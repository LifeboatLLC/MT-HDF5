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31373" w:rsidRDefault="00000000">
      <w:pPr>
        <w:jc w:val="center"/>
        <w:rPr>
          <w:sz w:val="32"/>
          <w:szCs w:val="32"/>
        </w:rPr>
      </w:pPr>
      <w:r>
        <w:rPr>
          <w:sz w:val="32"/>
          <w:szCs w:val="32"/>
        </w:rPr>
        <w:t>Making H5P Multi-Thread Safe:</w:t>
      </w:r>
    </w:p>
    <w:p w:rsidR="00D31373" w:rsidRDefault="00000000">
      <w:pPr>
        <w:jc w:val="center"/>
        <w:rPr>
          <w:sz w:val="32"/>
          <w:szCs w:val="32"/>
        </w:rPr>
      </w:pPr>
      <w:r>
        <w:rPr>
          <w:sz w:val="32"/>
          <w:szCs w:val="32"/>
        </w:rPr>
        <w:t>A Sketch Design</w:t>
      </w:r>
    </w:p>
    <w:p w:rsidR="00D31373" w:rsidRDefault="00D31373">
      <w:pPr>
        <w:jc w:val="center"/>
        <w:rPr>
          <w:sz w:val="32"/>
          <w:szCs w:val="32"/>
        </w:rPr>
      </w:pPr>
    </w:p>
    <w:p w:rsidR="00D31373" w:rsidRDefault="00000000">
      <w:pPr>
        <w:jc w:val="center"/>
        <w:rPr>
          <w:sz w:val="32"/>
          <w:szCs w:val="32"/>
        </w:rPr>
      </w:pPr>
      <w:r>
        <w:rPr>
          <w:sz w:val="32"/>
          <w:szCs w:val="32"/>
        </w:rPr>
        <w:t>John Mainzer</w:t>
      </w:r>
    </w:p>
    <w:p w:rsidR="00D31373" w:rsidRDefault="00000000">
      <w:pPr>
        <w:jc w:val="center"/>
        <w:rPr>
          <w:sz w:val="32"/>
          <w:szCs w:val="32"/>
        </w:rPr>
      </w:pPr>
      <w:r>
        <w:rPr>
          <w:sz w:val="32"/>
          <w:szCs w:val="32"/>
        </w:rPr>
        <w:t>Lifeboat, LLC</w:t>
      </w:r>
    </w:p>
    <w:p w:rsidR="00D31373" w:rsidRDefault="00D31373">
      <w:pPr>
        <w:jc w:val="center"/>
        <w:rPr>
          <w:sz w:val="32"/>
          <w:szCs w:val="32"/>
        </w:rPr>
      </w:pPr>
    </w:p>
    <w:p w:rsidR="00D31373" w:rsidRDefault="00000000">
      <w:pPr>
        <w:jc w:val="center"/>
        <w:rPr>
          <w:sz w:val="32"/>
          <w:szCs w:val="32"/>
        </w:rPr>
      </w:pPr>
      <w:r>
        <w:rPr>
          <w:sz w:val="32"/>
          <w:szCs w:val="32"/>
        </w:rPr>
        <w:t>Draft</w:t>
      </w:r>
    </w:p>
    <w:p w:rsidR="00D31373" w:rsidRDefault="00000000">
      <w:pPr>
        <w:jc w:val="center"/>
      </w:pPr>
      <w:r>
        <w:rPr>
          <w:sz w:val="32"/>
          <w:szCs w:val="32"/>
        </w:rPr>
        <w:t>11/8</w:t>
      </w:r>
      <w:ins w:id="0" w:author="Unknown Author" w:date="2024-05-17T11:19:00Z">
        <w:r>
          <w:rPr>
            <w:sz w:val="32"/>
            <w:szCs w:val="32"/>
          </w:rPr>
          <w:t>/24</w:t>
        </w:r>
      </w:ins>
      <w:del w:id="1" w:author="Unknown Author" w:date="2024-05-17T11:19:00Z">
        <w:r>
          <w:rPr>
            <w:sz w:val="32"/>
            <w:szCs w:val="32"/>
          </w:rPr>
          <w:delText>3/1/23</w:delText>
        </w:r>
      </w:del>
    </w:p>
    <w:p w:rsidR="00D31373" w:rsidRDefault="00D31373">
      <w:pPr>
        <w:jc w:val="center"/>
        <w:rPr>
          <w:sz w:val="32"/>
          <w:szCs w:val="32"/>
        </w:rPr>
      </w:pPr>
    </w:p>
    <w:p w:rsidR="00D31373" w:rsidRDefault="00000000">
      <w:r>
        <w:t xml:space="preserve">Due to the absence of design documentation for the H5P package this document is an attempt to outline the reverse-engineered design of H5P, and to </w:t>
      </w:r>
      <w:del w:id="2" w:author="Unknown Author" w:date="2024-05-31T11:26:00Z">
        <w:r>
          <w:delText xml:space="preserve">offer </w:delText>
        </w:r>
      </w:del>
      <w:ins w:id="3" w:author="Unknown Author" w:date="2024-05-31T11:26:00Z">
        <w:r>
          <w:t xml:space="preserve">develop a </w:t>
        </w:r>
      </w:ins>
      <w:ins w:id="4" w:author="Unknown Author" w:date="2024-05-31T06:53:00Z">
        <w:r>
          <w:t>design for a multi-thread safe re-implementation of H5P.</w:t>
        </w:r>
      </w:ins>
      <w:del w:id="5" w:author="Unknown Author" w:date="2024-05-31T06:53:00Z">
        <w:r>
          <w:delText>two approaches to making H5P multi-thread safe.</w:delText>
        </w:r>
      </w:del>
      <w:ins w:id="6" w:author="Unknown Author" w:date="2024-05-31T06:53:00Z">
        <w:r>
          <w:t xml:space="preserve"> </w:t>
        </w:r>
      </w:ins>
      <w:r>
        <w:t xml:space="preserve"> For completeness Appendix 3 contains a design document for HDF5 generic properties found on </w:t>
      </w:r>
      <w:ins w:id="7" w:author="Unknown Author" w:date="2023-04-28T15:03:00Z">
        <w:r>
          <w:t xml:space="preserve">the </w:t>
        </w:r>
      </w:ins>
      <w:r>
        <w:t>internet but not included in the current HDF5 documentation maintained by The HDF Group.</w:t>
      </w:r>
    </w:p>
    <w:p w:rsidR="00D31373" w:rsidRDefault="00D31373"/>
    <w:p w:rsidR="00D31373" w:rsidRDefault="00D31373">
      <w:pPr>
        <w:sectPr w:rsidR="00D31373">
          <w:footerReference w:type="default" r:id="rId7"/>
          <w:pgSz w:w="12240" w:h="15840"/>
          <w:pgMar w:top="1440" w:right="1440" w:bottom="1440" w:left="1440" w:header="0" w:footer="0" w:gutter="0"/>
          <w:cols w:space="720"/>
          <w:formProt w:val="0"/>
          <w:docGrid w:linePitch="360"/>
        </w:sectPr>
      </w:pPr>
    </w:p>
    <w:p w:rsidR="00D31373" w:rsidRDefault="00000000">
      <w:pPr>
        <w:suppressAutoHyphens w:val="0"/>
      </w:pPr>
      <w:r>
        <w:br w:type="page"/>
      </w:r>
    </w:p>
    <w:p w:rsidR="00D31373" w:rsidRDefault="00D31373">
      <w:pPr>
        <w:suppressAutoHyphens w:val="0"/>
      </w:pPr>
    </w:p>
    <w:sdt>
      <w:sdtPr>
        <w:rPr>
          <w:rFonts w:ascii="Calibri" w:eastAsia="Calibri" w:hAnsi="Calibri"/>
          <w:b w:val="0"/>
          <w:bCs w:val="0"/>
          <w:sz w:val="24"/>
          <w:szCs w:val="24"/>
        </w:rPr>
        <w:id w:val="926238046"/>
        <w:docPartObj>
          <w:docPartGallery w:val="Table of Contents"/>
          <w:docPartUnique/>
        </w:docPartObj>
      </w:sdtPr>
      <w:sdtContent>
        <w:p w:rsidR="00D31373" w:rsidRDefault="00000000">
          <w:pPr>
            <w:pStyle w:val="TOAHeading"/>
          </w:pPr>
          <w:r>
            <w:t>Contents:</w:t>
          </w:r>
        </w:p>
        <w:p w:rsidR="00D31373" w:rsidRDefault="00000000">
          <w:pPr>
            <w:pStyle w:val="TOC1"/>
            <w:tabs>
              <w:tab w:val="clear" w:pos="9350"/>
              <w:tab w:val="right" w:leader="dot" w:pos="9360"/>
            </w:tabs>
          </w:pPr>
          <w:r>
            <w:fldChar w:fldCharType="begin"/>
          </w:r>
          <w:r>
            <w:rPr>
              <w:rStyle w:val="IndexLink"/>
            </w:rPr>
            <w:instrText xml:space="preserve"> TOC \o "1-3" \h</w:instrText>
          </w:r>
          <w:r>
            <w:rPr>
              <w:rStyle w:val="IndexLink"/>
            </w:rPr>
            <w:fldChar w:fldCharType="separate"/>
          </w:r>
          <w:hyperlink w:anchor="__RefHeading___Toc31220_1307998885">
            <w:r>
              <w:rPr>
                <w:rStyle w:val="IndexLink"/>
              </w:rPr>
              <w:t>Introduction</w:t>
            </w:r>
            <w:r>
              <w:rPr>
                <w:rStyle w:val="IndexLink"/>
              </w:rPr>
              <w:tab/>
              <w:t>7</w:t>
            </w:r>
          </w:hyperlink>
        </w:p>
        <w:p w:rsidR="00D31373" w:rsidRDefault="00000000">
          <w:pPr>
            <w:pStyle w:val="TOC1"/>
            <w:tabs>
              <w:tab w:val="clear" w:pos="9350"/>
              <w:tab w:val="right" w:leader="dot" w:pos="9360"/>
            </w:tabs>
          </w:pPr>
          <w:hyperlink w:anchor="__RefHeading___Toc31222_1307998885">
            <w:r>
              <w:rPr>
                <w:rStyle w:val="IndexLink"/>
              </w:rPr>
              <w:t>H5P at Present</w:t>
            </w:r>
            <w:r>
              <w:rPr>
                <w:rStyle w:val="IndexLink"/>
              </w:rPr>
              <w:tab/>
              <w:t>7</w:t>
            </w:r>
          </w:hyperlink>
        </w:p>
        <w:p w:rsidR="00D31373" w:rsidRDefault="00000000">
          <w:pPr>
            <w:pStyle w:val="TOC2"/>
            <w:tabs>
              <w:tab w:val="clear" w:pos="9350"/>
              <w:tab w:val="right" w:leader="dot" w:pos="9360"/>
            </w:tabs>
          </w:pPr>
          <w:hyperlink w:anchor="__RefHeading___Toc31224_1307998885">
            <w:r>
              <w:rPr>
                <w:rStyle w:val="IndexLink"/>
              </w:rPr>
              <w:t>H5P Data Structures</w:t>
            </w:r>
            <w:r>
              <w:rPr>
                <w:rStyle w:val="IndexLink"/>
              </w:rPr>
              <w:tab/>
              <w:t>8</w:t>
            </w:r>
          </w:hyperlink>
        </w:p>
        <w:p w:rsidR="00D31373" w:rsidRDefault="00000000">
          <w:pPr>
            <w:pStyle w:val="TOC3"/>
            <w:tabs>
              <w:tab w:val="clear" w:pos="9350"/>
              <w:tab w:val="right" w:leader="dot" w:pos="9360"/>
            </w:tabs>
          </w:pPr>
          <w:hyperlink w:anchor="__RefHeading___Toc31226_1307998885">
            <w:r>
              <w:rPr>
                <w:rStyle w:val="IndexLink"/>
              </w:rPr>
              <w:t>Properties</w:t>
            </w:r>
            <w:r>
              <w:rPr>
                <w:rStyle w:val="IndexLink"/>
              </w:rPr>
              <w:tab/>
              <w:t>8</w:t>
            </w:r>
          </w:hyperlink>
        </w:p>
        <w:p w:rsidR="00D31373" w:rsidRDefault="00000000">
          <w:pPr>
            <w:pStyle w:val="TOC3"/>
            <w:tabs>
              <w:tab w:val="clear" w:pos="9350"/>
              <w:tab w:val="right" w:leader="dot" w:pos="9360"/>
            </w:tabs>
          </w:pPr>
          <w:hyperlink w:anchor="__RefHeading___Toc31228_1307998885">
            <w:r>
              <w:rPr>
                <w:rStyle w:val="IndexLink"/>
              </w:rPr>
              <w:t>Property List Classes</w:t>
            </w:r>
            <w:r>
              <w:rPr>
                <w:rStyle w:val="IndexLink"/>
              </w:rPr>
              <w:tab/>
              <w:t>9</w:t>
            </w:r>
          </w:hyperlink>
        </w:p>
        <w:p w:rsidR="00D31373" w:rsidRDefault="00000000">
          <w:pPr>
            <w:pStyle w:val="TOC3"/>
            <w:tabs>
              <w:tab w:val="clear" w:pos="9350"/>
              <w:tab w:val="right" w:leader="dot" w:pos="9360"/>
            </w:tabs>
          </w:pPr>
          <w:hyperlink w:anchor="__RefHeading___Toc31230_1307998885">
            <w:r>
              <w:rPr>
                <w:rStyle w:val="IndexLink"/>
              </w:rPr>
              <w:t>Property Lists</w:t>
            </w:r>
            <w:r>
              <w:rPr>
                <w:rStyle w:val="IndexLink"/>
              </w:rPr>
              <w:tab/>
              <w:t>12</w:t>
            </w:r>
          </w:hyperlink>
        </w:p>
        <w:p w:rsidR="00D31373" w:rsidRDefault="00000000">
          <w:pPr>
            <w:pStyle w:val="TOC2"/>
            <w:tabs>
              <w:tab w:val="clear" w:pos="9350"/>
              <w:tab w:val="right" w:leader="dot" w:pos="9360"/>
            </w:tabs>
          </w:pPr>
          <w:hyperlink w:anchor="__RefHeading___Toc31232_1307998885">
            <w:r>
              <w:rPr>
                <w:rStyle w:val="IndexLink"/>
              </w:rPr>
              <w:t>Selected Operations on Property List Classes</w:t>
            </w:r>
            <w:r>
              <w:rPr>
                <w:rStyle w:val="IndexLink"/>
              </w:rPr>
              <w:tab/>
              <w:t>13</w:t>
            </w:r>
          </w:hyperlink>
        </w:p>
        <w:p w:rsidR="00D31373" w:rsidRDefault="00000000">
          <w:pPr>
            <w:pStyle w:val="TOC3"/>
            <w:tabs>
              <w:tab w:val="clear" w:pos="9350"/>
              <w:tab w:val="right" w:leader="dot" w:pos="9360"/>
            </w:tabs>
          </w:pPr>
          <w:hyperlink w:anchor="__RefHeading___Toc31234_1307998885">
            <w:r>
              <w:rPr>
                <w:rStyle w:val="IndexLink"/>
              </w:rPr>
              <w:t>Property List Class Creation</w:t>
            </w:r>
            <w:r>
              <w:rPr>
                <w:rStyle w:val="IndexLink"/>
              </w:rPr>
              <w:tab/>
              <w:t>13</w:t>
            </w:r>
          </w:hyperlink>
        </w:p>
        <w:p w:rsidR="00D31373" w:rsidRDefault="00000000">
          <w:pPr>
            <w:pStyle w:val="TOC3"/>
            <w:tabs>
              <w:tab w:val="clear" w:pos="9350"/>
              <w:tab w:val="right" w:leader="dot" w:pos="9360"/>
            </w:tabs>
          </w:pPr>
          <w:hyperlink w:anchor="__RefHeading___Toc31236_1307998885">
            <w:r>
              <w:rPr>
                <w:rStyle w:val="IndexLink"/>
              </w:rPr>
              <w:t>Property List Class Copy</w:t>
            </w:r>
            <w:r>
              <w:rPr>
                <w:rStyle w:val="IndexLink"/>
              </w:rPr>
              <w:tab/>
              <w:t>14</w:t>
            </w:r>
          </w:hyperlink>
        </w:p>
        <w:p w:rsidR="00D31373" w:rsidRDefault="00000000">
          <w:pPr>
            <w:pStyle w:val="TOC3"/>
            <w:tabs>
              <w:tab w:val="clear" w:pos="9350"/>
              <w:tab w:val="right" w:leader="dot" w:pos="9360"/>
            </w:tabs>
          </w:pPr>
          <w:hyperlink w:anchor="__RefHeading___Toc31238_1307998885">
            <w:r>
              <w:rPr>
                <w:rStyle w:val="IndexLink"/>
              </w:rPr>
              <w:t>Adding and Deleting Properties from an Existing Property List Class</w:t>
            </w:r>
            <w:r>
              <w:rPr>
                <w:rStyle w:val="IndexLink"/>
              </w:rPr>
              <w:tab/>
              <w:t>15</w:t>
            </w:r>
          </w:hyperlink>
        </w:p>
        <w:p w:rsidR="00D31373" w:rsidRDefault="00000000">
          <w:pPr>
            <w:pStyle w:val="TOC3"/>
            <w:tabs>
              <w:tab w:val="clear" w:pos="9350"/>
              <w:tab w:val="right" w:leader="dot" w:pos="9360"/>
            </w:tabs>
          </w:pPr>
          <w:hyperlink w:anchor="__RefHeading___Toc31240_1307998885">
            <w:r>
              <w:rPr>
                <w:rStyle w:val="IndexLink"/>
              </w:rPr>
              <w:t>Deleting Property List Classes</w:t>
            </w:r>
            <w:r>
              <w:rPr>
                <w:rStyle w:val="IndexLink"/>
              </w:rPr>
              <w:tab/>
              <w:t>18</w:t>
            </w:r>
          </w:hyperlink>
        </w:p>
        <w:p w:rsidR="00D31373" w:rsidRDefault="00000000">
          <w:pPr>
            <w:pStyle w:val="TOC3"/>
            <w:tabs>
              <w:tab w:val="clear" w:pos="9350"/>
              <w:tab w:val="right" w:leader="dot" w:pos="9360"/>
            </w:tabs>
          </w:pPr>
          <w:hyperlink w:anchor="__RefHeading___Toc31242_1307998885">
            <w:r>
              <w:rPr>
                <w:rStyle w:val="IndexLink"/>
              </w:rPr>
              <w:t>Iteration over Properties in a Property List Class</w:t>
            </w:r>
            <w:r>
              <w:rPr>
                <w:rStyle w:val="IndexLink"/>
              </w:rPr>
              <w:tab/>
              <w:t>19</w:t>
            </w:r>
          </w:hyperlink>
        </w:p>
        <w:p w:rsidR="00D31373" w:rsidRDefault="00000000">
          <w:pPr>
            <w:pStyle w:val="TOC2"/>
            <w:tabs>
              <w:tab w:val="clear" w:pos="9350"/>
              <w:tab w:val="right" w:leader="dot" w:pos="9360"/>
            </w:tabs>
          </w:pPr>
          <w:hyperlink w:anchor="__RefHeading___Toc31244_1307998885">
            <w:r>
              <w:rPr>
                <w:rStyle w:val="IndexLink"/>
              </w:rPr>
              <w:t>Selected Operations on Property Lists</w:t>
            </w:r>
            <w:r>
              <w:rPr>
                <w:rStyle w:val="IndexLink"/>
              </w:rPr>
              <w:tab/>
              <w:t>19</w:t>
            </w:r>
          </w:hyperlink>
        </w:p>
        <w:p w:rsidR="00D31373" w:rsidRDefault="00000000">
          <w:pPr>
            <w:pStyle w:val="TOC3"/>
            <w:tabs>
              <w:tab w:val="clear" w:pos="9350"/>
              <w:tab w:val="right" w:leader="dot" w:pos="9360"/>
            </w:tabs>
          </w:pPr>
          <w:hyperlink w:anchor="__RefHeading___Toc31246_1307998885">
            <w:r>
              <w:rPr>
                <w:rStyle w:val="IndexLink"/>
              </w:rPr>
              <w:t>Property List Creation, Deletion, and Copy</w:t>
            </w:r>
            <w:r>
              <w:rPr>
                <w:rStyle w:val="IndexLink"/>
              </w:rPr>
              <w:tab/>
              <w:t>19</w:t>
            </w:r>
          </w:hyperlink>
        </w:p>
        <w:p w:rsidR="00D31373" w:rsidRDefault="00000000">
          <w:pPr>
            <w:pStyle w:val="TOC3"/>
            <w:tabs>
              <w:tab w:val="clear" w:pos="9350"/>
              <w:tab w:val="right" w:leader="dot" w:pos="9360"/>
            </w:tabs>
          </w:pPr>
          <w:hyperlink w:anchor="__RefHeading___Toc31248_1307998885">
            <w:r>
              <w:rPr>
                <w:rStyle w:val="IndexLink"/>
              </w:rPr>
              <w:t>Property Insertion and Deletion</w:t>
            </w:r>
            <w:r>
              <w:rPr>
                <w:rStyle w:val="IndexLink"/>
              </w:rPr>
              <w:tab/>
              <w:t>21</w:t>
            </w:r>
          </w:hyperlink>
        </w:p>
        <w:p w:rsidR="00D31373" w:rsidRDefault="00000000">
          <w:pPr>
            <w:pStyle w:val="TOC3"/>
            <w:tabs>
              <w:tab w:val="clear" w:pos="9350"/>
              <w:tab w:val="right" w:leader="dot" w:pos="9360"/>
            </w:tabs>
          </w:pPr>
          <w:hyperlink w:anchor="__RefHeading___Toc31250_1307998885">
            <w:r>
              <w:rPr>
                <w:rStyle w:val="IndexLink"/>
              </w:rPr>
              <w:t>Property Value Get and Set</w:t>
            </w:r>
            <w:r>
              <w:rPr>
                <w:rStyle w:val="IndexLink"/>
              </w:rPr>
              <w:tab/>
              <w:t>23</w:t>
            </w:r>
          </w:hyperlink>
        </w:p>
        <w:p w:rsidR="00D31373" w:rsidRDefault="00000000">
          <w:pPr>
            <w:pStyle w:val="TOC3"/>
            <w:tabs>
              <w:tab w:val="clear" w:pos="9350"/>
              <w:tab w:val="right" w:leader="dot" w:pos="9360"/>
            </w:tabs>
          </w:pPr>
          <w:hyperlink w:anchor="__RefHeading___Toc31252_1307998885">
            <w:r>
              <w:rPr>
                <w:rStyle w:val="IndexLink"/>
              </w:rPr>
              <w:t>Property List Encode and Decode</w:t>
            </w:r>
            <w:r>
              <w:rPr>
                <w:rStyle w:val="IndexLink"/>
              </w:rPr>
              <w:tab/>
              <w:t>26</w:t>
            </w:r>
          </w:hyperlink>
        </w:p>
        <w:p w:rsidR="00D31373" w:rsidRDefault="00000000">
          <w:pPr>
            <w:pStyle w:val="TOC3"/>
            <w:tabs>
              <w:tab w:val="clear" w:pos="9350"/>
              <w:tab w:val="right" w:leader="dot" w:pos="9360"/>
            </w:tabs>
          </w:pPr>
          <w:hyperlink w:anchor="__RefHeading___Toc31254_1307998885">
            <w:r>
              <w:rPr>
                <w:rStyle w:val="IndexLink"/>
              </w:rPr>
              <w:t>Getting a Property Lists Parent Property List Class</w:t>
            </w:r>
            <w:r>
              <w:rPr>
                <w:rStyle w:val="IndexLink"/>
              </w:rPr>
              <w:tab/>
              <w:t>26</w:t>
            </w:r>
          </w:hyperlink>
        </w:p>
        <w:p w:rsidR="00D31373" w:rsidRDefault="00000000">
          <w:pPr>
            <w:pStyle w:val="TOC2"/>
            <w:tabs>
              <w:tab w:val="clear" w:pos="9350"/>
              <w:tab w:val="right" w:leader="dot" w:pos="9360"/>
            </w:tabs>
          </w:pPr>
          <w:hyperlink w:anchor="__RefHeading___Toc31256_1307998885">
            <w:r>
              <w:rPr>
                <w:rStyle w:val="IndexLink"/>
              </w:rPr>
              <w:t>Comments on the Current Implementation of Property Lists</w:t>
            </w:r>
            <w:r>
              <w:rPr>
                <w:rStyle w:val="IndexLink"/>
              </w:rPr>
              <w:tab/>
              <w:t>27</w:t>
            </w:r>
          </w:hyperlink>
        </w:p>
        <w:p w:rsidR="00D31373" w:rsidRDefault="00000000">
          <w:pPr>
            <w:pStyle w:val="TOC1"/>
            <w:tabs>
              <w:tab w:val="clear" w:pos="9350"/>
              <w:tab w:val="right" w:leader="dot" w:pos="9360"/>
            </w:tabs>
          </w:pPr>
          <w:hyperlink w:anchor="__RefHeading___Toc31258_1307998885">
            <w:r>
              <w:rPr>
                <w:rStyle w:val="IndexLink"/>
              </w:rPr>
              <w:t>Multi-Thread Issues in H5P</w:t>
            </w:r>
            <w:r>
              <w:rPr>
                <w:rStyle w:val="IndexLink"/>
              </w:rPr>
              <w:tab/>
              <w:t>28</w:t>
            </w:r>
          </w:hyperlink>
        </w:p>
        <w:p w:rsidR="00D31373" w:rsidRDefault="00000000">
          <w:pPr>
            <w:pStyle w:val="TOC2"/>
            <w:tabs>
              <w:tab w:val="clear" w:pos="9350"/>
              <w:tab w:val="right" w:leader="dot" w:pos="9360"/>
            </w:tabs>
          </w:pPr>
          <w:hyperlink w:anchor="__RefHeading___Toc31260_1307998885">
            <w:r>
              <w:rPr>
                <w:rStyle w:val="IndexLink"/>
              </w:rPr>
              <w:t>Use of other HDF5 packages in H5P</w:t>
            </w:r>
            <w:r>
              <w:rPr>
                <w:rStyle w:val="IndexLink"/>
              </w:rPr>
              <w:tab/>
              <w:t>28</w:t>
            </w:r>
          </w:hyperlink>
        </w:p>
        <w:p w:rsidR="00D31373" w:rsidRDefault="00000000">
          <w:pPr>
            <w:pStyle w:val="TOC2"/>
            <w:tabs>
              <w:tab w:val="clear" w:pos="9350"/>
              <w:tab w:val="right" w:leader="dot" w:pos="9360"/>
            </w:tabs>
          </w:pPr>
          <w:hyperlink w:anchor="__RefHeading___Toc31262_1307998885">
            <w:r>
              <w:rPr>
                <w:rStyle w:val="IndexLink"/>
              </w:rPr>
              <w:t>Multi-thread thread issues in H5P proper</w:t>
            </w:r>
            <w:r>
              <w:rPr>
                <w:rStyle w:val="IndexLink"/>
              </w:rPr>
              <w:tab/>
              <w:t>29</w:t>
            </w:r>
          </w:hyperlink>
        </w:p>
        <w:p w:rsidR="00D31373" w:rsidRDefault="00000000">
          <w:pPr>
            <w:pStyle w:val="TOC1"/>
            <w:tabs>
              <w:tab w:val="clear" w:pos="9350"/>
              <w:tab w:val="right" w:leader="dot" w:pos="9360"/>
            </w:tabs>
          </w:pPr>
          <w:hyperlink w:anchor="__RefHeading___Toc31264_1307998885">
            <w:r>
              <w:rPr>
                <w:rStyle w:val="IndexLink"/>
              </w:rPr>
              <w:t>Proposed Solution</w:t>
            </w:r>
            <w:r>
              <w:rPr>
                <w:rStyle w:val="IndexLink"/>
              </w:rPr>
              <w:tab/>
              <w:t>29</w:t>
            </w:r>
          </w:hyperlink>
        </w:p>
        <w:p w:rsidR="00D31373" w:rsidRDefault="00000000">
          <w:pPr>
            <w:pStyle w:val="TOC2"/>
            <w:tabs>
              <w:tab w:val="clear" w:pos="9350"/>
              <w:tab w:val="right" w:leader="dot" w:pos="9360"/>
            </w:tabs>
          </w:pPr>
          <w:hyperlink w:anchor="__RefHeading___Toc31266_1307998885">
            <w:r>
              <w:rPr>
                <w:rStyle w:val="IndexLink"/>
              </w:rPr>
              <w:t>Data Structures</w:t>
            </w:r>
            <w:r>
              <w:rPr>
                <w:rStyle w:val="IndexLink"/>
              </w:rPr>
              <w:tab/>
              <w:t>30</w:t>
            </w:r>
          </w:hyperlink>
        </w:p>
        <w:p w:rsidR="00D31373" w:rsidRDefault="00000000">
          <w:pPr>
            <w:pStyle w:val="TOC2"/>
            <w:tabs>
              <w:tab w:val="clear" w:pos="9350"/>
              <w:tab w:val="right" w:leader="dot" w:pos="9360"/>
            </w:tabs>
          </w:pPr>
          <w:hyperlink w:anchor="__RefHeading___Toc31268_1307998885">
            <w:r>
              <w:rPr>
                <w:rStyle w:val="IndexLink"/>
              </w:rPr>
              <w:t>Public API Function Outlines</w:t>
            </w:r>
            <w:r>
              <w:rPr>
                <w:rStyle w:val="IndexLink"/>
              </w:rPr>
              <w:tab/>
              <w:t>56</w:t>
            </w:r>
          </w:hyperlink>
        </w:p>
        <w:p w:rsidR="00D31373" w:rsidRDefault="00000000">
          <w:pPr>
            <w:pStyle w:val="TOC3"/>
            <w:tabs>
              <w:tab w:val="clear" w:pos="9350"/>
              <w:tab w:val="right" w:leader="dot" w:pos="9360"/>
            </w:tabs>
          </w:pPr>
          <w:hyperlink w:anchor="__RefHeading___Toc75112_2242507081">
            <w:r>
              <w:rPr>
                <w:rStyle w:val="IndexLink"/>
              </w:rPr>
              <w:t>H5Pclose()</w:t>
            </w:r>
            <w:r>
              <w:rPr>
                <w:rStyle w:val="IndexLink"/>
              </w:rPr>
              <w:tab/>
              <w:t>56</w:t>
            </w:r>
          </w:hyperlink>
        </w:p>
        <w:p w:rsidR="00D31373" w:rsidRDefault="00000000">
          <w:pPr>
            <w:pStyle w:val="TOC3"/>
            <w:tabs>
              <w:tab w:val="clear" w:pos="9350"/>
              <w:tab w:val="right" w:leader="dot" w:pos="9360"/>
            </w:tabs>
          </w:pPr>
          <w:hyperlink w:anchor="__RefHeading___Toc75114_2242507081">
            <w:r>
              <w:rPr>
                <w:rStyle w:val="IndexLink"/>
              </w:rPr>
              <w:t>H5Pclose_class()</w:t>
            </w:r>
            <w:r>
              <w:rPr>
                <w:rStyle w:val="IndexLink"/>
              </w:rPr>
              <w:tab/>
              <w:t>59</w:t>
            </w:r>
          </w:hyperlink>
        </w:p>
        <w:p w:rsidR="00D31373" w:rsidRDefault="00000000">
          <w:pPr>
            <w:pStyle w:val="TOC3"/>
            <w:tabs>
              <w:tab w:val="clear" w:pos="9350"/>
              <w:tab w:val="right" w:leader="dot" w:pos="9360"/>
            </w:tabs>
          </w:pPr>
          <w:hyperlink w:anchor="__RefHeading___Toc75116_2242507081">
            <w:r>
              <w:rPr>
                <w:rStyle w:val="IndexLink"/>
              </w:rPr>
              <w:t>H5Pcopy()</w:t>
            </w:r>
            <w:r>
              <w:rPr>
                <w:rStyle w:val="IndexLink"/>
              </w:rPr>
              <w:tab/>
              <w:t>59</w:t>
            </w:r>
          </w:hyperlink>
        </w:p>
        <w:p w:rsidR="00D31373" w:rsidRDefault="00000000">
          <w:pPr>
            <w:pStyle w:val="TOC3"/>
            <w:tabs>
              <w:tab w:val="clear" w:pos="9350"/>
              <w:tab w:val="right" w:leader="dot" w:pos="9360"/>
            </w:tabs>
          </w:pPr>
          <w:hyperlink w:anchor="__RefHeading___Toc75118_2242507081">
            <w:r>
              <w:rPr>
                <w:rStyle w:val="IndexLink"/>
              </w:rPr>
              <w:t>H5Pcopy_prop()</w:t>
            </w:r>
            <w:r>
              <w:rPr>
                <w:rStyle w:val="IndexLink"/>
              </w:rPr>
              <w:tab/>
              <w:t>60</w:t>
            </w:r>
          </w:hyperlink>
        </w:p>
        <w:p w:rsidR="00D31373" w:rsidRDefault="00000000">
          <w:pPr>
            <w:pStyle w:val="TOC3"/>
            <w:tabs>
              <w:tab w:val="clear" w:pos="9350"/>
              <w:tab w:val="right" w:leader="dot" w:pos="9360"/>
            </w:tabs>
          </w:pPr>
          <w:hyperlink w:anchor="__RefHeading___Toc75120_2242507081">
            <w:r>
              <w:rPr>
                <w:rStyle w:val="IndexLink"/>
              </w:rPr>
              <w:t>H5Pcreate()</w:t>
            </w:r>
            <w:r>
              <w:rPr>
                <w:rStyle w:val="IndexLink"/>
              </w:rPr>
              <w:tab/>
              <w:t>60</w:t>
            </w:r>
          </w:hyperlink>
        </w:p>
        <w:p w:rsidR="00D31373" w:rsidRDefault="00000000">
          <w:pPr>
            <w:pStyle w:val="TOC3"/>
            <w:tabs>
              <w:tab w:val="clear" w:pos="9350"/>
              <w:tab w:val="right" w:leader="dot" w:pos="9360"/>
            </w:tabs>
          </w:pPr>
          <w:hyperlink w:anchor="__RefHeading___Toc75122_2242507081">
            <w:r>
              <w:rPr>
                <w:rStyle w:val="IndexLink"/>
              </w:rPr>
              <w:t>H5Pcreate_class()</w:t>
            </w:r>
            <w:r>
              <w:rPr>
                <w:rStyle w:val="IndexLink"/>
              </w:rPr>
              <w:tab/>
              <w:t>64</w:t>
            </w:r>
          </w:hyperlink>
        </w:p>
        <w:p w:rsidR="00D31373" w:rsidRDefault="00000000">
          <w:pPr>
            <w:pStyle w:val="TOC3"/>
            <w:tabs>
              <w:tab w:val="clear" w:pos="9350"/>
              <w:tab w:val="right" w:leader="dot" w:pos="9360"/>
            </w:tabs>
          </w:pPr>
          <w:hyperlink w:anchor="__RefHeading___Toc75124_2242507081">
            <w:r>
              <w:rPr>
                <w:rStyle w:val="IndexLink"/>
              </w:rPr>
              <w:t>H5Pdecode()</w:t>
            </w:r>
            <w:r>
              <w:rPr>
                <w:rStyle w:val="IndexLink"/>
              </w:rPr>
              <w:tab/>
              <w:t>67</w:t>
            </w:r>
          </w:hyperlink>
        </w:p>
        <w:p w:rsidR="00D31373" w:rsidRDefault="00000000">
          <w:pPr>
            <w:pStyle w:val="TOC3"/>
            <w:tabs>
              <w:tab w:val="clear" w:pos="9350"/>
              <w:tab w:val="right" w:leader="dot" w:pos="9360"/>
            </w:tabs>
          </w:pPr>
          <w:hyperlink w:anchor="__RefHeading___Toc75126_2242507081">
            <w:r>
              <w:rPr>
                <w:rStyle w:val="IndexLink"/>
              </w:rPr>
              <w:t>H5Pencode()</w:t>
            </w:r>
            <w:r>
              <w:rPr>
                <w:rStyle w:val="IndexLink"/>
              </w:rPr>
              <w:tab/>
              <w:t>68</w:t>
            </w:r>
          </w:hyperlink>
        </w:p>
        <w:p w:rsidR="00D31373" w:rsidRDefault="00000000">
          <w:pPr>
            <w:pStyle w:val="TOC3"/>
            <w:tabs>
              <w:tab w:val="clear" w:pos="9350"/>
              <w:tab w:val="right" w:leader="dot" w:pos="9360"/>
            </w:tabs>
          </w:pPr>
          <w:hyperlink w:anchor="__RefHeading___Toc75128_2242507081">
            <w:r>
              <w:rPr>
                <w:rStyle w:val="IndexLink"/>
              </w:rPr>
              <w:t>H5Pequal()</w:t>
            </w:r>
            <w:r>
              <w:rPr>
                <w:rStyle w:val="IndexLink"/>
              </w:rPr>
              <w:tab/>
              <w:t>68</w:t>
            </w:r>
          </w:hyperlink>
        </w:p>
        <w:p w:rsidR="00D31373" w:rsidRDefault="00000000">
          <w:pPr>
            <w:pStyle w:val="TOC3"/>
            <w:tabs>
              <w:tab w:val="clear" w:pos="9350"/>
              <w:tab w:val="right" w:leader="dot" w:pos="9360"/>
            </w:tabs>
          </w:pPr>
          <w:hyperlink w:anchor="__RefHeading___Toc75130_2242507081">
            <w:r>
              <w:rPr>
                <w:rStyle w:val="IndexLink"/>
              </w:rPr>
              <w:t>H5Pexist()</w:t>
            </w:r>
            <w:r>
              <w:rPr>
                <w:rStyle w:val="IndexLink"/>
              </w:rPr>
              <w:tab/>
              <w:t>69</w:t>
            </w:r>
          </w:hyperlink>
        </w:p>
        <w:p w:rsidR="00D31373" w:rsidRDefault="00000000">
          <w:pPr>
            <w:pStyle w:val="TOC3"/>
            <w:tabs>
              <w:tab w:val="clear" w:pos="9350"/>
              <w:tab w:val="right" w:leader="dot" w:pos="9360"/>
            </w:tabs>
          </w:pPr>
          <w:hyperlink w:anchor="__RefHeading___Toc63874_2242507081">
            <w:r>
              <w:rPr>
                <w:rStyle w:val="IndexLink"/>
              </w:rPr>
              <w:t>H5Pget()</w:t>
            </w:r>
            <w:r>
              <w:rPr>
                <w:rStyle w:val="IndexLink"/>
              </w:rPr>
              <w:tab/>
              <w:t>69</w:t>
            </w:r>
          </w:hyperlink>
        </w:p>
        <w:p w:rsidR="00D31373" w:rsidRDefault="00000000">
          <w:pPr>
            <w:pStyle w:val="TOC3"/>
            <w:tabs>
              <w:tab w:val="clear" w:pos="9350"/>
              <w:tab w:val="right" w:leader="dot" w:pos="9360"/>
            </w:tabs>
          </w:pPr>
          <w:hyperlink w:anchor="__RefHeading___Toc63876_2242507081">
            <w:r>
              <w:rPr>
                <w:rStyle w:val="IndexLink"/>
              </w:rPr>
              <w:t>H5Pget_class()</w:t>
            </w:r>
            <w:r>
              <w:rPr>
                <w:rStyle w:val="IndexLink"/>
              </w:rPr>
              <w:tab/>
              <w:t>73</w:t>
            </w:r>
          </w:hyperlink>
        </w:p>
        <w:p w:rsidR="00D31373" w:rsidRDefault="00000000">
          <w:pPr>
            <w:pStyle w:val="TOC3"/>
            <w:tabs>
              <w:tab w:val="clear" w:pos="9350"/>
              <w:tab w:val="right" w:leader="dot" w:pos="9360"/>
            </w:tabs>
          </w:pPr>
          <w:hyperlink w:anchor="__RefHeading___Toc63878_2242507081">
            <w:r>
              <w:rPr>
                <w:rStyle w:val="IndexLink"/>
              </w:rPr>
              <w:t>H5Pget_class_name()</w:t>
            </w:r>
            <w:r>
              <w:rPr>
                <w:rStyle w:val="IndexLink"/>
              </w:rPr>
              <w:tab/>
              <w:t>73</w:t>
            </w:r>
          </w:hyperlink>
        </w:p>
        <w:p w:rsidR="00D31373" w:rsidRDefault="00000000">
          <w:pPr>
            <w:pStyle w:val="TOC3"/>
            <w:tabs>
              <w:tab w:val="clear" w:pos="9350"/>
              <w:tab w:val="right" w:leader="dot" w:pos="9360"/>
            </w:tabs>
          </w:pPr>
          <w:hyperlink w:anchor="__RefHeading___Toc75132_2242507081">
            <w:r>
              <w:rPr>
                <w:rStyle w:val="IndexLink"/>
              </w:rPr>
              <w:t>H5Pget_class_parent()</w:t>
            </w:r>
            <w:r>
              <w:rPr>
                <w:rStyle w:val="IndexLink"/>
              </w:rPr>
              <w:tab/>
              <w:t>74</w:t>
            </w:r>
          </w:hyperlink>
        </w:p>
        <w:p w:rsidR="00D31373" w:rsidRDefault="00000000">
          <w:pPr>
            <w:pStyle w:val="TOC3"/>
            <w:tabs>
              <w:tab w:val="clear" w:pos="9350"/>
              <w:tab w:val="right" w:leader="dot" w:pos="9360"/>
            </w:tabs>
          </w:pPr>
          <w:hyperlink w:anchor="__RefHeading___Toc63880_2242507081">
            <w:r>
              <w:rPr>
                <w:rStyle w:val="IndexLink"/>
              </w:rPr>
              <w:t>H5Pget_nprops()</w:t>
            </w:r>
            <w:r>
              <w:rPr>
                <w:rStyle w:val="IndexLink"/>
              </w:rPr>
              <w:tab/>
              <w:t>74</w:t>
            </w:r>
          </w:hyperlink>
        </w:p>
        <w:p w:rsidR="00D31373" w:rsidRDefault="00000000">
          <w:pPr>
            <w:pStyle w:val="TOC3"/>
            <w:tabs>
              <w:tab w:val="clear" w:pos="9350"/>
              <w:tab w:val="right" w:leader="dot" w:pos="9360"/>
            </w:tabs>
          </w:pPr>
          <w:hyperlink w:anchor="__RefHeading___Toc63882_2242507081">
            <w:r>
              <w:rPr>
                <w:rStyle w:val="IndexLink"/>
              </w:rPr>
              <w:t>H5Pget_size()</w:t>
            </w:r>
            <w:r>
              <w:rPr>
                <w:rStyle w:val="IndexLink"/>
              </w:rPr>
              <w:tab/>
              <w:t>74</w:t>
            </w:r>
          </w:hyperlink>
        </w:p>
        <w:p w:rsidR="00D31373" w:rsidRDefault="00000000">
          <w:pPr>
            <w:pStyle w:val="TOC3"/>
            <w:tabs>
              <w:tab w:val="clear" w:pos="9350"/>
              <w:tab w:val="right" w:leader="dot" w:pos="9360"/>
            </w:tabs>
          </w:pPr>
          <w:hyperlink w:anchor="__RefHeading___Toc63868_2242507081">
            <w:r>
              <w:rPr>
                <w:rStyle w:val="IndexLink"/>
              </w:rPr>
              <w:t>H5Pinsert2()</w:t>
            </w:r>
            <w:r>
              <w:rPr>
                <w:rStyle w:val="IndexLink"/>
              </w:rPr>
              <w:tab/>
              <w:t>75</w:t>
            </w:r>
          </w:hyperlink>
        </w:p>
        <w:p w:rsidR="00D31373" w:rsidRDefault="00000000">
          <w:pPr>
            <w:pStyle w:val="TOC3"/>
            <w:tabs>
              <w:tab w:val="clear" w:pos="9350"/>
              <w:tab w:val="right" w:leader="dot" w:pos="9360"/>
            </w:tabs>
          </w:pPr>
          <w:hyperlink w:anchor="__RefHeading___Toc75134_2242507081">
            <w:r>
              <w:rPr>
                <w:rStyle w:val="IndexLink"/>
              </w:rPr>
              <w:t>H5Pisa_class()</w:t>
            </w:r>
            <w:r>
              <w:rPr>
                <w:rStyle w:val="IndexLink"/>
              </w:rPr>
              <w:tab/>
              <w:t>77</w:t>
            </w:r>
          </w:hyperlink>
        </w:p>
        <w:p w:rsidR="00D31373" w:rsidRDefault="00000000">
          <w:pPr>
            <w:pStyle w:val="TOC3"/>
            <w:tabs>
              <w:tab w:val="clear" w:pos="9350"/>
              <w:tab w:val="right" w:leader="dot" w:pos="9360"/>
            </w:tabs>
          </w:pPr>
          <w:hyperlink w:anchor="__RefHeading___Toc75136_2242507081">
            <w:r>
              <w:rPr>
                <w:rStyle w:val="IndexLink"/>
              </w:rPr>
              <w:t>H5Piterate()</w:t>
            </w:r>
            <w:r>
              <w:rPr>
                <w:rStyle w:val="IndexLink"/>
              </w:rPr>
              <w:tab/>
              <w:t>78</w:t>
            </w:r>
          </w:hyperlink>
        </w:p>
        <w:p w:rsidR="00D31373" w:rsidRDefault="00000000">
          <w:pPr>
            <w:pStyle w:val="TOC3"/>
            <w:tabs>
              <w:tab w:val="clear" w:pos="9350"/>
              <w:tab w:val="right" w:leader="dot" w:pos="9360"/>
            </w:tabs>
          </w:pPr>
          <w:hyperlink w:anchor="__RefHeading___Toc75138_2242507081">
            <w:r>
              <w:rPr>
                <w:rStyle w:val="IndexLink"/>
              </w:rPr>
              <w:t>H5Pregister2()</w:t>
            </w:r>
            <w:r>
              <w:rPr>
                <w:rStyle w:val="IndexLink"/>
              </w:rPr>
              <w:tab/>
              <w:t>78</w:t>
            </w:r>
          </w:hyperlink>
        </w:p>
        <w:p w:rsidR="00D31373" w:rsidRDefault="00000000">
          <w:pPr>
            <w:pStyle w:val="TOC3"/>
            <w:tabs>
              <w:tab w:val="clear" w:pos="9350"/>
              <w:tab w:val="right" w:leader="dot" w:pos="9360"/>
            </w:tabs>
          </w:pPr>
          <w:hyperlink w:anchor="__RefHeading___Toc63870_2242507081">
            <w:r>
              <w:rPr>
                <w:rStyle w:val="IndexLink"/>
              </w:rPr>
              <w:t>H5Premove()</w:t>
            </w:r>
            <w:r>
              <w:rPr>
                <w:rStyle w:val="IndexLink"/>
              </w:rPr>
              <w:tab/>
              <w:t>78</w:t>
            </w:r>
          </w:hyperlink>
        </w:p>
        <w:p w:rsidR="00D31373" w:rsidRDefault="00000000">
          <w:pPr>
            <w:pStyle w:val="TOC3"/>
            <w:tabs>
              <w:tab w:val="clear" w:pos="9350"/>
              <w:tab w:val="right" w:leader="dot" w:pos="9360"/>
            </w:tabs>
          </w:pPr>
          <w:hyperlink w:anchor="__RefHeading___Toc63872_2242507081">
            <w:r>
              <w:rPr>
                <w:rStyle w:val="IndexLink"/>
              </w:rPr>
              <w:t>H5Pset()</w:t>
            </w:r>
            <w:r>
              <w:rPr>
                <w:rStyle w:val="IndexLink"/>
              </w:rPr>
              <w:tab/>
              <w:t>80</w:t>
            </w:r>
          </w:hyperlink>
        </w:p>
        <w:p w:rsidR="00D31373" w:rsidRDefault="00000000">
          <w:pPr>
            <w:pStyle w:val="TOC3"/>
            <w:tabs>
              <w:tab w:val="clear" w:pos="9350"/>
              <w:tab w:val="right" w:leader="dot" w:pos="9360"/>
            </w:tabs>
          </w:pPr>
          <w:hyperlink w:anchor="__RefHeading___Toc75140_2242507081">
            <w:r>
              <w:rPr>
                <w:rStyle w:val="IndexLink"/>
              </w:rPr>
              <w:t>H5Punregister()</w:t>
            </w:r>
            <w:r>
              <w:rPr>
                <w:rStyle w:val="IndexLink"/>
              </w:rPr>
              <w:tab/>
              <w:t>83</w:t>
            </w:r>
          </w:hyperlink>
        </w:p>
        <w:p w:rsidR="00D31373" w:rsidRDefault="00000000">
          <w:pPr>
            <w:pStyle w:val="TOC2"/>
            <w:tabs>
              <w:tab w:val="clear" w:pos="9350"/>
              <w:tab w:val="right" w:leader="dot" w:pos="9360"/>
            </w:tabs>
          </w:pPr>
          <w:hyperlink w:anchor="__RefHeading___Toc31270_1307998885">
            <w:r>
              <w:rPr>
                <w:rStyle w:val="IndexLink"/>
              </w:rPr>
              <w:t>Existing Private API Function Outlines</w:t>
            </w:r>
            <w:r>
              <w:rPr>
                <w:rStyle w:val="IndexLink"/>
              </w:rPr>
              <w:tab/>
              <w:t>84</w:t>
            </w:r>
          </w:hyperlink>
        </w:p>
        <w:p w:rsidR="00D31373" w:rsidRDefault="00000000">
          <w:pPr>
            <w:pStyle w:val="TOC3"/>
            <w:tabs>
              <w:tab w:val="clear" w:pos="9350"/>
              <w:tab w:val="right" w:leader="dot" w:pos="9360"/>
            </w:tabs>
          </w:pPr>
          <w:hyperlink w:anchor="__RefHeading___Toc102052_2242507081">
            <w:r>
              <w:rPr>
                <w:rStyle w:val="IndexLink"/>
              </w:rPr>
              <w:t>H5P_class_isa()</w:t>
            </w:r>
            <w:r>
              <w:rPr>
                <w:rStyle w:val="IndexLink"/>
              </w:rPr>
              <w:tab/>
              <w:t>84</w:t>
            </w:r>
          </w:hyperlink>
        </w:p>
        <w:p w:rsidR="00D31373" w:rsidRDefault="00000000">
          <w:pPr>
            <w:pStyle w:val="TOC3"/>
            <w:tabs>
              <w:tab w:val="clear" w:pos="9350"/>
              <w:tab w:val="right" w:leader="dot" w:pos="9360"/>
            </w:tabs>
          </w:pPr>
          <w:hyperlink w:anchor="__RefHeading___Toc102054_2242507081">
            <w:r>
              <w:rPr>
                <w:rStyle w:val="IndexLink"/>
              </w:rPr>
              <w:t>H5P_close()</w:t>
            </w:r>
            <w:r>
              <w:rPr>
                <w:rStyle w:val="IndexLink"/>
              </w:rPr>
              <w:tab/>
              <w:t>84</w:t>
            </w:r>
          </w:hyperlink>
        </w:p>
        <w:p w:rsidR="00D31373" w:rsidRDefault="00000000">
          <w:pPr>
            <w:pStyle w:val="TOC3"/>
            <w:tabs>
              <w:tab w:val="clear" w:pos="9350"/>
              <w:tab w:val="right" w:leader="dot" w:pos="9360"/>
            </w:tabs>
          </w:pPr>
          <w:hyperlink w:anchor="__RefHeading___Toc102056_2242507081">
            <w:r>
              <w:rPr>
                <w:rStyle w:val="IndexLink"/>
              </w:rPr>
              <w:t>H5P_copy_plist()</w:t>
            </w:r>
            <w:r>
              <w:rPr>
                <w:rStyle w:val="IndexLink"/>
              </w:rPr>
              <w:tab/>
              <w:t>84</w:t>
            </w:r>
          </w:hyperlink>
        </w:p>
        <w:p w:rsidR="00D31373" w:rsidRDefault="00000000">
          <w:pPr>
            <w:pStyle w:val="TOC3"/>
            <w:tabs>
              <w:tab w:val="clear" w:pos="9350"/>
              <w:tab w:val="right" w:leader="dot" w:pos="9360"/>
            </w:tabs>
          </w:pPr>
          <w:hyperlink w:anchor="__RefHeading___Toc102058_2242507081">
            <w:r>
              <w:rPr>
                <w:rStyle w:val="IndexLink"/>
              </w:rPr>
              <w:t>H5P_create_id()</w:t>
            </w:r>
            <w:r>
              <w:rPr>
                <w:rStyle w:val="IndexLink"/>
              </w:rPr>
              <w:tab/>
              <w:t>85</w:t>
            </w:r>
          </w:hyperlink>
        </w:p>
        <w:p w:rsidR="00D31373" w:rsidRDefault="00000000">
          <w:pPr>
            <w:pStyle w:val="TOC3"/>
            <w:tabs>
              <w:tab w:val="clear" w:pos="9350"/>
              <w:tab w:val="right" w:leader="dot" w:pos="9360"/>
            </w:tabs>
          </w:pPr>
          <w:hyperlink w:anchor="__RefHeading___Toc102060_2242507081">
            <w:r>
              <w:rPr>
                <w:rStyle w:val="IndexLink"/>
              </w:rPr>
              <w:t>H5P_exist_plist()</w:t>
            </w:r>
            <w:r>
              <w:rPr>
                <w:rStyle w:val="IndexLink"/>
              </w:rPr>
              <w:tab/>
              <w:t>85</w:t>
            </w:r>
          </w:hyperlink>
        </w:p>
        <w:p w:rsidR="00D31373" w:rsidRDefault="00000000">
          <w:pPr>
            <w:pStyle w:val="TOC3"/>
            <w:tabs>
              <w:tab w:val="clear" w:pos="9350"/>
              <w:tab w:val="right" w:leader="dot" w:pos="9360"/>
            </w:tabs>
          </w:pPr>
          <w:hyperlink w:anchor="__RefHeading___Toc102062_2242507081">
            <w:r>
              <w:rPr>
                <w:rStyle w:val="IndexLink"/>
              </w:rPr>
              <w:t>H5P_get()</w:t>
            </w:r>
            <w:r>
              <w:rPr>
                <w:rStyle w:val="IndexLink"/>
              </w:rPr>
              <w:tab/>
              <w:t>85</w:t>
            </w:r>
          </w:hyperlink>
        </w:p>
        <w:p w:rsidR="00D31373" w:rsidRDefault="00000000">
          <w:pPr>
            <w:pStyle w:val="TOC3"/>
            <w:tabs>
              <w:tab w:val="clear" w:pos="9350"/>
              <w:tab w:val="right" w:leader="dot" w:pos="9360"/>
            </w:tabs>
          </w:pPr>
          <w:hyperlink w:anchor="__RefHeading___Toc102064_2242507081">
            <w:r>
              <w:rPr>
                <w:rStyle w:val="IndexLink"/>
              </w:rPr>
              <w:t>H5P_get_class_name()</w:t>
            </w:r>
            <w:r>
              <w:rPr>
                <w:rStyle w:val="IndexLink"/>
              </w:rPr>
              <w:tab/>
              <w:t>85</w:t>
            </w:r>
          </w:hyperlink>
        </w:p>
        <w:p w:rsidR="00D31373" w:rsidRDefault="00000000">
          <w:pPr>
            <w:pStyle w:val="TOC3"/>
            <w:tabs>
              <w:tab w:val="clear" w:pos="9350"/>
              <w:tab w:val="right" w:leader="dot" w:pos="9360"/>
            </w:tabs>
          </w:pPr>
          <w:hyperlink w:anchor="__RefHeading___Toc102066_2242507081">
            <w:r>
              <w:rPr>
                <w:rStyle w:val="IndexLink"/>
              </w:rPr>
              <w:t>H5P_get_nprops_pclass()</w:t>
            </w:r>
            <w:r>
              <w:rPr>
                <w:rStyle w:val="IndexLink"/>
              </w:rPr>
              <w:tab/>
              <w:t>86</w:t>
            </w:r>
          </w:hyperlink>
        </w:p>
        <w:p w:rsidR="00D31373" w:rsidRDefault="00000000">
          <w:pPr>
            <w:pStyle w:val="TOC3"/>
            <w:tabs>
              <w:tab w:val="clear" w:pos="9350"/>
              <w:tab w:val="right" w:leader="dot" w:pos="9360"/>
            </w:tabs>
          </w:pPr>
          <w:hyperlink w:anchor="__RefHeading___Toc102068_2242507081">
            <w:r>
              <w:rPr>
                <w:rStyle w:val="IndexLink"/>
              </w:rPr>
              <w:t>H5P_insert()</w:t>
            </w:r>
            <w:r>
              <w:rPr>
                <w:rStyle w:val="IndexLink"/>
              </w:rPr>
              <w:tab/>
              <w:t>86</w:t>
            </w:r>
          </w:hyperlink>
        </w:p>
        <w:p w:rsidR="00D31373" w:rsidRDefault="00000000">
          <w:pPr>
            <w:pStyle w:val="TOC3"/>
            <w:tabs>
              <w:tab w:val="clear" w:pos="9350"/>
              <w:tab w:val="right" w:leader="dot" w:pos="9360"/>
            </w:tabs>
          </w:pPr>
          <w:hyperlink w:anchor="__RefHeading___Toc102070_2242507081">
            <w:r>
              <w:rPr>
                <w:rStyle w:val="IndexLink"/>
              </w:rPr>
              <w:t>H5P_peek()</w:t>
            </w:r>
            <w:r>
              <w:rPr>
                <w:rStyle w:val="IndexLink"/>
              </w:rPr>
              <w:tab/>
              <w:t>86</w:t>
            </w:r>
          </w:hyperlink>
        </w:p>
        <w:p w:rsidR="00D31373" w:rsidRDefault="00000000">
          <w:pPr>
            <w:pStyle w:val="TOC3"/>
            <w:tabs>
              <w:tab w:val="clear" w:pos="9350"/>
              <w:tab w:val="right" w:leader="dot" w:pos="9360"/>
            </w:tabs>
          </w:pPr>
          <w:hyperlink w:anchor="__RefHeading___Toc102072_2242507081">
            <w:r>
              <w:rPr>
                <w:rStyle w:val="IndexLink"/>
              </w:rPr>
              <w:t>H5P_poke()</w:t>
            </w:r>
            <w:r>
              <w:rPr>
                <w:rStyle w:val="IndexLink"/>
              </w:rPr>
              <w:tab/>
              <w:t>87</w:t>
            </w:r>
          </w:hyperlink>
        </w:p>
        <w:p w:rsidR="00D31373" w:rsidRDefault="00000000">
          <w:pPr>
            <w:pStyle w:val="TOC3"/>
            <w:tabs>
              <w:tab w:val="clear" w:pos="9350"/>
              <w:tab w:val="right" w:leader="dot" w:pos="9360"/>
            </w:tabs>
          </w:pPr>
          <w:hyperlink w:anchor="__RefHeading___Toc102074_2242507081">
            <w:r>
              <w:rPr>
                <w:rStyle w:val="IndexLink"/>
              </w:rPr>
              <w:t>H5P_remove()</w:t>
            </w:r>
            <w:r>
              <w:rPr>
                <w:rStyle w:val="IndexLink"/>
              </w:rPr>
              <w:tab/>
              <w:t>87</w:t>
            </w:r>
          </w:hyperlink>
        </w:p>
        <w:p w:rsidR="00D31373" w:rsidRDefault="00000000">
          <w:pPr>
            <w:pStyle w:val="TOC3"/>
            <w:tabs>
              <w:tab w:val="clear" w:pos="9350"/>
              <w:tab w:val="right" w:leader="dot" w:pos="9360"/>
            </w:tabs>
          </w:pPr>
          <w:hyperlink w:anchor="__RefHeading___Toc102076_2242507081">
            <w:r>
              <w:rPr>
                <w:rStyle w:val="IndexLink"/>
              </w:rPr>
              <w:t>H5P_set()</w:t>
            </w:r>
            <w:r>
              <w:rPr>
                <w:rStyle w:val="IndexLink"/>
              </w:rPr>
              <w:tab/>
              <w:t>87</w:t>
            </w:r>
          </w:hyperlink>
        </w:p>
        <w:p w:rsidR="00D31373" w:rsidRDefault="00000000">
          <w:pPr>
            <w:pStyle w:val="TOC2"/>
            <w:tabs>
              <w:tab w:val="clear" w:pos="9350"/>
              <w:tab w:val="right" w:leader="dot" w:pos="9360"/>
            </w:tabs>
          </w:pPr>
          <w:hyperlink w:anchor="__RefHeading___Toc102078_2242507081">
            <w:r>
              <w:rPr>
                <w:rStyle w:val="IndexLink"/>
              </w:rPr>
              <w:t>New Private API Function Outlines</w:t>
            </w:r>
            <w:r>
              <w:rPr>
                <w:rStyle w:val="IndexLink"/>
              </w:rPr>
              <w:tab/>
              <w:t>89</w:t>
            </w:r>
          </w:hyperlink>
        </w:p>
        <w:p w:rsidR="00D31373" w:rsidRDefault="00000000">
          <w:pPr>
            <w:pStyle w:val="TOC1"/>
            <w:tabs>
              <w:tab w:val="clear" w:pos="9350"/>
              <w:tab w:val="right" w:leader="dot" w:pos="9360"/>
            </w:tabs>
          </w:pPr>
          <w:hyperlink w:anchor="__RefHeading___Toc31272_1307998885">
            <w:r>
              <w:rPr>
                <w:rStyle w:val="IndexLink"/>
              </w:rPr>
              <w:t>Next Steps</w:t>
            </w:r>
            <w:r>
              <w:rPr>
                <w:rStyle w:val="IndexLink"/>
              </w:rPr>
              <w:tab/>
              <w:t>89</w:t>
            </w:r>
          </w:hyperlink>
        </w:p>
        <w:p w:rsidR="00D31373" w:rsidRDefault="00000000">
          <w:pPr>
            <w:pStyle w:val="TOC1"/>
            <w:tabs>
              <w:tab w:val="clear" w:pos="9350"/>
              <w:tab w:val="right" w:leader="dot" w:pos="9360"/>
            </w:tabs>
          </w:pPr>
          <w:hyperlink w:anchor="__RefHeading___Toc31274_1307998885">
            <w:r>
              <w:rPr>
                <w:rStyle w:val="IndexLink"/>
              </w:rPr>
              <w:t>Appendix 1 – H5P public API calls</w:t>
            </w:r>
            <w:r>
              <w:rPr>
                <w:rStyle w:val="IndexLink"/>
              </w:rPr>
              <w:tab/>
              <w:t>90</w:t>
            </w:r>
          </w:hyperlink>
        </w:p>
        <w:p w:rsidR="00D31373" w:rsidRDefault="00000000">
          <w:pPr>
            <w:pStyle w:val="TOC1"/>
            <w:tabs>
              <w:tab w:val="clear" w:pos="9350"/>
              <w:tab w:val="right" w:leader="dot" w:pos="9360"/>
            </w:tabs>
          </w:pPr>
          <w:hyperlink w:anchor="__RefHeading___Toc31276_1307998885">
            <w:r>
              <w:rPr>
                <w:rStyle w:val="IndexLink"/>
              </w:rPr>
              <w:t>Appendix 2 – H5P internal API calls</w:t>
            </w:r>
            <w:r>
              <w:rPr>
                <w:rStyle w:val="IndexLink"/>
              </w:rPr>
              <w:tab/>
              <w:t>197</w:t>
            </w:r>
          </w:hyperlink>
        </w:p>
        <w:p w:rsidR="00D31373" w:rsidRDefault="00000000">
          <w:pPr>
            <w:pStyle w:val="TOC1"/>
            <w:tabs>
              <w:tab w:val="clear" w:pos="9350"/>
              <w:tab w:val="right" w:leader="dot" w:pos="9360"/>
            </w:tabs>
          </w:pPr>
          <w:hyperlink w:anchor="__RefHeading___Toc31278_1307998885">
            <w:r>
              <w:rPr>
                <w:rStyle w:val="IndexLink"/>
              </w:rPr>
              <w:t>Appendix 3 – Original Proposal For Generic Properties?</w:t>
            </w:r>
            <w:r>
              <w:rPr>
                <w:rStyle w:val="IndexLink"/>
              </w:rPr>
              <w:tab/>
              <w:t>211</w:t>
            </w:r>
          </w:hyperlink>
        </w:p>
        <w:p w:rsidR="00D31373" w:rsidRDefault="00000000">
          <w:pPr>
            <w:pStyle w:val="TOC2"/>
            <w:tabs>
              <w:tab w:val="clear" w:pos="9350"/>
              <w:tab w:val="right" w:leader="dot" w:pos="9360"/>
            </w:tabs>
          </w:pPr>
          <w:hyperlink w:anchor="__RefHeading___Toc31280_1307998885">
            <w:r>
              <w:rPr>
                <w:rStyle w:val="IndexLink"/>
              </w:rPr>
              <w:t>Generic Properties Overview and Justification</w:t>
            </w:r>
            <w:r>
              <w:rPr>
                <w:rStyle w:val="IndexLink"/>
              </w:rPr>
              <w:tab/>
              <w:t>211</w:t>
            </w:r>
          </w:hyperlink>
        </w:p>
        <w:p w:rsidR="00D31373" w:rsidRDefault="00000000">
          <w:pPr>
            <w:pStyle w:val="TOC3"/>
            <w:tabs>
              <w:tab w:val="clear" w:pos="9350"/>
              <w:tab w:val="right" w:leader="dot" w:pos="9360"/>
            </w:tabs>
          </w:pPr>
          <w:hyperlink w:anchor="__RefHeading___Toc31282_1307998885">
            <w:r>
              <w:rPr>
                <w:rStyle w:val="IndexLink"/>
              </w:rPr>
              <w:t>Generic Properties Implementation</w:t>
            </w:r>
            <w:r>
              <w:rPr>
                <w:rStyle w:val="IndexLink"/>
              </w:rPr>
              <w:tab/>
              <w:t>211</w:t>
            </w:r>
          </w:hyperlink>
        </w:p>
        <w:p w:rsidR="00D31373" w:rsidRDefault="00000000">
          <w:pPr>
            <w:pStyle w:val="TOC3"/>
            <w:tabs>
              <w:tab w:val="clear" w:pos="9350"/>
              <w:tab w:val="right" w:leader="dot" w:pos="9360"/>
            </w:tabs>
          </w:pPr>
          <w:hyperlink w:anchor="__RefHeading___Toc31284_1307998885">
            <w:r>
              <w:rPr>
                <w:rStyle w:val="IndexLink"/>
              </w:rPr>
              <w:t>API Changes for Implementing Generic Properties</w:t>
            </w:r>
            <w:r>
              <w:rPr>
                <w:rStyle w:val="IndexLink"/>
              </w:rPr>
              <w:tab/>
              <w:t>212</w:t>
            </w:r>
          </w:hyperlink>
        </w:p>
        <w:p w:rsidR="00D31373" w:rsidRDefault="00000000">
          <w:pPr>
            <w:pStyle w:val="TOC3"/>
            <w:tabs>
              <w:tab w:val="clear" w:pos="9350"/>
              <w:tab w:val="right" w:leader="dot" w:pos="9360"/>
            </w:tabs>
          </w:pPr>
          <w:hyperlink w:anchor="__RefHeading___Toc31286_1307998885">
            <w:r>
              <w:rPr>
                <w:rStyle w:val="IndexLink"/>
              </w:rPr>
              <w:t>New API Function Definitions</w:t>
            </w:r>
            <w:r>
              <w:rPr>
                <w:rStyle w:val="IndexLink"/>
              </w:rPr>
              <w:tab/>
              <w:t>213</w:t>
            </w:r>
          </w:hyperlink>
        </w:p>
        <w:p w:rsidR="00D31373" w:rsidRDefault="00000000">
          <w:pPr>
            <w:pStyle w:val="TOC3"/>
            <w:tabs>
              <w:tab w:val="clear" w:pos="9350"/>
              <w:tab w:val="right" w:leader="dot" w:pos="9360"/>
            </w:tabs>
          </w:pPr>
          <w:hyperlink w:anchor="__RefHeading___Toc31288_1307998885">
            <w:r>
              <w:rPr>
                <w:rStyle w:val="IndexLink"/>
              </w:rPr>
              <w:t>Examples:</w:t>
            </w:r>
            <w:r>
              <w:rPr>
                <w:rStyle w:val="IndexLink"/>
              </w:rPr>
              <w:tab/>
              <w:t>234</w:t>
            </w:r>
          </w:hyperlink>
        </w:p>
        <w:p w:rsidR="00D31373" w:rsidRDefault="00000000">
          <w:pPr>
            <w:pStyle w:val="TOC1"/>
            <w:tabs>
              <w:tab w:val="clear" w:pos="9350"/>
              <w:tab w:val="right" w:leader="dot" w:pos="9360"/>
            </w:tabs>
          </w:pPr>
          <w:hyperlink w:anchor="__RefHeading___Toc31290_1307998885">
            <w:r>
              <w:rPr>
                <w:rStyle w:val="IndexLink"/>
              </w:rPr>
              <w:t>Appendix 4: Property and Property List Class Callbacks</w:t>
            </w:r>
            <w:r>
              <w:rPr>
                <w:rStyle w:val="IndexLink"/>
              </w:rPr>
              <w:tab/>
              <w:t>236</w:t>
            </w:r>
          </w:hyperlink>
        </w:p>
        <w:p w:rsidR="00D31373" w:rsidRDefault="00000000">
          <w:pPr>
            <w:pStyle w:val="TOC2"/>
            <w:tabs>
              <w:tab w:val="clear" w:pos="9350"/>
              <w:tab w:val="right" w:leader="dot" w:pos="9360"/>
            </w:tabs>
          </w:pPr>
          <w:hyperlink w:anchor="__RefHeading___Toc31292_1307998885">
            <w:r>
              <w:rPr>
                <w:rStyle w:val="IndexLink"/>
              </w:rPr>
              <w:t>Root Property List Class</w:t>
            </w:r>
            <w:r>
              <w:rPr>
                <w:rStyle w:val="IndexLink"/>
              </w:rPr>
              <w:tab/>
              <w:t>237</w:t>
            </w:r>
          </w:hyperlink>
        </w:p>
        <w:p w:rsidR="00D31373" w:rsidRDefault="00000000">
          <w:pPr>
            <w:pStyle w:val="TOC2"/>
            <w:tabs>
              <w:tab w:val="clear" w:pos="9350"/>
              <w:tab w:val="right" w:leader="dot" w:pos="9360"/>
            </w:tabs>
          </w:pPr>
          <w:hyperlink w:anchor="__RefHeading___Toc31294_1307998885">
            <w:r>
              <w:rPr>
                <w:rStyle w:val="IndexLink"/>
              </w:rPr>
              <w:t>Data Transfer Property List (DXPL) Class</w:t>
            </w:r>
            <w:r>
              <w:rPr>
                <w:rStyle w:val="IndexLink"/>
              </w:rPr>
              <w:tab/>
              <w:t>238</w:t>
            </w:r>
          </w:hyperlink>
        </w:p>
        <w:p w:rsidR="00D31373" w:rsidRDefault="00000000">
          <w:pPr>
            <w:pStyle w:val="TOC3"/>
            <w:tabs>
              <w:tab w:val="clear" w:pos="9350"/>
              <w:tab w:val="right" w:leader="dot" w:pos="9360"/>
            </w:tabs>
          </w:pPr>
          <w:hyperlink w:anchor="__RefHeading___Toc31296_1307998885">
            <w:r>
              <w:rPr>
                <w:rStyle w:val="IndexLink"/>
              </w:rPr>
              <w:t>Maximum Temp Buffer Size Property</w:t>
            </w:r>
            <w:r>
              <w:rPr>
                <w:rStyle w:val="IndexLink"/>
              </w:rPr>
              <w:tab/>
              <w:t>239</w:t>
            </w:r>
          </w:hyperlink>
        </w:p>
        <w:p w:rsidR="00D31373" w:rsidRDefault="00000000">
          <w:pPr>
            <w:pStyle w:val="TOC3"/>
            <w:tabs>
              <w:tab w:val="clear" w:pos="9350"/>
              <w:tab w:val="right" w:leader="dot" w:pos="9360"/>
            </w:tabs>
          </w:pPr>
          <w:hyperlink w:anchor="__RefHeading___Toc31298_1307998885">
            <w:r>
              <w:rPr>
                <w:rStyle w:val="IndexLink"/>
              </w:rPr>
              <w:t>Type conversion buffer property</w:t>
            </w:r>
            <w:r>
              <w:rPr>
                <w:rStyle w:val="IndexLink"/>
              </w:rPr>
              <w:tab/>
              <w:t>240</w:t>
            </w:r>
          </w:hyperlink>
        </w:p>
        <w:p w:rsidR="00D31373" w:rsidRDefault="00000000">
          <w:pPr>
            <w:pStyle w:val="TOC3"/>
            <w:tabs>
              <w:tab w:val="clear" w:pos="9350"/>
              <w:tab w:val="right" w:leader="dot" w:pos="9360"/>
            </w:tabs>
          </w:pPr>
          <w:hyperlink w:anchor="__RefHeading___Toc31300_1307998885">
            <w:r>
              <w:rPr>
                <w:rStyle w:val="IndexLink"/>
              </w:rPr>
              <w:t>Background buffer property</w:t>
            </w:r>
            <w:r>
              <w:rPr>
                <w:rStyle w:val="IndexLink"/>
              </w:rPr>
              <w:tab/>
              <w:t>240</w:t>
            </w:r>
          </w:hyperlink>
        </w:p>
        <w:p w:rsidR="00D31373" w:rsidRDefault="00000000">
          <w:pPr>
            <w:pStyle w:val="TOC3"/>
            <w:tabs>
              <w:tab w:val="clear" w:pos="9350"/>
              <w:tab w:val="right" w:leader="dot" w:pos="9360"/>
            </w:tabs>
          </w:pPr>
          <w:hyperlink w:anchor="__RefHeading___Toc31302_1307998885">
            <w:r>
              <w:rPr>
                <w:rStyle w:val="IndexLink"/>
              </w:rPr>
              <w:t>Background buffer type property</w:t>
            </w:r>
            <w:r>
              <w:rPr>
                <w:rStyle w:val="IndexLink"/>
              </w:rPr>
              <w:tab/>
              <w:t>241</w:t>
            </w:r>
          </w:hyperlink>
        </w:p>
        <w:p w:rsidR="00D31373" w:rsidRDefault="00000000">
          <w:pPr>
            <w:pStyle w:val="TOC3"/>
            <w:tabs>
              <w:tab w:val="clear" w:pos="9350"/>
              <w:tab w:val="right" w:leader="dot" w:pos="9360"/>
            </w:tabs>
          </w:pPr>
          <w:hyperlink w:anchor="__RefHeading___Toc31304_1307998885">
            <w:r>
              <w:rPr>
                <w:rStyle w:val="IndexLink"/>
              </w:rPr>
              <w:t>B-Tree node splitting ratios property</w:t>
            </w:r>
            <w:r>
              <w:rPr>
                <w:rStyle w:val="IndexLink"/>
              </w:rPr>
              <w:tab/>
              <w:t>241</w:t>
            </w:r>
          </w:hyperlink>
        </w:p>
        <w:p w:rsidR="00D31373" w:rsidRDefault="00000000">
          <w:pPr>
            <w:pStyle w:val="TOC3"/>
            <w:tabs>
              <w:tab w:val="clear" w:pos="9350"/>
              <w:tab w:val="right" w:leader="dot" w:pos="9360"/>
            </w:tabs>
          </w:pPr>
          <w:hyperlink w:anchor="__RefHeading___Toc31306_1307998885">
            <w:r>
              <w:rPr>
                <w:rStyle w:val="IndexLink"/>
              </w:rPr>
              <w:t>Vlen allocation function property</w:t>
            </w:r>
            <w:r>
              <w:rPr>
                <w:rStyle w:val="IndexLink"/>
              </w:rPr>
              <w:tab/>
              <w:t>242</w:t>
            </w:r>
          </w:hyperlink>
        </w:p>
        <w:p w:rsidR="00D31373" w:rsidRDefault="00000000">
          <w:pPr>
            <w:pStyle w:val="TOC3"/>
            <w:tabs>
              <w:tab w:val="clear" w:pos="9350"/>
              <w:tab w:val="right" w:leader="dot" w:pos="9360"/>
            </w:tabs>
          </w:pPr>
          <w:hyperlink w:anchor="__RefHeading___Toc31308_1307998885">
            <w:r>
              <w:rPr>
                <w:rStyle w:val="IndexLink"/>
              </w:rPr>
              <w:t>Vlen allocation information property</w:t>
            </w:r>
            <w:r>
              <w:rPr>
                <w:rStyle w:val="IndexLink"/>
              </w:rPr>
              <w:tab/>
              <w:t>243</w:t>
            </w:r>
          </w:hyperlink>
        </w:p>
        <w:p w:rsidR="00D31373" w:rsidRDefault="00000000">
          <w:pPr>
            <w:pStyle w:val="TOC3"/>
            <w:tabs>
              <w:tab w:val="clear" w:pos="9350"/>
              <w:tab w:val="right" w:leader="dot" w:pos="9360"/>
            </w:tabs>
          </w:pPr>
          <w:hyperlink w:anchor="__RefHeading___Toc31310_1307998885">
            <w:r>
              <w:rPr>
                <w:rStyle w:val="IndexLink"/>
              </w:rPr>
              <w:t>Vlen free function property</w:t>
            </w:r>
            <w:r>
              <w:rPr>
                <w:rStyle w:val="IndexLink"/>
              </w:rPr>
              <w:tab/>
              <w:t>243</w:t>
            </w:r>
          </w:hyperlink>
        </w:p>
        <w:p w:rsidR="00D31373" w:rsidRDefault="00000000">
          <w:pPr>
            <w:pStyle w:val="TOC3"/>
            <w:tabs>
              <w:tab w:val="clear" w:pos="9350"/>
              <w:tab w:val="right" w:leader="dot" w:pos="9360"/>
            </w:tabs>
          </w:pPr>
          <w:hyperlink w:anchor="__RefHeading___Toc31312_1307998885">
            <w:r>
              <w:rPr>
                <w:rStyle w:val="IndexLink"/>
              </w:rPr>
              <w:t>Vlen free information property</w:t>
            </w:r>
            <w:r>
              <w:rPr>
                <w:rStyle w:val="IndexLink"/>
              </w:rPr>
              <w:tab/>
              <w:t>243</w:t>
            </w:r>
          </w:hyperlink>
        </w:p>
        <w:p w:rsidR="00D31373" w:rsidRDefault="00000000">
          <w:pPr>
            <w:pStyle w:val="TOC3"/>
            <w:tabs>
              <w:tab w:val="clear" w:pos="9350"/>
              <w:tab w:val="right" w:leader="dot" w:pos="9360"/>
            </w:tabs>
          </w:pPr>
          <w:hyperlink w:anchor="__RefHeading___Toc31314_1307998885">
            <w:r>
              <w:rPr>
                <w:rStyle w:val="IndexLink"/>
              </w:rPr>
              <w:t>Vector size property</w:t>
            </w:r>
            <w:r>
              <w:rPr>
                <w:rStyle w:val="IndexLink"/>
              </w:rPr>
              <w:tab/>
              <w:t>244</w:t>
            </w:r>
          </w:hyperlink>
        </w:p>
        <w:p w:rsidR="00D31373" w:rsidRDefault="00000000">
          <w:pPr>
            <w:pStyle w:val="TOC3"/>
            <w:tabs>
              <w:tab w:val="clear" w:pos="9350"/>
              <w:tab w:val="right" w:leader="dot" w:pos="9360"/>
            </w:tabs>
          </w:pPr>
          <w:hyperlink w:anchor="__RefHeading___Toc31316_1307998885">
            <w:r>
              <w:rPr>
                <w:rStyle w:val="IndexLink"/>
              </w:rPr>
              <w:t>I/O transfer mode property (H5D_XFER_IO_XFER_MODE)</w:t>
            </w:r>
            <w:r>
              <w:rPr>
                <w:rStyle w:val="IndexLink"/>
              </w:rPr>
              <w:tab/>
              <w:t>244</w:t>
            </w:r>
          </w:hyperlink>
        </w:p>
        <w:p w:rsidR="00D31373" w:rsidRDefault="00000000">
          <w:pPr>
            <w:pStyle w:val="TOC3"/>
            <w:tabs>
              <w:tab w:val="clear" w:pos="9350"/>
              <w:tab w:val="right" w:leader="dot" w:pos="9360"/>
            </w:tabs>
          </w:pPr>
          <w:hyperlink w:anchor="__RefHeading___Toc31318_1307998885">
            <w:r>
              <w:rPr>
                <w:rStyle w:val="IndexLink"/>
              </w:rPr>
              <w:t>I/O transfer mode property (H5D_XFER_MPIO_COLLECTIVE_OPT)</w:t>
            </w:r>
            <w:r>
              <w:rPr>
                <w:rStyle w:val="IndexLink"/>
              </w:rPr>
              <w:tab/>
              <w:t>245</w:t>
            </w:r>
          </w:hyperlink>
        </w:p>
        <w:p w:rsidR="00D31373" w:rsidRDefault="00000000">
          <w:pPr>
            <w:pStyle w:val="TOC3"/>
            <w:tabs>
              <w:tab w:val="clear" w:pos="9350"/>
              <w:tab w:val="right" w:leader="dot" w:pos="9360"/>
            </w:tabs>
          </w:pPr>
          <w:hyperlink w:anchor="__RefHeading___Toc31320_1307998885">
            <w:r>
              <w:rPr>
                <w:rStyle w:val="IndexLink"/>
              </w:rPr>
              <w:t>I/O transfer mode property (H5D_XFER_MPIO_CHUNK_OPT_HARD)</w:t>
            </w:r>
            <w:r>
              <w:rPr>
                <w:rStyle w:val="IndexLink"/>
              </w:rPr>
              <w:tab/>
              <w:t>246</w:t>
            </w:r>
          </w:hyperlink>
        </w:p>
        <w:p w:rsidR="00D31373" w:rsidRDefault="00000000">
          <w:pPr>
            <w:pStyle w:val="TOC3"/>
            <w:tabs>
              <w:tab w:val="clear" w:pos="9350"/>
              <w:tab w:val="right" w:leader="dot" w:pos="9360"/>
            </w:tabs>
          </w:pPr>
          <w:hyperlink w:anchor="__RefHeading___Toc31322_1307998885">
            <w:r>
              <w:rPr>
                <w:rStyle w:val="IndexLink"/>
              </w:rPr>
              <w:t>I/O transfer mode property(H5D_XFER_MPIO_CHUNK_OPT_NUM)</w:t>
            </w:r>
            <w:r>
              <w:rPr>
                <w:rStyle w:val="IndexLink"/>
              </w:rPr>
              <w:tab/>
              <w:t>247</w:t>
            </w:r>
          </w:hyperlink>
        </w:p>
        <w:p w:rsidR="00D31373" w:rsidRDefault="00000000">
          <w:pPr>
            <w:pStyle w:val="TOC3"/>
            <w:tabs>
              <w:tab w:val="clear" w:pos="9350"/>
              <w:tab w:val="right" w:leader="dot" w:pos="9360"/>
            </w:tabs>
          </w:pPr>
          <w:hyperlink w:anchor="__RefHeading___Toc31324_1307998885">
            <w:r>
              <w:rPr>
                <w:rStyle w:val="IndexLink"/>
              </w:rPr>
              <w:t>I/O transfer mode property (H5D_XFER_MPIO_CHUNK_OPT_RATIO)</w:t>
            </w:r>
            <w:r>
              <w:rPr>
                <w:rStyle w:val="IndexLink"/>
              </w:rPr>
              <w:tab/>
              <w:t>247</w:t>
            </w:r>
          </w:hyperlink>
        </w:p>
        <w:p w:rsidR="00D31373" w:rsidRDefault="00000000">
          <w:pPr>
            <w:pStyle w:val="TOC3"/>
            <w:tabs>
              <w:tab w:val="clear" w:pos="9350"/>
              <w:tab w:val="right" w:leader="dot" w:pos="9360"/>
            </w:tabs>
          </w:pPr>
          <w:hyperlink w:anchor="__RefHeading___Toc31326_1307998885">
            <w:r>
              <w:rPr>
                <w:rStyle w:val="IndexLink"/>
              </w:rPr>
              <w:t>Chunk Optimization mode property</w:t>
            </w:r>
            <w:r>
              <w:rPr>
                <w:rStyle w:val="IndexLink"/>
              </w:rPr>
              <w:tab/>
              <w:t>248</w:t>
            </w:r>
          </w:hyperlink>
        </w:p>
        <w:p w:rsidR="00D31373" w:rsidRDefault="00000000">
          <w:pPr>
            <w:pStyle w:val="TOC3"/>
            <w:tabs>
              <w:tab w:val="clear" w:pos="9350"/>
              <w:tab w:val="right" w:leader="dot" w:pos="9360"/>
            </w:tabs>
          </w:pPr>
          <w:hyperlink w:anchor="__RefHeading___Toc31328_1307998885">
            <w:r>
              <w:rPr>
                <w:rStyle w:val="IndexLink"/>
              </w:rPr>
              <w:t>Actual I/O mode property</w:t>
            </w:r>
            <w:r>
              <w:rPr>
                <w:rStyle w:val="IndexLink"/>
              </w:rPr>
              <w:tab/>
              <w:t>248</w:t>
            </w:r>
          </w:hyperlink>
        </w:p>
        <w:p w:rsidR="00D31373" w:rsidRDefault="00000000">
          <w:pPr>
            <w:pStyle w:val="TOC3"/>
            <w:tabs>
              <w:tab w:val="clear" w:pos="9350"/>
              <w:tab w:val="right" w:leader="dot" w:pos="9360"/>
            </w:tabs>
          </w:pPr>
          <w:hyperlink w:anchor="__RefHeading___Toc31330_1307998885">
            <w:r>
              <w:rPr>
                <w:rStyle w:val="IndexLink"/>
              </w:rPr>
              <w:t>Local cause of broken collective I/O property</w:t>
            </w:r>
            <w:r>
              <w:rPr>
                <w:rStyle w:val="IndexLink"/>
              </w:rPr>
              <w:tab/>
              <w:t>249</w:t>
            </w:r>
          </w:hyperlink>
        </w:p>
        <w:p w:rsidR="00D31373" w:rsidRDefault="00000000">
          <w:pPr>
            <w:pStyle w:val="TOC3"/>
            <w:tabs>
              <w:tab w:val="clear" w:pos="9350"/>
              <w:tab w:val="right" w:leader="dot" w:pos="9360"/>
            </w:tabs>
          </w:pPr>
          <w:hyperlink w:anchor="__RefHeading___Toc31332_1307998885">
            <w:r>
              <w:rPr>
                <w:rStyle w:val="IndexLink"/>
              </w:rPr>
              <w:t>Global cause of broken collective I/O property</w:t>
            </w:r>
            <w:r>
              <w:rPr>
                <w:rStyle w:val="IndexLink"/>
              </w:rPr>
              <w:tab/>
              <w:t>249</w:t>
            </w:r>
          </w:hyperlink>
        </w:p>
        <w:p w:rsidR="00D31373" w:rsidRDefault="00000000">
          <w:pPr>
            <w:pStyle w:val="TOC3"/>
            <w:tabs>
              <w:tab w:val="clear" w:pos="9350"/>
              <w:tab w:val="right" w:leader="dot" w:pos="9360"/>
            </w:tabs>
          </w:pPr>
          <w:hyperlink w:anchor="__RefHeading___Toc31334_1307998885">
            <w:r>
              <w:rPr>
                <w:rStyle w:val="IndexLink"/>
              </w:rPr>
              <w:t>EDC property</w:t>
            </w:r>
            <w:r>
              <w:rPr>
                <w:rStyle w:val="IndexLink"/>
              </w:rPr>
              <w:tab/>
              <w:t>249</w:t>
            </w:r>
          </w:hyperlink>
        </w:p>
        <w:p w:rsidR="00D31373" w:rsidRDefault="00000000">
          <w:pPr>
            <w:pStyle w:val="TOC3"/>
            <w:tabs>
              <w:tab w:val="clear" w:pos="9350"/>
              <w:tab w:val="right" w:leader="dot" w:pos="9360"/>
            </w:tabs>
          </w:pPr>
          <w:hyperlink w:anchor="__RefHeading___Toc31336_1307998885">
            <w:r>
              <w:rPr>
                <w:rStyle w:val="IndexLink"/>
              </w:rPr>
              <w:t>Filter callback property</w:t>
            </w:r>
            <w:r>
              <w:rPr>
                <w:rStyle w:val="IndexLink"/>
              </w:rPr>
              <w:tab/>
              <w:t>250</w:t>
            </w:r>
          </w:hyperlink>
        </w:p>
        <w:p w:rsidR="00D31373" w:rsidRDefault="00000000">
          <w:pPr>
            <w:pStyle w:val="TOC3"/>
            <w:tabs>
              <w:tab w:val="clear" w:pos="9350"/>
              <w:tab w:val="right" w:leader="dot" w:pos="9360"/>
            </w:tabs>
          </w:pPr>
          <w:hyperlink w:anchor="__RefHeading___Toc31338_1307998885">
            <w:r>
              <w:rPr>
                <w:rStyle w:val="IndexLink"/>
              </w:rPr>
              <w:t>Type conversion callback property</w:t>
            </w:r>
            <w:r>
              <w:rPr>
                <w:rStyle w:val="IndexLink"/>
              </w:rPr>
              <w:tab/>
              <w:t>250</w:t>
            </w:r>
          </w:hyperlink>
        </w:p>
        <w:p w:rsidR="00D31373" w:rsidRDefault="00000000">
          <w:pPr>
            <w:pStyle w:val="TOC3"/>
            <w:tabs>
              <w:tab w:val="clear" w:pos="9350"/>
              <w:tab w:val="right" w:leader="dot" w:pos="9360"/>
            </w:tabs>
          </w:pPr>
          <w:hyperlink w:anchor="__RefHeading___Toc31340_1307998885">
            <w:r>
              <w:rPr>
                <w:rStyle w:val="IndexLink"/>
              </w:rPr>
              <w:t>Data transform property</w:t>
            </w:r>
            <w:r>
              <w:rPr>
                <w:rStyle w:val="IndexLink"/>
              </w:rPr>
              <w:tab/>
              <w:t>251</w:t>
            </w:r>
          </w:hyperlink>
        </w:p>
        <w:p w:rsidR="00D31373" w:rsidRDefault="00000000">
          <w:pPr>
            <w:pStyle w:val="TOC3"/>
            <w:tabs>
              <w:tab w:val="clear" w:pos="9350"/>
              <w:tab w:val="right" w:leader="dot" w:pos="9360"/>
            </w:tabs>
          </w:pPr>
          <w:hyperlink w:anchor="__RefHeading___Toc31342_1307998885">
            <w:r>
              <w:rPr>
                <w:rStyle w:val="IndexLink"/>
              </w:rPr>
              <w:t>Dataset selection property</w:t>
            </w:r>
            <w:r>
              <w:rPr>
                <w:rStyle w:val="IndexLink"/>
              </w:rPr>
              <w:tab/>
              <w:t>252</w:t>
            </w:r>
          </w:hyperlink>
        </w:p>
        <w:p w:rsidR="00D31373" w:rsidRDefault="00000000">
          <w:pPr>
            <w:pStyle w:val="TOC2"/>
            <w:tabs>
              <w:tab w:val="clear" w:pos="9350"/>
              <w:tab w:val="right" w:leader="dot" w:pos="9360"/>
            </w:tabs>
          </w:pPr>
          <w:hyperlink w:anchor="__RefHeading___Toc31344_1307998885">
            <w:r>
              <w:rPr>
                <w:rStyle w:val="IndexLink"/>
              </w:rPr>
              <w:t>File Access Property List (FAPL) Class (ROOT → FAPL)</w:t>
            </w:r>
            <w:r>
              <w:rPr>
                <w:rStyle w:val="IndexLink"/>
              </w:rPr>
              <w:tab/>
              <w:t>253</w:t>
            </w:r>
          </w:hyperlink>
        </w:p>
        <w:p w:rsidR="00D31373" w:rsidRDefault="00000000">
          <w:pPr>
            <w:pStyle w:val="TOC2"/>
            <w:tabs>
              <w:tab w:val="clear" w:pos="9350"/>
              <w:tab w:val="right" w:leader="dot" w:pos="9360"/>
            </w:tabs>
          </w:pPr>
          <w:hyperlink w:anchor="__RefHeading___Toc31346_1307998885">
            <w:r>
              <w:rPr>
                <w:rStyle w:val="IndexLink"/>
              </w:rPr>
              <w:t xml:space="preserve"> File Mount Property List (FMPL) Class (ROOT → FMPL)</w:t>
            </w:r>
            <w:r>
              <w:rPr>
                <w:rStyle w:val="IndexLink"/>
              </w:rPr>
              <w:tab/>
              <w:t>253</w:t>
            </w:r>
          </w:hyperlink>
        </w:p>
        <w:p w:rsidR="00D31373" w:rsidRDefault="00000000">
          <w:pPr>
            <w:pStyle w:val="TOC2"/>
            <w:tabs>
              <w:tab w:val="clear" w:pos="9350"/>
              <w:tab w:val="right" w:leader="dot" w:pos="9360"/>
            </w:tabs>
          </w:pPr>
          <w:hyperlink w:anchor="__RefHeading___Toc31348_1307998885">
            <w:r>
              <w:rPr>
                <w:rStyle w:val="IndexLink"/>
              </w:rPr>
              <w:t>VOL Initialization Property List (VIPL) Class (ROOT -&gt;VIPL)</w:t>
            </w:r>
            <w:r>
              <w:rPr>
                <w:rStyle w:val="IndexLink"/>
              </w:rPr>
              <w:tab/>
              <w:t>254</w:t>
            </w:r>
          </w:hyperlink>
        </w:p>
        <w:p w:rsidR="00D31373" w:rsidRDefault="00000000">
          <w:pPr>
            <w:pStyle w:val="TOC2"/>
            <w:tabs>
              <w:tab w:val="clear" w:pos="9350"/>
              <w:tab w:val="right" w:leader="dot" w:pos="9360"/>
            </w:tabs>
          </w:pPr>
          <w:hyperlink w:anchor="__RefHeading___Toc31350_1307998885">
            <w:r>
              <w:rPr>
                <w:rStyle w:val="IndexLink"/>
              </w:rPr>
              <w:t>Link Access Property List (LAPL) Class (ROOT → LAPL)</w:t>
            </w:r>
            <w:r>
              <w:rPr>
                <w:rStyle w:val="IndexLink"/>
              </w:rPr>
              <w:tab/>
              <w:t>254</w:t>
            </w:r>
          </w:hyperlink>
        </w:p>
        <w:p w:rsidR="00D31373" w:rsidRDefault="00000000">
          <w:pPr>
            <w:pStyle w:val="TOC2"/>
            <w:tabs>
              <w:tab w:val="clear" w:pos="9350"/>
              <w:tab w:val="right" w:leader="dot" w:pos="9360"/>
            </w:tabs>
          </w:pPr>
          <w:hyperlink w:anchor="__RefHeading___Toc31352_1307998885">
            <w:r>
              <w:rPr>
                <w:rStyle w:val="IndexLink"/>
              </w:rPr>
              <w:t>Object Creation Property List (OCRTPL) Class (ROOT → OCRTPL)</w:t>
            </w:r>
            <w:r>
              <w:rPr>
                <w:rStyle w:val="IndexLink"/>
              </w:rPr>
              <w:tab/>
              <w:t>255</w:t>
            </w:r>
          </w:hyperlink>
        </w:p>
        <w:p w:rsidR="00D31373" w:rsidRDefault="00000000">
          <w:pPr>
            <w:pStyle w:val="TOC2"/>
            <w:tabs>
              <w:tab w:val="clear" w:pos="9350"/>
              <w:tab w:val="right" w:leader="dot" w:pos="9360"/>
            </w:tabs>
          </w:pPr>
          <w:hyperlink w:anchor="__RefHeading___Toc31354_1307998885">
            <w:r>
              <w:rPr>
                <w:rStyle w:val="IndexLink"/>
              </w:rPr>
              <w:t>Object Copy Property List (OCPYPL) Class (ROOT → OCPYPL)</w:t>
            </w:r>
            <w:r>
              <w:rPr>
                <w:rStyle w:val="IndexLink"/>
              </w:rPr>
              <w:tab/>
              <w:t>255</w:t>
            </w:r>
          </w:hyperlink>
        </w:p>
        <w:p w:rsidR="00D31373" w:rsidRDefault="00000000">
          <w:pPr>
            <w:pStyle w:val="TOC2"/>
            <w:tabs>
              <w:tab w:val="clear" w:pos="9350"/>
              <w:tab w:val="right" w:leader="dot" w:pos="9360"/>
            </w:tabs>
          </w:pPr>
          <w:hyperlink w:anchor="__RefHeading___Toc31356_1307998885">
            <w:r>
              <w:rPr>
                <w:rStyle w:val="IndexLink"/>
              </w:rPr>
              <w:t>String Creation Property List (STRCRTPL) Class (ROOT→ STRCRTPL)</w:t>
            </w:r>
            <w:r>
              <w:rPr>
                <w:rStyle w:val="IndexLink"/>
              </w:rPr>
              <w:tab/>
              <w:t>256</w:t>
            </w:r>
          </w:hyperlink>
        </w:p>
        <w:p w:rsidR="00D31373" w:rsidRDefault="00000000">
          <w:pPr>
            <w:pStyle w:val="TOC2"/>
            <w:tabs>
              <w:tab w:val="clear" w:pos="9350"/>
              <w:tab w:val="right" w:leader="dot" w:pos="9360"/>
            </w:tabs>
          </w:pPr>
          <w:hyperlink w:anchor="__RefHeading___Toc31358_1307998885">
            <w:r>
              <w:rPr>
                <w:rStyle w:val="IndexLink"/>
              </w:rPr>
              <w:t>Datatype Access Property List (TAPL) Class (ROOT → LAPL → TAPL)</w:t>
            </w:r>
            <w:r>
              <w:rPr>
                <w:rStyle w:val="IndexLink"/>
              </w:rPr>
              <w:tab/>
              <w:t>256</w:t>
            </w:r>
          </w:hyperlink>
        </w:p>
        <w:p w:rsidR="00D31373" w:rsidRDefault="00000000">
          <w:pPr>
            <w:pStyle w:val="TOC2"/>
            <w:tabs>
              <w:tab w:val="clear" w:pos="9350"/>
              <w:tab w:val="right" w:leader="dot" w:pos="9360"/>
            </w:tabs>
          </w:pPr>
          <w:hyperlink w:anchor="__RefHeading___Toc31360_1307998885">
            <w:r>
              <w:rPr>
                <w:rStyle w:val="IndexLink"/>
              </w:rPr>
              <w:t>Attribute Access Property List (AAPL) Class (ROOT → LAPL → AAPL)</w:t>
            </w:r>
            <w:r>
              <w:rPr>
                <w:rStyle w:val="IndexLink"/>
              </w:rPr>
              <w:tab/>
              <w:t>257</w:t>
            </w:r>
          </w:hyperlink>
        </w:p>
        <w:p w:rsidR="00D31373" w:rsidRDefault="00000000">
          <w:pPr>
            <w:pStyle w:val="TOC2"/>
            <w:tabs>
              <w:tab w:val="clear" w:pos="9350"/>
              <w:tab w:val="right" w:leader="dot" w:pos="9360"/>
            </w:tabs>
          </w:pPr>
          <w:hyperlink w:anchor="__RefHeading___Toc31362_1307998885">
            <w:r>
              <w:rPr>
                <w:rStyle w:val="IndexLink"/>
              </w:rPr>
              <w:t>Group Access Property List (GAPL) Class (ROOT → LAPL → GAPL)</w:t>
            </w:r>
            <w:r>
              <w:rPr>
                <w:rStyle w:val="IndexLink"/>
              </w:rPr>
              <w:tab/>
              <w:t>257</w:t>
            </w:r>
          </w:hyperlink>
        </w:p>
        <w:p w:rsidR="00D31373" w:rsidRDefault="00000000">
          <w:pPr>
            <w:pStyle w:val="TOC2"/>
            <w:tabs>
              <w:tab w:val="clear" w:pos="9350"/>
              <w:tab w:val="right" w:leader="dot" w:pos="9360"/>
            </w:tabs>
          </w:pPr>
          <w:hyperlink w:anchor="__RefHeading___Toc31364_1307998885">
            <w:r>
              <w:rPr>
                <w:rStyle w:val="IndexLink"/>
              </w:rPr>
              <w:t>Datatype Creation Property List (TCPL) Class (ROOT → OCPL → TCPL)</w:t>
            </w:r>
            <w:r>
              <w:rPr>
                <w:rStyle w:val="IndexLink"/>
              </w:rPr>
              <w:tab/>
              <w:t>258</w:t>
            </w:r>
          </w:hyperlink>
        </w:p>
        <w:p w:rsidR="00D31373" w:rsidRDefault="00000000">
          <w:pPr>
            <w:pStyle w:val="TOC2"/>
            <w:tabs>
              <w:tab w:val="clear" w:pos="9350"/>
              <w:tab w:val="right" w:leader="dot" w:pos="9360"/>
            </w:tabs>
          </w:pPr>
          <w:hyperlink w:anchor="__RefHeading___Toc31366_1307998885">
            <w:r>
              <w:rPr>
                <w:rStyle w:val="IndexLink"/>
              </w:rPr>
              <w:t>Dataset Creation Property List (DCRTPL) Class (ROOT → OCPL → DCRTPL)</w:t>
            </w:r>
            <w:r>
              <w:rPr>
                <w:rStyle w:val="IndexLink"/>
              </w:rPr>
              <w:tab/>
              <w:t>259</w:t>
            </w:r>
          </w:hyperlink>
        </w:p>
        <w:p w:rsidR="00D31373" w:rsidRDefault="00000000">
          <w:pPr>
            <w:pStyle w:val="TOC2"/>
            <w:tabs>
              <w:tab w:val="clear" w:pos="9350"/>
              <w:tab w:val="right" w:leader="dot" w:pos="9360"/>
            </w:tabs>
          </w:pPr>
          <w:hyperlink w:anchor="__RefHeading___Toc31368_1307998885">
            <w:r>
              <w:rPr>
                <w:rStyle w:val="IndexLink"/>
              </w:rPr>
              <w:t>Dataset Access Property List (DAPL) Class (ROOT → LAPL → DAPL)</w:t>
            </w:r>
            <w:r>
              <w:rPr>
                <w:rStyle w:val="IndexLink"/>
              </w:rPr>
              <w:tab/>
              <w:t>259</w:t>
            </w:r>
          </w:hyperlink>
        </w:p>
        <w:p w:rsidR="00D31373" w:rsidRDefault="00000000">
          <w:pPr>
            <w:pStyle w:val="TOC2"/>
            <w:tabs>
              <w:tab w:val="clear" w:pos="9350"/>
              <w:tab w:val="right" w:leader="dot" w:pos="9360"/>
            </w:tabs>
          </w:pPr>
          <w:hyperlink w:anchor="__RefHeading___Toc31370_1307998885">
            <w:r>
              <w:rPr>
                <w:rStyle w:val="IndexLink"/>
              </w:rPr>
              <w:t>Group Creation Property List (GCRTPL) Class (ROOT → OCRTPL → GCRTPL)</w:t>
            </w:r>
            <w:r>
              <w:rPr>
                <w:rStyle w:val="IndexLink"/>
              </w:rPr>
              <w:tab/>
              <w:t>260</w:t>
            </w:r>
          </w:hyperlink>
        </w:p>
        <w:p w:rsidR="00D31373" w:rsidRDefault="00000000">
          <w:pPr>
            <w:pStyle w:val="TOC2"/>
            <w:tabs>
              <w:tab w:val="clear" w:pos="9350"/>
              <w:tab w:val="right" w:leader="dot" w:pos="9360"/>
            </w:tabs>
          </w:pPr>
          <w:hyperlink w:anchor="__RefHeading___Toc31372_1307998885">
            <w:r>
              <w:rPr>
                <w:rStyle w:val="IndexLink"/>
              </w:rPr>
              <w:t>Attribute Creation Property List (ACRTPL) Class (ROOT → STRCRTPL → ACRTPL)</w:t>
            </w:r>
            <w:r>
              <w:rPr>
                <w:rStyle w:val="IndexLink"/>
              </w:rPr>
              <w:tab/>
              <w:t>260</w:t>
            </w:r>
          </w:hyperlink>
        </w:p>
        <w:p w:rsidR="00D31373" w:rsidRDefault="00000000">
          <w:pPr>
            <w:pStyle w:val="TOC2"/>
            <w:tabs>
              <w:tab w:val="clear" w:pos="9350"/>
              <w:tab w:val="right" w:leader="dot" w:pos="9360"/>
            </w:tabs>
          </w:pPr>
          <w:hyperlink w:anchor="__RefHeading___Toc31374_1307998885">
            <w:r>
              <w:rPr>
                <w:rStyle w:val="IndexLink"/>
              </w:rPr>
              <w:t>Link Creation Property List (LCRTPL) Class (ROOT → STRCRTPL → LCRTPL)</w:t>
            </w:r>
            <w:r>
              <w:rPr>
                <w:rStyle w:val="IndexLink"/>
              </w:rPr>
              <w:tab/>
              <w:t>261</w:t>
            </w:r>
          </w:hyperlink>
        </w:p>
        <w:p w:rsidR="00D31373" w:rsidRDefault="00000000">
          <w:pPr>
            <w:pStyle w:val="TOC2"/>
            <w:tabs>
              <w:tab w:val="clear" w:pos="9350"/>
              <w:tab w:val="right" w:leader="dot" w:pos="9360"/>
            </w:tabs>
          </w:pPr>
          <w:hyperlink w:anchor="__RefHeading___Toc31376_1307998885">
            <w:r>
              <w:rPr>
                <w:rStyle w:val="IndexLink"/>
              </w:rPr>
              <w:t>Map Create Property List (MCRTPL) Class (ROOT → OCRTPL → MCRTPL)</w:t>
            </w:r>
            <w:r>
              <w:rPr>
                <w:rStyle w:val="IndexLink"/>
              </w:rPr>
              <w:tab/>
              <w:t>261</w:t>
            </w:r>
          </w:hyperlink>
        </w:p>
        <w:p w:rsidR="00D31373" w:rsidRDefault="00000000">
          <w:pPr>
            <w:pStyle w:val="TOC2"/>
            <w:tabs>
              <w:tab w:val="clear" w:pos="9350"/>
              <w:tab w:val="right" w:leader="dot" w:pos="9360"/>
            </w:tabs>
          </w:pPr>
          <w:hyperlink w:anchor="__RefHeading___Toc31378_1307998885">
            <w:r>
              <w:rPr>
                <w:rStyle w:val="IndexLink"/>
              </w:rPr>
              <w:t>Map Access Property List (MAPL) Class (ROOT → LAPL → MAPL)</w:t>
            </w:r>
            <w:r>
              <w:rPr>
                <w:rStyle w:val="IndexLink"/>
              </w:rPr>
              <w:tab/>
              <w:t>262</w:t>
            </w:r>
          </w:hyperlink>
        </w:p>
        <w:p w:rsidR="00D31373" w:rsidRDefault="00000000">
          <w:pPr>
            <w:pStyle w:val="TOC2"/>
            <w:tabs>
              <w:tab w:val="clear" w:pos="9350"/>
              <w:tab w:val="right" w:leader="dot" w:pos="9360"/>
            </w:tabs>
          </w:pPr>
          <w:hyperlink w:anchor="__RefHeading___Toc31380_1307998885">
            <w:r>
              <w:rPr>
                <w:rStyle w:val="IndexLink"/>
              </w:rPr>
              <w:t>Reference Access Property List (RACCPL) Class (Root → FAPL →RACCPL)</w:t>
            </w:r>
            <w:r>
              <w:rPr>
                <w:rStyle w:val="IndexLink"/>
              </w:rPr>
              <w:tab/>
              <w:t>263</w:t>
            </w:r>
          </w:hyperlink>
        </w:p>
        <w:p w:rsidR="00D31373" w:rsidRDefault="00000000">
          <w:pPr>
            <w:pStyle w:val="TOC2"/>
            <w:tabs>
              <w:tab w:val="clear" w:pos="9350"/>
              <w:tab w:val="right" w:leader="dot" w:pos="9360"/>
            </w:tabs>
          </w:pPr>
          <w:hyperlink w:anchor="__RefHeading___Toc31382_1307998885">
            <w:r>
              <w:rPr>
                <w:rStyle w:val="IndexLink"/>
              </w:rPr>
              <w:t>File Creation Property List (FCRTPL) Class (ROOT → OCRTPL → GCRTPL → FCRTPL)</w:t>
            </w:r>
            <w:r>
              <w:rPr>
                <w:rStyle w:val="IndexLink"/>
              </w:rPr>
              <w:tab/>
              <w:t>263</w:t>
            </w:r>
          </w:hyperlink>
        </w:p>
        <w:p w:rsidR="00D31373" w:rsidRDefault="00000000">
          <w:pPr>
            <w:pStyle w:val="TOC1"/>
            <w:tabs>
              <w:tab w:val="clear" w:pos="9350"/>
              <w:tab w:val="right" w:leader="dot" w:pos="9360"/>
            </w:tabs>
          </w:pPr>
          <w:hyperlink w:anchor="__RefHeading___Toc55486_3132940253">
            <w:r>
              <w:rPr>
                <w:rStyle w:val="IndexLink"/>
              </w:rPr>
              <w:t>Appendix 5 – Census of H5P Callbacks</w:t>
            </w:r>
            <w:r>
              <w:rPr>
                <w:rStyle w:val="IndexLink"/>
              </w:rPr>
              <w:tab/>
              <w:t>265</w:t>
            </w:r>
          </w:hyperlink>
        </w:p>
        <w:p w:rsidR="00D31373" w:rsidRDefault="00000000">
          <w:pPr>
            <w:pStyle w:val="TOC2"/>
            <w:tabs>
              <w:tab w:val="clear" w:pos="9350"/>
              <w:tab w:val="right" w:leader="dot" w:pos="9360"/>
            </w:tabs>
          </w:pPr>
          <w:hyperlink w:anchor="__RefHeading___Toc55488_3132940253">
            <w:r>
              <w:rPr>
                <w:rStyle w:val="IndexLink"/>
              </w:rPr>
              <w:t>Overview</w:t>
            </w:r>
            <w:r>
              <w:rPr>
                <w:rStyle w:val="IndexLink"/>
              </w:rPr>
              <w:tab/>
              <w:t>265</w:t>
            </w:r>
          </w:hyperlink>
        </w:p>
        <w:p w:rsidR="00D31373" w:rsidRDefault="00000000">
          <w:pPr>
            <w:pStyle w:val="TOC3"/>
            <w:tabs>
              <w:tab w:val="clear" w:pos="9350"/>
              <w:tab w:val="right" w:leader="dot" w:pos="9360"/>
            </w:tabs>
          </w:pPr>
          <w:hyperlink w:anchor="__RefHeading___Toc55490_3132940253">
            <w:r>
              <w:rPr>
                <w:rStyle w:val="IndexLink"/>
              </w:rPr>
              <w:t>Property Callback Overview</w:t>
            </w:r>
            <w:r>
              <w:rPr>
                <w:rStyle w:val="IndexLink"/>
              </w:rPr>
              <w:tab/>
              <w:t>265</w:t>
            </w:r>
          </w:hyperlink>
        </w:p>
        <w:p w:rsidR="00D31373" w:rsidRDefault="00000000">
          <w:pPr>
            <w:pStyle w:val="TOC3"/>
            <w:tabs>
              <w:tab w:val="clear" w:pos="9350"/>
              <w:tab w:val="right" w:leader="dot" w:pos="9360"/>
            </w:tabs>
          </w:pPr>
          <w:hyperlink w:anchor="__RefHeading___Toc55492_3132940253">
            <w:r>
              <w:rPr>
                <w:rStyle w:val="IndexLink"/>
              </w:rPr>
              <w:t>Property Class Callback Overview</w:t>
            </w:r>
            <w:r>
              <w:rPr>
                <w:rStyle w:val="IndexLink"/>
              </w:rPr>
              <w:tab/>
              <w:t>270</w:t>
            </w:r>
          </w:hyperlink>
        </w:p>
        <w:p w:rsidR="00D31373" w:rsidRDefault="00000000">
          <w:pPr>
            <w:pStyle w:val="TOC2"/>
            <w:tabs>
              <w:tab w:val="clear" w:pos="9350"/>
              <w:tab w:val="right" w:leader="dot" w:pos="9360"/>
            </w:tabs>
          </w:pPr>
          <w:hyperlink w:anchor="__RefHeading___Toc55494_3132940253">
            <w:r>
              <w:rPr>
                <w:rStyle w:val="IndexLink"/>
              </w:rPr>
              <w:t>Known Threadsafety Issues</w:t>
            </w:r>
            <w:r>
              <w:rPr>
                <w:rStyle w:val="IndexLink"/>
              </w:rPr>
              <w:tab/>
              <w:t>271</w:t>
            </w:r>
          </w:hyperlink>
        </w:p>
        <w:p w:rsidR="00D31373" w:rsidRDefault="00000000">
          <w:pPr>
            <w:pStyle w:val="TOC2"/>
            <w:tabs>
              <w:tab w:val="clear" w:pos="9350"/>
              <w:tab w:val="right" w:leader="dot" w:pos="9360"/>
            </w:tabs>
          </w:pPr>
          <w:hyperlink w:anchor="__RefHeading___Toc55496_3132940253">
            <w:r>
              <w:rPr>
                <w:rStyle w:val="IndexLink"/>
              </w:rPr>
              <w:t>Points of Interest</w:t>
            </w:r>
            <w:r>
              <w:rPr>
                <w:rStyle w:val="IndexLink"/>
              </w:rPr>
              <w:tab/>
              <w:t>272</w:t>
            </w:r>
          </w:hyperlink>
        </w:p>
        <w:p w:rsidR="00D31373" w:rsidRDefault="00000000">
          <w:pPr>
            <w:pStyle w:val="TOC2"/>
            <w:tabs>
              <w:tab w:val="clear" w:pos="9350"/>
              <w:tab w:val="right" w:leader="dot" w:pos="9360"/>
            </w:tabs>
          </w:pPr>
          <w:hyperlink w:anchor="__RefHeading___Toc55498_3132940253">
            <w:r>
              <w:rPr>
                <w:rStyle w:val="IndexLink"/>
              </w:rPr>
              <w:t>Context Return Fields</w:t>
            </w:r>
            <w:r>
              <w:rPr>
                <w:rStyle w:val="IndexLink"/>
              </w:rPr>
              <w:tab/>
              <w:t>273</w:t>
            </w:r>
          </w:hyperlink>
        </w:p>
        <w:p w:rsidR="00D31373" w:rsidRDefault="00000000">
          <w:pPr>
            <w:pStyle w:val="TOC3"/>
            <w:tabs>
              <w:tab w:val="clear" w:pos="9350"/>
              <w:tab w:val="right" w:leader="dot" w:pos="9360"/>
            </w:tabs>
          </w:pPr>
          <w:hyperlink w:anchor="__RefHeading___Toc55500_3132940253">
            <w:r>
              <w:rPr>
                <w:rStyle w:val="IndexLink"/>
              </w:rPr>
              <w:t>Library Instrumenting Fields</w:t>
            </w:r>
            <w:r>
              <w:rPr>
                <w:rStyle w:val="IndexLink"/>
              </w:rPr>
              <w:tab/>
              <w:t>274</w:t>
            </w:r>
          </w:hyperlink>
        </w:p>
        <w:p w:rsidR="00D31373" w:rsidRDefault="00000000">
          <w:pPr>
            <w:pStyle w:val="TOC2"/>
            <w:tabs>
              <w:tab w:val="clear" w:pos="9350"/>
              <w:tab w:val="right" w:leader="dot" w:pos="9360"/>
            </w:tabs>
          </w:pPr>
          <w:hyperlink w:anchor="__RefHeading___Toc55502_3132940253">
            <w:r>
              <w:rPr>
                <w:rStyle w:val="IndexLink"/>
              </w:rPr>
              <w:t>Internal Modification of Properties</w:t>
            </w:r>
            <w:r>
              <w:rPr>
                <w:rStyle w:val="IndexLink"/>
              </w:rPr>
              <w:tab/>
              <w:t>274</w:t>
            </w:r>
          </w:hyperlink>
        </w:p>
        <w:p w:rsidR="00D31373" w:rsidRDefault="00000000">
          <w:pPr>
            <w:pStyle w:val="TOC3"/>
            <w:tabs>
              <w:tab w:val="clear" w:pos="9350"/>
              <w:tab w:val="right" w:leader="dot" w:pos="9360"/>
            </w:tabs>
          </w:pPr>
          <w:hyperlink w:anchor="__RefHeading___Toc55504_3132940253">
            <w:r>
              <w:rPr>
                <w:rStyle w:val="IndexLink"/>
              </w:rPr>
              <w:t>H5P_set() Usage</w:t>
            </w:r>
            <w:r>
              <w:rPr>
                <w:rStyle w:val="IndexLink"/>
              </w:rPr>
              <w:tab/>
              <w:t>275</w:t>
            </w:r>
          </w:hyperlink>
        </w:p>
        <w:p w:rsidR="00D31373" w:rsidRDefault="00000000">
          <w:pPr>
            <w:pStyle w:val="TOC3"/>
            <w:tabs>
              <w:tab w:val="clear" w:pos="9350"/>
              <w:tab w:val="right" w:leader="dot" w:pos="9360"/>
            </w:tabs>
          </w:pPr>
          <w:hyperlink w:anchor="__RefHeading___Toc55506_3132940253">
            <w:r>
              <w:rPr>
                <w:rStyle w:val="IndexLink"/>
              </w:rPr>
              <w:t>H5P_poke() usage</w:t>
            </w:r>
            <w:r>
              <w:rPr>
                <w:rStyle w:val="IndexLink"/>
              </w:rPr>
              <w:tab/>
              <w:t>276</w:t>
            </w:r>
          </w:hyperlink>
        </w:p>
        <w:p w:rsidR="00D31373" w:rsidRDefault="00000000">
          <w:pPr>
            <w:pStyle w:val="TOC2"/>
            <w:tabs>
              <w:tab w:val="clear" w:pos="9350"/>
              <w:tab w:val="right" w:leader="dot" w:pos="9360"/>
            </w:tabs>
          </w:pPr>
          <w:hyperlink w:anchor="__RefHeading___Toc55508_3132940253">
            <w:r>
              <w:rPr>
                <w:rStyle w:val="IndexLink"/>
              </w:rPr>
              <w:t>DAPL Callbacks</w:t>
            </w:r>
            <w:r>
              <w:rPr>
                <w:rStyle w:val="IndexLink"/>
              </w:rPr>
              <w:tab/>
              <w:t>276</w:t>
            </w:r>
          </w:hyperlink>
        </w:p>
        <w:p w:rsidR="00D31373" w:rsidRDefault="00000000">
          <w:pPr>
            <w:pStyle w:val="TOC3"/>
            <w:tabs>
              <w:tab w:val="clear" w:pos="9350"/>
              <w:tab w:val="right" w:leader="dot" w:pos="9360"/>
            </w:tabs>
          </w:pPr>
          <w:hyperlink w:anchor="__RefHeading___Toc55510_3132940253">
            <w:r>
              <w:rPr>
                <w:rStyle w:val="IndexLink"/>
              </w:rPr>
              <w:t>DAPL Property Callbacks</w:t>
            </w:r>
            <w:r>
              <w:rPr>
                <w:rStyle w:val="IndexLink"/>
              </w:rPr>
              <w:tab/>
              <w:t>276</w:t>
            </w:r>
          </w:hyperlink>
        </w:p>
        <w:p w:rsidR="00D31373" w:rsidRDefault="00000000">
          <w:pPr>
            <w:pStyle w:val="TOC3"/>
            <w:tabs>
              <w:tab w:val="clear" w:pos="9350"/>
              <w:tab w:val="right" w:leader="dot" w:pos="9360"/>
            </w:tabs>
          </w:pPr>
          <w:hyperlink w:anchor="__RefHeading___Toc55512_3132940253">
            <w:r>
              <w:rPr>
                <w:rStyle w:val="IndexLink"/>
              </w:rPr>
              <w:t>Virtual dataset file prefix callbacks</w:t>
            </w:r>
            <w:r>
              <w:rPr>
                <w:rStyle w:val="IndexLink"/>
              </w:rPr>
              <w:tab/>
              <w:t>276</w:t>
            </w:r>
          </w:hyperlink>
        </w:p>
        <w:p w:rsidR="00D31373" w:rsidRDefault="00000000">
          <w:pPr>
            <w:pStyle w:val="TOC3"/>
            <w:tabs>
              <w:tab w:val="clear" w:pos="9350"/>
              <w:tab w:val="right" w:leader="dot" w:pos="9360"/>
            </w:tabs>
          </w:pPr>
          <w:hyperlink w:anchor="__RefHeading___Toc55514_3132940253">
            <w:r>
              <w:rPr>
                <w:rStyle w:val="IndexLink"/>
              </w:rPr>
              <w:t>External file prefix callbacks</w:t>
            </w:r>
            <w:r>
              <w:rPr>
                <w:rStyle w:val="IndexLink"/>
              </w:rPr>
              <w:tab/>
              <w:t>277</w:t>
            </w:r>
          </w:hyperlink>
        </w:p>
        <w:p w:rsidR="00D31373" w:rsidRDefault="00000000">
          <w:pPr>
            <w:pStyle w:val="TOC3"/>
            <w:tabs>
              <w:tab w:val="clear" w:pos="9350"/>
              <w:tab w:val="right" w:leader="dot" w:pos="9360"/>
            </w:tabs>
          </w:pPr>
          <w:hyperlink w:anchor="__RefHeading___Toc55516_3132940253">
            <w:r>
              <w:rPr>
                <w:rStyle w:val="IndexLink"/>
              </w:rPr>
              <w:t>Encode/Decode callbacks</w:t>
            </w:r>
            <w:r>
              <w:rPr>
                <w:rStyle w:val="IndexLink"/>
              </w:rPr>
              <w:tab/>
              <w:t>277</w:t>
            </w:r>
          </w:hyperlink>
        </w:p>
        <w:p w:rsidR="00D31373" w:rsidRDefault="00000000">
          <w:pPr>
            <w:pStyle w:val="TOC2"/>
            <w:tabs>
              <w:tab w:val="clear" w:pos="9350"/>
              <w:tab w:val="right" w:leader="dot" w:pos="9360"/>
            </w:tabs>
          </w:pPr>
          <w:hyperlink w:anchor="__RefHeading___Toc55518_3132940253">
            <w:r>
              <w:rPr>
                <w:rStyle w:val="IndexLink"/>
              </w:rPr>
              <w:t>DCPL Property Callbacks</w:t>
            </w:r>
            <w:r>
              <w:rPr>
                <w:rStyle w:val="IndexLink"/>
              </w:rPr>
              <w:tab/>
              <w:t>277</w:t>
            </w:r>
          </w:hyperlink>
        </w:p>
        <w:p w:rsidR="00D31373" w:rsidRDefault="00000000">
          <w:pPr>
            <w:pStyle w:val="TOC3"/>
            <w:tabs>
              <w:tab w:val="clear" w:pos="9350"/>
              <w:tab w:val="right" w:leader="dot" w:pos="9360"/>
            </w:tabs>
          </w:pPr>
          <w:hyperlink w:anchor="__RefHeading___Toc55520_3132940253">
            <w:r>
              <w:rPr>
                <w:rStyle w:val="IndexLink"/>
              </w:rPr>
              <w:t>Dataset layout callbacks</w:t>
            </w:r>
            <w:r>
              <w:rPr>
                <w:rStyle w:val="IndexLink"/>
              </w:rPr>
              <w:tab/>
              <w:t>277</w:t>
            </w:r>
          </w:hyperlink>
        </w:p>
        <w:p w:rsidR="00D31373" w:rsidRDefault="00000000">
          <w:pPr>
            <w:pStyle w:val="TOC3"/>
            <w:tabs>
              <w:tab w:val="clear" w:pos="9350"/>
              <w:tab w:val="right" w:leader="dot" w:pos="9360"/>
            </w:tabs>
          </w:pPr>
          <w:hyperlink w:anchor="__RefHeading___Toc55522_3132940253">
            <w:r>
              <w:rPr>
                <w:rStyle w:val="IndexLink"/>
              </w:rPr>
              <w:t>Dataset fill value callbacks</w:t>
            </w:r>
            <w:r>
              <w:rPr>
                <w:rStyle w:val="IndexLink"/>
              </w:rPr>
              <w:tab/>
              <w:t>278</w:t>
            </w:r>
          </w:hyperlink>
        </w:p>
        <w:p w:rsidR="00D31373" w:rsidRDefault="00000000">
          <w:pPr>
            <w:pStyle w:val="TOC3"/>
            <w:tabs>
              <w:tab w:val="clear" w:pos="9350"/>
              <w:tab w:val="right" w:leader="dot" w:pos="9360"/>
            </w:tabs>
          </w:pPr>
          <w:hyperlink w:anchor="__RefHeading___Toc55524_3132940253">
            <w:r>
              <w:rPr>
                <w:rStyle w:val="IndexLink"/>
              </w:rPr>
              <w:t>External File List callbacks</w:t>
            </w:r>
            <w:r>
              <w:rPr>
                <w:rStyle w:val="IndexLink"/>
              </w:rPr>
              <w:tab/>
              <w:t>279</w:t>
            </w:r>
          </w:hyperlink>
        </w:p>
        <w:p w:rsidR="00D31373" w:rsidRDefault="00000000">
          <w:pPr>
            <w:pStyle w:val="TOC2"/>
            <w:tabs>
              <w:tab w:val="clear" w:pos="9350"/>
              <w:tab w:val="right" w:leader="dot" w:pos="9360"/>
            </w:tabs>
          </w:pPr>
          <w:hyperlink w:anchor="__RefHeading___Toc55526_3132940253">
            <w:r>
              <w:rPr>
                <w:rStyle w:val="IndexLink"/>
              </w:rPr>
              <w:t>DXPL Property Callbacks</w:t>
            </w:r>
            <w:r>
              <w:rPr>
                <w:rStyle w:val="IndexLink"/>
              </w:rPr>
              <w:tab/>
              <w:t>279</w:t>
            </w:r>
          </w:hyperlink>
        </w:p>
        <w:p w:rsidR="00D31373" w:rsidRDefault="00000000">
          <w:pPr>
            <w:pStyle w:val="TOC3"/>
            <w:tabs>
              <w:tab w:val="clear" w:pos="9350"/>
              <w:tab w:val="right" w:leader="dot" w:pos="9360"/>
            </w:tabs>
          </w:pPr>
          <w:hyperlink w:anchor="__RefHeading___Toc55528_3132940253">
            <w:r>
              <w:rPr>
                <w:rStyle w:val="IndexLink"/>
              </w:rPr>
              <w:t>Data Transformation Property Callbacks</w:t>
            </w:r>
            <w:r>
              <w:rPr>
                <w:rStyle w:val="IndexLink"/>
              </w:rPr>
              <w:tab/>
              <w:t>280</w:t>
            </w:r>
          </w:hyperlink>
        </w:p>
        <w:p w:rsidR="00D31373" w:rsidRDefault="00000000">
          <w:pPr>
            <w:pStyle w:val="TOC3"/>
            <w:tabs>
              <w:tab w:val="clear" w:pos="9350"/>
              <w:tab w:val="right" w:leader="dot" w:pos="9360"/>
            </w:tabs>
          </w:pPr>
          <w:hyperlink w:anchor="__RefHeading___Toc55530_3132940253">
            <w:r>
              <w:rPr>
                <w:rStyle w:val="IndexLink"/>
              </w:rPr>
              <w:t>Dataset I/O Selection Property Callbacks</w:t>
            </w:r>
            <w:r>
              <w:rPr>
                <w:rStyle w:val="IndexLink"/>
              </w:rPr>
              <w:tab/>
              <w:t>280</w:t>
            </w:r>
          </w:hyperlink>
        </w:p>
        <w:p w:rsidR="00D31373" w:rsidRDefault="00000000">
          <w:pPr>
            <w:pStyle w:val="TOC3"/>
            <w:tabs>
              <w:tab w:val="clear" w:pos="9350"/>
              <w:tab w:val="right" w:leader="dot" w:pos="9360"/>
            </w:tabs>
          </w:pPr>
          <w:hyperlink w:anchor="__RefHeading___Toc55532_3132940253">
            <w:r>
              <w:rPr>
                <w:rStyle w:val="IndexLink"/>
              </w:rPr>
              <w:t>Encode/Decode Callbacks</w:t>
            </w:r>
            <w:r>
              <w:rPr>
                <w:rStyle w:val="IndexLink"/>
              </w:rPr>
              <w:tab/>
              <w:t>280</w:t>
            </w:r>
          </w:hyperlink>
        </w:p>
        <w:p w:rsidR="00D31373" w:rsidRDefault="00000000">
          <w:pPr>
            <w:pStyle w:val="TOC2"/>
            <w:tabs>
              <w:tab w:val="clear" w:pos="9350"/>
              <w:tab w:val="right" w:leader="dot" w:pos="9360"/>
            </w:tabs>
          </w:pPr>
          <w:hyperlink w:anchor="__RefHeading___Toc55534_3132940253">
            <w:r>
              <w:rPr>
                <w:rStyle w:val="IndexLink"/>
              </w:rPr>
              <w:t>FAPL Property Callbacks</w:t>
            </w:r>
            <w:r>
              <w:rPr>
                <w:rStyle w:val="IndexLink"/>
              </w:rPr>
              <w:tab/>
              <w:t>281</w:t>
            </w:r>
          </w:hyperlink>
        </w:p>
        <w:p w:rsidR="00D31373" w:rsidRDefault="00000000">
          <w:pPr>
            <w:pStyle w:val="TOC3"/>
            <w:tabs>
              <w:tab w:val="clear" w:pos="9350"/>
              <w:tab w:val="right" w:leader="dot" w:pos="9360"/>
            </w:tabs>
          </w:pPr>
          <w:hyperlink w:anchor="__RefHeading___Toc55536_3132940253">
            <w:r>
              <w:rPr>
                <w:rStyle w:val="IndexLink"/>
              </w:rPr>
              <w:t>File Driver ID and Information Callbacks</w:t>
            </w:r>
            <w:r>
              <w:rPr>
                <w:rStyle w:val="IndexLink"/>
              </w:rPr>
              <w:tab/>
              <w:t>281</w:t>
            </w:r>
          </w:hyperlink>
        </w:p>
        <w:p w:rsidR="00D31373" w:rsidRDefault="00000000">
          <w:pPr>
            <w:pStyle w:val="TOC3"/>
            <w:tabs>
              <w:tab w:val="clear" w:pos="9350"/>
              <w:tab w:val="right" w:leader="dot" w:pos="9360"/>
            </w:tabs>
          </w:pPr>
          <w:hyperlink w:anchor="__RefHeading___Toc55538_3132940253">
            <w:r>
              <w:rPr>
                <w:rStyle w:val="IndexLink"/>
              </w:rPr>
              <w:t>File Image Info Callbacks</w:t>
            </w:r>
            <w:r>
              <w:rPr>
                <w:rStyle w:val="IndexLink"/>
              </w:rPr>
              <w:tab/>
              <w:t>281</w:t>
            </w:r>
          </w:hyperlink>
        </w:p>
        <w:p w:rsidR="00D31373" w:rsidRDefault="00000000">
          <w:pPr>
            <w:pStyle w:val="TOC3"/>
            <w:tabs>
              <w:tab w:val="clear" w:pos="9350"/>
              <w:tab w:val="right" w:leader="dot" w:pos="9360"/>
            </w:tabs>
          </w:pPr>
          <w:hyperlink w:anchor="__RefHeading___Toc55540_3132940253">
            <w:r>
              <w:rPr>
                <w:rStyle w:val="IndexLink"/>
              </w:rPr>
              <w:t>Cache Configuration Callbacks</w:t>
            </w:r>
            <w:r>
              <w:rPr>
                <w:rStyle w:val="IndexLink"/>
              </w:rPr>
              <w:tab/>
              <w:t>283</w:t>
            </w:r>
          </w:hyperlink>
        </w:p>
        <w:p w:rsidR="00D31373" w:rsidRDefault="00000000">
          <w:pPr>
            <w:pStyle w:val="TOC3"/>
            <w:tabs>
              <w:tab w:val="clear" w:pos="9350"/>
              <w:tab w:val="right" w:leader="dot" w:pos="9360"/>
            </w:tabs>
          </w:pPr>
          <w:hyperlink w:anchor="__RefHeading___Toc55542_3132940253">
            <w:r>
              <w:rPr>
                <w:rStyle w:val="IndexLink"/>
              </w:rPr>
              <w:t>Metadata Cache Log Location Callbacks</w:t>
            </w:r>
            <w:r>
              <w:rPr>
                <w:rStyle w:val="IndexLink"/>
              </w:rPr>
              <w:tab/>
              <w:t>283</w:t>
            </w:r>
          </w:hyperlink>
        </w:p>
        <w:p w:rsidR="00D31373" w:rsidRDefault="00000000">
          <w:pPr>
            <w:pStyle w:val="TOC3"/>
            <w:tabs>
              <w:tab w:val="clear" w:pos="9350"/>
              <w:tab w:val="right" w:leader="dot" w:pos="9360"/>
            </w:tabs>
          </w:pPr>
          <w:hyperlink w:anchor="__RefHeading___Toc55544_3132940253">
            <w:r>
              <w:rPr>
                <w:rStyle w:val="IndexLink"/>
              </w:rPr>
              <w:t>Cache Image Configuration Callbacks</w:t>
            </w:r>
            <w:r>
              <w:rPr>
                <w:rStyle w:val="IndexLink"/>
              </w:rPr>
              <w:tab/>
              <w:t>283</w:t>
            </w:r>
          </w:hyperlink>
        </w:p>
        <w:p w:rsidR="00D31373" w:rsidRDefault="00000000">
          <w:pPr>
            <w:pStyle w:val="TOC3"/>
            <w:tabs>
              <w:tab w:val="clear" w:pos="9350"/>
              <w:tab w:val="right" w:leader="dot" w:pos="9360"/>
            </w:tabs>
          </w:pPr>
          <w:hyperlink w:anchor="__RefHeading___Toc55546_3132940253">
            <w:r>
              <w:rPr>
                <w:rStyle w:val="IndexLink"/>
              </w:rPr>
              <w:t>VOL Connector Callbacks</w:t>
            </w:r>
            <w:r>
              <w:rPr>
                <w:rStyle w:val="IndexLink"/>
              </w:rPr>
              <w:tab/>
              <w:t>283</w:t>
            </w:r>
          </w:hyperlink>
        </w:p>
        <w:p w:rsidR="00D31373" w:rsidRDefault="00000000">
          <w:pPr>
            <w:pStyle w:val="TOC3"/>
            <w:tabs>
              <w:tab w:val="clear" w:pos="9350"/>
              <w:tab w:val="right" w:leader="dot" w:pos="9360"/>
            </w:tabs>
          </w:pPr>
          <w:hyperlink w:anchor="__RefHeading___Toc55548_3132940253">
            <w:r>
              <w:rPr>
                <w:rStyle w:val="IndexLink"/>
              </w:rPr>
              <w:t>MPI Communicator Callbacks</w:t>
            </w:r>
            <w:r>
              <w:rPr>
                <w:rStyle w:val="IndexLink"/>
              </w:rPr>
              <w:tab/>
              <w:t>284</w:t>
            </w:r>
          </w:hyperlink>
        </w:p>
        <w:p w:rsidR="00D31373" w:rsidRDefault="00000000">
          <w:pPr>
            <w:pStyle w:val="TOC3"/>
            <w:tabs>
              <w:tab w:val="clear" w:pos="9350"/>
              <w:tab w:val="right" w:leader="dot" w:pos="9360"/>
            </w:tabs>
          </w:pPr>
          <w:hyperlink w:anchor="__RefHeading___Toc55550_3132940253">
            <w:r>
              <w:rPr>
                <w:rStyle w:val="IndexLink"/>
              </w:rPr>
              <w:t>MPI Info Callbacks</w:t>
            </w:r>
            <w:r>
              <w:rPr>
                <w:rStyle w:val="IndexLink"/>
              </w:rPr>
              <w:tab/>
              <w:t>284</w:t>
            </w:r>
          </w:hyperlink>
        </w:p>
        <w:p w:rsidR="00D31373" w:rsidRDefault="00000000">
          <w:pPr>
            <w:pStyle w:val="TOC3"/>
            <w:tabs>
              <w:tab w:val="clear" w:pos="9350"/>
              <w:tab w:val="right" w:leader="dot" w:pos="9360"/>
            </w:tabs>
          </w:pPr>
          <w:hyperlink w:anchor="__RefHeading___Toc55552_3132940253">
            <w:r>
              <w:rPr>
                <w:rStyle w:val="IndexLink"/>
              </w:rPr>
              <w:t>Encode/Decode Callbacks</w:t>
            </w:r>
            <w:r>
              <w:rPr>
                <w:rStyle w:val="IndexLink"/>
              </w:rPr>
              <w:tab/>
              <w:t>285</w:t>
            </w:r>
          </w:hyperlink>
        </w:p>
        <w:p w:rsidR="00D31373" w:rsidRDefault="00000000">
          <w:pPr>
            <w:pStyle w:val="TOC2"/>
            <w:tabs>
              <w:tab w:val="clear" w:pos="9350"/>
              <w:tab w:val="right" w:leader="dot" w:pos="9360"/>
            </w:tabs>
          </w:pPr>
          <w:hyperlink w:anchor="__RefHeading___Toc55554_3132940253">
            <w:r>
              <w:rPr>
                <w:rStyle w:val="IndexLink"/>
              </w:rPr>
              <w:t>FCPL Property Callbacks</w:t>
            </w:r>
            <w:r>
              <w:rPr>
                <w:rStyle w:val="IndexLink"/>
              </w:rPr>
              <w:tab/>
              <w:t>285</w:t>
            </w:r>
          </w:hyperlink>
        </w:p>
        <w:p w:rsidR="00D31373" w:rsidRDefault="00000000">
          <w:pPr>
            <w:pStyle w:val="TOC3"/>
            <w:tabs>
              <w:tab w:val="clear" w:pos="9350"/>
              <w:tab w:val="right" w:leader="dot" w:pos="9360"/>
            </w:tabs>
          </w:pPr>
          <w:hyperlink w:anchor="__RefHeading___Toc55556_3132940253">
            <w:r>
              <w:rPr>
                <w:rStyle w:val="IndexLink"/>
              </w:rPr>
              <w:t>Encode/Decode Callbacks</w:t>
            </w:r>
            <w:r>
              <w:rPr>
                <w:rStyle w:val="IndexLink"/>
              </w:rPr>
              <w:tab/>
              <w:t>285</w:t>
            </w:r>
          </w:hyperlink>
        </w:p>
        <w:p w:rsidR="00D31373" w:rsidRDefault="00000000">
          <w:pPr>
            <w:pStyle w:val="TOC2"/>
            <w:tabs>
              <w:tab w:val="clear" w:pos="9350"/>
              <w:tab w:val="right" w:leader="dot" w:pos="9360"/>
            </w:tabs>
          </w:pPr>
          <w:hyperlink w:anchor="__RefHeading___Toc55558_3132940253">
            <w:r>
              <w:rPr>
                <w:rStyle w:val="IndexLink"/>
              </w:rPr>
              <w:t>GCPL Property Callbacks</w:t>
            </w:r>
            <w:r>
              <w:rPr>
                <w:rStyle w:val="IndexLink"/>
              </w:rPr>
              <w:tab/>
              <w:t>285</w:t>
            </w:r>
          </w:hyperlink>
        </w:p>
        <w:p w:rsidR="00D31373" w:rsidRDefault="00000000">
          <w:pPr>
            <w:pStyle w:val="TOC2"/>
            <w:tabs>
              <w:tab w:val="clear" w:pos="9350"/>
              <w:tab w:val="right" w:leader="dot" w:pos="9360"/>
            </w:tabs>
          </w:pPr>
          <w:hyperlink w:anchor="__RefHeading___Toc55560_3132940253">
            <w:r>
              <w:rPr>
                <w:rStyle w:val="IndexLink"/>
              </w:rPr>
              <w:t>LAPL Property Callbacks</w:t>
            </w:r>
            <w:r>
              <w:rPr>
                <w:rStyle w:val="IndexLink"/>
              </w:rPr>
              <w:tab/>
              <w:t>286</w:t>
            </w:r>
          </w:hyperlink>
        </w:p>
        <w:p w:rsidR="00D31373" w:rsidRDefault="00000000">
          <w:pPr>
            <w:pStyle w:val="TOC3"/>
            <w:tabs>
              <w:tab w:val="clear" w:pos="9350"/>
              <w:tab w:val="right" w:leader="dot" w:pos="9360"/>
            </w:tabs>
          </w:pPr>
          <w:hyperlink w:anchor="__RefHeading___Toc55562_3132940253">
            <w:r>
              <w:rPr>
                <w:rStyle w:val="IndexLink"/>
              </w:rPr>
              <w:t>External Link Prefix Callbacks</w:t>
            </w:r>
            <w:r>
              <w:rPr>
                <w:rStyle w:val="IndexLink"/>
              </w:rPr>
              <w:tab/>
              <w:t>286</w:t>
            </w:r>
          </w:hyperlink>
        </w:p>
        <w:p w:rsidR="00D31373" w:rsidRDefault="00000000">
          <w:pPr>
            <w:pStyle w:val="TOC3"/>
            <w:tabs>
              <w:tab w:val="clear" w:pos="9350"/>
              <w:tab w:val="right" w:leader="dot" w:pos="9360"/>
            </w:tabs>
          </w:pPr>
          <w:hyperlink w:anchor="__RefHeading___Toc55564_3132940253">
            <w:r>
              <w:rPr>
                <w:rStyle w:val="IndexLink"/>
              </w:rPr>
              <w:t>External Link FAPL Callbacks</w:t>
            </w:r>
            <w:r>
              <w:rPr>
                <w:rStyle w:val="IndexLink"/>
              </w:rPr>
              <w:tab/>
              <w:t>286</w:t>
            </w:r>
          </w:hyperlink>
        </w:p>
        <w:p w:rsidR="00D31373" w:rsidRDefault="00000000">
          <w:pPr>
            <w:pStyle w:val="TOC2"/>
            <w:tabs>
              <w:tab w:val="clear" w:pos="9350"/>
              <w:tab w:val="right" w:leader="dot" w:pos="9360"/>
            </w:tabs>
          </w:pPr>
          <w:hyperlink w:anchor="__RefHeading___Toc55566_3132940253">
            <w:r>
              <w:rPr>
                <w:rStyle w:val="IndexLink"/>
              </w:rPr>
              <w:t>OCPL Property Callbacks</w:t>
            </w:r>
            <w:r>
              <w:rPr>
                <w:rStyle w:val="IndexLink"/>
              </w:rPr>
              <w:tab/>
              <w:t>287</w:t>
            </w:r>
          </w:hyperlink>
        </w:p>
        <w:p w:rsidR="00D31373" w:rsidRDefault="00000000">
          <w:pPr>
            <w:pStyle w:val="TOC3"/>
            <w:tabs>
              <w:tab w:val="clear" w:pos="9350"/>
              <w:tab w:val="right" w:leader="dot" w:pos="9360"/>
            </w:tabs>
          </w:pPr>
          <w:hyperlink w:anchor="__RefHeading___Toc55568_3132940253">
            <w:r>
              <w:rPr>
                <w:rStyle w:val="IndexLink"/>
              </w:rPr>
              <w:t>Filter Pipeline Property Callbacks</w:t>
            </w:r>
            <w:r>
              <w:rPr>
                <w:rStyle w:val="IndexLink"/>
              </w:rPr>
              <w:tab/>
              <w:t>287</w:t>
            </w:r>
          </w:hyperlink>
        </w:p>
        <w:p w:rsidR="00D31373" w:rsidRDefault="00000000">
          <w:pPr>
            <w:pStyle w:val="TOC2"/>
            <w:tabs>
              <w:tab w:val="clear" w:pos="9350"/>
              <w:tab w:val="right" w:leader="dot" w:pos="9360"/>
            </w:tabs>
          </w:pPr>
          <w:hyperlink w:anchor="__RefHeading___Toc55570_3132940253">
            <w:r>
              <w:rPr>
                <w:rStyle w:val="IndexLink"/>
              </w:rPr>
              <w:t>OCPYPL Property Callbacks</w:t>
            </w:r>
            <w:r>
              <w:rPr>
                <w:rStyle w:val="IndexLink"/>
              </w:rPr>
              <w:tab/>
              <w:t>288</w:t>
            </w:r>
          </w:hyperlink>
        </w:p>
        <w:p w:rsidR="00D31373" w:rsidRDefault="00000000">
          <w:pPr>
            <w:pStyle w:val="TOC3"/>
            <w:tabs>
              <w:tab w:val="clear" w:pos="9350"/>
              <w:tab w:val="right" w:leader="dot" w:pos="9360"/>
            </w:tabs>
          </w:pPr>
          <w:hyperlink w:anchor="__RefHeading___Toc55572_3132940253">
            <w:r>
              <w:rPr>
                <w:rStyle w:val="IndexLink"/>
              </w:rPr>
              <w:t>Merge Committed Datatype List Callbacks</w:t>
            </w:r>
            <w:r>
              <w:rPr>
                <w:rStyle w:val="IndexLink"/>
              </w:rPr>
              <w:tab/>
              <w:t>288</w:t>
            </w:r>
          </w:hyperlink>
        </w:p>
        <w:p w:rsidR="00D31373" w:rsidRDefault="00000000">
          <w:pPr>
            <w:pStyle w:val="TOC2"/>
            <w:tabs>
              <w:tab w:val="clear" w:pos="9350"/>
              <w:tab w:val="right" w:leader="dot" w:pos="9360"/>
            </w:tabs>
          </w:pPr>
          <w:hyperlink w:anchor="__RefHeading___Toc55574_3132940253">
            <w:r>
              <w:rPr>
                <w:rStyle w:val="IndexLink"/>
              </w:rPr>
              <w:t>H5Pstrcpl Property Callbacks</w:t>
            </w:r>
            <w:r>
              <w:rPr>
                <w:rStyle w:val="IndexLink"/>
              </w:rPr>
              <w:tab/>
              <w:t>288</w:t>
            </w:r>
          </w:hyperlink>
        </w:p>
        <w:p w:rsidR="00D31373" w:rsidRDefault="00000000">
          <w:pPr>
            <w:pStyle w:val="TOC3"/>
            <w:tabs>
              <w:tab w:val="clear" w:pos="9350"/>
              <w:tab w:val="right" w:leader="dot" w:pos="9360"/>
            </w:tabs>
          </w:pPr>
          <w:hyperlink w:anchor="__RefHeading___Toc55576_3132940253">
            <w:r>
              <w:rPr>
                <w:rStyle w:val="IndexLink"/>
              </w:rPr>
              <w:t>Character Set Encoding Callbacks</w:t>
            </w:r>
            <w:r>
              <w:rPr>
                <w:rStyle w:val="IndexLink"/>
              </w:rPr>
              <w:tab/>
              <w:t>288</w:t>
            </w:r>
          </w:hyperlink>
        </w:p>
        <w:p w:rsidR="00D31373" w:rsidRDefault="00000000">
          <w:pPr>
            <w:pStyle w:val="TOC2"/>
            <w:tabs>
              <w:tab w:val="clear" w:pos="9350"/>
              <w:tab w:val="right" w:leader="dot" w:pos="9360"/>
            </w:tabs>
          </w:pPr>
          <w:hyperlink w:anchor="__RefHeading___Toc55578_3132940253">
            <w:r>
              <w:rPr>
                <w:rStyle w:val="IndexLink"/>
              </w:rPr>
              <w:t>Encoding/Decoding Callbacks</w:t>
            </w:r>
            <w:r>
              <w:rPr>
                <w:rStyle w:val="IndexLink"/>
              </w:rPr>
              <w:tab/>
              <w:t>288</w:t>
            </w:r>
          </w:hyperlink>
        </w:p>
        <w:p w:rsidR="00D31373" w:rsidRDefault="00000000">
          <w:pPr>
            <w:pStyle w:val="TOC2"/>
            <w:tabs>
              <w:tab w:val="clear" w:pos="9350"/>
              <w:tab w:val="right" w:leader="dot" w:pos="9360"/>
            </w:tabs>
          </w:pPr>
          <w:hyperlink w:anchor="__RefHeading___Toc55580_3132940253">
            <w:r>
              <w:rPr>
                <w:rStyle w:val="IndexLink"/>
              </w:rPr>
              <w:t>Test Callbacks</w:t>
            </w:r>
            <w:r>
              <w:rPr>
                <w:rStyle w:val="IndexLink"/>
              </w:rPr>
              <w:tab/>
              <w:t>289</w:t>
            </w:r>
          </w:hyperlink>
        </w:p>
        <w:p w:rsidR="00D31373" w:rsidRDefault="00000000">
          <w:pPr>
            <w:pStyle w:val="TOC3"/>
            <w:tabs>
              <w:tab w:val="clear" w:pos="9350"/>
              <w:tab w:val="right" w:leader="dot" w:pos="9360"/>
            </w:tabs>
          </w:pPr>
          <w:hyperlink w:anchor="__RefHeading___Toc55582_3132940253">
            <w:r>
              <w:rPr>
                <w:rStyle w:val="IndexLink"/>
              </w:rPr>
              <w:t>Test Property Callbacks</w:t>
            </w:r>
            <w:r>
              <w:rPr>
                <w:rStyle w:val="IndexLink"/>
              </w:rPr>
              <w:tab/>
              <w:t>289</w:t>
            </w:r>
          </w:hyperlink>
        </w:p>
        <w:p w:rsidR="00D31373" w:rsidRDefault="00000000">
          <w:pPr>
            <w:pStyle w:val="TOC3"/>
            <w:tabs>
              <w:tab w:val="clear" w:pos="9350"/>
              <w:tab w:val="right" w:leader="dot" w:pos="9360"/>
            </w:tabs>
          </w:pPr>
          <w:hyperlink w:anchor="__RefHeading___Toc55584_3132940253">
            <w:r>
              <w:rPr>
                <w:rStyle w:val="IndexLink"/>
              </w:rPr>
              <w:t>Test Property Class Callbacks</w:t>
            </w:r>
            <w:r>
              <w:rPr>
                <w:rStyle w:val="IndexLink"/>
              </w:rPr>
              <w:tab/>
              <w:t>290</w:t>
            </w:r>
          </w:hyperlink>
        </w:p>
        <w:p w:rsidR="00D31373" w:rsidRDefault="00000000">
          <w:pPr>
            <w:pStyle w:val="TOC1"/>
            <w:tabs>
              <w:tab w:val="clear" w:pos="9350"/>
              <w:tab w:val="right" w:leader="dot" w:pos="9360"/>
            </w:tabs>
          </w:pPr>
          <w:hyperlink w:anchor="__RefHeading___Toc40341_3249754264">
            <w:r>
              <w:rPr>
                <w:rStyle w:val="IndexLink"/>
              </w:rPr>
              <w:t>Appendix 6 – Comments</w:t>
            </w:r>
            <w:r>
              <w:rPr>
                <w:rStyle w:val="IndexLink"/>
              </w:rPr>
              <w:tab/>
              <w:t>291</w:t>
            </w:r>
          </w:hyperlink>
          <w:r>
            <w:rPr>
              <w:rStyle w:val="IndexLink"/>
            </w:rPr>
            <w:fldChar w:fldCharType="end"/>
          </w:r>
        </w:p>
        <w:p w:rsidR="00D31373" w:rsidRDefault="00000000">
          <w:pPr>
            <w:sectPr w:rsidR="00D31373">
              <w:type w:val="continuous"/>
              <w:pgSz w:w="12240" w:h="15840"/>
              <w:pgMar w:top="1440" w:right="1440" w:bottom="1440" w:left="1440" w:header="0" w:footer="0" w:gutter="0"/>
              <w:cols w:space="720"/>
              <w:formProt w:val="0"/>
              <w:docGrid w:linePitch="360"/>
            </w:sectPr>
          </w:pPr>
        </w:p>
      </w:sdtContent>
    </w:sdt>
    <w:p w:rsidR="00D31373" w:rsidRDefault="00000000">
      <w:pPr>
        <w:suppressAutoHyphens w:val="0"/>
        <w:rPr>
          <w:rFonts w:ascii="Calibri Light" w:hAnsi="Calibri Light"/>
          <w:color w:val="2E74B5"/>
          <w:sz w:val="32"/>
          <w:szCs w:val="32"/>
        </w:rPr>
      </w:pPr>
      <w:r>
        <w:lastRenderedPageBreak/>
        <w:br w:type="page"/>
      </w:r>
    </w:p>
    <w:p w:rsidR="00D31373" w:rsidRDefault="00000000">
      <w:pPr>
        <w:pStyle w:val="Heading1"/>
      </w:pPr>
      <w:bookmarkStart w:id="8" w:name="__RefHeading___Toc31220_1307998885"/>
      <w:bookmarkStart w:id="9" w:name="_Toc129078749"/>
      <w:bookmarkEnd w:id="8"/>
      <w:r>
        <w:lastRenderedPageBreak/>
        <w:t>Introduction</w:t>
      </w:r>
      <w:bookmarkEnd w:id="9"/>
    </w:p>
    <w:p w:rsidR="00D31373" w:rsidRDefault="00D31373"/>
    <w:p w:rsidR="00D31373" w:rsidRDefault="00000000">
      <w:r>
        <w:t xml:space="preserve">H5P provides support for the property lists used throughout HDF5.  It must depend on H5I since property lists are accessed via IDs – instances of hid_t to be precise.  Similarly, it must depend on H5E for error reporting. While in principle, there seems no reason why H5P proper should have any other dependencies, it should be no surprise that this is not the case.  </w:t>
      </w:r>
    </w:p>
    <w:p w:rsidR="00D31373" w:rsidRDefault="00D31373"/>
    <w:p w:rsidR="00D31373" w:rsidRDefault="00000000">
      <w:r>
        <w:t>More generally, since H5P includes support for getting and setting the various properties associated with the various standard property lists – FCPL (File Creation Property List), FAPL (File Access Property List), etc. – there must be at least minimal interaction with the packages configured with these properties.  In principle, this should be limited to structure definitions, constants, and a bit of sanity checking – all items with little or no multi-thread safety significance.  While this is certainly true in some cases, at present I don’t know the extent to which it is true in general.</w:t>
      </w:r>
    </w:p>
    <w:p w:rsidR="00D31373" w:rsidRDefault="00D31373"/>
    <w:p w:rsidR="00D31373" w:rsidRDefault="00000000">
      <w:r>
        <w:t xml:space="preserve">This version of the RFC is a large improvement over the previous version, but it is still a work in progress.  While I have completed my review of the core property list code, and an initial review of the initialization process for HDF5 library defined property list classes, I have only glanced at the various HDF5 library specific property list class and property specific callbacks – which are a source of the interactions with packages configured via the property lists. </w:t>
      </w:r>
    </w:p>
    <w:p w:rsidR="00D31373" w:rsidRDefault="00D31373"/>
    <w:p w:rsidR="00D31373" w:rsidRDefault="00000000">
      <w:r>
        <w:t xml:space="preserve">While this deficit must be addressed before we commit to any of the designs outlined in this RFC, I am now in position to discuss the structure of the property list facility in some detail – and have done so in the next section.  </w:t>
      </w:r>
    </w:p>
    <w:p w:rsidR="00D31373" w:rsidRDefault="00D31373"/>
    <w:p w:rsidR="00D31373" w:rsidRDefault="00000000">
      <w:r>
        <w:t xml:space="preserve">This discussion is longer and more detailed than I would like.  However, a good understanding of the current implementation is necessary to motivate the solutions proposed. </w:t>
      </w:r>
    </w:p>
    <w:p w:rsidR="00D31373" w:rsidRDefault="00D31373"/>
    <w:p w:rsidR="00D31373" w:rsidRDefault="00000000">
      <w:pPr>
        <w:pStyle w:val="Heading1"/>
      </w:pPr>
      <w:bookmarkStart w:id="10" w:name="__RefHeading___Toc31222_1307998885"/>
      <w:bookmarkStart w:id="11" w:name="_Toc129078750"/>
      <w:bookmarkEnd w:id="10"/>
      <w:r>
        <w:t>H5P at Present</w:t>
      </w:r>
      <w:bookmarkEnd w:id="11"/>
    </w:p>
    <w:p w:rsidR="00D31373" w:rsidRDefault="00D31373"/>
    <w:p w:rsidR="00D31373" w:rsidRDefault="00000000">
      <w:r>
        <w:t>In the context of HDF5, a property list is conceptually a list of (&lt;name&gt;, &lt;value&gt;) pairs used to pass configuration data into HDF5 API calls.</w:t>
      </w:r>
      <w:r>
        <w:rPr>
          <w:rStyle w:val="FootnoteAnchor"/>
        </w:rPr>
        <w:footnoteReference w:id="1"/>
      </w:r>
      <w:r>
        <w:t xml:space="preserve">  Given this use case, it is convenient to define property list classes, which facilitate creation of default property lists for a given purpose (i.e., creating an HDF5 file) which have a specified set of (&lt;name&gt;, &lt;value&gt;) pairs.  These property lists can then be edited as necessary for the purpose at hand.  </w:t>
      </w:r>
    </w:p>
    <w:p w:rsidR="00D31373" w:rsidRDefault="00D31373"/>
    <w:p w:rsidR="00D31373" w:rsidRDefault="00000000">
      <w:r>
        <w:t>Further, new properties can be added to both property list classes and property lists.  At the application program level, the major use case for this feature is adding configuration data for externally developed Virtual File Drivers (VFDs) and VOL connectors to the appropriate HDF5 defined property lists.</w:t>
      </w:r>
    </w:p>
    <w:p w:rsidR="00D31373" w:rsidRDefault="00D31373"/>
    <w:p w:rsidR="00D31373" w:rsidRDefault="00000000">
      <w:r>
        <w:t>H5P exists to provide property list services to the HDF5 library proper, and also to application programs.  The basic services may be summarized as follows:</w:t>
      </w:r>
    </w:p>
    <w:p w:rsidR="00D31373" w:rsidRDefault="00D31373"/>
    <w:p w:rsidR="00D31373" w:rsidRDefault="00000000">
      <w:pPr>
        <w:numPr>
          <w:ilvl w:val="0"/>
          <w:numId w:val="3"/>
        </w:numPr>
      </w:pPr>
      <w:r>
        <w:t xml:space="preserve">Create, delete, copy, modify, and compare property list classes, and also iterate through properties in a property list class.  </w:t>
      </w:r>
    </w:p>
    <w:p w:rsidR="00D31373" w:rsidRDefault="00D31373">
      <w:pPr>
        <w:ind w:left="720"/>
      </w:pPr>
    </w:p>
    <w:p w:rsidR="00D31373" w:rsidRDefault="00000000">
      <w:pPr>
        <w:ind w:left="720"/>
      </w:pPr>
      <w:r>
        <w:t>Here a property list class is best thought of as an archetype for newly created property lists of the desired structure.  It specifies the properties that appear in a new property list derived from a target class along with their default values.  While the actual implementation is different, conceptually new property list classes are created by duplicating an existing class, and then either adding new properties or overwriting the default values of inherited properties.</w:t>
      </w:r>
    </w:p>
    <w:p w:rsidR="00D31373" w:rsidRDefault="00D31373">
      <w:pPr>
        <w:ind w:left="720"/>
      </w:pPr>
    </w:p>
    <w:p w:rsidR="00D31373" w:rsidRDefault="00000000">
      <w:pPr>
        <w:numPr>
          <w:ilvl w:val="0"/>
          <w:numId w:val="3"/>
        </w:numPr>
      </w:pPr>
      <w:r>
        <w:t>Create, delete, copy, compare, encode, and decode property lists.  Get and set the values of properties in a property list. Delete properties from a given property list. Insert new properties into a given property list.  Iterate through the properties in a property list.</w:t>
      </w:r>
    </w:p>
    <w:p w:rsidR="00D31373" w:rsidRDefault="00D31373"/>
    <w:p w:rsidR="00D31373" w:rsidRDefault="00000000">
      <w:r>
        <w:t>In terms of internal architecture, the property list code employs a design that echoes a number of ideas from object-oriented programming languages.  This design decision creates a number of issues for both the existing single thread implementation and any revision or re-write to add multi-thread support.</w:t>
      </w:r>
    </w:p>
    <w:p w:rsidR="00D31373" w:rsidRDefault="00D31373"/>
    <w:p w:rsidR="00D31373" w:rsidRDefault="00000000">
      <w:pPr>
        <w:pStyle w:val="Heading2"/>
      </w:pPr>
      <w:bookmarkStart w:id="12" w:name="__RefHeading___Toc31224_1307998885"/>
      <w:bookmarkStart w:id="13" w:name="_Toc129078751"/>
      <w:bookmarkEnd w:id="12"/>
      <w:r>
        <w:t>H5P Data Structures</w:t>
      </w:r>
      <w:bookmarkEnd w:id="13"/>
      <w:r>
        <w:t xml:space="preserve"> </w:t>
      </w:r>
    </w:p>
    <w:p w:rsidR="00D31373" w:rsidRDefault="00000000">
      <w:r>
        <w:t>There are three main structures used in H5P:</w:t>
      </w:r>
    </w:p>
    <w:p w:rsidR="00D31373" w:rsidRDefault="00D31373"/>
    <w:p w:rsidR="00D31373" w:rsidRDefault="00000000">
      <w:pPr>
        <w:numPr>
          <w:ilvl w:val="0"/>
          <w:numId w:val="15"/>
        </w:numPr>
      </w:pPr>
      <w:r>
        <w:t>H5P_genprop_t – used represent properties,</w:t>
      </w:r>
    </w:p>
    <w:p w:rsidR="00D31373" w:rsidRDefault="00D31373">
      <w:pPr>
        <w:ind w:left="720"/>
      </w:pPr>
    </w:p>
    <w:p w:rsidR="00D31373" w:rsidRDefault="00000000">
      <w:pPr>
        <w:numPr>
          <w:ilvl w:val="0"/>
          <w:numId w:val="15"/>
        </w:numPr>
      </w:pPr>
      <w:r>
        <w:t>H5P_genclass_t – used to represent property list classes, and</w:t>
      </w:r>
    </w:p>
    <w:p w:rsidR="00D31373" w:rsidRDefault="00D31373">
      <w:pPr>
        <w:ind w:left="720"/>
      </w:pPr>
    </w:p>
    <w:p w:rsidR="00D31373" w:rsidRDefault="00000000">
      <w:pPr>
        <w:numPr>
          <w:ilvl w:val="0"/>
          <w:numId w:val="15"/>
        </w:numPr>
      </w:pPr>
      <w:r>
        <w:t>H5P_genlist_t – used to represent property lists.</w:t>
      </w:r>
    </w:p>
    <w:p w:rsidR="00D31373" w:rsidRDefault="00D31373"/>
    <w:p w:rsidR="00D31373" w:rsidRDefault="00000000">
      <w:r>
        <w:t>There is also H5P_libclass_t, which is used to construct tables that control the construction of the HDF5 library defined property list classes.   As my review of H5P initialization is still in progress, a discussion of this structure will have to wait for the next revision of this RFC.  For those who can’t wait, there are preliminary notes in Appendix 2.</w:t>
      </w:r>
    </w:p>
    <w:p w:rsidR="00D31373" w:rsidRDefault="00D31373"/>
    <w:p w:rsidR="00D31373" w:rsidRDefault="00000000">
      <w:pPr>
        <w:pStyle w:val="Heading3"/>
      </w:pPr>
      <w:bookmarkStart w:id="14" w:name="__RefHeading___Toc31226_1307998885"/>
      <w:bookmarkStart w:id="15" w:name="_Toc129078752"/>
      <w:bookmarkEnd w:id="14"/>
      <w:r>
        <w:t>Properties</w:t>
      </w:r>
      <w:bookmarkEnd w:id="15"/>
    </w:p>
    <w:p w:rsidR="00D31373" w:rsidRDefault="00000000">
      <w:r>
        <w:t>The fundamental elements in property lists and property list classes are properties, which are stored in instances of H5P_genprop_t – whose definition is reproduced below.</w:t>
      </w:r>
    </w:p>
    <w:p w:rsidR="00D31373" w:rsidRDefault="00D31373"/>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Define structure to hold property information */ </w:t>
      </w:r>
      <w:r>
        <w:rPr>
          <w:rFonts w:ascii="Courier" w:hAnsi="Courier"/>
          <w:color w:val="000000"/>
          <w:sz w:val="18"/>
          <w:szCs w:val="18"/>
          <w:highlight w:val="white"/>
        </w:rPr>
        <w:br/>
        <w:t xml:space="preserve">typedef struct H5P_genprop_t { </w:t>
      </w:r>
      <w:r>
        <w:rPr>
          <w:rFonts w:ascii="Courier" w:hAnsi="Courier"/>
          <w:color w:val="000000"/>
          <w:sz w:val="18"/>
          <w:szCs w:val="18"/>
          <w:highlight w:val="white"/>
        </w:rPr>
        <w:br/>
        <w:t xml:space="preserve">   /* Values for this property */ </w:t>
      </w:r>
      <w:r>
        <w:rPr>
          <w:rFonts w:ascii="Courier" w:hAnsi="Courier"/>
          <w:color w:val="000000"/>
          <w:sz w:val="18"/>
          <w:szCs w:val="18"/>
          <w:highlight w:val="white"/>
        </w:rPr>
        <w:br/>
        <w:t xml:space="preserve">   char *            name;        /* Name of property */ </w:t>
      </w:r>
      <w:r>
        <w:rPr>
          <w:rFonts w:ascii="Courier" w:hAnsi="Courier"/>
          <w:color w:val="000000"/>
          <w:sz w:val="18"/>
          <w:szCs w:val="18"/>
          <w:highlight w:val="white"/>
        </w:rPr>
        <w:br/>
        <w:t xml:space="preserve">   size_t            size;        /* Size of property value */ </w:t>
      </w:r>
      <w:r>
        <w:rPr>
          <w:rFonts w:ascii="Courier" w:hAnsi="Courier"/>
          <w:color w:val="000000"/>
          <w:sz w:val="18"/>
          <w:szCs w:val="18"/>
          <w:highlight w:val="white"/>
        </w:rPr>
        <w:br/>
        <w:t xml:space="preserve">   void *            value;       /* Pointer to property value */ </w:t>
      </w:r>
      <w:r>
        <w:rPr>
          <w:rFonts w:ascii="Courier" w:hAnsi="Courier"/>
          <w:color w:val="000000"/>
          <w:sz w:val="18"/>
          <w:szCs w:val="18"/>
          <w:highlight w:val="white"/>
        </w:rPr>
        <w:br/>
        <w:t xml:space="preserve">   H5P_prop_within_t type;        /* Type of object the property is within */ </w:t>
      </w:r>
      <w:r>
        <w:rPr>
          <w:rFonts w:ascii="Courier" w:hAnsi="Courier"/>
          <w:color w:val="000000"/>
          <w:sz w:val="18"/>
          <w:szCs w:val="18"/>
          <w:highlight w:val="white"/>
        </w:rPr>
        <w:br/>
        <w:t xml:space="preserve">   hbool_t           shared_name; /* Whether the name is shared or not */ </w:t>
      </w:r>
      <w:r>
        <w:rPr>
          <w:rFonts w:ascii="Courier" w:hAnsi="Courier"/>
          <w:color w:val="000000"/>
          <w:sz w:val="18"/>
          <w:szCs w:val="18"/>
          <w:highlight w:val="white"/>
        </w:rPr>
        <w:br/>
      </w:r>
      <w:r>
        <w:rPr>
          <w:rFonts w:ascii="Courier" w:hAnsi="Courier"/>
          <w:color w:val="000000"/>
          <w:sz w:val="18"/>
          <w:szCs w:val="18"/>
          <w:highlight w:val="white"/>
        </w:rPr>
        <w:br/>
        <w:t xml:space="preserve">   /* Callback function pointers &amp; info */ </w:t>
      </w:r>
      <w:r>
        <w:rPr>
          <w:rFonts w:ascii="Courier" w:hAnsi="Courier"/>
          <w:color w:val="000000"/>
          <w:sz w:val="18"/>
          <w:szCs w:val="18"/>
          <w:highlight w:val="white"/>
        </w:rPr>
        <w:br/>
        <w:t xml:space="preserve">   H5P_prp_create_func_t  create; /* Function to call when a property is created */ </w:t>
      </w:r>
      <w:r>
        <w:rPr>
          <w:rFonts w:ascii="Courier" w:hAnsi="Courier"/>
          <w:color w:val="000000"/>
          <w:sz w:val="18"/>
          <w:szCs w:val="18"/>
          <w:highlight w:val="white"/>
        </w:rPr>
        <w:br/>
        <w:t xml:space="preserve">   H5P_prp_set_func_t     set;    /* Function to call when a property value is set */ </w:t>
      </w:r>
      <w:r>
        <w:rPr>
          <w:rFonts w:ascii="Courier" w:hAnsi="Courier"/>
          <w:color w:val="000000"/>
          <w:sz w:val="18"/>
          <w:szCs w:val="18"/>
          <w:highlight w:val="white"/>
        </w:rPr>
        <w:br/>
        <w:t>   H5P_prp_get_func_t     get;    /* Function to call when a property value is</w:t>
      </w:r>
    </w:p>
    <w:p w:rsidR="00D31373" w:rsidRDefault="00000000">
      <w:r>
        <w:rPr>
          <w:rFonts w:ascii="Courier" w:hAnsi="Courier"/>
          <w:color w:val="000000"/>
          <w:sz w:val="18"/>
          <w:szCs w:val="18"/>
          <w:highlight w:val="white"/>
        </w:rPr>
        <w:t xml:space="preserve">                                     retrieved */ </w:t>
      </w:r>
      <w:r>
        <w:rPr>
          <w:rFonts w:ascii="Courier" w:hAnsi="Courier"/>
          <w:color w:val="000000"/>
          <w:sz w:val="18"/>
          <w:szCs w:val="18"/>
          <w:highlight w:val="white"/>
        </w:rPr>
        <w:br/>
        <w:t xml:space="preserve">   H5P_prp_encode_func_t  encode; /* Function to call when a property is encoded */ </w:t>
      </w:r>
      <w:r>
        <w:rPr>
          <w:rFonts w:ascii="Courier" w:hAnsi="Courier"/>
          <w:color w:val="000000"/>
          <w:sz w:val="18"/>
          <w:szCs w:val="18"/>
          <w:highlight w:val="white"/>
        </w:rPr>
        <w:br/>
        <w:t xml:space="preserve">   H5P_prp_decode_func_t  decode; /* Function to call when a property is decoded */ </w:t>
      </w:r>
      <w:r>
        <w:rPr>
          <w:rFonts w:ascii="Courier" w:hAnsi="Courier"/>
          <w:color w:val="000000"/>
          <w:sz w:val="18"/>
          <w:szCs w:val="18"/>
          <w:highlight w:val="white"/>
        </w:rPr>
        <w:br/>
        <w:t xml:space="preserve">   H5P_prp_delete_func_t  del;    /* Function to call when a property is deleted */ </w:t>
      </w:r>
      <w:r>
        <w:rPr>
          <w:rFonts w:ascii="Courier" w:hAnsi="Courier"/>
          <w:color w:val="000000"/>
          <w:sz w:val="18"/>
          <w:szCs w:val="18"/>
          <w:highlight w:val="white"/>
        </w:rPr>
        <w:br/>
        <w:t xml:space="preserve">   H5P_prp_copy_func_t    copy;   /* Function to call when a property is copied */ </w:t>
      </w:r>
      <w:r>
        <w:rPr>
          <w:rFonts w:ascii="Courier" w:hAnsi="Courier"/>
          <w:color w:val="000000"/>
          <w:sz w:val="18"/>
          <w:szCs w:val="18"/>
          <w:highlight w:val="white"/>
        </w:rPr>
        <w:br/>
        <w:t xml:space="preserve">   H5P_prp_compare_func_t cmp;    /* Function to call when a property is compared */ </w:t>
      </w:r>
      <w:r>
        <w:rPr>
          <w:rFonts w:ascii="Courier" w:hAnsi="Courier"/>
          <w:color w:val="000000"/>
          <w:sz w:val="18"/>
          <w:szCs w:val="18"/>
          <w:highlight w:val="white"/>
        </w:rPr>
        <w:br/>
        <w:t xml:space="preserve">   H5P_prp_close_func_t   close;  /* Function to call when a property is closed */ </w:t>
      </w:r>
      <w:r>
        <w:rPr>
          <w:rFonts w:ascii="Courier" w:hAnsi="Courier"/>
          <w:color w:val="000000"/>
          <w:sz w:val="18"/>
          <w:szCs w:val="18"/>
          <w:highlight w:val="white"/>
        </w:rPr>
        <w:br/>
        <w:t>} H5P_genprop_t;</w:t>
      </w:r>
      <w:r>
        <w:rPr>
          <w:rFonts w:ascii="monospace" w:hAnsi="monospace"/>
          <w:color w:val="000000"/>
          <w:sz w:val="18"/>
          <w:szCs w:val="18"/>
          <w:highlight w:val="white"/>
        </w:rPr>
        <w:br/>
      </w:r>
    </w:p>
    <w:p w:rsidR="00D31373" w:rsidRDefault="00000000">
      <w:r>
        <w:t xml:space="preserve">At the fundamental level, a property consists of a name, a value stored in a buffer, and an optional set of functions to be called on property </w:t>
      </w:r>
    </w:p>
    <w:p w:rsidR="00D31373" w:rsidRDefault="00D31373"/>
    <w:p w:rsidR="00D31373" w:rsidRDefault="00000000">
      <w:pPr>
        <w:numPr>
          <w:ilvl w:val="0"/>
          <w:numId w:val="16"/>
        </w:numPr>
      </w:pPr>
      <w:r>
        <w:t xml:space="preserve">create, </w:t>
      </w:r>
    </w:p>
    <w:p w:rsidR="00D31373" w:rsidRDefault="00000000">
      <w:pPr>
        <w:numPr>
          <w:ilvl w:val="0"/>
          <w:numId w:val="16"/>
        </w:numPr>
      </w:pPr>
      <w:r>
        <w:t xml:space="preserve">set, </w:t>
      </w:r>
    </w:p>
    <w:p w:rsidR="00D31373" w:rsidRDefault="00000000">
      <w:pPr>
        <w:numPr>
          <w:ilvl w:val="0"/>
          <w:numId w:val="16"/>
        </w:numPr>
      </w:pPr>
      <w:r>
        <w:t xml:space="preserve">get, </w:t>
      </w:r>
    </w:p>
    <w:p w:rsidR="00D31373" w:rsidRDefault="00000000">
      <w:pPr>
        <w:numPr>
          <w:ilvl w:val="0"/>
          <w:numId w:val="16"/>
        </w:numPr>
      </w:pPr>
      <w:r>
        <w:t xml:space="preserve">encode, </w:t>
      </w:r>
    </w:p>
    <w:p w:rsidR="00D31373" w:rsidRDefault="00000000">
      <w:pPr>
        <w:numPr>
          <w:ilvl w:val="0"/>
          <w:numId w:val="16"/>
        </w:numPr>
      </w:pPr>
      <w:r>
        <w:t xml:space="preserve">decode, </w:t>
      </w:r>
    </w:p>
    <w:p w:rsidR="00D31373" w:rsidRDefault="00000000">
      <w:pPr>
        <w:numPr>
          <w:ilvl w:val="0"/>
          <w:numId w:val="16"/>
        </w:numPr>
      </w:pPr>
      <w:r>
        <w:t xml:space="preserve">delete (from a property list), </w:t>
      </w:r>
    </w:p>
    <w:p w:rsidR="00D31373" w:rsidRDefault="00000000">
      <w:pPr>
        <w:numPr>
          <w:ilvl w:val="0"/>
          <w:numId w:val="16"/>
        </w:numPr>
      </w:pPr>
      <w:r>
        <w:t xml:space="preserve">copy, </w:t>
      </w:r>
    </w:p>
    <w:p w:rsidR="00D31373" w:rsidRDefault="00000000">
      <w:pPr>
        <w:numPr>
          <w:ilvl w:val="0"/>
          <w:numId w:val="16"/>
        </w:numPr>
      </w:pPr>
      <w:r>
        <w:t xml:space="preserve">compare, and </w:t>
      </w:r>
    </w:p>
    <w:p w:rsidR="00D31373" w:rsidRDefault="00000000">
      <w:pPr>
        <w:numPr>
          <w:ilvl w:val="0"/>
          <w:numId w:val="16"/>
        </w:numPr>
      </w:pPr>
      <w:r>
        <w:t xml:space="preserve">close (of the host property list).  </w:t>
      </w:r>
    </w:p>
    <w:p w:rsidR="00D31373" w:rsidRDefault="00D31373"/>
    <w:p w:rsidR="00D31373" w:rsidRDefault="00000000">
      <w:r>
        <w:t>Since there are no constraints on theses callbacks, they present an obvious risk from a multi-thread perspective.  For properties defined by the HDF5 library, this should be manageable, since this code is under the control of the library.  Externally defined properties are of greater concern.</w:t>
      </w:r>
    </w:p>
    <w:p w:rsidR="00D31373" w:rsidRDefault="00D31373"/>
    <w:p w:rsidR="00D31373" w:rsidRDefault="00000000">
      <w:r>
        <w:t>The type field is used to note whether the property is contained in a property list class, or a property list proper.</w:t>
      </w:r>
    </w:p>
    <w:p w:rsidR="00D31373" w:rsidRDefault="00D31373"/>
    <w:p w:rsidR="00D31373" w:rsidRDefault="00000000">
      <w:pPr>
        <w:pStyle w:val="Heading3"/>
      </w:pPr>
      <w:bookmarkStart w:id="16" w:name="__RefHeading___Toc31228_1307998885"/>
      <w:bookmarkStart w:id="17" w:name="_Toc129078753"/>
      <w:bookmarkEnd w:id="16"/>
      <w:r>
        <w:t>Property List Classes</w:t>
      </w:r>
      <w:bookmarkEnd w:id="17"/>
    </w:p>
    <w:p w:rsidR="00D31373" w:rsidRDefault="00000000">
      <w:r>
        <w:t xml:space="preserve">Property list classes can be thought of as templates for property lists – in essence they specify the properties contained in property lists based on a given property list class, along with their </w:t>
      </w:r>
      <w:r>
        <w:lastRenderedPageBreak/>
        <w:t>default values</w:t>
      </w:r>
      <w:r>
        <w:rPr>
          <w:rStyle w:val="FootnoteAnchor"/>
        </w:rPr>
        <w:footnoteReference w:id="2"/>
      </w:r>
      <w:r>
        <w:t>.  Property list classes are stored in instances of H5P_genclass_t – whose definition is reproduced below.</w:t>
      </w:r>
    </w:p>
    <w:p w:rsidR="00D31373" w:rsidRDefault="00D31373"/>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Define structure to hold class information */ </w:t>
      </w:r>
      <w:r>
        <w:rPr>
          <w:rFonts w:ascii="Courier" w:hAnsi="Courier"/>
          <w:color w:val="000000"/>
          <w:sz w:val="18"/>
          <w:szCs w:val="18"/>
          <w:highlight w:val="white"/>
        </w:rPr>
        <w:br/>
        <w:t xml:space="preserve">struct H5P_genclass_t { </w:t>
      </w:r>
      <w:r>
        <w:rPr>
          <w:rFonts w:ascii="Courier" w:hAnsi="Courier"/>
          <w:color w:val="000000"/>
          <w:sz w:val="18"/>
          <w:szCs w:val="18"/>
          <w:highlight w:val="white"/>
        </w:rPr>
        <w:br/>
        <w:t>   struct H5P_genclass_t *</w:t>
      </w:r>
      <w:proofErr w:type="gramStart"/>
      <w:r>
        <w:rPr>
          <w:rFonts w:ascii="Courier" w:hAnsi="Courier"/>
          <w:color w:val="000000"/>
          <w:sz w:val="18"/>
          <w:szCs w:val="18"/>
          <w:highlight w:val="white"/>
        </w:rPr>
        <w:t xml:space="preserve">parent;   </w:t>
      </w:r>
      <w:proofErr w:type="gramEnd"/>
      <w:r>
        <w:rPr>
          <w:rFonts w:ascii="Courier" w:hAnsi="Courier"/>
          <w:color w:val="000000"/>
          <w:sz w:val="18"/>
          <w:szCs w:val="18"/>
          <w:highlight w:val="white"/>
        </w:rPr>
        <w:t xml:space="preserve">   /* Pointer to parent class */ </w:t>
      </w:r>
      <w:r>
        <w:rPr>
          <w:rFonts w:ascii="Courier" w:hAnsi="Courier"/>
          <w:color w:val="000000"/>
          <w:sz w:val="18"/>
          <w:szCs w:val="18"/>
          <w:highlight w:val="white"/>
        </w:rPr>
        <w:br/>
        <w:t xml:space="preserve">   char *                 name;        /* Name of property list class */ </w:t>
      </w:r>
      <w:r>
        <w:rPr>
          <w:rFonts w:ascii="Courier" w:hAnsi="Courier"/>
          <w:color w:val="000000"/>
          <w:sz w:val="18"/>
          <w:szCs w:val="18"/>
          <w:highlight w:val="white"/>
        </w:rPr>
        <w:br/>
        <w:t xml:space="preserve">   H5P_plist_type_t       type;        /* Type of property */ </w:t>
      </w:r>
      <w:r>
        <w:rPr>
          <w:rFonts w:ascii="Courier" w:hAnsi="Courier"/>
          <w:color w:val="000000"/>
          <w:sz w:val="18"/>
          <w:szCs w:val="18"/>
          <w:highlight w:val="white"/>
        </w:rPr>
        <w:br/>
        <w:t xml:space="preserve">   size_t                 nprops;      /* Number of properties in class */ </w:t>
      </w:r>
      <w:r>
        <w:rPr>
          <w:rFonts w:ascii="Courier" w:hAnsi="Courier"/>
          <w:color w:val="000000"/>
          <w:sz w:val="18"/>
          <w:szCs w:val="18"/>
          <w:highlight w:val="white"/>
        </w:rPr>
        <w:br/>
        <w:t xml:space="preserve">   unsigned               plists;      /* Number of property lists that have been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created since the last modification to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the class */ </w:t>
      </w:r>
      <w:r>
        <w:rPr>
          <w:rFonts w:ascii="Courier" w:hAnsi="Courier"/>
          <w:color w:val="000000"/>
          <w:sz w:val="18"/>
          <w:szCs w:val="18"/>
          <w:highlight w:val="white"/>
        </w:rPr>
        <w:br/>
        <w:t xml:space="preserve">   unsigned               </w:t>
      </w:r>
      <w:proofErr w:type="gramStart"/>
      <w:r>
        <w:rPr>
          <w:rFonts w:ascii="Courier" w:hAnsi="Courier"/>
          <w:color w:val="000000"/>
          <w:sz w:val="18"/>
          <w:szCs w:val="18"/>
          <w:highlight w:val="white"/>
        </w:rPr>
        <w:t xml:space="preserve">classes;   </w:t>
      </w:r>
      <w:proofErr w:type="gramEnd"/>
      <w:r>
        <w:rPr>
          <w:rFonts w:ascii="Courier" w:hAnsi="Courier"/>
          <w:color w:val="000000"/>
          <w:sz w:val="18"/>
          <w:szCs w:val="18"/>
          <w:highlight w:val="white"/>
        </w:rPr>
        <w:t xml:space="preserve">  /* Number of classes that have been derived</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since the last modification to the class */ </w:t>
      </w:r>
      <w:r>
        <w:rPr>
          <w:rFonts w:ascii="Courier" w:hAnsi="Courier"/>
          <w:color w:val="000000"/>
          <w:sz w:val="18"/>
          <w:szCs w:val="18"/>
          <w:highlight w:val="white"/>
        </w:rPr>
        <w:br/>
        <w:t>   unsigned               ref_</w:t>
      </w:r>
      <w:proofErr w:type="gramStart"/>
      <w:r>
        <w:rPr>
          <w:rFonts w:ascii="Courier" w:hAnsi="Courier"/>
          <w:color w:val="000000"/>
          <w:sz w:val="18"/>
          <w:szCs w:val="18"/>
          <w:highlight w:val="white"/>
        </w:rPr>
        <w:t xml:space="preserve">count;   </w:t>
      </w:r>
      <w:proofErr w:type="gramEnd"/>
      <w:r>
        <w:rPr>
          <w:rFonts w:ascii="Courier" w:hAnsi="Courier"/>
          <w:color w:val="000000"/>
          <w:sz w:val="18"/>
          <w:szCs w:val="18"/>
          <w:highlight w:val="white"/>
        </w:rPr>
        <w:t xml:space="preserve">/* Number of outstanding ID's open on this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class object */ </w:t>
      </w:r>
      <w:r>
        <w:rPr>
          <w:rFonts w:ascii="Courier" w:hAnsi="Courier"/>
          <w:color w:val="000000"/>
          <w:sz w:val="18"/>
          <w:szCs w:val="18"/>
          <w:highlight w:val="white"/>
        </w:rPr>
        <w:br/>
        <w:t xml:space="preserve">   hbool_t                </w:t>
      </w:r>
      <w:proofErr w:type="gramStart"/>
      <w:r>
        <w:rPr>
          <w:rFonts w:ascii="Courier" w:hAnsi="Courier"/>
          <w:color w:val="000000"/>
          <w:sz w:val="18"/>
          <w:szCs w:val="18"/>
          <w:highlight w:val="white"/>
        </w:rPr>
        <w:t>deleted;   </w:t>
      </w:r>
      <w:proofErr w:type="gramEnd"/>
      <w:r>
        <w:rPr>
          <w:rFonts w:ascii="Courier" w:hAnsi="Courier"/>
          <w:color w:val="000000"/>
          <w:sz w:val="18"/>
          <w:szCs w:val="18"/>
          <w:highlight w:val="white"/>
        </w:rPr>
        <w:t xml:space="preserve">  /* Whether this class has been deleted and is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waiting for dependent classes &amp; proplists </w:t>
      </w:r>
      <w:r>
        <w:rPr>
          <w:rFonts w:ascii="Courier" w:hAnsi="Courier"/>
          <w:color w:val="000000"/>
          <w:sz w:val="18"/>
          <w:szCs w:val="18"/>
          <w:highlight w:val="white"/>
        </w:rPr>
        <w:br/>
        <w:t xml:space="preserve">                                          to close */ </w:t>
      </w:r>
      <w:r>
        <w:rPr>
          <w:rFonts w:ascii="Courier" w:hAnsi="Courier"/>
          <w:color w:val="000000"/>
          <w:sz w:val="18"/>
          <w:szCs w:val="18"/>
          <w:highlight w:val="white"/>
        </w:rPr>
        <w:br/>
        <w:t xml:space="preserve">   unsigned               </w:t>
      </w:r>
      <w:proofErr w:type="gramStart"/>
      <w:r>
        <w:rPr>
          <w:rFonts w:ascii="Courier" w:hAnsi="Courier"/>
          <w:color w:val="000000"/>
          <w:sz w:val="18"/>
          <w:szCs w:val="18"/>
          <w:highlight w:val="white"/>
        </w:rPr>
        <w:t xml:space="preserve">revision;   </w:t>
      </w:r>
      <w:proofErr w:type="gramEnd"/>
      <w:r>
        <w:rPr>
          <w:rFonts w:ascii="Courier" w:hAnsi="Courier"/>
          <w:color w:val="000000"/>
          <w:sz w:val="18"/>
          <w:szCs w:val="18"/>
          <w:highlight w:val="white"/>
        </w:rPr>
        <w:t xml:space="preserve"> /* Revision number of a particular class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(global) */ </w:t>
      </w:r>
      <w:r>
        <w:rPr>
          <w:rFonts w:ascii="Courier" w:hAnsi="Courier"/>
          <w:color w:val="000000"/>
          <w:sz w:val="18"/>
          <w:szCs w:val="18"/>
          <w:highlight w:val="white"/>
        </w:rPr>
        <w:br/>
        <w:t xml:space="preserve">   H5SL_t               * </w:t>
      </w:r>
      <w:proofErr w:type="gramStart"/>
      <w:r>
        <w:rPr>
          <w:rFonts w:ascii="Courier" w:hAnsi="Courier"/>
          <w:color w:val="000000"/>
          <w:sz w:val="18"/>
          <w:szCs w:val="18"/>
          <w:highlight w:val="white"/>
        </w:rPr>
        <w:t>props;   </w:t>
      </w:r>
      <w:proofErr w:type="gramEnd"/>
      <w:r>
        <w:rPr>
          <w:rFonts w:ascii="Courier" w:hAnsi="Courier"/>
          <w:color w:val="000000"/>
          <w:sz w:val="18"/>
          <w:szCs w:val="18"/>
          <w:highlight w:val="white"/>
        </w:rPr>
        <w:t xml:space="preserve">    /* Skip list containing properties */ </w:t>
      </w:r>
      <w:r>
        <w:rPr>
          <w:rFonts w:ascii="Courier" w:hAnsi="Courier"/>
          <w:color w:val="000000"/>
          <w:sz w:val="18"/>
          <w:szCs w:val="18"/>
          <w:highlight w:val="white"/>
        </w:rPr>
        <w:br/>
      </w:r>
      <w:r>
        <w:rPr>
          <w:rFonts w:ascii="Courier" w:hAnsi="Courier"/>
          <w:color w:val="000000"/>
          <w:sz w:val="18"/>
          <w:szCs w:val="18"/>
          <w:highlight w:val="white"/>
        </w:rPr>
        <w:br/>
        <w:t xml:space="preserve">   /* Callback function pointers &amp; info */ </w:t>
      </w:r>
      <w:r>
        <w:rPr>
          <w:rFonts w:ascii="Courier" w:hAnsi="Courier"/>
          <w:color w:val="000000"/>
          <w:sz w:val="18"/>
          <w:szCs w:val="18"/>
          <w:highlight w:val="white"/>
        </w:rPr>
        <w:br/>
        <w:t xml:space="preserve">   H5P_cls_create_func_t  create_func; /* Function to call when a property list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is created */ </w:t>
      </w:r>
      <w:r>
        <w:rPr>
          <w:rFonts w:ascii="Courier" w:hAnsi="Courier"/>
          <w:color w:val="000000"/>
          <w:sz w:val="18"/>
          <w:szCs w:val="18"/>
          <w:highlight w:val="white"/>
        </w:rPr>
        <w:br/>
        <w:t xml:space="preserve">   void *                 create_data; /* Pointer to user data to pass along to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create callback */ </w:t>
      </w:r>
      <w:r>
        <w:rPr>
          <w:rFonts w:ascii="Courier" w:hAnsi="Courier"/>
          <w:color w:val="000000"/>
          <w:sz w:val="18"/>
          <w:szCs w:val="18"/>
          <w:highlight w:val="white"/>
        </w:rPr>
        <w:br/>
        <w:t>   H5P_cls_copy_func_t    copy_</w:t>
      </w:r>
      <w:proofErr w:type="gramStart"/>
      <w:r>
        <w:rPr>
          <w:rFonts w:ascii="Courier" w:hAnsi="Courier"/>
          <w:color w:val="000000"/>
          <w:sz w:val="18"/>
          <w:szCs w:val="18"/>
          <w:highlight w:val="white"/>
        </w:rPr>
        <w:t>func;   </w:t>
      </w:r>
      <w:proofErr w:type="gramEnd"/>
      <w:r>
        <w:rPr>
          <w:rFonts w:ascii="Courier" w:hAnsi="Courier"/>
          <w:color w:val="000000"/>
          <w:sz w:val="18"/>
          <w:szCs w:val="18"/>
          <w:highlight w:val="white"/>
        </w:rPr>
        <w:t xml:space="preserve">/* Function to call when a property list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is copied */ </w:t>
      </w:r>
      <w:r>
        <w:rPr>
          <w:rFonts w:ascii="Courier" w:hAnsi="Courier"/>
          <w:color w:val="000000"/>
          <w:sz w:val="18"/>
          <w:szCs w:val="18"/>
          <w:highlight w:val="white"/>
        </w:rPr>
        <w:br/>
        <w:t>   void *                 copy_</w:t>
      </w:r>
      <w:proofErr w:type="gramStart"/>
      <w:r>
        <w:rPr>
          <w:rFonts w:ascii="Courier" w:hAnsi="Courier"/>
          <w:color w:val="000000"/>
          <w:sz w:val="18"/>
          <w:szCs w:val="18"/>
          <w:highlight w:val="white"/>
        </w:rPr>
        <w:t>data;   </w:t>
      </w:r>
      <w:proofErr w:type="gramEnd"/>
      <w:r>
        <w:rPr>
          <w:rFonts w:ascii="Courier" w:hAnsi="Courier"/>
          <w:color w:val="000000"/>
          <w:sz w:val="18"/>
          <w:szCs w:val="18"/>
          <w:highlight w:val="white"/>
        </w:rPr>
        <w:t xml:space="preserve">/* Pointer to user data to pass along to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copy callback */ </w:t>
      </w:r>
      <w:r>
        <w:rPr>
          <w:rFonts w:ascii="Courier" w:hAnsi="Courier"/>
          <w:color w:val="000000"/>
          <w:sz w:val="18"/>
          <w:szCs w:val="18"/>
          <w:highlight w:val="white"/>
        </w:rPr>
        <w:br/>
        <w:t>   H5P_cls_close_func_t   close_</w:t>
      </w:r>
      <w:proofErr w:type="gramStart"/>
      <w:r>
        <w:rPr>
          <w:rFonts w:ascii="Courier" w:hAnsi="Courier"/>
          <w:color w:val="000000"/>
          <w:sz w:val="18"/>
          <w:szCs w:val="18"/>
          <w:highlight w:val="white"/>
        </w:rPr>
        <w:t>func;  /</w:t>
      </w:r>
      <w:proofErr w:type="gramEnd"/>
      <w:r>
        <w:rPr>
          <w:rFonts w:ascii="Courier" w:hAnsi="Courier"/>
          <w:color w:val="000000"/>
          <w:sz w:val="18"/>
          <w:szCs w:val="18"/>
          <w:highlight w:val="white"/>
        </w:rPr>
        <w:t xml:space="preserve">* Function to call when a property list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is closed */ </w:t>
      </w:r>
      <w:r>
        <w:rPr>
          <w:rFonts w:ascii="Courier" w:hAnsi="Courier"/>
          <w:color w:val="000000"/>
          <w:sz w:val="18"/>
          <w:szCs w:val="18"/>
          <w:highlight w:val="white"/>
        </w:rPr>
        <w:br/>
        <w:t>   void *                 close_</w:t>
      </w:r>
      <w:proofErr w:type="gramStart"/>
      <w:r>
        <w:rPr>
          <w:rFonts w:ascii="Courier" w:hAnsi="Courier"/>
          <w:color w:val="000000"/>
          <w:sz w:val="18"/>
          <w:szCs w:val="18"/>
          <w:highlight w:val="white"/>
        </w:rPr>
        <w:t>data;  /</w:t>
      </w:r>
      <w:proofErr w:type="gramEnd"/>
      <w:r>
        <w:rPr>
          <w:rFonts w:ascii="Courier" w:hAnsi="Courier"/>
          <w:color w:val="000000"/>
          <w:sz w:val="18"/>
          <w:szCs w:val="18"/>
          <w:highlight w:val="white"/>
        </w:rPr>
        <w:t xml:space="preserve">* Pointer to user data to pass along to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close callback */ </w:t>
      </w:r>
      <w:r>
        <w:rPr>
          <w:rFonts w:ascii="Courier" w:hAnsi="Courier"/>
          <w:color w:val="000000"/>
          <w:sz w:val="18"/>
          <w:szCs w:val="18"/>
          <w:highlight w:val="white"/>
        </w:rPr>
        <w:br/>
        <w:t>};</w:t>
      </w:r>
    </w:p>
    <w:p w:rsidR="00D31373" w:rsidRDefault="00D31373">
      <w:pPr>
        <w:rPr>
          <w:color w:val="000000"/>
          <w:sz w:val="18"/>
          <w:szCs w:val="18"/>
          <w:highlight w:val="white"/>
        </w:rPr>
      </w:pPr>
    </w:p>
    <w:p w:rsidR="00D31373" w:rsidRDefault="00000000">
      <w:r>
        <w:t>Conceptually, a property list class is a named list of properties with default values, decorated by functions to be called when a derived property list is created, copied, or closed, and finally, a pointer its parent property list class.</w:t>
      </w:r>
    </w:p>
    <w:p w:rsidR="00D31373" w:rsidRDefault="00D31373"/>
    <w:p w:rsidR="00D31373" w:rsidRDefault="00000000">
      <w:r>
        <w:t xml:space="preserve">The pointer to the parent class </w:t>
      </w:r>
      <w:ins w:id="18" w:author="Unknown Author" w:date="2023-04-28T16:31:00Z">
        <w:r>
          <w:t xml:space="preserve">is </w:t>
        </w:r>
      </w:ins>
      <w:r>
        <w:t xml:space="preserve">central here, as the set of properties contained in the property list class is defined to be set of all properties that appear in a given instance of H5P_genclass_t A, </w:t>
      </w:r>
      <w:r>
        <w:rPr>
          <w:b/>
          <w:bCs/>
        </w:rPr>
        <w:t>plus all properties that appear in the singly linked list of instances of H5P_genclass_t for which A is the first entry</w:t>
      </w:r>
      <w:r>
        <w:t xml:space="preserve"> (see below for management of duplicate properties).  This linked list must always terminate in the ROOT property list class, which is created by the HDF5 library at initialization, and contains no properties.  </w:t>
      </w:r>
    </w:p>
    <w:p w:rsidR="00D31373" w:rsidRDefault="00D31373"/>
    <w:p w:rsidR="00D31373" w:rsidRDefault="00000000">
      <w:r>
        <w:t xml:space="preserve">While no single instance of H5P_genclass_t can contain two or more properties of the same name, different instances of H5P_genclass_t may contain properties of the same name.  When </w:t>
      </w:r>
      <w:r>
        <w:lastRenderedPageBreak/>
        <w:t>searching for a property in a linked list of instances of H5P_genclass_t, the first such property encountered shadows any later properties of the same name.</w:t>
      </w:r>
    </w:p>
    <w:p w:rsidR="00D31373" w:rsidRDefault="00D31373"/>
    <w:p w:rsidR="00D31373" w:rsidRDefault="00000000">
      <w:r>
        <w:t>The properties (really instances of H5P_genprop_t) that reside in a property list class are stored in a skip list – which is implemented in the H5SL package.  Note that this package is not thread safe, and – to a first order approximation – has been the primary cause of HDF5 performance degradation seen since HDF5 version 1.6</w:t>
      </w:r>
      <w:r>
        <w:rPr>
          <w:rStyle w:val="FootnoteAnchor"/>
        </w:rPr>
        <w:footnoteReference w:id="3"/>
      </w:r>
      <w:r>
        <w:t xml:space="preserve">.  </w:t>
      </w:r>
    </w:p>
    <w:p w:rsidR="00D31373" w:rsidRDefault="00D31373"/>
    <w:p w:rsidR="00D31373" w:rsidRDefault="00000000">
      <w:r>
        <w:t>nprops is used to track the number of unique properties in the target instance of H5P_genclass_t.</w:t>
      </w:r>
    </w:p>
    <w:p w:rsidR="00D31373" w:rsidRDefault="00D31373"/>
    <w:p w:rsidR="00D31373" w:rsidRDefault="00000000">
      <w:r>
        <w:t xml:space="preserve">The classes field is used to maintain a count of the number of property list classes whose parent pointers point to this instance of H5P_genclass_t.  Similarly, the plists field is used to maintain a count of the number of </w:t>
      </w:r>
      <w:proofErr w:type="gramStart"/>
      <w:r>
        <w:t>property</w:t>
      </w:r>
      <w:proofErr w:type="gramEnd"/>
      <w:r>
        <w:t xml:space="preserve"> lists that point to this instance of H5P_genclass_t with their pclass fields (see below).</w:t>
      </w:r>
    </w:p>
    <w:p w:rsidR="00D31373" w:rsidRDefault="00D31373"/>
    <w:p w:rsidR="00D31373" w:rsidRDefault="00000000">
      <w:r>
        <w:t>The type field indicates which of the HDF5 defined property list classes this is, with an additional option for user defined property list classes.  The definition of H5P_plist_type_t is reproduced below.</w:t>
      </w:r>
    </w:p>
    <w:p w:rsidR="00D31373" w:rsidRDefault="00D31373"/>
    <w:p w:rsidR="00D31373" w:rsidRDefault="00000000">
      <w:r>
        <w:rPr>
          <w:rFonts w:ascii="Courier" w:hAnsi="Courier"/>
          <w:color w:val="000000"/>
          <w:sz w:val="18"/>
          <w:szCs w:val="18"/>
          <w:highlight w:val="white"/>
        </w:rPr>
        <w:t xml:space="preserve">typedef enum H5P_plist_type_t { </w:t>
      </w:r>
      <w:r>
        <w:rPr>
          <w:rFonts w:ascii="Courier" w:hAnsi="Courier"/>
          <w:sz w:val="18"/>
          <w:szCs w:val="18"/>
        </w:rPr>
        <w:br/>
        <w:t xml:space="preserve">   H5P_TYPE_USER             = 0, </w:t>
      </w:r>
      <w:r>
        <w:rPr>
          <w:rFonts w:ascii="Courier" w:hAnsi="Courier"/>
          <w:sz w:val="18"/>
          <w:szCs w:val="18"/>
        </w:rPr>
        <w:br/>
        <w:t xml:space="preserve">   H5P_TYPE_ROOT             = 1, </w:t>
      </w:r>
      <w:r>
        <w:rPr>
          <w:rFonts w:ascii="Courier" w:hAnsi="Courier"/>
          <w:sz w:val="18"/>
          <w:szCs w:val="18"/>
        </w:rPr>
        <w:br/>
        <w:t xml:space="preserve">   H5P_TYPE_OBJECT_CREATE    = 2, </w:t>
      </w:r>
      <w:r>
        <w:rPr>
          <w:rFonts w:ascii="Courier" w:hAnsi="Courier"/>
          <w:sz w:val="18"/>
          <w:szCs w:val="18"/>
        </w:rPr>
        <w:br/>
        <w:t xml:space="preserve">   H5P_TYPE_FILE_CREATE      = 3, </w:t>
      </w:r>
      <w:r>
        <w:rPr>
          <w:rFonts w:ascii="Courier" w:hAnsi="Courier"/>
          <w:sz w:val="18"/>
          <w:szCs w:val="18"/>
        </w:rPr>
        <w:br/>
        <w:t xml:space="preserve">   H5P_TYPE_FILE_ACCESS      = 4, </w:t>
      </w:r>
      <w:r>
        <w:rPr>
          <w:rFonts w:ascii="Courier" w:hAnsi="Courier"/>
          <w:sz w:val="18"/>
          <w:szCs w:val="18"/>
        </w:rPr>
        <w:br/>
        <w:t xml:space="preserve">   H5P_TYPE_DATASET_CREATE   = 5, </w:t>
      </w:r>
      <w:r>
        <w:rPr>
          <w:rFonts w:ascii="Courier" w:hAnsi="Courier"/>
          <w:sz w:val="18"/>
          <w:szCs w:val="18"/>
        </w:rPr>
        <w:br/>
        <w:t xml:space="preserve">   H5P_TYPE_DATASET_ACCESS   = 6, </w:t>
      </w:r>
      <w:r>
        <w:rPr>
          <w:rFonts w:ascii="Courier" w:hAnsi="Courier"/>
          <w:sz w:val="18"/>
          <w:szCs w:val="18"/>
        </w:rPr>
        <w:br/>
        <w:t xml:space="preserve">   H5P_TYPE_DATASET_XFER     = 7, </w:t>
      </w:r>
      <w:r>
        <w:rPr>
          <w:rFonts w:ascii="Courier" w:hAnsi="Courier"/>
          <w:sz w:val="18"/>
          <w:szCs w:val="18"/>
        </w:rPr>
        <w:br/>
        <w:t xml:space="preserve">   H5P_TYPE_FILE_MOUNT       = 8, </w:t>
      </w:r>
      <w:r>
        <w:rPr>
          <w:rFonts w:ascii="Courier" w:hAnsi="Courier"/>
          <w:sz w:val="18"/>
          <w:szCs w:val="18"/>
        </w:rPr>
        <w:br/>
        <w:t xml:space="preserve">   H5P_TYPE_GROUP_CREATE     = 9, </w:t>
      </w:r>
      <w:r>
        <w:rPr>
          <w:rFonts w:ascii="Courier" w:hAnsi="Courier"/>
          <w:sz w:val="18"/>
          <w:szCs w:val="18"/>
        </w:rPr>
        <w:br/>
        <w:t xml:space="preserve">   H5P_TYPE_GROUP_ACCESS     = 10, </w:t>
      </w:r>
      <w:r>
        <w:rPr>
          <w:rFonts w:ascii="Courier" w:hAnsi="Courier"/>
          <w:sz w:val="18"/>
          <w:szCs w:val="18"/>
        </w:rPr>
        <w:br/>
        <w:t xml:space="preserve">   H5P_TYPE_DATATYPE_CREATE  = 11, </w:t>
      </w:r>
      <w:r>
        <w:rPr>
          <w:rFonts w:ascii="Courier" w:hAnsi="Courier"/>
          <w:sz w:val="18"/>
          <w:szCs w:val="18"/>
        </w:rPr>
        <w:br/>
        <w:t xml:space="preserve">   H5P_TYPE_DATATYPE_ACCESS  = 12, </w:t>
      </w:r>
      <w:r>
        <w:rPr>
          <w:rFonts w:ascii="Courier" w:hAnsi="Courier"/>
          <w:sz w:val="18"/>
          <w:szCs w:val="18"/>
        </w:rPr>
        <w:br/>
        <w:t xml:space="preserve">   H5P_TYPE_STRING_CREATE    = 13, </w:t>
      </w:r>
      <w:r>
        <w:rPr>
          <w:rFonts w:ascii="Courier" w:hAnsi="Courier"/>
          <w:sz w:val="18"/>
          <w:szCs w:val="18"/>
        </w:rPr>
        <w:br/>
        <w:t xml:space="preserve">   H5P_TYPE_ATTRIBUTE_CREATE = 14, </w:t>
      </w:r>
      <w:r>
        <w:rPr>
          <w:rFonts w:ascii="Courier" w:hAnsi="Courier"/>
          <w:sz w:val="18"/>
          <w:szCs w:val="18"/>
        </w:rPr>
        <w:br/>
        <w:t xml:space="preserve">   H5P_TYPE_OBJECT_COPY      = 15, </w:t>
      </w:r>
      <w:r>
        <w:rPr>
          <w:rFonts w:ascii="Courier" w:hAnsi="Courier"/>
          <w:sz w:val="18"/>
          <w:szCs w:val="18"/>
        </w:rPr>
        <w:br/>
        <w:t xml:space="preserve">   H5P_TYPE_LINK_CREATE      = 16, </w:t>
      </w:r>
      <w:r>
        <w:rPr>
          <w:rFonts w:ascii="Courier" w:hAnsi="Courier"/>
          <w:sz w:val="18"/>
          <w:szCs w:val="18"/>
        </w:rPr>
        <w:br/>
        <w:t xml:space="preserve">   H5P_TYPE_LINK_ACCESS      = 17, </w:t>
      </w:r>
      <w:r>
        <w:rPr>
          <w:rFonts w:ascii="Courier" w:hAnsi="Courier"/>
          <w:sz w:val="18"/>
          <w:szCs w:val="18"/>
        </w:rPr>
        <w:br/>
        <w:t xml:space="preserve">   H5P_TYPE_ATTRIBUTE_ACCESS = 18, </w:t>
      </w:r>
      <w:r>
        <w:rPr>
          <w:rFonts w:ascii="Courier" w:hAnsi="Courier"/>
          <w:sz w:val="18"/>
          <w:szCs w:val="18"/>
        </w:rPr>
        <w:br/>
        <w:t xml:space="preserve">   H5P_TYPE_VOL_INITIALIZE   = 19, </w:t>
      </w:r>
      <w:r>
        <w:rPr>
          <w:rFonts w:ascii="Courier" w:hAnsi="Courier"/>
          <w:sz w:val="18"/>
          <w:szCs w:val="18"/>
        </w:rPr>
        <w:br/>
        <w:t xml:space="preserve">   H5P_TYPE_MAP_CREATE       = 20, </w:t>
      </w:r>
      <w:r>
        <w:rPr>
          <w:rFonts w:ascii="Courier" w:hAnsi="Courier"/>
          <w:sz w:val="18"/>
          <w:szCs w:val="18"/>
        </w:rPr>
        <w:br/>
        <w:t xml:space="preserve">   H5P_TYPE_MAP_ACCESS       = 21, </w:t>
      </w:r>
      <w:r>
        <w:rPr>
          <w:rFonts w:ascii="Courier" w:hAnsi="Courier"/>
          <w:sz w:val="18"/>
          <w:szCs w:val="18"/>
        </w:rPr>
        <w:br/>
        <w:t xml:space="preserve">   H5P_TYPE_REFERENCE_ACCESS = 22, </w:t>
      </w:r>
      <w:r>
        <w:rPr>
          <w:rFonts w:ascii="Courier" w:hAnsi="Courier"/>
          <w:sz w:val="18"/>
          <w:szCs w:val="18"/>
        </w:rPr>
        <w:br/>
        <w:t xml:space="preserve">   H5P_TYPE_MAX_TYPE </w:t>
      </w:r>
      <w:r>
        <w:rPr>
          <w:rFonts w:ascii="Courier" w:hAnsi="Courier"/>
          <w:sz w:val="18"/>
          <w:szCs w:val="18"/>
        </w:rPr>
        <w:br/>
        <w:t>} H5P_plist_type_t;</w:t>
      </w:r>
      <w:r>
        <w:rPr>
          <w:rFonts w:ascii="Courier" w:hAnsi="Courier"/>
        </w:rPr>
        <w:br/>
      </w:r>
      <w:r>
        <w:br/>
        <w:t xml:space="preserve">The remaining fields – ref_count, deleted, and revision – appear to exist to support modifications to property list classes at run time.  </w:t>
      </w:r>
    </w:p>
    <w:p w:rsidR="00D31373" w:rsidRDefault="00D31373"/>
    <w:p w:rsidR="00D31373" w:rsidRDefault="00000000">
      <w:r>
        <w:lastRenderedPageBreak/>
        <w:t>The revision field is set to a new, unique integer each time a property list class is created or modified.  However, since multiple instances of H5P_genclass_t containing identical values are possible, its utility is questionable.</w:t>
      </w:r>
    </w:p>
    <w:p w:rsidR="00D31373" w:rsidRDefault="00D31373"/>
    <w:p w:rsidR="00D31373" w:rsidRDefault="00000000">
      <w:r>
        <w:t>Once created, property list classes are normally stored in the index and (at least from a user perspective) are accessed via IDs.  However, it is possible for a property list class (specifically an instance of H5P_genclass_t) to have multiple IDs, or no ID at all.  The ref_count field is used to track the number of IDs in the index. The deleted field is set to TRUE when ref_count drops to zero.  However, an instance of H5P_genclass_t is not deleted until the ref_count, classes, and plists fields all drop to zero.  Further, it is possible for an instance of H5P_genclass_t which has lost all its references in the index to be re-inserted in the index – at which point ref_count in incremented and the deleted field is set back to FALSE.  The mechanics of this will be discussed in greater detail when we discuss operations on property list classes and property lists below.</w:t>
      </w:r>
    </w:p>
    <w:p w:rsidR="00D31373" w:rsidRDefault="00D31373"/>
    <w:p w:rsidR="00D31373" w:rsidRDefault="00000000">
      <w:pPr>
        <w:pStyle w:val="Heading3"/>
        <w:rPr>
          <w:rFonts w:ascii="Calibri" w:eastAsia="Calibri" w:hAnsi="Calibri"/>
          <w:sz w:val="24"/>
          <w:szCs w:val="24"/>
        </w:rPr>
      </w:pPr>
      <w:bookmarkStart w:id="19" w:name="__RefHeading___Toc31230_1307998885"/>
      <w:bookmarkStart w:id="20" w:name="_Toc129078754"/>
      <w:bookmarkEnd w:id="19"/>
      <w:r>
        <w:rPr>
          <w:rFonts w:ascii="Calibri" w:eastAsia="Calibri" w:hAnsi="Calibri"/>
          <w:sz w:val="24"/>
          <w:szCs w:val="24"/>
        </w:rPr>
        <w:t>Property Lists</w:t>
      </w:r>
      <w:bookmarkEnd w:id="20"/>
    </w:p>
    <w:p w:rsidR="00D31373" w:rsidRDefault="00000000">
      <w:r>
        <w:t xml:space="preserve">Conceptually, a property list is simply a list of (name, value) pairs.  In H5P, property lists are stored in instances of H5P_genlist_t – whose definition is reproduced below. </w:t>
      </w:r>
    </w:p>
    <w:p w:rsidR="00D31373" w:rsidRDefault="00D31373"/>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Define structure to hold property list information */ </w:t>
      </w:r>
      <w:r>
        <w:rPr>
          <w:rFonts w:ascii="Courier" w:hAnsi="Courier"/>
          <w:color w:val="000000"/>
          <w:sz w:val="18"/>
          <w:szCs w:val="18"/>
          <w:highlight w:val="white"/>
        </w:rPr>
        <w:br/>
        <w:t xml:space="preserve">struct H5P_genplist_t { </w:t>
      </w:r>
      <w:r>
        <w:rPr>
          <w:rFonts w:ascii="Courier" w:hAnsi="Courier"/>
          <w:color w:val="000000"/>
          <w:sz w:val="18"/>
          <w:szCs w:val="18"/>
          <w:highlight w:val="white"/>
        </w:rPr>
        <w:br/>
        <w:t>   H5P_genclass_t *</w:t>
      </w:r>
      <w:proofErr w:type="gramStart"/>
      <w:r>
        <w:rPr>
          <w:rFonts w:ascii="Courier" w:hAnsi="Courier"/>
          <w:color w:val="000000"/>
          <w:sz w:val="18"/>
          <w:szCs w:val="18"/>
          <w:highlight w:val="white"/>
        </w:rPr>
        <w:t>pclass;   </w:t>
      </w:r>
      <w:proofErr w:type="gramEnd"/>
      <w:r>
        <w:rPr>
          <w:rFonts w:ascii="Courier" w:hAnsi="Courier"/>
          <w:color w:val="000000"/>
          <w:sz w:val="18"/>
          <w:szCs w:val="18"/>
          <w:highlight w:val="white"/>
        </w:rPr>
        <w:t xml:space="preserve">  /* Pointer to class info */ </w:t>
      </w:r>
      <w:r>
        <w:rPr>
          <w:rFonts w:ascii="Courier" w:hAnsi="Courier"/>
          <w:color w:val="000000"/>
          <w:sz w:val="18"/>
          <w:szCs w:val="18"/>
          <w:highlight w:val="white"/>
        </w:rPr>
        <w:br/>
        <w:t xml:space="preserve">   hid_t           plist_id;   /* Copy of the property list ID (for use in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close callback) */ </w:t>
      </w:r>
      <w:r>
        <w:rPr>
          <w:rFonts w:ascii="Courier" w:hAnsi="Courier"/>
          <w:color w:val="000000"/>
          <w:sz w:val="18"/>
          <w:szCs w:val="18"/>
          <w:highlight w:val="white"/>
        </w:rPr>
        <w:br/>
        <w:t>   size_t          </w:t>
      </w:r>
      <w:proofErr w:type="gramStart"/>
      <w:r>
        <w:rPr>
          <w:rFonts w:ascii="Courier" w:hAnsi="Courier"/>
          <w:color w:val="000000"/>
          <w:sz w:val="18"/>
          <w:szCs w:val="18"/>
          <w:highlight w:val="white"/>
        </w:rPr>
        <w:t>nprops;   </w:t>
      </w:r>
      <w:proofErr w:type="gramEnd"/>
      <w:r>
        <w:rPr>
          <w:rFonts w:ascii="Courier" w:hAnsi="Courier"/>
          <w:color w:val="000000"/>
          <w:sz w:val="18"/>
          <w:szCs w:val="18"/>
          <w:highlight w:val="white"/>
        </w:rPr>
        <w:t xml:space="preserve">  /* Number of properties in class */ </w:t>
      </w:r>
    </w:p>
    <w:p w:rsidR="00D31373" w:rsidRDefault="00000000">
      <w:r>
        <w:rPr>
          <w:rFonts w:ascii="Courier" w:hAnsi="Courier"/>
          <w:color w:val="000000"/>
          <w:sz w:val="18"/>
          <w:szCs w:val="18"/>
          <w:highlight w:val="white"/>
        </w:rPr>
        <w:t xml:space="preserve">                               </w:t>
      </w:r>
      <w:r>
        <w:rPr>
          <w:rFonts w:ascii="Courier" w:hAnsi="Courier"/>
          <w:color w:val="C9211E"/>
          <w:sz w:val="18"/>
          <w:szCs w:val="18"/>
          <w:highlight w:val="white"/>
        </w:rPr>
        <w:t xml:space="preserve">// This comment appears to be in error.  In the </w:t>
      </w:r>
    </w:p>
    <w:p w:rsidR="00D31373" w:rsidRDefault="00000000">
      <w:pPr>
        <w:rPr>
          <w:rFonts w:ascii="Courier" w:hAnsi="Courier"/>
          <w:color w:val="C9211E"/>
          <w:sz w:val="18"/>
          <w:szCs w:val="18"/>
          <w:highlight w:val="white"/>
        </w:rPr>
      </w:pPr>
      <w:r>
        <w:rPr>
          <w:rFonts w:ascii="Courier" w:hAnsi="Courier"/>
          <w:color w:val="C9211E"/>
          <w:sz w:val="18"/>
          <w:szCs w:val="18"/>
          <w:highlight w:val="white"/>
        </w:rPr>
        <w:t xml:space="preserve">                               // context of a property list, nprops seems to be </w:t>
      </w:r>
    </w:p>
    <w:p w:rsidR="00D31373" w:rsidRDefault="00000000">
      <w:pPr>
        <w:rPr>
          <w:rFonts w:ascii="Courier" w:hAnsi="Courier"/>
          <w:color w:val="C9211E"/>
          <w:sz w:val="18"/>
          <w:szCs w:val="18"/>
          <w:highlight w:val="white"/>
        </w:rPr>
      </w:pPr>
      <w:r>
        <w:rPr>
          <w:rFonts w:ascii="Courier" w:hAnsi="Courier"/>
          <w:color w:val="C9211E"/>
          <w:sz w:val="18"/>
          <w:szCs w:val="18"/>
          <w:highlight w:val="white"/>
        </w:rPr>
        <w:t xml:space="preserve">                               // the number of properties in the property list.  </w:t>
      </w:r>
    </w:p>
    <w:p w:rsidR="00D31373" w:rsidRDefault="00000000">
      <w:pPr>
        <w:rPr>
          <w:rFonts w:ascii="Courier" w:hAnsi="Courier"/>
          <w:color w:val="C9211E"/>
          <w:sz w:val="18"/>
          <w:szCs w:val="18"/>
          <w:highlight w:val="white"/>
        </w:rPr>
      </w:pPr>
      <w:r>
        <w:rPr>
          <w:rFonts w:ascii="Courier" w:hAnsi="Courier"/>
          <w:color w:val="C9211E"/>
          <w:sz w:val="18"/>
          <w:szCs w:val="18"/>
          <w:highlight w:val="white"/>
        </w:rPr>
        <w:t xml:space="preserve">                               // While the number of properties in a property list</w:t>
      </w:r>
    </w:p>
    <w:p w:rsidR="00D31373" w:rsidRDefault="00000000">
      <w:pPr>
        <w:rPr>
          <w:rFonts w:ascii="Courier" w:hAnsi="Courier"/>
          <w:color w:val="C9211E"/>
          <w:sz w:val="18"/>
          <w:szCs w:val="18"/>
          <w:highlight w:val="white"/>
        </w:rPr>
      </w:pPr>
      <w:r>
        <w:rPr>
          <w:rFonts w:ascii="Courier" w:hAnsi="Courier"/>
          <w:color w:val="C9211E"/>
          <w:sz w:val="18"/>
          <w:szCs w:val="18"/>
          <w:highlight w:val="white"/>
        </w:rPr>
        <w:t xml:space="preserve">                               // and in its immediate parent property list class will</w:t>
      </w:r>
    </w:p>
    <w:p w:rsidR="00D31373" w:rsidRDefault="00000000">
      <w:pPr>
        <w:rPr>
          <w:rFonts w:ascii="Courier" w:hAnsi="Courier"/>
          <w:color w:val="C9211E"/>
          <w:sz w:val="18"/>
          <w:szCs w:val="18"/>
          <w:highlight w:val="white"/>
        </w:rPr>
      </w:pPr>
      <w:r>
        <w:rPr>
          <w:rFonts w:ascii="Courier" w:hAnsi="Courier"/>
          <w:color w:val="C9211E"/>
          <w:sz w:val="18"/>
          <w:szCs w:val="18"/>
          <w:highlight w:val="white"/>
        </w:rPr>
        <w:t xml:space="preserve">                               // usually match, this need not be the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hbool_t         class_init; /* Whether the class initialization callback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finished successfully */ </w:t>
      </w:r>
      <w:r>
        <w:rPr>
          <w:rFonts w:ascii="Courier" w:hAnsi="Courier"/>
          <w:color w:val="000000"/>
          <w:sz w:val="18"/>
          <w:szCs w:val="18"/>
          <w:highlight w:val="white"/>
        </w:rPr>
        <w:br/>
        <w:t>   H5SL_t *        </w:t>
      </w:r>
      <w:proofErr w:type="gramStart"/>
      <w:r>
        <w:rPr>
          <w:rFonts w:ascii="Courier" w:hAnsi="Courier"/>
          <w:color w:val="000000"/>
          <w:sz w:val="18"/>
          <w:szCs w:val="18"/>
          <w:highlight w:val="white"/>
        </w:rPr>
        <w:t>del;   </w:t>
      </w:r>
      <w:proofErr w:type="gramEnd"/>
      <w:r>
        <w:rPr>
          <w:rFonts w:ascii="Courier" w:hAnsi="Courier"/>
          <w:color w:val="000000"/>
          <w:sz w:val="18"/>
          <w:szCs w:val="18"/>
          <w:highlight w:val="white"/>
        </w:rPr>
        <w:t xml:space="preserve">     /* Skip list containing names of deleted properties */ </w:t>
      </w:r>
      <w:r>
        <w:rPr>
          <w:rFonts w:ascii="Courier" w:hAnsi="Courier"/>
          <w:color w:val="000000"/>
          <w:sz w:val="18"/>
          <w:szCs w:val="18"/>
          <w:highlight w:val="white"/>
        </w:rPr>
        <w:br/>
        <w:t xml:space="preserve">   H5SL_t *        props;      /* Skip list containing properties */ </w:t>
      </w:r>
      <w:r>
        <w:rPr>
          <w:rFonts w:ascii="Courier" w:hAnsi="Courier"/>
          <w:color w:val="000000"/>
          <w:sz w:val="18"/>
          <w:szCs w:val="18"/>
          <w:highlight w:val="white"/>
        </w:rPr>
        <w:br/>
        <w:t xml:space="preserve">}; </w:t>
      </w:r>
      <w:r>
        <w:rPr>
          <w:rFonts w:ascii="Courier" w:hAnsi="Courier"/>
          <w:color w:val="000000"/>
          <w:sz w:val="18"/>
          <w:szCs w:val="18"/>
          <w:highlight w:val="white"/>
        </w:rPr>
        <w:br/>
      </w:r>
    </w:p>
    <w:p w:rsidR="00D31373" w:rsidRDefault="00000000">
      <w:r>
        <w:t>Here, the props skip list contains all the properties that may have a value that is different from the default values listed in the properties of the same name in the linked list of property list classes (strictly speaking of instances of H5P_genclass_t) whose head is pointed to by the pclass field</w:t>
      </w:r>
      <w:r>
        <w:rPr>
          <w:rStyle w:val="FootnoteAnchor"/>
        </w:rPr>
        <w:footnoteReference w:id="4"/>
      </w:r>
      <w:r>
        <w:t xml:space="preserve">.  I say “may” here, as properties are copied from the base property list class(es) to the newly created property list if they have “copy” or “create” callbacks associated with them.  While these callbacks are run on the default value to generate the value for the property in the new property list, this need not modify the property value.  </w:t>
      </w:r>
    </w:p>
    <w:p w:rsidR="00D31373" w:rsidRDefault="00D31373"/>
    <w:p w:rsidR="00D31373" w:rsidRDefault="00000000">
      <w:r>
        <w:lastRenderedPageBreak/>
        <w:t xml:space="preserve">As shall be seen, it is also possible for a property list to contain properties that do not appear in the parent property list class(es), or for a property to be reset to its default value without being removed from the props skip list. </w:t>
      </w:r>
    </w:p>
    <w:p w:rsidR="00D31373" w:rsidRDefault="00D31373"/>
    <w:p w:rsidR="00D31373" w:rsidRDefault="00000000">
      <w:r>
        <w:t>The del skip list contains the names of properties that have been deleted from the property list.  This is necessary, as in the absence of its name appearing in the del skip list, any property that doesn’t appear in the props skip list is assumed to retain its default value – which is obtained by searching the parent property list class(es), starting with pclass→props.</w:t>
      </w:r>
    </w:p>
    <w:p w:rsidR="00D31373" w:rsidRDefault="00D31373"/>
    <w:p w:rsidR="00D31373" w:rsidRDefault="00000000">
      <w:r>
        <w:t>The class_init boolean is used to record whether the create_func’s (if any) of the parent property list class(es) completed without error when the property list was created.  If they didn’t, the corresponding close_func’s are not run when the property list is closed.</w:t>
      </w:r>
    </w:p>
    <w:p w:rsidR="00D31373" w:rsidRDefault="00D31373"/>
    <w:p w:rsidR="00D31373" w:rsidRDefault="00000000">
      <w:r>
        <w:t>Like property list classes, property lists are entered into the index.  Unlike property list classes, the resulting IDs appear to be unique, and are stored in the plist_id field of the associated instance of H5P_genlist_t.</w:t>
      </w:r>
    </w:p>
    <w:p w:rsidR="00D31373" w:rsidRDefault="00D31373"/>
    <w:p w:rsidR="00D31373" w:rsidRDefault="00000000">
      <w:r>
        <w:t xml:space="preserve">With this discussion of the underlying data structures in hand, we now proceed to discussions of selected operations on property list classes and property lists.  For details on omitted operations, please see the appendices, or the source code. </w:t>
      </w:r>
    </w:p>
    <w:p w:rsidR="00D31373" w:rsidRDefault="00D31373"/>
    <w:p w:rsidR="00D31373" w:rsidRDefault="00000000">
      <w:r>
        <w:t>Operations on properties are always incidental to these operations, and thus are covered in passing.</w:t>
      </w:r>
    </w:p>
    <w:p w:rsidR="00D31373" w:rsidRDefault="00D31373"/>
    <w:p w:rsidR="00D31373" w:rsidRDefault="00000000">
      <w:pPr>
        <w:pStyle w:val="Heading2"/>
      </w:pPr>
      <w:bookmarkStart w:id="21" w:name="__RefHeading___Toc31232_1307998885"/>
      <w:bookmarkStart w:id="22" w:name="_Toc129078755"/>
      <w:bookmarkEnd w:id="21"/>
      <w:r>
        <w:t>Selected Operations on Property List Classes</w:t>
      </w:r>
      <w:bookmarkEnd w:id="22"/>
    </w:p>
    <w:p w:rsidR="00D31373" w:rsidRDefault="00000000">
      <w:r>
        <w:t>The details of the various public and private API calls that operate on property list classes are discussed in detail in the appendices.  Some of these operations are what one would expect, and thus are not covered here.</w:t>
      </w:r>
    </w:p>
    <w:p w:rsidR="00D31373" w:rsidRDefault="00D31373"/>
    <w:p w:rsidR="00D31373" w:rsidRDefault="00000000">
      <w:r>
        <w:t>This section boils these discussions down as much as possible, and focuses on operations that are either central, that highlight issues with the existing implementation, or that are likely to present challenges to a multi-thread safe implementation.</w:t>
      </w:r>
    </w:p>
    <w:p w:rsidR="00D31373" w:rsidRDefault="00D31373"/>
    <w:p w:rsidR="00D31373" w:rsidRDefault="00000000">
      <w:pPr>
        <w:pStyle w:val="Heading3"/>
      </w:pPr>
      <w:bookmarkStart w:id="23" w:name="__RefHeading___Toc31234_1307998885"/>
      <w:bookmarkStart w:id="24" w:name="_Toc129078756"/>
      <w:bookmarkEnd w:id="23"/>
      <w:r>
        <w:t>Property List Class Creation</w:t>
      </w:r>
      <w:bookmarkEnd w:id="24"/>
    </w:p>
    <w:p w:rsidR="00D31373" w:rsidRDefault="00000000">
      <w:r>
        <w:t xml:space="preserve">New property lists are created via calls to </w:t>
      </w:r>
    </w:p>
    <w:p w:rsidR="00D31373" w:rsidRDefault="00D31373"/>
    <w:p w:rsidR="00D31373" w:rsidRDefault="00000000">
      <w:pPr>
        <w:ind w:left="720"/>
        <w:rPr>
          <w:rFonts w:ascii="Courier" w:hAnsi="Courier"/>
          <w:sz w:val="18"/>
          <w:szCs w:val="18"/>
        </w:rPr>
      </w:pPr>
      <w:r>
        <w:rPr>
          <w:rFonts w:ascii="Courier" w:hAnsi="Courier"/>
          <w:sz w:val="18"/>
          <w:szCs w:val="18"/>
        </w:rPr>
        <w:t>hid_t H5Pcreate_</w:t>
      </w:r>
      <w:proofErr w:type="gramStart"/>
      <w:r>
        <w:rPr>
          <w:rFonts w:ascii="Courier" w:hAnsi="Courier"/>
          <w:sz w:val="18"/>
          <w:szCs w:val="18"/>
        </w:rPr>
        <w:t>class(</w:t>
      </w:r>
      <w:proofErr w:type="gramEnd"/>
      <w:r>
        <w:rPr>
          <w:rFonts w:ascii="Courier" w:hAnsi="Courier"/>
          <w:sz w:val="18"/>
          <w:szCs w:val="18"/>
        </w:rPr>
        <w:t xml:space="preserve">hid_t parent, const char *name, </w:t>
      </w:r>
    </w:p>
    <w:p w:rsidR="00D31373" w:rsidRDefault="00000000">
      <w:pPr>
        <w:ind w:left="720"/>
        <w:rPr>
          <w:rFonts w:ascii="Courier" w:hAnsi="Courier"/>
          <w:sz w:val="18"/>
          <w:szCs w:val="18"/>
        </w:rPr>
      </w:pPr>
      <w:r>
        <w:rPr>
          <w:rFonts w:ascii="Courier" w:hAnsi="Courier"/>
          <w:sz w:val="18"/>
          <w:szCs w:val="18"/>
        </w:rPr>
        <w:t xml:space="preserve">                      H5P_cls_create_func_t create,</w:t>
      </w:r>
    </w:p>
    <w:p w:rsidR="00D31373" w:rsidRDefault="00000000">
      <w:pPr>
        <w:ind w:left="720"/>
        <w:rPr>
          <w:rFonts w:ascii="Courier" w:hAnsi="Courier"/>
          <w:sz w:val="18"/>
          <w:szCs w:val="18"/>
        </w:rPr>
      </w:pPr>
      <w:r>
        <w:rPr>
          <w:rFonts w:ascii="Courier" w:hAnsi="Courier"/>
          <w:sz w:val="18"/>
          <w:szCs w:val="18"/>
        </w:rPr>
        <w:t xml:space="preserve">                      void *create_data, H5P_cls_copy_func_t copy, </w:t>
      </w:r>
    </w:p>
    <w:p w:rsidR="00D31373" w:rsidRDefault="00000000">
      <w:pPr>
        <w:ind w:left="720"/>
        <w:rPr>
          <w:rFonts w:ascii="Courier" w:hAnsi="Courier"/>
          <w:sz w:val="18"/>
          <w:szCs w:val="18"/>
        </w:rPr>
      </w:pPr>
      <w:r>
        <w:rPr>
          <w:rFonts w:ascii="Courier" w:hAnsi="Courier"/>
          <w:sz w:val="18"/>
          <w:szCs w:val="18"/>
        </w:rPr>
        <w:t xml:space="preserve">                      void *copy_data, H5P_cls_close_func_t close, </w:t>
      </w:r>
    </w:p>
    <w:p w:rsidR="00D31373" w:rsidRDefault="00000000">
      <w:pPr>
        <w:ind w:left="720"/>
        <w:rPr>
          <w:rFonts w:ascii="Courier" w:hAnsi="Courier"/>
          <w:sz w:val="18"/>
          <w:szCs w:val="18"/>
        </w:rPr>
      </w:pPr>
      <w:r>
        <w:rPr>
          <w:rFonts w:ascii="Courier" w:hAnsi="Courier"/>
          <w:sz w:val="18"/>
          <w:szCs w:val="18"/>
        </w:rPr>
        <w:t xml:space="preserve">                      void *close_data);</w:t>
      </w:r>
    </w:p>
    <w:p w:rsidR="00D31373" w:rsidRDefault="00D31373"/>
    <w:p w:rsidR="00D31373" w:rsidRDefault="00000000">
      <w:r>
        <w:lastRenderedPageBreak/>
        <w:t xml:space="preserve">All HDF5 library property list classes are created by the H5P package during initialization, so there is no library private API call for this purpose.  The package function call for creating a new property list class (but not installing it in the index) is </w:t>
      </w:r>
    </w:p>
    <w:p w:rsidR="00D31373" w:rsidRDefault="00D31373"/>
    <w:p w:rsidR="00D31373" w:rsidRDefault="00000000">
      <w:pPr>
        <w:ind w:left="720"/>
        <w:rPr>
          <w:rFonts w:ascii="Courier" w:hAnsi="Courier"/>
          <w:color w:val="000000"/>
          <w:sz w:val="18"/>
          <w:szCs w:val="18"/>
          <w:highlight w:val="white"/>
        </w:rPr>
      </w:pPr>
      <w:r>
        <w:rPr>
          <w:rFonts w:ascii="Courier" w:hAnsi="Courier"/>
          <w:color w:val="000000"/>
          <w:sz w:val="18"/>
          <w:szCs w:val="18"/>
          <w:highlight w:val="white"/>
        </w:rPr>
        <w:t>H5P_genclass_t *H5P__create_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 xml:space="preserve">H5P_genclass_t *par_class, </w:t>
      </w:r>
    </w:p>
    <w:p w:rsidR="00D31373" w:rsidRDefault="00000000">
      <w:pPr>
        <w:ind w:left="720"/>
      </w:pPr>
      <w:r>
        <w:rPr>
          <w:rFonts w:ascii="Courier" w:hAnsi="Courier"/>
          <w:color w:val="000000"/>
          <w:sz w:val="18"/>
          <w:szCs w:val="18"/>
          <w:highlight w:val="white"/>
        </w:rPr>
        <w:t xml:space="preserve">                                  const char *name, H5P_plist_type_t type, </w:t>
      </w:r>
      <w:r>
        <w:rPr>
          <w:rFonts w:ascii="Courier" w:hAnsi="Courier"/>
          <w:sz w:val="18"/>
          <w:szCs w:val="18"/>
        </w:rPr>
        <w:br/>
        <w:t xml:space="preserve">                                  H5P_cls_create_func_t cls_create, </w:t>
      </w:r>
    </w:p>
    <w:p w:rsidR="00D31373" w:rsidRDefault="00000000">
      <w:pPr>
        <w:ind w:left="720"/>
        <w:rPr>
          <w:rFonts w:ascii="Courier" w:hAnsi="Courier"/>
          <w:sz w:val="18"/>
          <w:szCs w:val="18"/>
        </w:rPr>
      </w:pPr>
      <w:r>
        <w:rPr>
          <w:rFonts w:ascii="Courier" w:hAnsi="Courier"/>
          <w:sz w:val="18"/>
          <w:szCs w:val="18"/>
        </w:rPr>
        <w:t xml:space="preserve">                                  void *create_data, </w:t>
      </w:r>
    </w:p>
    <w:p w:rsidR="00D31373" w:rsidRDefault="00000000">
      <w:pPr>
        <w:ind w:left="720"/>
        <w:rPr>
          <w:rFonts w:ascii="Courier" w:hAnsi="Courier"/>
          <w:sz w:val="18"/>
          <w:szCs w:val="18"/>
        </w:rPr>
      </w:pPr>
      <w:r>
        <w:rPr>
          <w:rFonts w:ascii="Courier" w:hAnsi="Courier"/>
          <w:sz w:val="18"/>
          <w:szCs w:val="18"/>
        </w:rPr>
        <w:t xml:space="preserve">                                  H5P_cls_copy_func_t cls_copy, </w:t>
      </w:r>
    </w:p>
    <w:p w:rsidR="00D31373" w:rsidRDefault="00000000">
      <w:pPr>
        <w:ind w:left="720"/>
        <w:rPr>
          <w:rFonts w:ascii="Courier" w:hAnsi="Courier"/>
          <w:sz w:val="18"/>
          <w:szCs w:val="18"/>
        </w:rPr>
      </w:pPr>
      <w:r>
        <w:rPr>
          <w:rFonts w:ascii="Courier" w:hAnsi="Courier"/>
          <w:sz w:val="18"/>
          <w:szCs w:val="18"/>
        </w:rPr>
        <w:t xml:space="preserve">                                  void *copy_data, </w:t>
      </w:r>
    </w:p>
    <w:p w:rsidR="00D31373" w:rsidRDefault="00000000">
      <w:pPr>
        <w:ind w:left="720"/>
        <w:rPr>
          <w:rFonts w:ascii="Courier" w:hAnsi="Courier"/>
          <w:sz w:val="18"/>
          <w:szCs w:val="18"/>
        </w:rPr>
      </w:pPr>
      <w:r>
        <w:rPr>
          <w:rFonts w:ascii="Courier" w:hAnsi="Courier"/>
          <w:sz w:val="18"/>
          <w:szCs w:val="18"/>
        </w:rPr>
        <w:t xml:space="preserve">                                  H5P_cls_close_func_t cls_close,</w:t>
      </w:r>
    </w:p>
    <w:p w:rsidR="00D31373" w:rsidRDefault="00000000">
      <w:pPr>
        <w:ind w:left="720"/>
      </w:pPr>
      <w:r>
        <w:rPr>
          <w:rFonts w:ascii="Courier" w:hAnsi="Courier"/>
          <w:sz w:val="18"/>
          <w:szCs w:val="18"/>
        </w:rPr>
        <w:t xml:space="preserve">                                  void *close_data);</w:t>
      </w:r>
      <w:r>
        <w:rPr>
          <w:rFonts w:ascii="Courier" w:hAnsi="Courier"/>
        </w:rPr>
        <w:br/>
      </w:r>
    </w:p>
    <w:p w:rsidR="00D31373" w:rsidRDefault="00000000">
      <w:r>
        <w:t>which is called by H5Pcreate_</w:t>
      </w:r>
      <w:proofErr w:type="gramStart"/>
      <w:r>
        <w:t>class(</w:t>
      </w:r>
      <w:proofErr w:type="gramEnd"/>
      <w:r>
        <w:t xml:space="preserve">) and other public API calls.  </w:t>
      </w:r>
    </w:p>
    <w:p w:rsidR="00D31373" w:rsidRDefault="00D31373"/>
    <w:p w:rsidR="00D31373" w:rsidRDefault="00000000">
      <w:r>
        <w:t>H5Pcreate_class does pretty much what one would expect – it calls H5P__create_</w:t>
      </w:r>
      <w:proofErr w:type="gramStart"/>
      <w:r>
        <w:t>class(</w:t>
      </w:r>
      <w:proofErr w:type="gramEnd"/>
      <w:r>
        <w:t>) to</w:t>
      </w:r>
    </w:p>
    <w:p w:rsidR="00D31373" w:rsidRDefault="00D31373"/>
    <w:p w:rsidR="00D31373" w:rsidRDefault="00000000">
      <w:pPr>
        <w:numPr>
          <w:ilvl w:val="0"/>
          <w:numId w:val="21"/>
        </w:numPr>
      </w:pPr>
      <w:r>
        <w:t xml:space="preserve">Allocate a new instance of H5P_genclass_t, </w:t>
      </w:r>
    </w:p>
    <w:p w:rsidR="00D31373" w:rsidRDefault="00D31373">
      <w:pPr>
        <w:ind w:left="720"/>
      </w:pPr>
    </w:p>
    <w:p w:rsidR="00D31373" w:rsidRDefault="00000000">
      <w:pPr>
        <w:numPr>
          <w:ilvl w:val="0"/>
          <w:numId w:val="21"/>
        </w:numPr>
      </w:pPr>
      <w:r>
        <w:t xml:space="preserve">Copy the supplied data into it, </w:t>
      </w:r>
    </w:p>
    <w:p w:rsidR="00D31373" w:rsidRDefault="00D31373">
      <w:pPr>
        <w:ind w:left="720"/>
      </w:pPr>
    </w:p>
    <w:p w:rsidR="00D31373" w:rsidRDefault="00000000">
      <w:pPr>
        <w:numPr>
          <w:ilvl w:val="0"/>
          <w:numId w:val="21"/>
        </w:numPr>
      </w:pPr>
      <w:r>
        <w:t>Create the props skip list,</w:t>
      </w:r>
    </w:p>
    <w:p w:rsidR="00D31373" w:rsidRDefault="00000000">
      <w:pPr>
        <w:ind w:left="720"/>
      </w:pPr>
      <w:r>
        <w:t xml:space="preserve"> </w:t>
      </w:r>
    </w:p>
    <w:p w:rsidR="00D31373" w:rsidRDefault="00000000">
      <w:pPr>
        <w:numPr>
          <w:ilvl w:val="0"/>
          <w:numId w:val="21"/>
        </w:numPr>
      </w:pPr>
      <w:r>
        <w:t xml:space="preserve">Set the nprops, plists, and classes fields to zero, </w:t>
      </w:r>
    </w:p>
    <w:p w:rsidR="00D31373" w:rsidRDefault="00D31373">
      <w:pPr>
        <w:ind w:left="720"/>
      </w:pPr>
    </w:p>
    <w:p w:rsidR="00D31373" w:rsidRDefault="00000000">
      <w:pPr>
        <w:numPr>
          <w:ilvl w:val="0"/>
          <w:numId w:val="21"/>
        </w:numPr>
      </w:pPr>
      <w:r>
        <w:t xml:space="preserve">Set deleted </w:t>
      </w:r>
      <w:proofErr w:type="gramStart"/>
      <w:r>
        <w:t>to</w:t>
      </w:r>
      <w:proofErr w:type="gramEnd"/>
      <w:r>
        <w:t xml:space="preserve"> FALSE, </w:t>
      </w:r>
    </w:p>
    <w:p w:rsidR="00D31373" w:rsidRDefault="00D31373">
      <w:pPr>
        <w:ind w:left="720"/>
      </w:pPr>
    </w:p>
    <w:p w:rsidR="00D31373" w:rsidRDefault="00000000">
      <w:pPr>
        <w:numPr>
          <w:ilvl w:val="0"/>
          <w:numId w:val="21"/>
        </w:numPr>
      </w:pPr>
      <w:r>
        <w:t xml:space="preserve">Set revision to a unique number, and </w:t>
      </w:r>
    </w:p>
    <w:p w:rsidR="00D31373" w:rsidRDefault="00D31373">
      <w:pPr>
        <w:ind w:left="720"/>
      </w:pPr>
    </w:p>
    <w:p w:rsidR="00D31373" w:rsidRDefault="00000000">
      <w:pPr>
        <w:numPr>
          <w:ilvl w:val="0"/>
          <w:numId w:val="21"/>
        </w:numPr>
      </w:pPr>
      <w:r>
        <w:t xml:space="preserve">Set ref_count to zero.  </w:t>
      </w:r>
    </w:p>
    <w:p w:rsidR="00D31373" w:rsidRDefault="00D31373"/>
    <w:p w:rsidR="00D31373" w:rsidRDefault="00000000">
      <w:r>
        <w:t>Assuming that the par_class parameter is not NULL, it sets the parent field to point to the parent property list class, and increments parent→classes.</w:t>
      </w:r>
    </w:p>
    <w:p w:rsidR="00D31373" w:rsidRDefault="00D31373"/>
    <w:p w:rsidR="00D31373" w:rsidRDefault="00000000">
      <w:r>
        <w:t>After H5P__create_</w:t>
      </w:r>
      <w:proofErr w:type="gramStart"/>
      <w:r>
        <w:t>class(</w:t>
      </w:r>
      <w:proofErr w:type="gramEnd"/>
      <w:r>
        <w:t>) returns, H5Pcreate_class inserts the new property list class in the index, which increments its ref_count field in passing.</w:t>
      </w:r>
    </w:p>
    <w:p w:rsidR="00D31373" w:rsidRDefault="00D31373"/>
    <w:p w:rsidR="00D31373" w:rsidRDefault="00000000">
      <w:pPr>
        <w:pStyle w:val="Heading3"/>
      </w:pPr>
      <w:bookmarkStart w:id="25" w:name="__RefHeading___Toc31236_1307998885"/>
      <w:bookmarkStart w:id="26" w:name="_Toc129078757"/>
      <w:bookmarkEnd w:id="25"/>
      <w:r>
        <w:t>Property List Class Copy</w:t>
      </w:r>
      <w:bookmarkEnd w:id="26"/>
    </w:p>
    <w:p w:rsidR="00D31373" w:rsidRDefault="00000000">
      <w:r>
        <w:t xml:space="preserve">While one wouldn’t expect much use for a property list copy facility internally, the current property list implementation uses it heavily when modifying existing property list classes. </w:t>
      </w:r>
    </w:p>
    <w:p w:rsidR="00D31373" w:rsidRDefault="00D31373"/>
    <w:p w:rsidR="00D31373" w:rsidRDefault="00000000">
      <w:r>
        <w:t xml:space="preserve">Interestingly, while there is a public API call </w:t>
      </w:r>
    </w:p>
    <w:p w:rsidR="00D31373" w:rsidRDefault="00D31373"/>
    <w:p w:rsidR="00D31373" w:rsidRDefault="00000000">
      <w:pPr>
        <w:ind w:left="720"/>
        <w:rPr>
          <w:rFonts w:ascii="Courier" w:hAnsi="Courier"/>
          <w:sz w:val="18"/>
          <w:szCs w:val="18"/>
        </w:rPr>
      </w:pPr>
      <w:r>
        <w:rPr>
          <w:rFonts w:ascii="Courier" w:hAnsi="Courier"/>
          <w:sz w:val="18"/>
          <w:szCs w:val="18"/>
        </w:rPr>
        <w:t>hid_t H5</w:t>
      </w:r>
      <w:proofErr w:type="gramStart"/>
      <w:r>
        <w:rPr>
          <w:rFonts w:ascii="Courier" w:hAnsi="Courier"/>
          <w:sz w:val="18"/>
          <w:szCs w:val="18"/>
        </w:rPr>
        <w:t>Pcopy(</w:t>
      </w:r>
      <w:proofErr w:type="gramEnd"/>
      <w:r>
        <w:rPr>
          <w:rFonts w:ascii="Courier" w:hAnsi="Courier"/>
          <w:sz w:val="18"/>
          <w:szCs w:val="18"/>
        </w:rPr>
        <w:t>hid_t plist_id)</w:t>
      </w:r>
    </w:p>
    <w:p w:rsidR="00D31373" w:rsidRDefault="00D31373"/>
    <w:p w:rsidR="00D31373" w:rsidRDefault="00000000">
      <w:r>
        <w:lastRenderedPageBreak/>
        <w:t xml:space="preserve">that can create a copy of a property list class, insert it in the index, and return the id of the copy, the user level documentation on this API call doesn’t mention this capability.  </w:t>
      </w:r>
    </w:p>
    <w:p w:rsidR="00D31373" w:rsidRDefault="00D31373"/>
    <w:p w:rsidR="00D31373" w:rsidRDefault="00000000">
      <w:r>
        <w:t>This is may be a documentation bug, as there is the obvious use case of creating a customized version of a HDF5 defined property list class</w:t>
      </w:r>
      <w:r>
        <w:rPr>
          <w:rStyle w:val="FootnoteAnchor"/>
        </w:rPr>
        <w:footnoteReference w:id="5"/>
      </w:r>
      <w:r>
        <w:t>.  On the other hand, it may be an attempt to steer the user towards H5Pcreate_</w:t>
      </w:r>
      <w:proofErr w:type="gramStart"/>
      <w:r>
        <w:t>class(</w:t>
      </w:r>
      <w:proofErr w:type="gramEnd"/>
      <w:r>
        <w:t>) for this purpose, as that would at least allow the possibility of different property list class names.  But if this is the case, why leave in the capability?</w:t>
      </w:r>
    </w:p>
    <w:p w:rsidR="00D31373" w:rsidRDefault="00D31373"/>
    <w:p w:rsidR="00D31373" w:rsidRDefault="00000000">
      <w:r>
        <w:t>In contrast, the H5P package internal function</w:t>
      </w:r>
    </w:p>
    <w:p w:rsidR="00D31373" w:rsidRDefault="00D31373"/>
    <w:p w:rsidR="00D31373" w:rsidRDefault="00000000">
      <w:pPr>
        <w:ind w:left="720"/>
      </w:pPr>
      <w:r>
        <w:rPr>
          <w:rFonts w:ascii="Courier" w:hAnsi="Courier"/>
          <w:color w:val="000000"/>
          <w:sz w:val="18"/>
          <w:szCs w:val="18"/>
          <w:highlight w:val="white"/>
        </w:rPr>
        <w:t xml:space="preserve">H5P_genclass_t * </w:t>
      </w:r>
      <w:r>
        <w:rPr>
          <w:rFonts w:ascii="Courier" w:hAnsi="Courier"/>
          <w:sz w:val="18"/>
          <w:szCs w:val="18"/>
        </w:rPr>
        <w:t>H5P__copy_</w:t>
      </w:r>
      <w:proofErr w:type="gramStart"/>
      <w:r>
        <w:rPr>
          <w:rFonts w:ascii="Courier" w:hAnsi="Courier"/>
          <w:sz w:val="18"/>
          <w:szCs w:val="18"/>
        </w:rPr>
        <w:t>pclass(</w:t>
      </w:r>
      <w:proofErr w:type="gramEnd"/>
      <w:r>
        <w:rPr>
          <w:rFonts w:ascii="Courier" w:hAnsi="Courier"/>
          <w:sz w:val="18"/>
          <w:szCs w:val="18"/>
        </w:rPr>
        <w:t>H5P_genclass_t *pclass)</w:t>
      </w:r>
    </w:p>
    <w:p w:rsidR="00D31373" w:rsidRDefault="00D31373"/>
    <w:p w:rsidR="00D31373" w:rsidRDefault="00000000">
      <w:r>
        <w:t>is used heavily in operations that modify existing property list classes, and is outlined here in preparation for these discussions.</w:t>
      </w:r>
    </w:p>
    <w:p w:rsidR="00D31373" w:rsidRDefault="00D31373"/>
    <w:p w:rsidR="00D31373" w:rsidRDefault="00000000">
      <w:bookmarkStart w:id="27" w:name="__DdeLink__6997_520062681"/>
      <w:r>
        <w:t>H5P__copy_</w:t>
      </w:r>
      <w:proofErr w:type="gramStart"/>
      <w:r>
        <w:t>pclass(</w:t>
      </w:r>
      <w:proofErr w:type="gramEnd"/>
      <w:r>
        <w:t>)</w:t>
      </w:r>
      <w:bookmarkEnd w:id="27"/>
      <w:r>
        <w:t xml:space="preserve"> first calls H5P__create_class() to construct a duplicate of the instance of H5P_genclass_t that forms the source property list class.  It then walks the props skip list of the source, duplicates each property, and inserts it into the props skip list in the duplicate.  Note that the function does not insert the new instance of H5P_genclass_t in the index, or increment the classes field in the parent property list class. </w:t>
      </w:r>
    </w:p>
    <w:p w:rsidR="00D31373" w:rsidRDefault="00D31373"/>
    <w:p w:rsidR="00D31373" w:rsidRDefault="00000000">
      <w:pPr>
        <w:pStyle w:val="Heading3"/>
      </w:pPr>
      <w:bookmarkStart w:id="28" w:name="__RefHeading___Toc31238_1307998885"/>
      <w:bookmarkStart w:id="29" w:name="_Toc129078758"/>
      <w:bookmarkEnd w:id="28"/>
      <w:r>
        <w:t>Adding and Deleting Properties from an Existing Property List Class</w:t>
      </w:r>
      <w:bookmarkEnd w:id="29"/>
    </w:p>
    <w:p w:rsidR="00D31373" w:rsidRDefault="00000000">
      <w:r>
        <w:t>As suggested earlier, the decision to employ a design that echoes ideas from object-oriented programming languages presents a number of issues that are not handled gracefully.  Here is where the cracks begin to show.</w:t>
      </w:r>
    </w:p>
    <w:p w:rsidR="00D31373" w:rsidRDefault="00D31373"/>
    <w:p w:rsidR="00D31373" w:rsidRDefault="00000000">
      <w:r>
        <w:t>An obvious question when modifying existing property list classes is what happens to existing property lists and property list classes that are derived from the property list class that is being modified?  Several possible solutions present themselves:</w:t>
      </w:r>
    </w:p>
    <w:p w:rsidR="00D31373" w:rsidRDefault="00D31373"/>
    <w:p w:rsidR="00D31373" w:rsidRDefault="00000000">
      <w:pPr>
        <w:numPr>
          <w:ilvl w:val="0"/>
          <w:numId w:val="17"/>
        </w:numPr>
      </w:pPr>
      <w:r>
        <w:t xml:space="preserve">Avoid the problem by making property list classes with derived property lists or property list classes read only.   </w:t>
      </w:r>
    </w:p>
    <w:p w:rsidR="00D31373" w:rsidRDefault="00D31373">
      <w:pPr>
        <w:ind w:left="720"/>
      </w:pPr>
    </w:p>
    <w:p w:rsidR="00D31373" w:rsidRDefault="00000000">
      <w:pPr>
        <w:numPr>
          <w:ilvl w:val="0"/>
          <w:numId w:val="17"/>
        </w:numPr>
      </w:pPr>
      <w:r>
        <w:t>Propagate changes through all derived property lists and property list classes.</w:t>
      </w:r>
    </w:p>
    <w:p w:rsidR="00D31373" w:rsidRDefault="00D31373">
      <w:pPr>
        <w:ind w:left="720"/>
      </w:pPr>
    </w:p>
    <w:p w:rsidR="00D31373" w:rsidRDefault="00000000">
      <w:pPr>
        <w:numPr>
          <w:ilvl w:val="0"/>
          <w:numId w:val="17"/>
        </w:numPr>
      </w:pPr>
      <w:r>
        <w:t>Version the property list class so that the previously derived property lists and property list classes can still reference the version of the property list class from which they are derived.</w:t>
      </w:r>
    </w:p>
    <w:p w:rsidR="00D31373" w:rsidRDefault="00D31373"/>
    <w:p w:rsidR="00D31373" w:rsidRDefault="00000000">
      <w:r>
        <w:lastRenderedPageBreak/>
        <w:t>I don’t have design documentation for the implementation of the property list facility in HDF5 – indeed, it is quite possible that such documentation never existed</w:t>
      </w:r>
      <w:r>
        <w:rPr>
          <w:rStyle w:val="FootnoteAnchor"/>
        </w:rPr>
        <w:footnoteReference w:id="6"/>
      </w:r>
      <w:r>
        <w:t>.  Thus, I don’t know what considerations went in to the choice between these options and any others I have missed.</w:t>
      </w:r>
      <w:r>
        <w:rPr>
          <w:rStyle w:val="FootnoteAnchor"/>
        </w:rPr>
        <w:footnoteReference w:id="7"/>
      </w:r>
      <w:r>
        <w:t xml:space="preserve">  However, from examination of the code, option 3 appears to have been selected.  I say appears, as this apparent decision is not implemented uniformly.</w:t>
      </w:r>
    </w:p>
    <w:p w:rsidR="00D31373" w:rsidRDefault="00D31373"/>
    <w:p w:rsidR="00D31373" w:rsidRDefault="00000000">
      <w:r>
        <w:t>In the public API, new properties can be inserted into an existing property list class</w:t>
      </w:r>
      <w:r>
        <w:rPr>
          <w:rStyle w:val="FootnoteAnchor"/>
        </w:rPr>
        <w:footnoteReference w:id="8"/>
      </w:r>
      <w:r>
        <w:t xml:space="preserve"> via two different calls:</w:t>
      </w:r>
    </w:p>
    <w:p w:rsidR="00D31373" w:rsidRDefault="00D31373"/>
    <w:p w:rsidR="00D31373" w:rsidRDefault="00000000">
      <w:pPr>
        <w:ind w:left="720"/>
        <w:rPr>
          <w:rFonts w:ascii="Courier" w:hAnsi="Courier"/>
          <w:sz w:val="18"/>
          <w:szCs w:val="18"/>
        </w:rPr>
      </w:pPr>
      <w:r>
        <w:rPr>
          <w:rFonts w:ascii="Courier" w:hAnsi="Courier"/>
          <w:sz w:val="18"/>
          <w:szCs w:val="18"/>
        </w:rPr>
        <w:t>herr_t H5Pcopy_</w:t>
      </w:r>
      <w:proofErr w:type="gramStart"/>
      <w:r>
        <w:rPr>
          <w:rFonts w:ascii="Courier" w:hAnsi="Courier"/>
          <w:sz w:val="18"/>
          <w:szCs w:val="18"/>
        </w:rPr>
        <w:t>prop(</w:t>
      </w:r>
      <w:proofErr w:type="gramEnd"/>
      <w:r>
        <w:rPr>
          <w:rFonts w:ascii="Courier" w:hAnsi="Courier"/>
          <w:sz w:val="18"/>
          <w:szCs w:val="18"/>
        </w:rPr>
        <w:t>hid_t dst_id, hid_t src_id, const char *name)</w:t>
      </w:r>
    </w:p>
    <w:p w:rsidR="00D31373" w:rsidRDefault="00D31373"/>
    <w:p w:rsidR="00D31373" w:rsidRDefault="00000000">
      <w:r>
        <w:t>and</w:t>
      </w:r>
    </w:p>
    <w:p w:rsidR="00D31373" w:rsidRDefault="00D31373"/>
    <w:p w:rsidR="00D31373" w:rsidRDefault="00000000">
      <w:pPr>
        <w:ind w:left="720"/>
        <w:rPr>
          <w:rFonts w:ascii="Courier" w:hAnsi="Courier"/>
          <w:sz w:val="18"/>
          <w:szCs w:val="18"/>
        </w:rPr>
      </w:pPr>
      <w:r>
        <w:rPr>
          <w:rFonts w:ascii="Courier" w:hAnsi="Courier"/>
          <w:sz w:val="18"/>
          <w:szCs w:val="18"/>
        </w:rPr>
        <w:t xml:space="preserve">herr_t H5Pregister2(hid_t cls_id, const char *name, size_t size, </w:t>
      </w:r>
    </w:p>
    <w:p w:rsidR="00D31373" w:rsidRDefault="00000000">
      <w:pPr>
        <w:ind w:left="720"/>
        <w:rPr>
          <w:rFonts w:ascii="Courier" w:hAnsi="Courier"/>
          <w:sz w:val="18"/>
          <w:szCs w:val="18"/>
        </w:rPr>
      </w:pPr>
      <w:r>
        <w:rPr>
          <w:rFonts w:ascii="Courier" w:hAnsi="Courier"/>
          <w:sz w:val="18"/>
          <w:szCs w:val="18"/>
        </w:rPr>
        <w:t xml:space="preserve">                    void *def_value, H5P_prp_create_func_t create,</w:t>
      </w:r>
    </w:p>
    <w:p w:rsidR="00D31373" w:rsidRDefault="00000000">
      <w:pPr>
        <w:ind w:left="720"/>
        <w:rPr>
          <w:rFonts w:ascii="Courier" w:hAnsi="Courier"/>
          <w:sz w:val="18"/>
          <w:szCs w:val="18"/>
        </w:rPr>
      </w:pPr>
      <w:r>
        <w:rPr>
          <w:rFonts w:ascii="Courier" w:hAnsi="Courier"/>
          <w:sz w:val="18"/>
          <w:szCs w:val="18"/>
        </w:rPr>
        <w:t xml:space="preserve">                    H5P_prp_set_func_t set, H5P_prp_get_func_t get, </w:t>
      </w:r>
      <w:r>
        <w:rPr>
          <w:rFonts w:ascii="Courier" w:hAnsi="Courier"/>
          <w:sz w:val="18"/>
          <w:szCs w:val="18"/>
        </w:rPr>
        <w:br/>
        <w:t xml:space="preserve">                    H5P_prp_delete_func_t prp_del, </w:t>
      </w:r>
    </w:p>
    <w:p w:rsidR="00D31373" w:rsidRDefault="00000000">
      <w:pPr>
        <w:ind w:left="720"/>
        <w:rPr>
          <w:rFonts w:ascii="Courier" w:hAnsi="Courier"/>
          <w:sz w:val="18"/>
          <w:szCs w:val="18"/>
        </w:rPr>
      </w:pPr>
      <w:r>
        <w:rPr>
          <w:rFonts w:ascii="Courier" w:hAnsi="Courier"/>
          <w:sz w:val="18"/>
          <w:szCs w:val="18"/>
        </w:rPr>
        <w:t xml:space="preserve">                    H5P_prp_copy_func_t copy, </w:t>
      </w:r>
      <w:r>
        <w:rPr>
          <w:rFonts w:ascii="Courier" w:hAnsi="Courier"/>
          <w:sz w:val="18"/>
          <w:szCs w:val="18"/>
        </w:rPr>
        <w:br/>
        <w:t xml:space="preserve">                    H5P_prp_compare_func_t compare, </w:t>
      </w:r>
    </w:p>
    <w:p w:rsidR="00D31373" w:rsidRDefault="00000000">
      <w:pPr>
        <w:ind w:left="720"/>
        <w:rPr>
          <w:rFonts w:ascii="Courier" w:hAnsi="Courier"/>
          <w:color w:val="000000"/>
          <w:sz w:val="18"/>
          <w:szCs w:val="18"/>
          <w:highlight w:val="white"/>
        </w:rPr>
      </w:pPr>
      <w:r>
        <w:rPr>
          <w:rFonts w:ascii="Courier" w:hAnsi="Courier"/>
          <w:color w:val="000000"/>
          <w:sz w:val="18"/>
          <w:szCs w:val="18"/>
          <w:highlight w:val="white"/>
        </w:rPr>
        <w:t xml:space="preserve">                    H5P_prp_close_func_t close);</w:t>
      </w:r>
    </w:p>
    <w:p w:rsidR="00D31373" w:rsidRDefault="00D31373"/>
    <w:p w:rsidR="00D31373" w:rsidRDefault="00000000">
      <w:r>
        <w:t>Internally, all property list classes are created and populated during H5P package initialization, and hence there is not a library private function for this purpose.  The call used here is</w:t>
      </w:r>
    </w:p>
    <w:p w:rsidR="00D31373" w:rsidRDefault="00D31373"/>
    <w:p w:rsidR="00D31373" w:rsidRDefault="00000000">
      <w:pPr>
        <w:ind w:left="720"/>
      </w:pPr>
      <w:r>
        <w:rPr>
          <w:rFonts w:ascii="Courier" w:hAnsi="Courier"/>
          <w:color w:val="000000"/>
          <w:sz w:val="18"/>
          <w:szCs w:val="18"/>
          <w:highlight w:val="white"/>
        </w:rPr>
        <w:t xml:space="preserve">herr_t </w:t>
      </w:r>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H5P_genclass_t *pclass, </w:t>
      </w:r>
    </w:p>
    <w:p w:rsidR="00D31373" w:rsidRDefault="00000000">
      <w:pPr>
        <w:ind w:left="720"/>
        <w:rPr>
          <w:rFonts w:ascii="Courier" w:hAnsi="Courier"/>
          <w:sz w:val="18"/>
          <w:szCs w:val="18"/>
        </w:rPr>
      </w:pPr>
      <w:r>
        <w:rPr>
          <w:rFonts w:ascii="Courier" w:hAnsi="Courier"/>
          <w:sz w:val="18"/>
          <w:szCs w:val="18"/>
        </w:rPr>
        <w:t xml:space="preserve">                          const char *name, </w:t>
      </w:r>
    </w:p>
    <w:p w:rsidR="00D31373" w:rsidRDefault="00000000">
      <w:pPr>
        <w:ind w:left="720"/>
        <w:rPr>
          <w:rFonts w:ascii="Courier" w:hAnsi="Courier"/>
          <w:sz w:val="18"/>
          <w:szCs w:val="18"/>
        </w:rPr>
      </w:pPr>
      <w:r>
        <w:rPr>
          <w:rFonts w:ascii="Courier" w:hAnsi="Courier"/>
          <w:sz w:val="18"/>
          <w:szCs w:val="18"/>
        </w:rPr>
        <w:t xml:space="preserve">                          size_t size, </w:t>
      </w:r>
    </w:p>
    <w:p w:rsidR="00D31373" w:rsidRDefault="00000000">
      <w:pPr>
        <w:ind w:left="720"/>
        <w:rPr>
          <w:rFonts w:ascii="Courier" w:hAnsi="Courier"/>
          <w:sz w:val="18"/>
          <w:szCs w:val="18"/>
        </w:rPr>
      </w:pPr>
      <w:r>
        <w:rPr>
          <w:rFonts w:ascii="Courier" w:hAnsi="Courier"/>
          <w:sz w:val="18"/>
          <w:szCs w:val="18"/>
        </w:rPr>
        <w:t xml:space="preserve">                          const void *def_value, </w:t>
      </w:r>
    </w:p>
    <w:p w:rsidR="00D31373" w:rsidRDefault="00000000">
      <w:pPr>
        <w:ind w:left="720"/>
        <w:rPr>
          <w:rFonts w:ascii="Courier" w:hAnsi="Courier"/>
          <w:sz w:val="18"/>
          <w:szCs w:val="18"/>
        </w:rPr>
      </w:pPr>
      <w:r>
        <w:rPr>
          <w:rFonts w:ascii="Courier" w:hAnsi="Courier"/>
          <w:sz w:val="18"/>
          <w:szCs w:val="18"/>
        </w:rPr>
        <w:t xml:space="preserve">                          H5P_prp_create_func_t prp_create,</w:t>
      </w:r>
    </w:p>
    <w:p w:rsidR="00D31373" w:rsidRDefault="00000000">
      <w:pPr>
        <w:ind w:left="720"/>
        <w:rPr>
          <w:rFonts w:ascii="Courier" w:hAnsi="Courier"/>
          <w:sz w:val="18"/>
          <w:szCs w:val="18"/>
        </w:rPr>
      </w:pPr>
      <w:r>
        <w:rPr>
          <w:rFonts w:ascii="Courier" w:hAnsi="Courier"/>
          <w:sz w:val="18"/>
          <w:szCs w:val="18"/>
        </w:rPr>
        <w:t xml:space="preserve">                          H5P_prp_set_func_t prp_set, </w:t>
      </w:r>
    </w:p>
    <w:p w:rsidR="00D31373" w:rsidRDefault="00000000">
      <w:pPr>
        <w:ind w:left="720"/>
        <w:rPr>
          <w:rFonts w:ascii="Courier" w:hAnsi="Courier"/>
          <w:sz w:val="18"/>
          <w:szCs w:val="18"/>
        </w:rPr>
      </w:pPr>
      <w:r>
        <w:rPr>
          <w:rFonts w:ascii="Courier" w:hAnsi="Courier"/>
          <w:sz w:val="18"/>
          <w:szCs w:val="18"/>
        </w:rPr>
        <w:t xml:space="preserve">                          H5P_prp_get_func_t prp_get, </w:t>
      </w:r>
      <w:r>
        <w:rPr>
          <w:rFonts w:ascii="Courier" w:hAnsi="Courier"/>
          <w:sz w:val="18"/>
          <w:szCs w:val="18"/>
        </w:rPr>
        <w:br/>
        <w:t xml:space="preserve">                          H5P_prp_encode_func_t prp_encode, </w:t>
      </w:r>
    </w:p>
    <w:p w:rsidR="00D31373" w:rsidRDefault="00000000">
      <w:pPr>
        <w:ind w:left="720"/>
        <w:rPr>
          <w:rFonts w:ascii="Courier" w:hAnsi="Courier"/>
          <w:sz w:val="18"/>
          <w:szCs w:val="18"/>
        </w:rPr>
      </w:pPr>
      <w:r>
        <w:rPr>
          <w:rFonts w:ascii="Courier" w:hAnsi="Courier"/>
          <w:sz w:val="18"/>
          <w:szCs w:val="18"/>
        </w:rPr>
        <w:t xml:space="preserve">                          H5P_prp_decode_func_t prp_decode, </w:t>
      </w:r>
      <w:r>
        <w:rPr>
          <w:rFonts w:ascii="Courier" w:hAnsi="Courier"/>
          <w:sz w:val="18"/>
          <w:szCs w:val="18"/>
        </w:rPr>
        <w:br/>
        <w:t xml:space="preserve">                          H5P_prp_delete_func_t prp_delete, </w:t>
      </w:r>
    </w:p>
    <w:p w:rsidR="00D31373" w:rsidRDefault="00000000">
      <w:pPr>
        <w:ind w:left="720"/>
        <w:rPr>
          <w:rFonts w:ascii="Courier" w:hAnsi="Courier"/>
          <w:sz w:val="18"/>
          <w:szCs w:val="18"/>
        </w:rPr>
      </w:pPr>
      <w:r>
        <w:rPr>
          <w:rFonts w:ascii="Courier" w:hAnsi="Courier"/>
          <w:sz w:val="18"/>
          <w:szCs w:val="18"/>
        </w:rPr>
        <w:t xml:space="preserve">                          H5P_prp_copy_func_t prp_copy, </w:t>
      </w:r>
      <w:r>
        <w:rPr>
          <w:rFonts w:ascii="Courier" w:hAnsi="Courier"/>
          <w:sz w:val="18"/>
          <w:szCs w:val="18"/>
        </w:rPr>
        <w:br/>
        <w:t xml:space="preserve">                          H5P_prp_compare_func_t prp_cmp, </w:t>
      </w:r>
    </w:p>
    <w:p w:rsidR="00D31373" w:rsidRDefault="00000000">
      <w:pPr>
        <w:ind w:left="720"/>
        <w:rPr>
          <w:rFonts w:ascii="Courier" w:hAnsi="Courier"/>
          <w:sz w:val="18"/>
          <w:szCs w:val="18"/>
        </w:rPr>
      </w:pPr>
      <w:r>
        <w:rPr>
          <w:rFonts w:ascii="Courier" w:hAnsi="Courier"/>
          <w:sz w:val="18"/>
          <w:szCs w:val="18"/>
        </w:rPr>
        <w:t xml:space="preserve">                          H5P_prp_close_func_t prp_close)</w:t>
      </w:r>
    </w:p>
    <w:p w:rsidR="00D31373" w:rsidRDefault="00D31373"/>
    <w:p w:rsidR="00D31373" w:rsidRDefault="00000000">
      <w:r>
        <w:t>which simply inserts the new properties into the property list without versioning.  This works, because at this point the target property list can’t have any derived property lists or property list classes.</w:t>
      </w:r>
    </w:p>
    <w:p w:rsidR="00D31373" w:rsidRDefault="00D31373"/>
    <w:p w:rsidR="00D31373" w:rsidRDefault="00000000">
      <w:r>
        <w:t>H5Pregister2() first looks up a pointer to the target property list class (call it A) and then calls H5P__</w:t>
      </w:r>
      <w:proofErr w:type="gramStart"/>
      <w:r>
        <w:t>register(</w:t>
      </w:r>
      <w:proofErr w:type="gramEnd"/>
      <w:r>
        <w:t xml:space="preserve">). </w:t>
      </w:r>
    </w:p>
    <w:p w:rsidR="00D31373" w:rsidRDefault="00D31373"/>
    <w:p w:rsidR="00D31373" w:rsidRDefault="00000000">
      <w:r>
        <w:lastRenderedPageBreak/>
        <w:t>H5P__</w:t>
      </w:r>
      <w:proofErr w:type="gramStart"/>
      <w:r>
        <w:t>register(</w:t>
      </w:r>
      <w:proofErr w:type="gramEnd"/>
      <w:r>
        <w:t>) starts by checking to see if A has any immediately derived property list classes or property lists.</w:t>
      </w:r>
      <w:r>
        <w:rPr>
          <w:rStyle w:val="FootnoteAnchor"/>
        </w:rPr>
        <w:footnoteReference w:id="9"/>
      </w:r>
      <w:r>
        <w:t xml:space="preserve">  If it doesn’t, H5P__register() simply calls H5P__register_real() to:</w:t>
      </w:r>
    </w:p>
    <w:p w:rsidR="00D31373" w:rsidRDefault="00D31373"/>
    <w:p w:rsidR="00D31373" w:rsidRDefault="00000000">
      <w:pPr>
        <w:numPr>
          <w:ilvl w:val="0"/>
          <w:numId w:val="18"/>
        </w:numPr>
      </w:pPr>
      <w:r>
        <w:t>Create the specified property and insert it into A (specifically to insert it into the skip list pointed to by the props field),</w:t>
      </w:r>
    </w:p>
    <w:p w:rsidR="00D31373" w:rsidRDefault="00D31373">
      <w:pPr>
        <w:ind w:left="720"/>
      </w:pPr>
    </w:p>
    <w:p w:rsidR="00D31373" w:rsidRDefault="00000000">
      <w:pPr>
        <w:numPr>
          <w:ilvl w:val="0"/>
          <w:numId w:val="18"/>
        </w:numPr>
      </w:pPr>
      <w:r>
        <w:t xml:space="preserve">Increment the nprops field, and </w:t>
      </w:r>
    </w:p>
    <w:p w:rsidR="00D31373" w:rsidRDefault="00D31373">
      <w:pPr>
        <w:ind w:left="720"/>
      </w:pPr>
    </w:p>
    <w:p w:rsidR="00D31373" w:rsidRDefault="00000000">
      <w:pPr>
        <w:numPr>
          <w:ilvl w:val="0"/>
          <w:numId w:val="18"/>
        </w:numPr>
      </w:pPr>
      <w:bookmarkStart w:id="30" w:name="__DdeLink__7129_520062681"/>
      <w:r>
        <w:t>Set A’s revision field to a new unique number.</w:t>
      </w:r>
      <w:bookmarkEnd w:id="30"/>
    </w:p>
    <w:p w:rsidR="00D31373" w:rsidRDefault="00D31373"/>
    <w:p w:rsidR="00D31373" w:rsidRDefault="00000000">
      <w:r>
        <w:t>In contrast, if A does have immediately derived property list classes or property list</w:t>
      </w:r>
      <w:ins w:id="31" w:author="Unknown Author" w:date="2024-04-24T06:13:00Z">
        <w:r>
          <w:t>s</w:t>
        </w:r>
      </w:ins>
      <w:r>
        <w:t>, H5P__</w:t>
      </w:r>
      <w:proofErr w:type="gramStart"/>
      <w:r>
        <w:t>register(</w:t>
      </w:r>
      <w:proofErr w:type="gramEnd"/>
      <w:r>
        <w:t>):</w:t>
      </w:r>
    </w:p>
    <w:p w:rsidR="00D31373" w:rsidRDefault="00D31373"/>
    <w:p w:rsidR="00D31373" w:rsidRDefault="00000000">
      <w:pPr>
        <w:numPr>
          <w:ilvl w:val="0"/>
          <w:numId w:val="19"/>
        </w:numPr>
      </w:pPr>
      <w:r>
        <w:t>Calls H5P__copy_</w:t>
      </w:r>
      <w:proofErr w:type="gramStart"/>
      <w:r>
        <w:t>pclass(</w:t>
      </w:r>
      <w:proofErr w:type="gramEnd"/>
      <w:r>
        <w:t>) (see above) to duplicate A – call this copy A-Prime.</w:t>
      </w:r>
    </w:p>
    <w:p w:rsidR="00D31373" w:rsidRDefault="00D31373">
      <w:pPr>
        <w:ind w:left="720"/>
      </w:pPr>
    </w:p>
    <w:p w:rsidR="00D31373" w:rsidRDefault="00000000">
      <w:pPr>
        <w:numPr>
          <w:ilvl w:val="0"/>
          <w:numId w:val="19"/>
        </w:numPr>
      </w:pPr>
      <w:r>
        <w:t>Calls H5P__register_</w:t>
      </w:r>
      <w:proofErr w:type="gramStart"/>
      <w:r>
        <w:t>real(</w:t>
      </w:r>
      <w:proofErr w:type="gramEnd"/>
      <w:r>
        <w:t>) (see above) to create the new property and insert it into A-Prime.</w:t>
      </w:r>
    </w:p>
    <w:p w:rsidR="00D31373" w:rsidRDefault="00D31373"/>
    <w:p w:rsidR="00D31373" w:rsidRDefault="00000000">
      <w:r>
        <w:t>After H5P__</w:t>
      </w:r>
      <w:proofErr w:type="gramStart"/>
      <w:r>
        <w:t>register(</w:t>
      </w:r>
      <w:proofErr w:type="gramEnd"/>
      <w:r>
        <w:t>) returns, H5Pregister2() checks to see if A-prime has been created.  If it has, it calls H5I_</w:t>
      </w:r>
      <w:proofErr w:type="gramStart"/>
      <w:r>
        <w:t>subst(</w:t>
      </w:r>
      <w:proofErr w:type="gramEnd"/>
      <w:r>
        <w:t>) to replace A in the index with A-Prime and H5P_close_class() to decrement the ref_count field of A – which will be deleted when its ref_count, classes, and plists fields all drop to zero.</w:t>
      </w:r>
    </w:p>
    <w:p w:rsidR="00D31373" w:rsidRDefault="00D31373"/>
    <w:p w:rsidR="00D31373" w:rsidRDefault="00000000">
      <w:r>
        <w:t>Observe that as a result of this process, we now have (at least) two versions of the property list class A – of which only the latest one is accessible via the index, with the previous version(s) being accessible only via the property list classes and property lists derived from that version.  Note that this matches the user documentation, which states that modifications to property list classes only effect property lists created after the modification.</w:t>
      </w:r>
    </w:p>
    <w:p w:rsidR="00D31373" w:rsidRDefault="00D31373"/>
    <w:p w:rsidR="00D31373" w:rsidRDefault="00000000">
      <w:r>
        <w:t xml:space="preserve">As shall be seen, this design decision has further implications when the user attempts to look up the parent class of a property list – see the section </w:t>
      </w:r>
      <w:r>
        <w:rPr>
          <w:b/>
          <w:bCs/>
        </w:rPr>
        <w:t>Getting a Property Lists Parent Property List Class</w:t>
      </w:r>
      <w:r>
        <w:t xml:space="preserve"> below.</w:t>
      </w:r>
    </w:p>
    <w:p w:rsidR="00D31373" w:rsidRDefault="00D31373"/>
    <w:p w:rsidR="00D31373" w:rsidRDefault="00000000">
      <w:r>
        <w:t>The public call for deleting a property from a property list class is</w:t>
      </w:r>
    </w:p>
    <w:p w:rsidR="00D31373" w:rsidRDefault="00D31373"/>
    <w:p w:rsidR="00D31373" w:rsidRDefault="00000000">
      <w:pPr>
        <w:ind w:left="720"/>
        <w:rPr>
          <w:rFonts w:ascii="Courier" w:hAnsi="Courier"/>
          <w:sz w:val="18"/>
          <w:szCs w:val="18"/>
        </w:rPr>
      </w:pPr>
      <w:r>
        <w:rPr>
          <w:rFonts w:ascii="Courier" w:hAnsi="Courier"/>
          <w:sz w:val="18"/>
          <w:szCs w:val="18"/>
        </w:rPr>
        <w:t>herr_t H5</w:t>
      </w:r>
      <w:proofErr w:type="gramStart"/>
      <w:r>
        <w:rPr>
          <w:rFonts w:ascii="Courier" w:hAnsi="Courier"/>
          <w:sz w:val="18"/>
          <w:szCs w:val="18"/>
        </w:rPr>
        <w:t>Punregister(</w:t>
      </w:r>
      <w:proofErr w:type="gramEnd"/>
      <w:r>
        <w:rPr>
          <w:rFonts w:ascii="Courier" w:hAnsi="Courier"/>
          <w:sz w:val="18"/>
          <w:szCs w:val="18"/>
        </w:rPr>
        <w:t>hid_t pclass_id, const char *name)</w:t>
      </w:r>
    </w:p>
    <w:p w:rsidR="00D31373" w:rsidRDefault="00000000">
      <w:r>
        <w:t xml:space="preserve"> </w:t>
      </w:r>
    </w:p>
    <w:p w:rsidR="00D31373" w:rsidRDefault="00000000">
      <w:r>
        <w:lastRenderedPageBreak/>
        <w:t>All property deletions in the HDF5 library are done within the H5P package, and thus there is no internal API call for this purpose.  The H5P package function that performs property deletions from property list classes is</w:t>
      </w:r>
    </w:p>
    <w:p w:rsidR="00D31373" w:rsidRDefault="00D31373"/>
    <w:p w:rsidR="00D31373" w:rsidRDefault="00000000">
      <w:pPr>
        <w:ind w:left="720"/>
      </w:pPr>
      <w:r>
        <w:rPr>
          <w:rFonts w:ascii="Courier" w:hAnsi="Courier"/>
          <w:color w:val="000000"/>
          <w:sz w:val="18"/>
          <w:szCs w:val="18"/>
          <w:highlight w:val="white"/>
        </w:rPr>
        <w:t xml:space="preserve">herr_t </w:t>
      </w:r>
      <w:r>
        <w:rPr>
          <w:rFonts w:ascii="Courier" w:hAnsi="Courier"/>
          <w:sz w:val="18"/>
          <w:szCs w:val="18"/>
        </w:rPr>
        <w:t>H5P__</w:t>
      </w:r>
      <w:proofErr w:type="gramStart"/>
      <w:r>
        <w:rPr>
          <w:rFonts w:ascii="Courier" w:hAnsi="Courier"/>
          <w:sz w:val="18"/>
          <w:szCs w:val="18"/>
        </w:rPr>
        <w:t>unregister(</w:t>
      </w:r>
      <w:proofErr w:type="gramEnd"/>
      <w:r>
        <w:rPr>
          <w:rFonts w:ascii="Courier" w:hAnsi="Courier"/>
          <w:sz w:val="18"/>
          <w:szCs w:val="18"/>
        </w:rPr>
        <w:t>H5P_genclass_t *pclass, const char *name)</w:t>
      </w:r>
      <w:r>
        <w:rPr>
          <w:rFonts w:ascii="Courier" w:hAnsi="Courier"/>
        </w:rPr>
        <w:br/>
      </w:r>
    </w:p>
    <w:p w:rsidR="00D31373" w:rsidRDefault="00000000">
      <w:r>
        <w:t>In addition to being called by H5</w:t>
      </w:r>
      <w:proofErr w:type="gramStart"/>
      <w:r>
        <w:t>Punregister(</w:t>
      </w:r>
      <w:proofErr w:type="gramEnd"/>
      <w:r>
        <w:t>) it is also used in H5Pcopy_prop().</w:t>
      </w:r>
    </w:p>
    <w:p w:rsidR="00D31373" w:rsidRDefault="00D31373"/>
    <w:p w:rsidR="00D31373" w:rsidRDefault="00000000">
      <w:r>
        <w:t>H5</w:t>
      </w:r>
      <w:proofErr w:type="gramStart"/>
      <w:r>
        <w:t>Punregister(</w:t>
      </w:r>
      <w:proofErr w:type="gramEnd"/>
      <w:r>
        <w:t>) simply looks up a pointer to the instance of H5P_genclass_t (call it A) that forms the root of the data structure that represents the target property list class, passes this pointer along with the name of the target property to H5P__unregister(), and returns.</w:t>
      </w:r>
    </w:p>
    <w:p w:rsidR="00D31373" w:rsidRDefault="00D31373"/>
    <w:p w:rsidR="00D31373" w:rsidRDefault="00000000">
      <w:r>
        <w:t>H5P__</w:t>
      </w:r>
      <w:proofErr w:type="gramStart"/>
      <w:r>
        <w:t>unregister(</w:t>
      </w:r>
      <w:proofErr w:type="gramEnd"/>
      <w:r>
        <w:t>) makes no test for immediately derived property lists or property list classes.  It unconditionally:</w:t>
      </w:r>
    </w:p>
    <w:p w:rsidR="00D31373" w:rsidRDefault="00D31373"/>
    <w:p w:rsidR="00D31373" w:rsidRDefault="00000000">
      <w:pPr>
        <w:numPr>
          <w:ilvl w:val="0"/>
          <w:numId w:val="20"/>
        </w:numPr>
      </w:pPr>
      <w:r>
        <w:t>Deletes the named property from A’s list of properties (an error is flagged if the named property doesn’t exist),</w:t>
      </w:r>
    </w:p>
    <w:p w:rsidR="00D31373" w:rsidRDefault="00D31373">
      <w:pPr>
        <w:ind w:left="720"/>
      </w:pPr>
    </w:p>
    <w:p w:rsidR="00D31373" w:rsidRDefault="00000000">
      <w:pPr>
        <w:numPr>
          <w:ilvl w:val="0"/>
          <w:numId w:val="20"/>
        </w:numPr>
      </w:pPr>
      <w:r>
        <w:t xml:space="preserve">Decrements the nprops field, and </w:t>
      </w:r>
    </w:p>
    <w:p w:rsidR="00D31373" w:rsidRDefault="00D31373">
      <w:pPr>
        <w:ind w:left="720"/>
      </w:pPr>
    </w:p>
    <w:p w:rsidR="00D31373" w:rsidRDefault="00000000">
      <w:pPr>
        <w:numPr>
          <w:ilvl w:val="0"/>
          <w:numId w:val="20"/>
        </w:numPr>
      </w:pPr>
      <w:r>
        <w:t>Sets A’s revision field to a new unique number.</w:t>
      </w:r>
    </w:p>
    <w:p w:rsidR="00D31373" w:rsidRDefault="00D31373"/>
    <w:p w:rsidR="00D31373" w:rsidRDefault="00000000">
      <w:r>
        <w:t>This has the effect of deleting the named property from all derived property lists that have not yet changed the value of the target property from its default – which will cause the H5</w:t>
      </w:r>
      <w:proofErr w:type="gramStart"/>
      <w:r>
        <w:t>Pget(</w:t>
      </w:r>
      <w:proofErr w:type="gramEnd"/>
      <w:r>
        <w:t xml:space="preserve">) and H5Pset() calls to fail when invoked on the deleted property.  </w:t>
      </w:r>
    </w:p>
    <w:p w:rsidR="00D31373" w:rsidRDefault="00D31373"/>
    <w:p w:rsidR="00D31373" w:rsidRDefault="00000000">
      <w:r>
        <w:t>As this directly contradicts the user documentation, and since the behavior of H5P__</w:t>
      </w:r>
      <w:proofErr w:type="gramStart"/>
      <w:r>
        <w:t>unregister(</w:t>
      </w:r>
      <w:proofErr w:type="gramEnd"/>
      <w:r>
        <w:t>) is appropriate in its other use in H5Pcopy_prop(), this is probably a bug – which should be fixed if the current property list implementation is retained.</w:t>
      </w:r>
    </w:p>
    <w:p w:rsidR="00D31373" w:rsidRDefault="00D31373"/>
    <w:p w:rsidR="00D31373" w:rsidRDefault="00000000">
      <w:pPr>
        <w:pStyle w:val="Heading3"/>
      </w:pPr>
      <w:bookmarkStart w:id="32" w:name="__RefHeading___Toc31240_1307998885"/>
      <w:bookmarkStart w:id="33" w:name="_Toc129078759"/>
      <w:bookmarkEnd w:id="32"/>
      <w:r>
        <w:t>Deleting Property List Classes</w:t>
      </w:r>
      <w:bookmarkEnd w:id="33"/>
    </w:p>
    <w:p w:rsidR="00D31373" w:rsidRDefault="00000000">
      <w:r>
        <w:t>The public API for deleting a property list class is</w:t>
      </w:r>
    </w:p>
    <w:p w:rsidR="00D31373" w:rsidRDefault="00D31373"/>
    <w:p w:rsidR="00D31373" w:rsidRDefault="00000000">
      <w:pPr>
        <w:ind w:left="720"/>
        <w:rPr>
          <w:rFonts w:ascii="Courier" w:hAnsi="Courier"/>
          <w:sz w:val="18"/>
          <w:szCs w:val="18"/>
        </w:rPr>
      </w:pPr>
      <w:r>
        <w:rPr>
          <w:rFonts w:ascii="Courier" w:hAnsi="Courier"/>
          <w:sz w:val="18"/>
          <w:szCs w:val="18"/>
        </w:rPr>
        <w:t>herr_t H5Pclose_</w:t>
      </w:r>
      <w:proofErr w:type="gramStart"/>
      <w:r>
        <w:rPr>
          <w:rFonts w:ascii="Courier" w:hAnsi="Courier"/>
          <w:sz w:val="18"/>
          <w:szCs w:val="18"/>
        </w:rPr>
        <w:t>class(</w:t>
      </w:r>
      <w:proofErr w:type="gramEnd"/>
      <w:r>
        <w:rPr>
          <w:rFonts w:ascii="Courier" w:hAnsi="Courier"/>
          <w:sz w:val="18"/>
          <w:szCs w:val="18"/>
        </w:rPr>
        <w:t>hid_t plist_id);</w:t>
      </w:r>
    </w:p>
    <w:p w:rsidR="00D31373" w:rsidRDefault="00D31373"/>
    <w:p w:rsidR="00D31373" w:rsidRDefault="00000000">
      <w:r>
        <w:t>There is no corresponding internal API or H5P package function – which should be no surprise given that a property list class can’t be deleted until its ref_count, classes, and plists fields all drop to zero.</w:t>
      </w:r>
    </w:p>
    <w:p w:rsidR="00D31373" w:rsidRDefault="00D31373"/>
    <w:p w:rsidR="00D31373" w:rsidRDefault="00000000">
      <w:r>
        <w:t>H5Pclose_</w:t>
      </w:r>
      <w:proofErr w:type="gramStart"/>
      <w:r>
        <w:t>class(</w:t>
      </w:r>
      <w:proofErr w:type="gramEnd"/>
      <w:r>
        <w:t xml:space="preserve">) calls H5I_dec_app_ref() with the id associated with the target property list class – call it A.  This has the effect of decrementing the reference count on the index entry (not to be confused with the reference counts on A).  If this index reference count drops to zero, H5I </w:t>
      </w:r>
      <w:r>
        <w:lastRenderedPageBreak/>
        <w:t>deletes the entry from the index, and calls H5P__close_class_</w:t>
      </w:r>
      <w:proofErr w:type="gramStart"/>
      <w:r>
        <w:t>cb(</w:t>
      </w:r>
      <w:proofErr w:type="gramEnd"/>
      <w:r>
        <w:t>) to allow H5P to do the appropriate cleanup.</w:t>
      </w:r>
    </w:p>
    <w:p w:rsidR="00D31373" w:rsidRDefault="00D31373"/>
    <w:p w:rsidR="00D31373" w:rsidRDefault="00000000">
      <w:r>
        <w:t>H5P__close_class_</w:t>
      </w:r>
      <w:proofErr w:type="gramStart"/>
      <w:r>
        <w:t>cb(</w:t>
      </w:r>
      <w:proofErr w:type="gramEnd"/>
      <w:r>
        <w:t>) calls H5P__close_class() which calls H5P__access_class() which does the real work.</w:t>
      </w:r>
    </w:p>
    <w:p w:rsidR="00D31373" w:rsidRDefault="00D31373"/>
    <w:p w:rsidR="00D31373" w:rsidRDefault="00000000">
      <w:r>
        <w:t>H5P__access_</w:t>
      </w:r>
      <w:proofErr w:type="gramStart"/>
      <w:r>
        <w:t>class(</w:t>
      </w:r>
      <w:proofErr w:type="gramEnd"/>
      <w:r>
        <w:t>) is a bit of a Swiss army function.  Depending on its parameters, it will increment or decrement the ref_count, classes, or plists fields of the target property list class.  When all of these fields drop to zero, it decrements the classes field of the parent property list class via a recursive call to itself, and then discards the target property list class.</w:t>
      </w:r>
    </w:p>
    <w:p w:rsidR="00D31373" w:rsidRDefault="00D31373"/>
    <w:p w:rsidR="00D31373" w:rsidRDefault="00000000">
      <w:pPr>
        <w:pStyle w:val="Heading3"/>
      </w:pPr>
      <w:bookmarkStart w:id="34" w:name="__RefHeading___Toc31242_1307998885"/>
      <w:bookmarkStart w:id="35" w:name="_Toc129078760"/>
      <w:bookmarkEnd w:id="34"/>
      <w:r>
        <w:t>Iteration over Properties in a Property List Class</w:t>
      </w:r>
      <w:bookmarkEnd w:id="35"/>
    </w:p>
    <w:p w:rsidR="00D31373" w:rsidRDefault="00000000">
      <w:r>
        <w:t>The main point to be made here is that the H5</w:t>
      </w:r>
      <w:proofErr w:type="gramStart"/>
      <w:r>
        <w:t>Piterate(</w:t>
      </w:r>
      <w:proofErr w:type="gramEnd"/>
      <w:r>
        <w:t>) public API exists, and presents a variety of multi-thread safety issues.  While we are far from making such decisions, it should probably be dealt with like the other iteration functions encountered in this effort.</w:t>
      </w:r>
    </w:p>
    <w:p w:rsidR="00D31373" w:rsidRDefault="00D31373"/>
    <w:p w:rsidR="00D31373" w:rsidRDefault="00000000">
      <w:pPr>
        <w:pStyle w:val="Heading2"/>
      </w:pPr>
      <w:bookmarkStart w:id="36" w:name="__RefHeading___Toc31244_1307998885"/>
      <w:bookmarkStart w:id="37" w:name="_Toc129078761"/>
      <w:bookmarkEnd w:id="36"/>
      <w:r>
        <w:t>Selected Operations on Property Lists</w:t>
      </w:r>
      <w:bookmarkEnd w:id="37"/>
    </w:p>
    <w:p w:rsidR="00D31373" w:rsidRDefault="00000000">
      <w:r>
        <w:t xml:space="preserve">As with property list classes, the details of the various public and private API calls that operate on property lists are discussed in detail in the appendices. </w:t>
      </w:r>
    </w:p>
    <w:p w:rsidR="00D31373" w:rsidRDefault="00D31373"/>
    <w:p w:rsidR="00D31373" w:rsidRDefault="00000000">
      <w:r>
        <w:t>As before, the objective is to cover central operations, to highlight issues with the existing implementation, and to point out challenges for a multi-thread safe implementation.</w:t>
      </w:r>
    </w:p>
    <w:p w:rsidR="00D31373" w:rsidRDefault="00D31373"/>
    <w:p w:rsidR="00D31373" w:rsidRDefault="00000000">
      <w:r>
        <w:t xml:space="preserve">Note that some public API calls operate on both property list classes and property lists – and thus appear both in this section, and the previous discussion of selected operations on property list classes.  </w:t>
      </w:r>
    </w:p>
    <w:p w:rsidR="00D31373" w:rsidRDefault="00D31373"/>
    <w:p w:rsidR="00D31373" w:rsidRDefault="00000000">
      <w:pPr>
        <w:pStyle w:val="Heading3"/>
      </w:pPr>
      <w:bookmarkStart w:id="38" w:name="__RefHeading___Toc31246_1307998885"/>
      <w:bookmarkStart w:id="39" w:name="_Toc129078762"/>
      <w:bookmarkEnd w:id="38"/>
      <w:r>
        <w:t>Property List Creation, Deletion, and Copy</w:t>
      </w:r>
      <w:bookmarkEnd w:id="39"/>
    </w:p>
    <w:p w:rsidR="00D31373" w:rsidRDefault="00000000">
      <w:r>
        <w:t>The public API call to create a new property list is</w:t>
      </w:r>
    </w:p>
    <w:p w:rsidR="00D31373" w:rsidRDefault="00D31373"/>
    <w:p w:rsidR="00D31373" w:rsidRDefault="00000000">
      <w:pPr>
        <w:ind w:left="720"/>
        <w:rPr>
          <w:rFonts w:ascii="Courier" w:hAnsi="Courier"/>
          <w:sz w:val="18"/>
          <w:szCs w:val="18"/>
        </w:rPr>
      </w:pPr>
      <w:r>
        <w:rPr>
          <w:rFonts w:ascii="Courier" w:hAnsi="Courier"/>
          <w:sz w:val="18"/>
          <w:szCs w:val="18"/>
        </w:rPr>
        <w:t>hid_t H5</w:t>
      </w:r>
      <w:proofErr w:type="gramStart"/>
      <w:r>
        <w:rPr>
          <w:rFonts w:ascii="Courier" w:hAnsi="Courier"/>
          <w:sz w:val="18"/>
          <w:szCs w:val="18"/>
        </w:rPr>
        <w:t>Pcreate(</w:t>
      </w:r>
      <w:proofErr w:type="gramEnd"/>
      <w:r>
        <w:rPr>
          <w:rFonts w:ascii="Courier" w:hAnsi="Courier"/>
          <w:sz w:val="18"/>
          <w:szCs w:val="18"/>
        </w:rPr>
        <w:t>hid_t cls_id)</w:t>
      </w:r>
    </w:p>
    <w:p w:rsidR="00D31373" w:rsidRDefault="00D31373"/>
    <w:p w:rsidR="00D31373" w:rsidRDefault="00000000">
      <w:r>
        <w:t xml:space="preserve">Its internal API cognate is </w:t>
      </w:r>
    </w:p>
    <w:p w:rsidR="00D31373" w:rsidRDefault="00D31373"/>
    <w:p w:rsidR="00D31373" w:rsidRDefault="00000000">
      <w:pPr>
        <w:ind w:left="720"/>
      </w:pPr>
      <w:r>
        <w:rPr>
          <w:rFonts w:ascii="Courier" w:hAnsi="Courier"/>
          <w:color w:val="000000"/>
          <w:sz w:val="18"/>
          <w:szCs w:val="18"/>
          <w:highlight w:val="white"/>
        </w:rPr>
        <w:t>hid_t H5P_create_</w:t>
      </w:r>
      <w:proofErr w:type="gramStart"/>
      <w:r>
        <w:rPr>
          <w:rFonts w:ascii="Courier" w:hAnsi="Courier"/>
          <w:color w:val="000000"/>
          <w:sz w:val="18"/>
          <w:szCs w:val="18"/>
          <w:highlight w:val="white"/>
        </w:rPr>
        <w:t>id(</w:t>
      </w:r>
      <w:proofErr w:type="gramEnd"/>
      <w:r>
        <w:rPr>
          <w:rFonts w:ascii="Courier" w:hAnsi="Courier"/>
          <w:color w:val="000000"/>
          <w:sz w:val="18"/>
          <w:szCs w:val="18"/>
          <w:highlight w:val="white"/>
        </w:rPr>
        <w:t>H5P_genclass_t *pclass, hbool_t app_ref);</w:t>
      </w:r>
      <w:r>
        <w:rPr>
          <w:rFonts w:ascii="Courier" w:hAnsi="Courier"/>
        </w:rPr>
        <w:br/>
      </w:r>
    </w:p>
    <w:p w:rsidR="00D31373" w:rsidRDefault="00000000">
      <w:r>
        <w:t>which is called almost immediately by H5</w:t>
      </w:r>
      <w:proofErr w:type="gramStart"/>
      <w:r>
        <w:t>Pcreate(</w:t>
      </w:r>
      <w:proofErr w:type="gramEnd"/>
      <w:r>
        <w:t>), which looks up the pointer to the parent property list class (call it P), and then passes it to H5P_create_id().</w:t>
      </w:r>
    </w:p>
    <w:p w:rsidR="00D31373" w:rsidRDefault="00D31373"/>
    <w:p w:rsidR="00D31373" w:rsidRDefault="00000000">
      <w:r>
        <w:t>H5P_create_</w:t>
      </w:r>
      <w:proofErr w:type="gramStart"/>
      <w:r>
        <w:t>id(</w:t>
      </w:r>
      <w:proofErr w:type="gramEnd"/>
      <w:r>
        <w:t>) first calls H5P__create() which does most of the work.  In particular it:</w:t>
      </w:r>
    </w:p>
    <w:p w:rsidR="00D31373" w:rsidRDefault="00D31373"/>
    <w:p w:rsidR="00D31373" w:rsidRDefault="00000000">
      <w:pPr>
        <w:numPr>
          <w:ilvl w:val="0"/>
          <w:numId w:val="22"/>
        </w:numPr>
      </w:pPr>
      <w:r>
        <w:lastRenderedPageBreak/>
        <w:t>Allocates and initializes a new instance of H5P_genlist_t, along with its associated skip lists.  Call this new property list A</w:t>
      </w:r>
    </w:p>
    <w:p w:rsidR="00D31373" w:rsidRDefault="00D31373">
      <w:pPr>
        <w:ind w:left="720"/>
      </w:pPr>
    </w:p>
    <w:p w:rsidR="00D31373" w:rsidRDefault="00000000">
      <w:pPr>
        <w:numPr>
          <w:ilvl w:val="0"/>
          <w:numId w:val="22"/>
        </w:numPr>
      </w:pPr>
      <w:r>
        <w:t xml:space="preserve">Scans the properties in the parent property list class(es) starting with P, being careful to skip any properties with duplicate names after the first instance has been encountered.  For each such property, it tests to see if it has a create callback, and if so, it duplicates the property (calling </w:t>
      </w:r>
      <w:proofErr w:type="gramStart"/>
      <w:r>
        <w:t>its</w:t>
      </w:r>
      <w:proofErr w:type="gramEnd"/>
      <w:r>
        <w:t xml:space="preserve"> create callback in passing) and inserts it into the skip list pointed to by A’s props field.</w:t>
      </w:r>
    </w:p>
    <w:p w:rsidR="00D31373" w:rsidRDefault="00D31373">
      <w:pPr>
        <w:ind w:left="720"/>
      </w:pPr>
    </w:p>
    <w:p w:rsidR="00D31373" w:rsidRDefault="00000000">
      <w:pPr>
        <w:numPr>
          <w:ilvl w:val="0"/>
          <w:numId w:val="22"/>
        </w:numPr>
      </w:pPr>
      <w:r>
        <w:t>Calls H5P__access_</w:t>
      </w:r>
      <w:proofErr w:type="gramStart"/>
      <w:r>
        <w:t>class(</w:t>
      </w:r>
      <w:proofErr w:type="gramEnd"/>
      <w:r>
        <w:t>) to increment P’s plists field.</w:t>
      </w:r>
    </w:p>
    <w:p w:rsidR="00D31373" w:rsidRDefault="00D31373">
      <w:pPr>
        <w:ind w:left="720"/>
      </w:pPr>
    </w:p>
    <w:p w:rsidR="00D31373" w:rsidRDefault="00000000">
      <w:pPr>
        <w:numPr>
          <w:ilvl w:val="0"/>
          <w:numId w:val="22"/>
        </w:numPr>
      </w:pPr>
      <w:r>
        <w:t>Returns a pointer to A</w:t>
      </w:r>
    </w:p>
    <w:p w:rsidR="00D31373" w:rsidRDefault="00D31373"/>
    <w:p w:rsidR="00D31373" w:rsidRDefault="00000000">
      <w:r>
        <w:t>After H5P__</w:t>
      </w:r>
      <w:proofErr w:type="gramStart"/>
      <w:r>
        <w:t>create(</w:t>
      </w:r>
      <w:proofErr w:type="gramEnd"/>
      <w:r>
        <w:t>) returns, H5P_create_id() inserts A into the index, and then scans the list of parent property list class(es), starting with P and executes their create callbacks (the create_func field in H5P_genclass_t).  If all these functions complete successfully, its sets A’s class_init field to TRUE.  Regardless of the success of the create callbacks, H5P__create returns the new ID associated with A, which is the returned to the user by H5</w:t>
      </w:r>
      <w:proofErr w:type="gramStart"/>
      <w:r>
        <w:t>Pcreate(</w:t>
      </w:r>
      <w:proofErr w:type="gramEnd"/>
      <w:r>
        <w:t>).</w:t>
      </w:r>
    </w:p>
    <w:p w:rsidR="00D31373" w:rsidRDefault="00D31373"/>
    <w:p w:rsidR="00D31373" w:rsidRDefault="00000000">
      <w:r>
        <w:t xml:space="preserve">The public API call for discarding a property list is </w:t>
      </w:r>
    </w:p>
    <w:p w:rsidR="00D31373" w:rsidRDefault="00D31373">
      <w:pPr>
        <w:rPr>
          <w:rFonts w:ascii="monospace" w:hAnsi="monospace"/>
        </w:rPr>
      </w:pPr>
    </w:p>
    <w:p w:rsidR="00D31373" w:rsidRDefault="00000000">
      <w:pPr>
        <w:ind w:left="720"/>
        <w:rPr>
          <w:rFonts w:ascii="Courier" w:hAnsi="Courier"/>
          <w:sz w:val="18"/>
          <w:szCs w:val="18"/>
        </w:rPr>
      </w:pPr>
      <w:r>
        <w:rPr>
          <w:rFonts w:ascii="Courier" w:hAnsi="Courier"/>
          <w:sz w:val="18"/>
          <w:szCs w:val="18"/>
        </w:rPr>
        <w:t>herr_t H5</w:t>
      </w:r>
      <w:proofErr w:type="gramStart"/>
      <w:r>
        <w:rPr>
          <w:rFonts w:ascii="Courier" w:hAnsi="Courier"/>
          <w:sz w:val="18"/>
          <w:szCs w:val="18"/>
        </w:rPr>
        <w:t>Pclose(</w:t>
      </w:r>
      <w:proofErr w:type="gramEnd"/>
      <w:r>
        <w:rPr>
          <w:rFonts w:ascii="Courier" w:hAnsi="Courier"/>
          <w:sz w:val="18"/>
          <w:szCs w:val="18"/>
        </w:rPr>
        <w:t>hid_t plist_id);</w:t>
      </w:r>
    </w:p>
    <w:p w:rsidR="00D31373" w:rsidRDefault="00D31373"/>
    <w:p w:rsidR="00D31373" w:rsidRDefault="00000000">
      <w:r>
        <w:t>Its private API cognate is</w:t>
      </w:r>
    </w:p>
    <w:p w:rsidR="00D31373" w:rsidRDefault="00D31373"/>
    <w:p w:rsidR="00D31373" w:rsidRDefault="00000000">
      <w:pPr>
        <w:ind w:left="720"/>
      </w:pPr>
      <w:r>
        <w:rPr>
          <w:rFonts w:ascii="Courier" w:hAnsi="Courier"/>
          <w:color w:val="000000"/>
          <w:sz w:val="18"/>
          <w:szCs w:val="18"/>
          <w:highlight w:val="white"/>
        </w:rPr>
        <w:t>herr_t H5P_</w:t>
      </w:r>
      <w:proofErr w:type="gramStart"/>
      <w:r>
        <w:rPr>
          <w:rFonts w:ascii="Courier" w:hAnsi="Courier"/>
          <w:color w:val="000000"/>
          <w:sz w:val="18"/>
          <w:szCs w:val="18"/>
          <w:highlight w:val="white"/>
        </w:rPr>
        <w:t>close(</w:t>
      </w:r>
      <w:proofErr w:type="gramEnd"/>
      <w:r>
        <w:rPr>
          <w:rFonts w:ascii="Courier" w:hAnsi="Courier"/>
          <w:color w:val="000000"/>
          <w:sz w:val="18"/>
          <w:szCs w:val="18"/>
          <w:highlight w:val="white"/>
        </w:rPr>
        <w:t>H5P_genplist_t *plist)</w:t>
      </w:r>
      <w:r>
        <w:rPr>
          <w:rFonts w:ascii="Courier" w:hAnsi="Courier"/>
        </w:rPr>
        <w:br/>
      </w:r>
    </w:p>
    <w:p w:rsidR="00D31373" w:rsidRDefault="00000000">
      <w:r>
        <w:t>which is used extensively in error cleanup and also by H5I to discard property lists whose reference count has dropped to zero.</w:t>
      </w:r>
    </w:p>
    <w:p w:rsidR="00D31373" w:rsidRDefault="00D31373"/>
    <w:p w:rsidR="00D31373" w:rsidRDefault="00000000">
      <w:r>
        <w:t>H5</w:t>
      </w:r>
      <w:proofErr w:type="gramStart"/>
      <w:r>
        <w:t>Pclose(</w:t>
      </w:r>
      <w:proofErr w:type="gramEnd"/>
      <w:r>
        <w:t>) calls H5I_dec_app_ref() with the id associated with the target property list – call it A.  This has the effect of decrementing the reference count on the index entry.  If this index reference count drops to zero, H5I deletes the entry from the index, and calls H5P__close_list_</w:t>
      </w:r>
      <w:proofErr w:type="gramStart"/>
      <w:r>
        <w:t>cb(</w:t>
      </w:r>
      <w:proofErr w:type="gramEnd"/>
      <w:r>
        <w:t>) to discard A.</w:t>
      </w:r>
    </w:p>
    <w:p w:rsidR="00D31373" w:rsidRDefault="00D31373"/>
    <w:p w:rsidR="00D31373" w:rsidRDefault="00000000">
      <w:r>
        <w:t>H5P_close_list_</w:t>
      </w:r>
      <w:proofErr w:type="gramStart"/>
      <w:r>
        <w:t>cb(</w:t>
      </w:r>
      <w:proofErr w:type="gramEnd"/>
      <w:r>
        <w:t>) is just a pass through function that calls H5P_close()</w:t>
      </w:r>
    </w:p>
    <w:p w:rsidR="00D31373" w:rsidRDefault="00D31373"/>
    <w:p w:rsidR="00D31373" w:rsidRDefault="00000000">
      <w:r>
        <w:t>H5P_</w:t>
      </w:r>
      <w:proofErr w:type="gramStart"/>
      <w:r>
        <w:t>close(</w:t>
      </w:r>
      <w:proofErr w:type="gramEnd"/>
      <w:r>
        <w:t>) does the actual work.  It is a long and involved function – simplifying as much as possible, it</w:t>
      </w:r>
    </w:p>
    <w:p w:rsidR="00D31373" w:rsidRDefault="00D31373"/>
    <w:p w:rsidR="00D31373" w:rsidRDefault="00000000">
      <w:pPr>
        <w:numPr>
          <w:ilvl w:val="0"/>
          <w:numId w:val="23"/>
        </w:numPr>
      </w:pPr>
      <w:r>
        <w:t>Tests to see if A’s class_init field is TRUE.  If it is, it scans the list of parent property list class(es), starting with *pclass and executes each property list class’s close callback (the close_func field in H5P_genclass_t) in order.</w:t>
      </w:r>
    </w:p>
    <w:p w:rsidR="00D31373" w:rsidRDefault="00D31373">
      <w:pPr>
        <w:ind w:left="720"/>
      </w:pPr>
    </w:p>
    <w:p w:rsidR="00D31373" w:rsidRDefault="00000000">
      <w:pPr>
        <w:numPr>
          <w:ilvl w:val="0"/>
          <w:numId w:val="23"/>
        </w:numPr>
      </w:pPr>
      <w:r>
        <w:lastRenderedPageBreak/>
        <w:t>Scans the entries in A’s props skip list, and calls the close callback for each property that has one.</w:t>
      </w:r>
    </w:p>
    <w:p w:rsidR="00D31373" w:rsidRDefault="00D31373">
      <w:pPr>
        <w:ind w:left="720"/>
      </w:pPr>
    </w:p>
    <w:p w:rsidR="00D31373" w:rsidRDefault="00000000">
      <w:pPr>
        <w:numPr>
          <w:ilvl w:val="0"/>
          <w:numId w:val="23"/>
        </w:numPr>
      </w:pPr>
      <w:r>
        <w:t>Scans the entries in the parent property list class(es) props skip list, starting with the parent property list class pointed to by A’s parent field.  For each such entry, it tests to see if a property of that name appears in A’s props or del skip lists, or earlier in the current scan.  If not, it calls that property’s close callback it if exists.</w:t>
      </w:r>
    </w:p>
    <w:p w:rsidR="00D31373" w:rsidRDefault="00D31373">
      <w:pPr>
        <w:ind w:left="720"/>
      </w:pPr>
    </w:p>
    <w:p w:rsidR="00D31373" w:rsidRDefault="00000000">
      <w:pPr>
        <w:numPr>
          <w:ilvl w:val="0"/>
          <w:numId w:val="23"/>
        </w:numPr>
      </w:pPr>
      <w:r>
        <w:t>Decrement A’s immediate parent property list class’s plists field via a call to H5P__access_</w:t>
      </w:r>
      <w:proofErr w:type="gramStart"/>
      <w:r>
        <w:t>class(</w:t>
      </w:r>
      <w:proofErr w:type="gramEnd"/>
      <w:r>
        <w:t xml:space="preserve">).  Recall that may result in the discard of one or more of the </w:t>
      </w:r>
      <w:proofErr w:type="gramStart"/>
      <w:r>
        <w:t>property</w:t>
      </w:r>
      <w:proofErr w:type="gramEnd"/>
      <w:r>
        <w:t xml:space="preserve"> lists class(es) of A.</w:t>
      </w:r>
    </w:p>
    <w:p w:rsidR="00D31373" w:rsidRDefault="00D31373">
      <w:pPr>
        <w:ind w:left="720"/>
      </w:pPr>
    </w:p>
    <w:p w:rsidR="00D31373" w:rsidRDefault="00000000">
      <w:pPr>
        <w:numPr>
          <w:ilvl w:val="0"/>
          <w:numId w:val="23"/>
        </w:numPr>
      </w:pPr>
      <w:r>
        <w:t>Discard the props and del skip lists maintained by A, along with their contents.</w:t>
      </w:r>
    </w:p>
    <w:p w:rsidR="00D31373" w:rsidRDefault="00D31373">
      <w:pPr>
        <w:ind w:left="720"/>
      </w:pPr>
    </w:p>
    <w:p w:rsidR="00D31373" w:rsidRDefault="00000000">
      <w:pPr>
        <w:numPr>
          <w:ilvl w:val="0"/>
          <w:numId w:val="23"/>
        </w:numPr>
      </w:pPr>
      <w:r>
        <w:t>Discard A’s base instance of H5P_genlist_t.</w:t>
      </w:r>
    </w:p>
    <w:p w:rsidR="00D31373" w:rsidRDefault="00D31373"/>
    <w:p w:rsidR="00D31373" w:rsidRDefault="00000000">
      <w:r>
        <w:t>The public API call to copy property lists is</w:t>
      </w:r>
    </w:p>
    <w:p w:rsidR="00D31373" w:rsidRDefault="00D31373"/>
    <w:p w:rsidR="00D31373" w:rsidRDefault="00000000">
      <w:pPr>
        <w:ind w:left="720"/>
      </w:pPr>
      <w:r>
        <w:t xml:space="preserve"> </w:t>
      </w:r>
      <w:r>
        <w:rPr>
          <w:rFonts w:ascii="Courier" w:hAnsi="Courier"/>
          <w:sz w:val="18"/>
          <w:szCs w:val="18"/>
        </w:rPr>
        <w:t>hid_t H5</w:t>
      </w:r>
      <w:proofErr w:type="gramStart"/>
      <w:r>
        <w:rPr>
          <w:rFonts w:ascii="Courier" w:hAnsi="Courier"/>
          <w:sz w:val="18"/>
          <w:szCs w:val="18"/>
        </w:rPr>
        <w:t>Pcopy(</w:t>
      </w:r>
      <w:proofErr w:type="gramEnd"/>
      <w:r>
        <w:rPr>
          <w:rFonts w:ascii="Courier" w:hAnsi="Courier"/>
          <w:sz w:val="18"/>
          <w:szCs w:val="18"/>
        </w:rPr>
        <w:t>hid_t plist_id)</w:t>
      </w:r>
    </w:p>
    <w:p w:rsidR="00D31373" w:rsidRDefault="00D31373"/>
    <w:p w:rsidR="00D31373" w:rsidRDefault="00000000">
      <w:r>
        <w:t>Recall that this API call also works on property list classes, although this fact is not mentioned in the user documentation.  The private API cognate is</w:t>
      </w:r>
    </w:p>
    <w:p w:rsidR="00D31373" w:rsidRDefault="00D31373"/>
    <w:p w:rsidR="00D31373" w:rsidRDefault="00000000">
      <w:pPr>
        <w:ind w:left="720"/>
        <w:rPr>
          <w:rFonts w:ascii="Courier" w:hAnsi="Courier"/>
          <w:sz w:val="18"/>
          <w:szCs w:val="18"/>
        </w:rPr>
      </w:pPr>
      <w:r>
        <w:rPr>
          <w:rFonts w:ascii="Courier" w:hAnsi="Courier"/>
          <w:sz w:val="18"/>
          <w:szCs w:val="18"/>
        </w:rPr>
        <w:t>hid_</w:t>
      </w:r>
      <w:proofErr w:type="gramStart"/>
      <w:r>
        <w:rPr>
          <w:rFonts w:ascii="Courier" w:hAnsi="Courier"/>
          <w:sz w:val="18"/>
          <w:szCs w:val="18"/>
        </w:rPr>
        <w:t>t  H</w:t>
      </w:r>
      <w:proofErr w:type="gramEnd"/>
      <w:r>
        <w:rPr>
          <w:rFonts w:ascii="Courier" w:hAnsi="Courier"/>
          <w:sz w:val="18"/>
          <w:szCs w:val="18"/>
        </w:rPr>
        <w:t>5P_copy_plist(const H5P_genplist_t *old_plist, hbool_t app_ref)</w:t>
      </w:r>
    </w:p>
    <w:p w:rsidR="00D31373" w:rsidRDefault="00D31373"/>
    <w:p w:rsidR="00D31373" w:rsidRDefault="00000000">
      <w:r>
        <w:t>The process for copying a property list is similar to that for creating a property list.  The major differences are the use of property copy callbacks, and the need to copy properties from the base property list.  See the appendices for details.</w:t>
      </w:r>
    </w:p>
    <w:p w:rsidR="00D31373" w:rsidRDefault="00000000">
      <w:pPr>
        <w:pStyle w:val="Heading3"/>
      </w:pPr>
      <w:bookmarkStart w:id="40" w:name="__RefHeading___Toc31248_1307998885"/>
      <w:bookmarkStart w:id="41" w:name="_Toc129078763"/>
      <w:bookmarkEnd w:id="40"/>
      <w:r>
        <w:t>Property Insertion and Deletion</w:t>
      </w:r>
      <w:bookmarkEnd w:id="41"/>
    </w:p>
    <w:p w:rsidR="00D31373" w:rsidRDefault="00000000">
      <w:r>
        <w:t>The whole idea of either inserting or deleting properties from an existing property list is a departure from the object-oriented notions that appear to have been the basis of the property list facility.  However, it does allow user processes to insert new properties in a property list without modifying HDF5 library defined property list classes, or creating modified copies of same.  As such, it has obvious uses for properties that are only needed once.</w:t>
      </w:r>
    </w:p>
    <w:p w:rsidR="00D31373" w:rsidRDefault="00D31373"/>
    <w:p w:rsidR="00D31373" w:rsidRDefault="00000000">
      <w:r>
        <w:t>The public API for inserting properties into an existing property list is</w:t>
      </w:r>
    </w:p>
    <w:p w:rsidR="00D31373" w:rsidRDefault="00D31373">
      <w:pPr>
        <w:rPr>
          <w:rFonts w:ascii="monospace" w:hAnsi="monospace"/>
        </w:rPr>
      </w:pPr>
    </w:p>
    <w:p w:rsidR="00D31373" w:rsidRDefault="00000000">
      <w:pPr>
        <w:ind w:left="720"/>
        <w:rPr>
          <w:rFonts w:ascii="Courier" w:hAnsi="Courier"/>
          <w:sz w:val="18"/>
          <w:szCs w:val="18"/>
        </w:rPr>
      </w:pPr>
      <w:r>
        <w:rPr>
          <w:rFonts w:ascii="Courier" w:hAnsi="Courier"/>
          <w:sz w:val="18"/>
          <w:szCs w:val="18"/>
        </w:rPr>
        <w:t xml:space="preserve">herr_t H5Pinsert2(hid_t plist_id, const char *name, size_t size, </w:t>
      </w:r>
    </w:p>
    <w:p w:rsidR="00D31373" w:rsidRDefault="00000000">
      <w:pPr>
        <w:ind w:left="720"/>
        <w:rPr>
          <w:rFonts w:ascii="Courier" w:hAnsi="Courier"/>
          <w:sz w:val="18"/>
          <w:szCs w:val="18"/>
        </w:rPr>
      </w:pPr>
      <w:r>
        <w:rPr>
          <w:rFonts w:ascii="Courier" w:hAnsi="Courier"/>
          <w:sz w:val="18"/>
          <w:szCs w:val="18"/>
        </w:rPr>
        <w:t xml:space="preserve">                  void *value, H5P_prp_set_func_t prp_set, </w:t>
      </w:r>
      <w:r>
        <w:rPr>
          <w:rFonts w:ascii="Courier" w:hAnsi="Courier"/>
          <w:sz w:val="18"/>
          <w:szCs w:val="18"/>
        </w:rPr>
        <w:br/>
        <w:t xml:space="preserve">                  H5P_prp_get_func_t prp_get, </w:t>
      </w:r>
    </w:p>
    <w:p w:rsidR="00D31373" w:rsidRDefault="00000000">
      <w:pPr>
        <w:ind w:left="720"/>
        <w:rPr>
          <w:rFonts w:ascii="Courier" w:hAnsi="Courier"/>
          <w:sz w:val="18"/>
          <w:szCs w:val="18"/>
        </w:rPr>
      </w:pPr>
      <w:r>
        <w:rPr>
          <w:rFonts w:ascii="Courier" w:hAnsi="Courier"/>
          <w:sz w:val="18"/>
          <w:szCs w:val="18"/>
        </w:rPr>
        <w:t xml:space="preserve">                  H5P_prp_delete_func_t prp_del, </w:t>
      </w:r>
    </w:p>
    <w:p w:rsidR="00D31373" w:rsidRDefault="00000000">
      <w:pPr>
        <w:ind w:left="720"/>
        <w:rPr>
          <w:rFonts w:ascii="Courier" w:hAnsi="Courier"/>
          <w:sz w:val="18"/>
          <w:szCs w:val="18"/>
        </w:rPr>
      </w:pPr>
      <w:r>
        <w:rPr>
          <w:rFonts w:ascii="Courier" w:hAnsi="Courier"/>
          <w:sz w:val="18"/>
          <w:szCs w:val="18"/>
        </w:rPr>
        <w:t xml:space="preserve">                  H5P_prp_copy_func_t prp_copy,</w:t>
      </w:r>
    </w:p>
    <w:p w:rsidR="00D31373" w:rsidRDefault="00000000">
      <w:pPr>
        <w:ind w:left="720"/>
        <w:rPr>
          <w:rFonts w:ascii="Courier" w:hAnsi="Courier"/>
          <w:sz w:val="18"/>
          <w:szCs w:val="18"/>
        </w:rPr>
      </w:pPr>
      <w:r>
        <w:rPr>
          <w:rFonts w:ascii="Courier" w:hAnsi="Courier"/>
          <w:sz w:val="18"/>
          <w:szCs w:val="18"/>
        </w:rPr>
        <w:t xml:space="preserve">                  H5P_prp_compare_func_t prp_cmp,</w:t>
      </w:r>
    </w:p>
    <w:p w:rsidR="00D31373" w:rsidRDefault="00000000">
      <w:pPr>
        <w:ind w:left="720"/>
        <w:rPr>
          <w:rFonts w:ascii="Courier" w:hAnsi="Courier"/>
          <w:sz w:val="18"/>
          <w:szCs w:val="18"/>
        </w:rPr>
      </w:pPr>
      <w:r>
        <w:rPr>
          <w:rFonts w:ascii="Courier" w:hAnsi="Courier"/>
          <w:sz w:val="18"/>
          <w:szCs w:val="18"/>
        </w:rPr>
        <w:t xml:space="preserve">                  H5P_prp_close_func_t prp_close)</w:t>
      </w:r>
    </w:p>
    <w:p w:rsidR="00D31373" w:rsidRDefault="00D31373"/>
    <w:p w:rsidR="00D31373" w:rsidRDefault="00000000">
      <w:r>
        <w:lastRenderedPageBreak/>
        <w:t xml:space="preserve">The private API cognate is </w:t>
      </w:r>
    </w:p>
    <w:p w:rsidR="00D31373" w:rsidRDefault="00D31373"/>
    <w:p w:rsidR="00D31373" w:rsidRDefault="00000000">
      <w:pPr>
        <w:ind w:left="720"/>
        <w:rPr>
          <w:rFonts w:ascii="Courier" w:hAnsi="Courier"/>
          <w:color w:val="000000"/>
          <w:sz w:val="18"/>
          <w:szCs w:val="18"/>
          <w:highlight w:val="white"/>
        </w:rPr>
      </w:pPr>
      <w:r>
        <w:rPr>
          <w:rFonts w:ascii="Courier" w:hAnsi="Courier"/>
          <w:color w:val="000000"/>
          <w:sz w:val="18"/>
          <w:szCs w:val="18"/>
          <w:highlight w:val="white"/>
        </w:rPr>
        <w:t>herr_t H5P_</w:t>
      </w:r>
      <w:proofErr w:type="gramStart"/>
      <w:r>
        <w:rPr>
          <w:rFonts w:ascii="Courier" w:hAnsi="Courier"/>
          <w:color w:val="000000"/>
          <w:sz w:val="18"/>
          <w:szCs w:val="18"/>
          <w:highlight w:val="white"/>
        </w:rPr>
        <w:t>insert(</w:t>
      </w:r>
      <w:proofErr w:type="gramEnd"/>
      <w:r>
        <w:rPr>
          <w:rFonts w:ascii="Courier" w:hAnsi="Courier"/>
          <w:color w:val="000000"/>
          <w:sz w:val="18"/>
          <w:szCs w:val="18"/>
          <w:highlight w:val="white"/>
        </w:rPr>
        <w:t xml:space="preserve">H5P_genplist_t *plist, const char *name, size_t size, </w:t>
      </w:r>
    </w:p>
    <w:p w:rsidR="00D31373" w:rsidRDefault="00000000">
      <w:pPr>
        <w:ind w:left="720"/>
      </w:pPr>
      <w:r>
        <w:rPr>
          <w:rFonts w:ascii="Courier" w:hAnsi="Courier"/>
          <w:color w:val="000000"/>
          <w:sz w:val="18"/>
          <w:szCs w:val="18"/>
          <w:highlight w:val="white"/>
        </w:rPr>
        <w:t xml:space="preserve">                  void *value, </w:t>
      </w:r>
      <w:r>
        <w:rPr>
          <w:rFonts w:ascii="Courier" w:hAnsi="Courier"/>
          <w:sz w:val="18"/>
          <w:szCs w:val="18"/>
        </w:rPr>
        <w:t xml:space="preserve">H5P_prp_set_func_t prp_set, </w:t>
      </w:r>
    </w:p>
    <w:p w:rsidR="00D31373" w:rsidRDefault="00000000">
      <w:pPr>
        <w:ind w:left="720"/>
        <w:rPr>
          <w:rFonts w:ascii="Courier" w:hAnsi="Courier"/>
          <w:sz w:val="18"/>
          <w:szCs w:val="18"/>
        </w:rPr>
      </w:pPr>
      <w:r>
        <w:rPr>
          <w:rFonts w:ascii="Courier" w:hAnsi="Courier"/>
          <w:sz w:val="18"/>
          <w:szCs w:val="18"/>
        </w:rPr>
        <w:t xml:space="preserve">                  H5P_prp_get_func_t prp_get,</w:t>
      </w:r>
    </w:p>
    <w:p w:rsidR="00D31373" w:rsidRDefault="00000000">
      <w:pPr>
        <w:ind w:left="720"/>
        <w:rPr>
          <w:rFonts w:ascii="Courier" w:hAnsi="Courier"/>
          <w:sz w:val="18"/>
          <w:szCs w:val="18"/>
        </w:rPr>
      </w:pPr>
      <w:r>
        <w:rPr>
          <w:rFonts w:ascii="Courier" w:hAnsi="Courier"/>
          <w:sz w:val="18"/>
          <w:szCs w:val="18"/>
        </w:rPr>
        <w:t xml:space="preserve">                  H5P_prp_encode_func_t prp_encode, </w:t>
      </w:r>
    </w:p>
    <w:p w:rsidR="00D31373" w:rsidRDefault="00000000">
      <w:pPr>
        <w:ind w:left="720"/>
        <w:rPr>
          <w:rFonts w:ascii="Courier" w:hAnsi="Courier"/>
          <w:sz w:val="18"/>
          <w:szCs w:val="18"/>
        </w:rPr>
      </w:pPr>
      <w:r>
        <w:rPr>
          <w:rFonts w:ascii="Courier" w:hAnsi="Courier"/>
          <w:sz w:val="18"/>
          <w:szCs w:val="18"/>
        </w:rPr>
        <w:t xml:space="preserve">                  H5P_prp_decode_func_t prp_decode, </w:t>
      </w:r>
    </w:p>
    <w:p w:rsidR="00D31373" w:rsidRDefault="00000000">
      <w:pPr>
        <w:ind w:left="720"/>
        <w:rPr>
          <w:rFonts w:ascii="Courier" w:hAnsi="Courier"/>
          <w:sz w:val="18"/>
          <w:szCs w:val="18"/>
        </w:rPr>
      </w:pPr>
      <w:r>
        <w:rPr>
          <w:rFonts w:ascii="Courier" w:hAnsi="Courier"/>
          <w:sz w:val="18"/>
          <w:szCs w:val="18"/>
        </w:rPr>
        <w:t xml:space="preserve">                  H5P_prp_delete_func_t prp_delete, </w:t>
      </w:r>
    </w:p>
    <w:p w:rsidR="00D31373" w:rsidRDefault="00000000">
      <w:pPr>
        <w:ind w:left="720"/>
        <w:rPr>
          <w:rFonts w:ascii="Courier" w:hAnsi="Courier"/>
          <w:sz w:val="18"/>
          <w:szCs w:val="18"/>
        </w:rPr>
      </w:pPr>
      <w:r>
        <w:rPr>
          <w:rFonts w:ascii="Courier" w:hAnsi="Courier"/>
          <w:sz w:val="18"/>
          <w:szCs w:val="18"/>
        </w:rPr>
        <w:t xml:space="preserve">                  H5P_prp_copy_func_t prp_copy, </w:t>
      </w:r>
    </w:p>
    <w:p w:rsidR="00D31373" w:rsidRDefault="00000000">
      <w:pPr>
        <w:ind w:left="720"/>
        <w:rPr>
          <w:rFonts w:ascii="Courier" w:hAnsi="Courier"/>
          <w:sz w:val="18"/>
          <w:szCs w:val="18"/>
        </w:rPr>
      </w:pPr>
      <w:r>
        <w:rPr>
          <w:rFonts w:ascii="Courier" w:hAnsi="Courier"/>
          <w:sz w:val="18"/>
          <w:szCs w:val="18"/>
        </w:rPr>
        <w:t xml:space="preserve">                  H5P_prp_compare_func_t prp_cmp, </w:t>
      </w:r>
    </w:p>
    <w:p w:rsidR="00D31373" w:rsidRDefault="00000000">
      <w:pPr>
        <w:ind w:left="720"/>
      </w:pPr>
      <w:r>
        <w:rPr>
          <w:rFonts w:ascii="Courier" w:hAnsi="Courier"/>
          <w:sz w:val="18"/>
          <w:szCs w:val="18"/>
        </w:rPr>
        <w:t xml:space="preserve">                  H5P_prp_close_func_t prp_close)</w:t>
      </w:r>
      <w:r>
        <w:rPr>
          <w:rFonts w:ascii="Courier" w:hAnsi="Courier"/>
        </w:rPr>
        <w:br/>
      </w:r>
    </w:p>
    <w:p w:rsidR="00D31373" w:rsidRDefault="00000000">
      <w:r>
        <w:t>H5Pinsert2() looks up a pointer to the target property list (call it A) and then passes this pointer to H5P_</w:t>
      </w:r>
      <w:proofErr w:type="gramStart"/>
      <w:r>
        <w:t>insert(</w:t>
      </w:r>
      <w:proofErr w:type="gramEnd"/>
      <w:r>
        <w:t>) along with the necessary parameters.</w:t>
      </w:r>
    </w:p>
    <w:p w:rsidR="00D31373" w:rsidRDefault="00D31373"/>
    <w:p w:rsidR="00D31373" w:rsidRDefault="00000000">
      <w:r>
        <w:t>H5P_</w:t>
      </w:r>
      <w:proofErr w:type="gramStart"/>
      <w:r>
        <w:t>insert(</w:t>
      </w:r>
      <w:proofErr w:type="gramEnd"/>
      <w:r>
        <w:t xml:space="preserve">) verifies that the skip list referenced by A’s props field doesn’t contain a property of the supplied name, and returns an error if does.  </w:t>
      </w:r>
    </w:p>
    <w:p w:rsidR="00D31373" w:rsidRDefault="00D31373"/>
    <w:p w:rsidR="00D31373" w:rsidRDefault="00000000">
      <w:r>
        <w:t>It then checks A’s deleted list (referenced by the del field) to see if it contains the supplied name, and removes it from the deleted list it is found.</w:t>
      </w:r>
    </w:p>
    <w:p w:rsidR="00D31373" w:rsidRDefault="00D31373"/>
    <w:p w:rsidR="00D31373" w:rsidRDefault="00000000">
      <w:r>
        <w:t>If the supplied name doesn’t appear in the deleted list, H5P_</w:t>
      </w:r>
      <w:proofErr w:type="gramStart"/>
      <w:r>
        <w:t>insert(</w:t>
      </w:r>
      <w:proofErr w:type="gramEnd"/>
      <w:r>
        <w:t>) next searches for a property of the supplied name in A’s parent property list class(es), and returns an error if this search is successful.</w:t>
      </w:r>
    </w:p>
    <w:p w:rsidR="00D31373" w:rsidRDefault="00D31373"/>
    <w:p w:rsidR="00D31373" w:rsidRDefault="00000000">
      <w:r>
        <w:t>With this sanity checking complete, H5P_</w:t>
      </w:r>
      <w:proofErr w:type="gramStart"/>
      <w:r>
        <w:t>insert(</w:t>
      </w:r>
      <w:proofErr w:type="gramEnd"/>
      <w:r>
        <w:t>) creates the new property as specified by its parameters, inserts it in the skip list referenced by A’s props field, increments A’s nprops field, and returns</w:t>
      </w:r>
    </w:p>
    <w:p w:rsidR="00D31373" w:rsidRDefault="00D31373"/>
    <w:p w:rsidR="00D31373" w:rsidRDefault="00000000">
      <w:r>
        <w:t>The public API for deleting properties from property lists is</w:t>
      </w:r>
    </w:p>
    <w:p w:rsidR="00D31373" w:rsidRDefault="00D31373"/>
    <w:p w:rsidR="00D31373" w:rsidRDefault="00000000">
      <w:pPr>
        <w:ind w:left="720"/>
        <w:rPr>
          <w:rFonts w:ascii="Courier" w:hAnsi="Courier"/>
          <w:sz w:val="18"/>
          <w:szCs w:val="18"/>
        </w:rPr>
      </w:pPr>
      <w:r>
        <w:rPr>
          <w:rFonts w:ascii="Courier" w:hAnsi="Courier"/>
          <w:sz w:val="18"/>
          <w:szCs w:val="18"/>
        </w:rPr>
        <w:t>herr_t H5</w:t>
      </w:r>
      <w:proofErr w:type="gramStart"/>
      <w:r>
        <w:rPr>
          <w:rFonts w:ascii="Courier" w:hAnsi="Courier"/>
          <w:sz w:val="18"/>
          <w:szCs w:val="18"/>
        </w:rPr>
        <w:t>Premove(</w:t>
      </w:r>
      <w:proofErr w:type="gramEnd"/>
      <w:r>
        <w:rPr>
          <w:rFonts w:ascii="Courier" w:hAnsi="Courier"/>
          <w:sz w:val="18"/>
          <w:szCs w:val="18"/>
        </w:rPr>
        <w:t>hid_t plist_id, const char *name)</w:t>
      </w:r>
    </w:p>
    <w:p w:rsidR="00D31373" w:rsidRDefault="00D31373"/>
    <w:p w:rsidR="00D31373" w:rsidRDefault="00000000">
      <w:r>
        <w:t>Its private API cognate is</w:t>
      </w:r>
    </w:p>
    <w:p w:rsidR="00D31373" w:rsidRDefault="00D31373"/>
    <w:p w:rsidR="00D31373" w:rsidRDefault="00000000">
      <w:pPr>
        <w:ind w:left="720"/>
        <w:rPr>
          <w:rFonts w:ascii="Courier" w:hAnsi="Courier"/>
          <w:color w:val="000000"/>
          <w:sz w:val="18"/>
          <w:szCs w:val="18"/>
          <w:highlight w:val="white"/>
        </w:rPr>
      </w:pPr>
      <w:r>
        <w:rPr>
          <w:rFonts w:ascii="Courier" w:hAnsi="Courier"/>
          <w:color w:val="000000"/>
          <w:sz w:val="18"/>
          <w:szCs w:val="18"/>
          <w:highlight w:val="white"/>
        </w:rPr>
        <w:t>herr_t H5P_</w:t>
      </w:r>
      <w:proofErr w:type="gramStart"/>
      <w:r>
        <w:rPr>
          <w:rFonts w:ascii="Courier" w:hAnsi="Courier"/>
          <w:color w:val="000000"/>
          <w:sz w:val="18"/>
          <w:szCs w:val="18"/>
          <w:highlight w:val="white"/>
        </w:rPr>
        <w:t>remove(</w:t>
      </w:r>
      <w:proofErr w:type="gramEnd"/>
      <w:r>
        <w:rPr>
          <w:rFonts w:ascii="Courier" w:hAnsi="Courier"/>
          <w:color w:val="000000"/>
          <w:sz w:val="18"/>
          <w:szCs w:val="18"/>
          <w:highlight w:val="white"/>
        </w:rPr>
        <w:t>H5P_genplist_t *plist, const char *name)</w:t>
      </w:r>
    </w:p>
    <w:p w:rsidR="00D31373" w:rsidRDefault="00D31373"/>
    <w:p w:rsidR="00D31373" w:rsidRDefault="00000000">
      <w:r>
        <w:t>H5</w:t>
      </w:r>
      <w:proofErr w:type="gramStart"/>
      <w:r>
        <w:t>Premove(</w:t>
      </w:r>
      <w:proofErr w:type="gramEnd"/>
      <w:r>
        <w:t>) looks up a pointer to the target property list (call it A) and then passes this pointer to H5P_remove() along with the name of the target property.  H5P_</w:t>
      </w:r>
      <w:proofErr w:type="gramStart"/>
      <w:r>
        <w:t>remove(</w:t>
      </w:r>
      <w:proofErr w:type="gramEnd"/>
      <w:r>
        <w:t>) in turn calls H5P__do_prop() to do the actual work.</w:t>
      </w:r>
    </w:p>
    <w:p w:rsidR="00D31373" w:rsidRDefault="00D31373"/>
    <w:p w:rsidR="00D31373" w:rsidRDefault="00000000">
      <w:r>
        <w:t>H5P__do_</w:t>
      </w:r>
      <w:proofErr w:type="gramStart"/>
      <w:r>
        <w:t>prop(</w:t>
      </w:r>
      <w:proofErr w:type="gramEnd"/>
      <w:r>
        <w:t>) is another swiss army function.  It scans the target property list for the target name, and then applies one of the supplied functions depending on where the target property is found.  In this case, it performs as follows:</w:t>
      </w:r>
    </w:p>
    <w:p w:rsidR="00D31373" w:rsidRDefault="00D31373"/>
    <w:p w:rsidR="00D31373" w:rsidRDefault="00000000">
      <w:r>
        <w:t>Test to see if the target name already appears in A’s deleted list, and fail if it does.</w:t>
      </w:r>
    </w:p>
    <w:p w:rsidR="00D31373" w:rsidRDefault="00D31373"/>
    <w:p w:rsidR="00D31373" w:rsidRDefault="00000000">
      <w:r>
        <w:lastRenderedPageBreak/>
        <w:t>Search for the target property in A’s props skip list.  If it is found, run the properties deletion callback, insert the properties name in A’s deleted list, remove the property from the skip list, free it, decrement A’s nprops field, and return.</w:t>
      </w:r>
    </w:p>
    <w:p w:rsidR="00D31373" w:rsidRDefault="00D31373"/>
    <w:p w:rsidR="00D31373" w:rsidRDefault="00000000">
      <w:r>
        <w:t xml:space="preserve">If the search of A’s props </w:t>
      </w:r>
      <w:proofErr w:type="gramStart"/>
      <w:r>
        <w:t>skip</w:t>
      </w:r>
      <w:proofErr w:type="gramEnd"/>
      <w:r>
        <w:t xml:space="preserve"> list fails, search the properties of A’s parent property list class(es) for the target property.  If it is found, run the properties deletion callback </w:t>
      </w:r>
      <w:r>
        <w:rPr>
          <w:b/>
          <w:bCs/>
        </w:rPr>
        <w:t>on a copy of the properties value</w:t>
      </w:r>
      <w:r>
        <w:rPr>
          <w:rStyle w:val="FootnoteAnchor"/>
          <w:b/>
          <w:bCs/>
        </w:rPr>
        <w:footnoteReference w:id="10"/>
      </w:r>
      <w:r>
        <w:t>, insert the properties name in A’s deleted list, decrement A’s nprops field and return.  Note that the target property is not removed from its host property list class.</w:t>
      </w:r>
    </w:p>
    <w:p w:rsidR="00D31373" w:rsidRDefault="00D31373"/>
    <w:p w:rsidR="00D31373" w:rsidRDefault="00000000">
      <w:r>
        <w:t>If both searches fail, H5P__do_</w:t>
      </w:r>
      <w:proofErr w:type="gramStart"/>
      <w:r>
        <w:t>prop(</w:t>
      </w:r>
      <w:proofErr w:type="gramEnd"/>
      <w:r>
        <w:t>) fails.</w:t>
      </w:r>
    </w:p>
    <w:p w:rsidR="00D31373" w:rsidRDefault="00D31373"/>
    <w:p w:rsidR="00D31373" w:rsidRDefault="00000000">
      <w:pPr>
        <w:pStyle w:val="Heading3"/>
      </w:pPr>
      <w:bookmarkStart w:id="42" w:name="__RefHeading___Toc31250_1307998885"/>
      <w:bookmarkStart w:id="43" w:name="_Toc129078764"/>
      <w:bookmarkEnd w:id="42"/>
      <w:r>
        <w:t>Property Value Get and Set</w:t>
      </w:r>
      <w:bookmarkEnd w:id="43"/>
    </w:p>
    <w:p w:rsidR="00D31373" w:rsidRDefault="00000000">
      <w:r>
        <w:t>The public API call to get the value of a property in a property list is</w:t>
      </w:r>
    </w:p>
    <w:p w:rsidR="00D31373" w:rsidRDefault="00D31373"/>
    <w:p w:rsidR="00D31373" w:rsidRDefault="00000000">
      <w:pPr>
        <w:ind w:left="720"/>
        <w:rPr>
          <w:rFonts w:ascii="Courier" w:hAnsi="Courier"/>
          <w:sz w:val="18"/>
          <w:szCs w:val="18"/>
        </w:rPr>
      </w:pPr>
      <w:r>
        <w:rPr>
          <w:rFonts w:ascii="Courier" w:hAnsi="Courier"/>
          <w:sz w:val="18"/>
          <w:szCs w:val="18"/>
        </w:rPr>
        <w:t>herr_t H5</w:t>
      </w:r>
      <w:proofErr w:type="gramStart"/>
      <w:r>
        <w:rPr>
          <w:rFonts w:ascii="Courier" w:hAnsi="Courier"/>
          <w:sz w:val="18"/>
          <w:szCs w:val="18"/>
        </w:rPr>
        <w:t>Pget(</w:t>
      </w:r>
      <w:proofErr w:type="gramEnd"/>
      <w:r>
        <w:rPr>
          <w:rFonts w:ascii="Courier" w:hAnsi="Courier"/>
          <w:sz w:val="18"/>
          <w:szCs w:val="18"/>
        </w:rPr>
        <w:t>hid_t plist_id, const char *name, void *value)</w:t>
      </w:r>
    </w:p>
    <w:p w:rsidR="00D31373" w:rsidRDefault="00D31373"/>
    <w:p w:rsidR="00D31373" w:rsidRDefault="00000000">
      <w:r>
        <w:t>Its internal API cognate is</w:t>
      </w:r>
    </w:p>
    <w:p w:rsidR="00D31373" w:rsidRDefault="00D31373"/>
    <w:p w:rsidR="00D31373" w:rsidRDefault="00000000">
      <w:pPr>
        <w:ind w:left="720"/>
        <w:rPr>
          <w:rFonts w:ascii="Courier" w:hAnsi="Courier"/>
          <w:sz w:val="18"/>
          <w:szCs w:val="18"/>
        </w:rPr>
      </w:pPr>
      <w:r>
        <w:rPr>
          <w:rFonts w:ascii="Courier" w:hAnsi="Courier"/>
          <w:sz w:val="18"/>
          <w:szCs w:val="18"/>
        </w:rPr>
        <w:t>herr_t H5P_</w:t>
      </w:r>
      <w:proofErr w:type="gramStart"/>
      <w:r>
        <w:rPr>
          <w:rFonts w:ascii="Courier" w:hAnsi="Courier"/>
          <w:sz w:val="18"/>
          <w:szCs w:val="18"/>
        </w:rPr>
        <w:t>get(</w:t>
      </w:r>
      <w:proofErr w:type="gramEnd"/>
      <w:r>
        <w:rPr>
          <w:rFonts w:ascii="Courier" w:hAnsi="Courier"/>
          <w:sz w:val="18"/>
          <w:szCs w:val="18"/>
        </w:rPr>
        <w:t>H5P_genplist_t *plist, const char *name, void *value)</w:t>
      </w:r>
    </w:p>
    <w:p w:rsidR="00D31373" w:rsidRDefault="00D31373"/>
    <w:p w:rsidR="00D31373" w:rsidRDefault="00000000">
      <w:r>
        <w:t>Conceptually, these routines look up the target property in the target property list, and cop</w:t>
      </w:r>
      <w:del w:id="44" w:author="Unknown Author" w:date="2024-06-01T08:08:00Z">
        <w:r>
          <w:delText>y</w:delText>
        </w:r>
      </w:del>
      <w:ins w:id="45" w:author="Unknown Author" w:date="2024-06-01T08:08:00Z">
        <w:r>
          <w:t>ies</w:t>
        </w:r>
      </w:ins>
      <w:r>
        <w:t xml:space="preserve"> its value into the supplied buffer.  The actual implementation is a bit more complex.</w:t>
      </w:r>
    </w:p>
    <w:p w:rsidR="00D31373" w:rsidRDefault="00D31373"/>
    <w:p w:rsidR="00D31373" w:rsidRDefault="00000000">
      <w:r>
        <w:t>H5</w:t>
      </w:r>
      <w:proofErr w:type="gramStart"/>
      <w:r>
        <w:t>Pget(</w:t>
      </w:r>
      <w:proofErr w:type="gramEnd"/>
      <w:r>
        <w:t>) looks up a pointer to the target property list (call it A) and passes this pointer into H5P_get() with its other parameters.</w:t>
      </w:r>
    </w:p>
    <w:p w:rsidR="00D31373" w:rsidRDefault="00D31373"/>
    <w:p w:rsidR="00D31373" w:rsidRDefault="00000000">
      <w:r>
        <w:t>H5P_</w:t>
      </w:r>
      <w:proofErr w:type="gramStart"/>
      <w:r>
        <w:t>get(</w:t>
      </w:r>
      <w:proofErr w:type="gramEnd"/>
      <w:r>
        <w:t>) calls H5P__do_prop() with the appropriate parameters to perform the lookup and then returns.</w:t>
      </w:r>
    </w:p>
    <w:p w:rsidR="00D31373" w:rsidRDefault="00D31373"/>
    <w:p w:rsidR="00D31373" w:rsidRDefault="00000000">
      <w:r>
        <w:t>In this configuration, H5P_do_</w:t>
      </w:r>
      <w:proofErr w:type="gramStart"/>
      <w:r>
        <w:t>prop(</w:t>
      </w:r>
      <w:proofErr w:type="gramEnd"/>
      <w:r>
        <w:t>) first scans A’s deleted list for the target name, and returns failure if this search succeeds.</w:t>
      </w:r>
    </w:p>
    <w:p w:rsidR="00D31373" w:rsidRDefault="00D31373"/>
    <w:p w:rsidR="00D31373" w:rsidRDefault="00000000">
      <w:r>
        <w:t>If the search of A’s deleted list fails, H5P__do_</w:t>
      </w:r>
      <w:proofErr w:type="gramStart"/>
      <w:r>
        <w:t>prop(</w:t>
      </w:r>
      <w:proofErr w:type="gramEnd"/>
      <w:r>
        <w:t>) searches first A’s props skip list, and then the props skip lists of the parent property list class(es) until a property of the specified name is found.</w:t>
      </w:r>
    </w:p>
    <w:p w:rsidR="00D31373" w:rsidRDefault="00D31373"/>
    <w:p w:rsidR="00D31373" w:rsidRDefault="00000000">
      <w:r>
        <w:t>If the search fails, H5P__do_</w:t>
      </w:r>
      <w:proofErr w:type="gramStart"/>
      <w:r>
        <w:t>prop(</w:t>
      </w:r>
      <w:proofErr w:type="gramEnd"/>
      <w:r>
        <w:t>) returns failure.</w:t>
      </w:r>
    </w:p>
    <w:p w:rsidR="00D31373" w:rsidRDefault="00D31373"/>
    <w:p w:rsidR="00D31373" w:rsidRDefault="00000000">
      <w:r>
        <w:t>If the search succeeds, H5P__do_</w:t>
      </w:r>
      <w:proofErr w:type="gramStart"/>
      <w:r>
        <w:t>prop(</w:t>
      </w:r>
      <w:proofErr w:type="gramEnd"/>
      <w:r>
        <w:t>) tests to see if the target property has a get callback.</w:t>
      </w:r>
    </w:p>
    <w:p w:rsidR="00D31373" w:rsidRDefault="00D31373"/>
    <w:p w:rsidR="00D31373" w:rsidRDefault="00000000">
      <w:r>
        <w:lastRenderedPageBreak/>
        <w:t>If it doesn’t, H5P__do_</w:t>
      </w:r>
      <w:proofErr w:type="gramStart"/>
      <w:r>
        <w:t>prop(</w:t>
      </w:r>
      <w:proofErr w:type="gramEnd"/>
      <w:r>
        <w:t>) just memcpy’s the target property’s value buffer into the supplied buffer and returns.</w:t>
      </w:r>
    </w:p>
    <w:p w:rsidR="00D31373" w:rsidRDefault="00D31373"/>
    <w:p w:rsidR="00D31373" w:rsidRDefault="00000000">
      <w:r>
        <w:t>If it does, H5P__do_</w:t>
      </w:r>
      <w:proofErr w:type="gramStart"/>
      <w:r>
        <w:t>prop(</w:t>
      </w:r>
      <w:proofErr w:type="gramEnd"/>
      <w:r>
        <w:t>) allocates a temporary buffer of size equal to the target property’s value buffer, copies the value buffer into the temporary buffer, runs the properties get function on the temporary buffer, copies the temporary buffer into the supplied buffer</w:t>
      </w:r>
      <w:r>
        <w:rPr>
          <w:rStyle w:val="FootnoteAnchor"/>
        </w:rPr>
        <w:footnoteReference w:id="11"/>
      </w:r>
      <w:r>
        <w:t xml:space="preserve">, discards the temporary buffer and returns. </w:t>
      </w:r>
    </w:p>
    <w:p w:rsidR="00D31373" w:rsidRDefault="00D31373"/>
    <w:p w:rsidR="00D31373" w:rsidRDefault="00000000">
      <w:r>
        <w:t>The public API to set the value of a property in a property list is</w:t>
      </w:r>
    </w:p>
    <w:p w:rsidR="00D31373" w:rsidRDefault="00D31373"/>
    <w:p w:rsidR="00D31373" w:rsidRDefault="00000000">
      <w:pPr>
        <w:ind w:left="720"/>
        <w:rPr>
          <w:rFonts w:ascii="Courier" w:hAnsi="Courier"/>
          <w:sz w:val="18"/>
          <w:szCs w:val="18"/>
        </w:rPr>
      </w:pPr>
      <w:r>
        <w:rPr>
          <w:rFonts w:ascii="Courier" w:hAnsi="Courier"/>
          <w:sz w:val="18"/>
          <w:szCs w:val="18"/>
        </w:rPr>
        <w:t>herr_t H5</w:t>
      </w:r>
      <w:proofErr w:type="gramStart"/>
      <w:r>
        <w:rPr>
          <w:rFonts w:ascii="Courier" w:hAnsi="Courier"/>
          <w:sz w:val="18"/>
          <w:szCs w:val="18"/>
        </w:rPr>
        <w:t>Pset(</w:t>
      </w:r>
      <w:proofErr w:type="gramEnd"/>
      <w:r>
        <w:rPr>
          <w:rFonts w:ascii="Courier" w:hAnsi="Courier"/>
          <w:sz w:val="18"/>
          <w:szCs w:val="18"/>
        </w:rPr>
        <w:t>hid_t plist_id, const char *name, const void *value)</w:t>
      </w:r>
    </w:p>
    <w:p w:rsidR="00D31373" w:rsidRDefault="00D31373"/>
    <w:p w:rsidR="00D31373" w:rsidRDefault="00000000">
      <w:r>
        <w:t>Its private API cognate is</w:t>
      </w:r>
    </w:p>
    <w:p w:rsidR="00D31373" w:rsidRDefault="00D31373"/>
    <w:p w:rsidR="00D31373" w:rsidRDefault="00000000">
      <w:pPr>
        <w:ind w:left="720"/>
      </w:pPr>
      <w:r>
        <w:rPr>
          <w:rFonts w:ascii="Courier" w:hAnsi="Courier"/>
          <w:color w:val="000000"/>
          <w:sz w:val="18"/>
          <w:szCs w:val="18"/>
          <w:highlight w:val="white"/>
        </w:rPr>
        <w:t>herr_t H5P_</w:t>
      </w:r>
      <w:proofErr w:type="gramStart"/>
      <w:r>
        <w:rPr>
          <w:rFonts w:ascii="Courier" w:hAnsi="Courier"/>
          <w:color w:val="000000"/>
          <w:sz w:val="18"/>
          <w:szCs w:val="18"/>
          <w:highlight w:val="white"/>
        </w:rPr>
        <w:t>set(</w:t>
      </w:r>
      <w:proofErr w:type="gramEnd"/>
      <w:r>
        <w:rPr>
          <w:rFonts w:ascii="Courier" w:hAnsi="Courier"/>
          <w:color w:val="000000"/>
          <w:sz w:val="18"/>
          <w:szCs w:val="18"/>
          <w:highlight w:val="white"/>
        </w:rPr>
        <w:t>H5P_genplist_t *plist, const char *name, const void *value)</w:t>
      </w:r>
      <w:r>
        <w:rPr>
          <w:rFonts w:ascii="Courier" w:hAnsi="Courier"/>
        </w:rPr>
        <w:br/>
      </w:r>
    </w:p>
    <w:p w:rsidR="00D31373" w:rsidRDefault="00000000">
      <w:r>
        <w:t>Conceptually, these routines look up the property of the supplied name in the target property list, and set its value to the supplied value.  In practice, this is complicated by property specific set callbacks, and the possibility that the target property may still have its default value, and thus not reside in the target property list.</w:t>
      </w:r>
    </w:p>
    <w:p w:rsidR="00D31373" w:rsidRDefault="00D31373"/>
    <w:p w:rsidR="00D31373" w:rsidRDefault="00000000">
      <w:r>
        <w:t>H5</w:t>
      </w:r>
      <w:proofErr w:type="gramStart"/>
      <w:r>
        <w:t>Pset(</w:t>
      </w:r>
      <w:proofErr w:type="gramEnd"/>
      <w:r>
        <w:t>) looks up a pointer to the target property list (call it A) and passes this pointer into H5P_set() with its other parameters.</w:t>
      </w:r>
    </w:p>
    <w:p w:rsidR="00D31373" w:rsidRDefault="00D31373"/>
    <w:p w:rsidR="00D31373" w:rsidRDefault="00000000">
      <w:r>
        <w:t>H5P_</w:t>
      </w:r>
      <w:proofErr w:type="gramStart"/>
      <w:r>
        <w:t>set(</w:t>
      </w:r>
      <w:proofErr w:type="gramEnd"/>
      <w:r>
        <w:t>) calls H5P__do_prop() with the appropriate parameters to perform the lookup and then returns.  Note that in this case, the supplied function pointers are different – one for the case in which the target property is in A’s props skip list, and another for the case in which the target property is found in one of A’s property list class(es).</w:t>
      </w:r>
    </w:p>
    <w:p w:rsidR="00D31373" w:rsidRDefault="00D31373"/>
    <w:p w:rsidR="00D31373" w:rsidRDefault="00000000">
      <w:r>
        <w:t>In this configuration, H5P__do_</w:t>
      </w:r>
      <w:proofErr w:type="gramStart"/>
      <w:r>
        <w:t>prop(</w:t>
      </w:r>
      <w:proofErr w:type="gramEnd"/>
      <w:r>
        <w:t>) first scans A’s deleted list for the target name, and returns failure if this search succeeds.</w:t>
      </w:r>
    </w:p>
    <w:p w:rsidR="00D31373" w:rsidRDefault="00D31373"/>
    <w:p w:rsidR="00D31373" w:rsidRDefault="00000000">
      <w:r>
        <w:t xml:space="preserve">It then searches A’s props skip list for the target property.  </w:t>
      </w:r>
    </w:p>
    <w:p w:rsidR="00D31373" w:rsidRDefault="00D31373"/>
    <w:p w:rsidR="00D31373" w:rsidRDefault="00000000">
      <w:r>
        <w:t>If the target property is found, H5P__do_</w:t>
      </w:r>
      <w:proofErr w:type="gramStart"/>
      <w:r>
        <w:t>prop(</w:t>
      </w:r>
      <w:proofErr w:type="gramEnd"/>
      <w:r>
        <w:t>)</w:t>
      </w:r>
    </w:p>
    <w:p w:rsidR="00D31373" w:rsidRDefault="00D31373"/>
    <w:p w:rsidR="00D31373" w:rsidRDefault="00000000">
      <w:pPr>
        <w:numPr>
          <w:ilvl w:val="0"/>
          <w:numId w:val="24"/>
        </w:numPr>
      </w:pPr>
      <w:r>
        <w:t>Tests to see if the property’s set call back is defined.  If it is defined, H5P__do_</w:t>
      </w:r>
      <w:proofErr w:type="gramStart"/>
      <w:r>
        <w:t>prop(</w:t>
      </w:r>
      <w:proofErr w:type="gramEnd"/>
      <w:r>
        <w:t>) allocates a buffer of size equal to the property’s value buffer, memcpy’s the supplied buffer into the temporary buffer, and runs the property’s set callback on the temporary buffer</w:t>
      </w:r>
      <w:r>
        <w:rPr>
          <w:rStyle w:val="FootnoteAnchor"/>
        </w:rPr>
        <w:footnoteReference w:id="12"/>
      </w:r>
      <w:r>
        <w:t>.</w:t>
      </w:r>
    </w:p>
    <w:p w:rsidR="00D31373" w:rsidRDefault="00D31373">
      <w:pPr>
        <w:ind w:left="720"/>
      </w:pPr>
    </w:p>
    <w:p w:rsidR="00D31373" w:rsidRDefault="00000000">
      <w:pPr>
        <w:numPr>
          <w:ilvl w:val="0"/>
          <w:numId w:val="24"/>
        </w:numPr>
      </w:pPr>
      <w:r>
        <w:lastRenderedPageBreak/>
        <w:t xml:space="preserve">Tests to see if the property's del callback is defined, and if </w:t>
      </w:r>
      <w:proofErr w:type="gramStart"/>
      <w:r>
        <w:t>so</w:t>
      </w:r>
      <w:proofErr w:type="gramEnd"/>
      <w:r>
        <w:t xml:space="preserve"> calls it on the property’s value.</w:t>
      </w:r>
    </w:p>
    <w:p w:rsidR="00D31373" w:rsidRDefault="00D31373">
      <w:pPr>
        <w:ind w:left="720"/>
      </w:pPr>
    </w:p>
    <w:p w:rsidR="00D31373" w:rsidRDefault="00000000">
      <w:pPr>
        <w:numPr>
          <w:ilvl w:val="0"/>
          <w:numId w:val="24"/>
        </w:numPr>
      </w:pPr>
      <w:r>
        <w:t xml:space="preserve">Memcpy’s the new value into the property’s value field, either from the supplied buffer (if the set callback is undefined) or from the above temporary buffer if it is.  </w:t>
      </w:r>
    </w:p>
    <w:p w:rsidR="00D31373" w:rsidRDefault="00D31373">
      <w:pPr>
        <w:ind w:left="720"/>
      </w:pPr>
    </w:p>
    <w:p w:rsidR="00D31373" w:rsidRDefault="00000000">
      <w:pPr>
        <w:numPr>
          <w:ilvl w:val="0"/>
          <w:numId w:val="24"/>
        </w:numPr>
      </w:pPr>
      <w:r>
        <w:t>Frees the temporary buffer if it exists, and</w:t>
      </w:r>
    </w:p>
    <w:p w:rsidR="00D31373" w:rsidRDefault="00D31373">
      <w:pPr>
        <w:ind w:left="720"/>
      </w:pPr>
    </w:p>
    <w:p w:rsidR="00D31373" w:rsidRDefault="00000000">
      <w:pPr>
        <w:numPr>
          <w:ilvl w:val="0"/>
          <w:numId w:val="24"/>
        </w:numPr>
      </w:pPr>
      <w:r>
        <w:t>Returns</w:t>
      </w:r>
    </w:p>
    <w:p w:rsidR="00D31373" w:rsidRDefault="00D31373"/>
    <w:p w:rsidR="00D31373" w:rsidRDefault="00000000">
      <w:r>
        <w:t>If the target property is not found in A’s props skip list, H5P__do_</w:t>
      </w:r>
      <w:proofErr w:type="gramStart"/>
      <w:r>
        <w:t>prop(</w:t>
      </w:r>
      <w:proofErr w:type="gramEnd"/>
      <w:r>
        <w:t>) searches for a property of the specified name in the parent property list class(es).  If such a property is found, H5P__do_</w:t>
      </w:r>
      <w:proofErr w:type="gramStart"/>
      <w:r>
        <w:t>prop(</w:t>
      </w:r>
      <w:proofErr w:type="gramEnd"/>
      <w:r>
        <w:t>)</w:t>
      </w:r>
    </w:p>
    <w:p w:rsidR="00D31373" w:rsidRDefault="00D31373"/>
    <w:p w:rsidR="00D31373" w:rsidRDefault="00000000">
      <w:pPr>
        <w:numPr>
          <w:ilvl w:val="0"/>
          <w:numId w:val="25"/>
        </w:numPr>
      </w:pPr>
      <w:r>
        <w:t>Checks to see if the target property’s set callback is defined, and if so, set up the temporary buffer as above.</w:t>
      </w:r>
    </w:p>
    <w:p w:rsidR="00D31373" w:rsidRDefault="00D31373">
      <w:pPr>
        <w:ind w:left="720"/>
      </w:pPr>
    </w:p>
    <w:p w:rsidR="00D31373" w:rsidRDefault="00000000">
      <w:pPr>
        <w:numPr>
          <w:ilvl w:val="0"/>
          <w:numId w:val="25"/>
        </w:numPr>
      </w:pPr>
      <w:r>
        <w:t>Duplicates the property</w:t>
      </w:r>
    </w:p>
    <w:p w:rsidR="00D31373" w:rsidRDefault="00D31373">
      <w:pPr>
        <w:ind w:left="720"/>
      </w:pPr>
    </w:p>
    <w:p w:rsidR="00D31373" w:rsidRDefault="00000000">
      <w:pPr>
        <w:numPr>
          <w:ilvl w:val="0"/>
          <w:numId w:val="25"/>
        </w:numPr>
      </w:pPr>
      <w:r>
        <w:t>Inserts the duplicate property into A</w:t>
      </w:r>
    </w:p>
    <w:p w:rsidR="00D31373" w:rsidRDefault="00D31373">
      <w:pPr>
        <w:ind w:left="720"/>
      </w:pPr>
    </w:p>
    <w:p w:rsidR="00D31373" w:rsidRDefault="00000000">
      <w:pPr>
        <w:numPr>
          <w:ilvl w:val="0"/>
          <w:numId w:val="25"/>
        </w:numPr>
      </w:pPr>
      <w:r>
        <w:t>Memcpy’s the new value into the duplicate property’s value field, either from the supplied buffer (if the set callback is undefined) or from the above temporary buffer if it is.</w:t>
      </w:r>
    </w:p>
    <w:p w:rsidR="00D31373" w:rsidRDefault="00D31373">
      <w:pPr>
        <w:ind w:left="720"/>
      </w:pPr>
    </w:p>
    <w:p w:rsidR="00D31373" w:rsidRDefault="00000000">
      <w:pPr>
        <w:numPr>
          <w:ilvl w:val="0"/>
          <w:numId w:val="25"/>
        </w:numPr>
      </w:pPr>
      <w:r>
        <w:t>Frees the temporary buffer if it exists, and</w:t>
      </w:r>
    </w:p>
    <w:p w:rsidR="00D31373" w:rsidRDefault="00D31373">
      <w:pPr>
        <w:ind w:left="720"/>
      </w:pPr>
    </w:p>
    <w:p w:rsidR="00D31373" w:rsidRDefault="00000000">
      <w:pPr>
        <w:numPr>
          <w:ilvl w:val="0"/>
          <w:numId w:val="25"/>
        </w:numPr>
      </w:pPr>
      <w:r>
        <w:t>Returns</w:t>
      </w:r>
    </w:p>
    <w:p w:rsidR="00D31373" w:rsidRDefault="00D31373"/>
    <w:p w:rsidR="00D31373" w:rsidRDefault="00000000">
      <w:r>
        <w:t>If both searches fail, H5P__do_</w:t>
      </w:r>
      <w:proofErr w:type="gramStart"/>
      <w:r>
        <w:t>prop(</w:t>
      </w:r>
      <w:proofErr w:type="gramEnd"/>
      <w:r>
        <w:t>) fails.</w:t>
      </w:r>
    </w:p>
    <w:p w:rsidR="00D31373" w:rsidRDefault="00D31373"/>
    <w:p w:rsidR="00D31373" w:rsidRDefault="00000000">
      <w:pPr>
        <w:pStyle w:val="Heading3"/>
      </w:pPr>
      <w:bookmarkStart w:id="46" w:name="__RefHeading___Toc31252_1307998885"/>
      <w:bookmarkStart w:id="47" w:name="_Toc129078765"/>
      <w:bookmarkEnd w:id="46"/>
      <w:r>
        <w:t>Property List Encode and Decode</w:t>
      </w:r>
      <w:bookmarkEnd w:id="47"/>
    </w:p>
    <w:p w:rsidR="00D31373" w:rsidRDefault="00000000">
      <w:r>
        <w:t>Perhaps the only points to be made here is that the facility for encoding and decoding property lists exists, that it is restricted to property lists derived from one of the HDF5 library defined types, and that only properties with encode / decode callbacks are encoded / decoded.</w:t>
      </w:r>
    </w:p>
    <w:p w:rsidR="00D31373" w:rsidRDefault="00D31373"/>
    <w:p w:rsidR="00D31373" w:rsidRDefault="00000000">
      <w:r>
        <w:t xml:space="preserve">To my knowledge, there is no documentation on the file format of encoded property lists. The format is very simple, so this isn’t a major issue. </w:t>
      </w:r>
    </w:p>
    <w:p w:rsidR="00D31373" w:rsidRDefault="00D31373"/>
    <w:p w:rsidR="00D31373" w:rsidRDefault="00000000">
      <w:pPr>
        <w:pStyle w:val="Heading3"/>
      </w:pPr>
      <w:bookmarkStart w:id="48" w:name="__RefHeading___Toc31254_1307998885"/>
      <w:bookmarkStart w:id="49" w:name="_Toc129078766"/>
      <w:bookmarkEnd w:id="48"/>
      <w:r>
        <w:t>Getting a Property Lists Parent Property List Class</w:t>
      </w:r>
      <w:bookmarkEnd w:id="49"/>
    </w:p>
    <w:p w:rsidR="00D31373" w:rsidRDefault="00000000">
      <w:r>
        <w:t>The public API</w:t>
      </w:r>
    </w:p>
    <w:p w:rsidR="00D31373" w:rsidRDefault="00D31373"/>
    <w:p w:rsidR="00D31373" w:rsidRDefault="00000000">
      <w:pPr>
        <w:ind w:left="720"/>
        <w:rPr>
          <w:rFonts w:ascii="Courier" w:hAnsi="Courier"/>
          <w:sz w:val="18"/>
          <w:szCs w:val="18"/>
        </w:rPr>
      </w:pPr>
      <w:r>
        <w:rPr>
          <w:rFonts w:ascii="Courier" w:hAnsi="Courier"/>
          <w:sz w:val="18"/>
          <w:szCs w:val="18"/>
        </w:rPr>
        <w:t>hid_t H5Pget_</w:t>
      </w:r>
      <w:proofErr w:type="gramStart"/>
      <w:r>
        <w:rPr>
          <w:rFonts w:ascii="Courier" w:hAnsi="Courier"/>
          <w:sz w:val="18"/>
          <w:szCs w:val="18"/>
        </w:rPr>
        <w:t>class(</w:t>
      </w:r>
      <w:proofErr w:type="gramEnd"/>
      <w:r>
        <w:rPr>
          <w:rFonts w:ascii="Courier" w:hAnsi="Courier"/>
          <w:sz w:val="18"/>
          <w:szCs w:val="18"/>
        </w:rPr>
        <w:t>hid_t plist_id)</w:t>
      </w:r>
    </w:p>
    <w:p w:rsidR="00D31373" w:rsidRDefault="00D31373"/>
    <w:p w:rsidR="00D31373" w:rsidRDefault="00000000">
      <w:r>
        <w:t>exists to return the id of the immediate parent property list class of the supplied property list.  It has an internal API cognate</w:t>
      </w:r>
    </w:p>
    <w:p w:rsidR="00D31373" w:rsidRDefault="00D31373"/>
    <w:p w:rsidR="00D31373" w:rsidRDefault="00000000">
      <w:pPr>
        <w:ind w:left="720"/>
        <w:rPr>
          <w:rFonts w:ascii="Courier" w:hAnsi="Courier"/>
          <w:sz w:val="18"/>
          <w:szCs w:val="18"/>
        </w:rPr>
      </w:pPr>
      <w:r>
        <w:rPr>
          <w:rFonts w:ascii="Courier" w:hAnsi="Courier"/>
          <w:sz w:val="18"/>
          <w:szCs w:val="18"/>
        </w:rPr>
        <w:t>H5P_genclass_t *H5P_get_</w:t>
      </w:r>
      <w:proofErr w:type="gramStart"/>
      <w:r>
        <w:rPr>
          <w:rFonts w:ascii="Courier" w:hAnsi="Courier"/>
          <w:sz w:val="18"/>
          <w:szCs w:val="18"/>
        </w:rPr>
        <w:t>class(</w:t>
      </w:r>
      <w:proofErr w:type="gramEnd"/>
      <w:r>
        <w:rPr>
          <w:rFonts w:ascii="Courier" w:hAnsi="Courier"/>
          <w:sz w:val="18"/>
          <w:szCs w:val="18"/>
        </w:rPr>
        <w:t>const H5P_genplist_t *plist)</w:t>
      </w:r>
    </w:p>
    <w:p w:rsidR="00D31373" w:rsidRDefault="00D31373"/>
    <w:p w:rsidR="00D31373" w:rsidRDefault="00000000">
      <w:r>
        <w:t>which fortunately doesn’t have the problems that H5Pget_</w:t>
      </w:r>
      <w:proofErr w:type="gramStart"/>
      <w:r>
        <w:t>class(</w:t>
      </w:r>
      <w:proofErr w:type="gramEnd"/>
      <w:r>
        <w:t>) has.</w:t>
      </w:r>
    </w:p>
    <w:p w:rsidR="00D31373" w:rsidRDefault="00D31373"/>
    <w:p w:rsidR="00D31373" w:rsidRDefault="00000000">
      <w:r>
        <w:t>In principle, this should be simple.  Property list classes are stored in the index, and are referenced by their ID when the user creates a property list based on one of the extant property list classes.  Thus, it should be simple for a property list to report the ID of the property list class it is immediately derived from.</w:t>
      </w:r>
    </w:p>
    <w:p w:rsidR="00D31373" w:rsidRDefault="00D31373"/>
    <w:p w:rsidR="00D31373" w:rsidRDefault="00000000">
      <w:r>
        <w:t>However, the policy decision to version property list classes that have immediately derived property list classes or property lists when the target property list class is modified breaks this</w:t>
      </w:r>
      <w:r>
        <w:rPr>
          <w:rStyle w:val="FootnoteAnchor"/>
        </w:rPr>
        <w:footnoteReference w:id="13"/>
      </w:r>
      <w:r>
        <w:t>, as the relevant version of the property list class may no longer exist in the index.</w:t>
      </w:r>
    </w:p>
    <w:p w:rsidR="00D31373" w:rsidRDefault="00D31373"/>
    <w:p w:rsidR="00D31373" w:rsidRDefault="00000000">
      <w:r>
        <w:t>H5Pget_</w:t>
      </w:r>
      <w:proofErr w:type="gramStart"/>
      <w:r>
        <w:t>class(</w:t>
      </w:r>
      <w:proofErr w:type="gramEnd"/>
      <w:r>
        <w:t>) solves this problem by unconditionally inserting the instance of H5P_genclass_t pointed to by its parent field into the index, and returning the newly allocated ID.</w:t>
      </w:r>
    </w:p>
    <w:p w:rsidR="00D31373" w:rsidRDefault="00D31373"/>
    <w:p w:rsidR="00D31373" w:rsidRDefault="00000000">
      <w:r>
        <w:t>This has several knock-on effects:</w:t>
      </w:r>
    </w:p>
    <w:p w:rsidR="00D31373" w:rsidRDefault="00D31373"/>
    <w:p w:rsidR="00D31373" w:rsidRDefault="00000000">
      <w:pPr>
        <w:numPr>
          <w:ilvl w:val="0"/>
          <w:numId w:val="26"/>
        </w:numPr>
      </w:pPr>
      <w:r>
        <w:t>A given property list class can have multiple IDs – and therefore multiple entries in the index.</w:t>
      </w:r>
    </w:p>
    <w:p w:rsidR="00D31373" w:rsidRDefault="00D31373">
      <w:pPr>
        <w:ind w:left="720"/>
      </w:pPr>
    </w:p>
    <w:p w:rsidR="00D31373" w:rsidRDefault="00000000">
      <w:pPr>
        <w:numPr>
          <w:ilvl w:val="0"/>
          <w:numId w:val="26"/>
        </w:numPr>
      </w:pPr>
      <w:r>
        <w:t>The index can contain multiple property list classes with the same name but different contingents of properties, or perhaps the same properties but with different default values.</w:t>
      </w:r>
    </w:p>
    <w:p w:rsidR="00D31373" w:rsidRDefault="00D31373">
      <w:pPr>
        <w:ind w:left="720"/>
      </w:pPr>
    </w:p>
    <w:p w:rsidR="00D31373" w:rsidRDefault="00000000">
      <w:pPr>
        <w:numPr>
          <w:ilvl w:val="0"/>
          <w:numId w:val="26"/>
        </w:numPr>
      </w:pPr>
      <w:r>
        <w:t>Since it is also possible to have multiple property list classes with identical definitions but different IDs, the process of comparing property list classes is greatly complicated.  Instead of a simple comparison of IDs or revision numbers, a deep, field by field comparison is required.  See H5</w:t>
      </w:r>
      <w:proofErr w:type="gramStart"/>
      <w:r>
        <w:t>Pequal(</w:t>
      </w:r>
      <w:proofErr w:type="gramEnd"/>
      <w:r>
        <w:t>) in the first appendix.</w:t>
      </w:r>
    </w:p>
    <w:p w:rsidR="00D31373" w:rsidRDefault="00D31373"/>
    <w:p w:rsidR="00D31373" w:rsidRDefault="00000000">
      <w:r>
        <w:t>This introduces a level of potential confusion into the public API that seems unacceptable.  If at all possible, this should be resolved.</w:t>
      </w:r>
    </w:p>
    <w:p w:rsidR="00D31373" w:rsidRDefault="00D31373"/>
    <w:p w:rsidR="00D31373" w:rsidRDefault="00000000">
      <w:pPr>
        <w:pStyle w:val="Heading2"/>
      </w:pPr>
      <w:bookmarkStart w:id="50" w:name="__RefHeading___Toc31256_1307998885"/>
      <w:bookmarkStart w:id="51" w:name="_Toc129078767"/>
      <w:bookmarkEnd w:id="50"/>
      <w:r>
        <w:lastRenderedPageBreak/>
        <w:t>Comments on the Current Implementation of Property Lists</w:t>
      </w:r>
      <w:bookmarkEnd w:id="51"/>
    </w:p>
    <w:p w:rsidR="00D31373" w:rsidRDefault="00000000">
      <w:r>
        <w:t>As should be obvious from the above, the data structures used to implement property lists are complex.  While I expect it is possible, implementing the mutual exclusion required to avoid data structure corruption in a multi-thread environment would be challenging, and likely slow due to the multitude of locks.  More importantly, its complexity would make it hard to avoid accidentally inserting either deadlocks or holes in mutual exclusion during routine maintenance.  Finally, a complex MT solution will exacerbate the lock ordering problem between packages.</w:t>
      </w:r>
    </w:p>
    <w:p w:rsidR="00D31373" w:rsidRDefault="00D31373"/>
    <w:p w:rsidR="00D31373" w:rsidRDefault="00000000">
      <w:r>
        <w:t xml:space="preserve">The use of skip lists (implemented in H5SL) is also worthy of comment.  Skip lists were once used extensively throughout the HDF5 library.  However, profiling exercises indicated that the shift to skip lists was the primary cause of the slowdown in HDF5 performance since HDF5 1.6.  </w:t>
      </w:r>
    </w:p>
    <w:p w:rsidR="00D31373" w:rsidRDefault="00D31373"/>
    <w:p w:rsidR="00D31373" w:rsidRDefault="00000000">
      <w:r>
        <w:t>Much of this slowdown was located in H5P as skip lists are a fairly heavy weight data structures, property lists seldom if ever exceed 25 entries, and (at the time) properties were looked up repeatedly.  The introduction of H5CX largely mitigated this issue as it (among other things) caches the values of commonly accessed property list entries.  However, property list operations remain expensive, and other optimization efforts have pushed H5P back up near the top of the optimization to-do list.</w:t>
      </w:r>
    </w:p>
    <w:p w:rsidR="00D31373" w:rsidRDefault="00D31373"/>
    <w:p w:rsidR="00D31373" w:rsidRDefault="00000000">
      <w:r>
        <w:t>Given this move away from skip lists for performance reasons, it is hard to argue for developing a MT safe implementation for use in property lists.</w:t>
      </w:r>
    </w:p>
    <w:p w:rsidR="00D31373" w:rsidRDefault="00D31373"/>
    <w:p w:rsidR="00D31373" w:rsidRDefault="00000000">
      <w:r>
        <w:t>If the above points are not sufficient to rule out any attempt to retrofit multi-thread safety on the current property list implementation, there are also the various interesting features of the current implementation as outlined above.  In particular, while one can argue the merits of the versioning approach to modifications to property list classes, the current implementation introduces too much complexity, and too much potential confusion into the public API.  Further, I am not aware of any used case for it.</w:t>
      </w:r>
    </w:p>
    <w:p w:rsidR="00D31373" w:rsidRDefault="00D31373"/>
    <w:p w:rsidR="00D31373" w:rsidRDefault="00000000">
      <w:r>
        <w:t xml:space="preserve">Given all the above, the remainder of this RFC operates on the assumption that a re-design and re-implementation of the core property list code is the only viable approach.  Needless to say, this re-implementation should change the public and private </w:t>
      </w:r>
      <w:proofErr w:type="gramStart"/>
      <w:r>
        <w:t>API’s</w:t>
      </w:r>
      <w:proofErr w:type="gramEnd"/>
      <w:r>
        <w:t xml:space="preserve"> as little as possible, and then only with prior consultation with the developer and user communities.</w:t>
      </w:r>
    </w:p>
    <w:p w:rsidR="00D31373" w:rsidRDefault="00D31373"/>
    <w:p w:rsidR="00D31373" w:rsidRDefault="00000000">
      <w:pPr>
        <w:pStyle w:val="Heading1"/>
      </w:pPr>
      <w:bookmarkStart w:id="52" w:name="__RefHeading___Toc31258_1307998885"/>
      <w:bookmarkStart w:id="53" w:name="_Toc129078768"/>
      <w:bookmarkEnd w:id="52"/>
      <w:r>
        <w:t>Multi-Thread Issues in H5P</w:t>
      </w:r>
      <w:bookmarkEnd w:id="53"/>
    </w:p>
    <w:p w:rsidR="00D31373" w:rsidRDefault="00D31373"/>
    <w:p w:rsidR="00D31373" w:rsidRDefault="00000000">
      <w:r>
        <w:t xml:space="preserve">Before </w:t>
      </w:r>
      <w:ins w:id="54" w:author="Unknown Author" w:date="2024-05-31T06:22:00Z">
        <w:r>
          <w:t xml:space="preserve">outlining the design of a proposed </w:t>
        </w:r>
      </w:ins>
      <w:del w:id="55" w:author="Unknown Author" w:date="2024-05-31T06:22:00Z">
        <w:r>
          <w:delText xml:space="preserve">offering sketches for potential </w:delText>
        </w:r>
      </w:del>
      <w:r>
        <w:t>redesign</w:t>
      </w:r>
      <w:del w:id="56" w:author="Unknown Author" w:date="2024-05-31T06:22:00Z">
        <w:r>
          <w:delText>s</w:delText>
        </w:r>
      </w:del>
      <w:r>
        <w:t xml:space="preserve"> and re-implementation of property lists, it will be useful to list the issues that should be addressed. </w:t>
      </w:r>
    </w:p>
    <w:p w:rsidR="00D31373" w:rsidRDefault="00D31373">
      <w:pPr>
        <w:numPr>
          <w:ilvl w:val="1"/>
          <w:numId w:val="1"/>
        </w:numPr>
        <w:rPr>
          <w:rFonts w:ascii="Liberation Sans" w:eastAsia="Noto Sans CJK SC Regular" w:hAnsi="Liberation Sans"/>
          <w:b/>
          <w:bCs/>
          <w:sz w:val="32"/>
          <w:szCs w:val="32"/>
        </w:rPr>
      </w:pPr>
    </w:p>
    <w:p w:rsidR="00D31373" w:rsidRDefault="00000000">
      <w:pPr>
        <w:pStyle w:val="Heading2"/>
        <w:numPr>
          <w:ilvl w:val="1"/>
          <w:numId w:val="1"/>
        </w:numPr>
      </w:pPr>
      <w:bookmarkStart w:id="57" w:name="__RefHeading___Toc31260_1307998885"/>
      <w:bookmarkStart w:id="58" w:name="_Toc129078769"/>
      <w:bookmarkEnd w:id="57"/>
      <w:r>
        <w:lastRenderedPageBreak/>
        <w:t>Use of other HDF5 packages in H5P</w:t>
      </w:r>
      <w:bookmarkEnd w:id="58"/>
    </w:p>
    <w:p w:rsidR="00D31373" w:rsidRDefault="00000000">
      <w:r>
        <w:t xml:space="preserve">Any implementation of property lists must use H5E (error reporting) and H5I (indexing).  </w:t>
      </w:r>
    </w:p>
    <w:p w:rsidR="00D31373" w:rsidRDefault="00D31373"/>
    <w:p w:rsidR="00D31373" w:rsidRDefault="00000000">
      <w:ins w:id="59" w:author="Unknown Author" w:date="2024-05-27T15:06:00Z">
        <w:r>
          <w:t xml:space="preserve">At least for internal calls, H5E was was largely multi-thread safe </w:t>
        </w:r>
      </w:ins>
      <w:ins w:id="60" w:author="Unknown Author" w:date="2024-05-30T04:33:00Z">
        <w:r>
          <w:t xml:space="preserve">for internal calls </w:t>
        </w:r>
      </w:ins>
      <w:ins w:id="61" w:author="Unknown Author" w:date="2024-05-27T15:08:00Z">
        <w:r>
          <w:t xml:space="preserve">– </w:t>
        </w:r>
      </w:ins>
      <w:ins w:id="62" w:author="Unknown Author" w:date="2024-05-27T15:07:00Z">
        <w:r>
          <w:t xml:space="preserve">modulo its dependency on H5I.  Public API calls raise a number of issues, but for the time being, these can be addressed by keeping them under the global mutex.  </w:t>
        </w:r>
      </w:ins>
    </w:p>
    <w:p w:rsidR="00D31373" w:rsidRDefault="00D31373"/>
    <w:p w:rsidR="00D31373" w:rsidRDefault="00000000">
      <w:ins w:id="63" w:author="Unknown Author" w:date="2024-05-27T15:07:00Z">
        <w:r>
          <w:t>Since the last revision of this document, H5I has been modified to use a lock free hash table, making it fundamentally lock free.  Unfortunately, there is no guarantee that its callbacks are lock free, and thus they are executed under the global lock.  Further, since these callbacks can’t be rolled back, it is necessary to lock the relevant index entries while these callbacks are in progress</w:t>
        </w:r>
      </w:ins>
      <w:r>
        <w:rPr>
          <w:rStyle w:val="FootnoteAnchor"/>
        </w:rPr>
        <w:footnoteReference w:id="14"/>
      </w:r>
      <w:ins w:id="67" w:author="Unknown Author" w:date="2024-05-27T15:07:00Z">
        <w:r>
          <w:t xml:space="preserve">.  </w:t>
        </w:r>
      </w:ins>
    </w:p>
    <w:p w:rsidR="00D31373" w:rsidRDefault="00D31373"/>
    <w:p w:rsidR="00D31373" w:rsidRDefault="00000000">
      <w:ins w:id="68" w:author="Unknown Author" w:date="2024-05-27T15:07:00Z">
        <w:r>
          <w:t xml:space="preserve">The net effect of this is that at least in the context of HDF5 library proper, there shouldn’t be much in the way of lock ordering concerns from H5E and H5I in H5P – as long as H5P can handle   </w:t>
        </w:r>
        <w:proofErr w:type="gramStart"/>
        <w:r>
          <w:t>non multi-</w:t>
        </w:r>
        <w:proofErr w:type="gramEnd"/>
        <w:r>
          <w:t>thread safe callbacks the same way as H5I.</w:t>
        </w:r>
      </w:ins>
    </w:p>
    <w:p w:rsidR="00D31373" w:rsidRDefault="00D31373"/>
    <w:p w:rsidR="00D31373" w:rsidRDefault="00000000">
      <w:del w:id="69" w:author="Unknown Author" w:date="2024-05-27T11:34:00Z">
        <w:r>
          <w:delText xml:space="preserve"> –</w:delText>
        </w:r>
      </w:del>
      <w:del w:id="70" w:author="Unknown Author" w:date="2024-05-27T15:28:00Z">
        <w:r>
          <w:delText xml:space="preserve"> lock ordering</w:delText>
        </w:r>
      </w:del>
      <w:del w:id="71" w:author="Unknown Author" w:date="2024-05-27T11:33:00Z">
        <w:r>
          <w:delText>e</w:delText>
        </w:r>
      </w:del>
      <w:del w:id="72" w:author="Unknown Author" w:date="2024-05-27T11:34:00Z">
        <w:r>
          <w:delText>should b</w:delText>
        </w:r>
      </w:del>
      <w:del w:id="73" w:author="Unknown Author" w:date="2024-05-27T15:28:00Z">
        <w:r>
          <w:delText xml:space="preserve">As these will be retrofitted for multi-thread safety, the only issue here </w:delText>
        </w:r>
      </w:del>
      <w:ins w:id="74" w:author="Unknown Author" w:date="2024-05-30T02:00:00Z">
        <w:r>
          <w:t xml:space="preserve">Whether this is practical comes down to the </w:t>
        </w:r>
      </w:ins>
      <w:ins w:id="75" w:author="Unknown Author" w:date="2024-05-30T02:01:00Z">
        <w:r>
          <w:t>particulars of the interactions that H5P has with the various packages that use property lists derived from HDF5 library defined property list classes both for configuration and (in a few cases) to return data to the user remains.</w:t>
        </w:r>
      </w:ins>
      <w:del w:id="76" w:author="Unknown Author" w:date="2024-05-27T14:42:00Z">
        <w:r>
          <w:delText xml:space="preserve"> and that issue should be minimized to the extent possible.  </w:delText>
        </w:r>
      </w:del>
    </w:p>
    <w:p w:rsidR="00D31373" w:rsidRDefault="00D31373"/>
    <w:p w:rsidR="00D31373" w:rsidRDefault="00000000">
      <w:ins w:id="77" w:author="Unknown Author" w:date="2024-05-27T14:44:00Z">
        <w:r>
          <w:t>These packages implement property specific callbacks that must be executed when various operations are performed on the associated properties.  In my experience, few if any of these callbacks do anything significant from a multi-thread safety perspective.  However, all these callbacks must be reviewed, documented, and tamed where necessary.  Construction of a census of these callbacks and the required analysis is in progress as of this writing.</w:t>
        </w:r>
      </w:ins>
    </w:p>
    <w:p w:rsidR="00D31373" w:rsidRDefault="00D31373"/>
    <w:p w:rsidR="00D31373" w:rsidRDefault="00000000">
      <w:ins w:id="78" w:author="Unknown Author" w:date="2024-05-27T14:44:00Z">
        <w:r>
          <w:t xml:space="preserve"> A more subtle issue is the possibility of modifications to property lists while calls referring to them are in progress.  While this is a user error, we still have to keep it from corrupting internal data structures.</w:t>
        </w:r>
      </w:ins>
      <w:del w:id="79" w:author="Unknown Author" w:date="2024-05-30T03:55:00Z">
        <w:r>
          <w:delText>A much greater issue is the interaction with the various packages that use property lists derived from HDF5 library defined property list classes both for configuration and (in a few cases) to return data to the user. These packages implement property specific callbacks that must be executed when various operations are performed on the associated properties.  In my experience, few if any of these callbacks do anything significant from a multi-thread safety perspective.  However, all these callbacks must be reviewed, documented, and tamed where necessary.</w:delText>
        </w:r>
      </w:del>
    </w:p>
    <w:p w:rsidR="00D31373" w:rsidRDefault="00D31373"/>
    <w:p w:rsidR="00D31373" w:rsidRDefault="00000000">
      <w:ins w:id="80" w:author="Unknown Author" w:date="2024-05-30T03:57:00Z">
        <w:r>
          <w:t xml:space="preserve">After some thought, </w:t>
        </w:r>
      </w:ins>
      <w:ins w:id="81" w:author="Unknown Author" w:date="2024-05-30T03:58:00Z">
        <w:r>
          <w:t xml:space="preserve">I have come to the conclusion that the </w:t>
        </w:r>
      </w:ins>
      <w:del w:id="82" w:author="Unknown Author" w:date="2024-05-30T03:58:00Z">
        <w:r>
          <w:delText xml:space="preserve">The </w:delText>
        </w:r>
      </w:del>
      <w:r>
        <w:t>problem of packages that use property lists to return data to the user</w:t>
      </w:r>
      <w:ins w:id="83" w:author="Unknown Author" w:date="2024-05-30T03:58:00Z">
        <w:r>
          <w:t xml:space="preserve"> is best solved by requiring the user to create thread specific copies of the property </w:t>
        </w:r>
      </w:ins>
      <w:ins w:id="84" w:author="Unknown Author" w:date="2024-05-30T03:59:00Z">
        <w:r>
          <w:t>list in question.  Absent this, there is a fundamental race condition</w:t>
        </w:r>
      </w:ins>
      <w:ins w:id="85" w:author="Unknown Author" w:date="2024-05-30T04:00:00Z">
        <w:r>
          <w:t xml:space="preserve"> that will be </w:t>
        </w:r>
      </w:ins>
      <w:ins w:id="86" w:author="Unknown Author" w:date="2024-05-30T04:01:00Z">
        <w:r>
          <w:t xml:space="preserve">difficult if not impossible to address satisfactorily.  Note, however, that we can’t force users to do this, </w:t>
        </w:r>
      </w:ins>
      <w:ins w:id="87" w:author="Unknown Author" w:date="2024-05-30T04:02:00Z">
        <w:r>
          <w:t>so we must ensure that this doesn’t corrupt our data structures, even if it does return garbage to the user.</w:t>
        </w:r>
      </w:ins>
      <w:r>
        <w:t xml:space="preserve"> </w:t>
      </w:r>
      <w:del w:id="88" w:author="Unknown Author" w:date="2024-05-30T04:04:00Z">
        <w:r>
          <w:delText>will require some thought.  For example, one way to avoid the problem of property lists being modified out from under executing API calls is to read lock the relevant property lists on entry, and drop the read locks on exit.  However, this prevents the API call from modifying a property during execution.  I expect that the context (H5CX) can be extended to resolve this issue, but that will have to wait for a more detailed examination of that package and an update of the associated RFC.</w:delText>
        </w:r>
      </w:del>
    </w:p>
    <w:p w:rsidR="00D31373" w:rsidRDefault="00D31373"/>
    <w:p w:rsidR="00D31373" w:rsidRDefault="00000000">
      <w:r>
        <w:t>Finally, there is the matter of user defined properties and property list classes.  Both of these have user defined callbacks – other than asking nicely</w:t>
      </w:r>
      <w:ins w:id="89" w:author="Unknown Author" w:date="2024-05-30T04:05:00Z">
        <w:r>
          <w:t xml:space="preserve"> and running </w:t>
        </w:r>
        <w:proofErr w:type="gramStart"/>
        <w:r>
          <w:t>these callback</w:t>
        </w:r>
        <w:proofErr w:type="gramEnd"/>
        <w:r>
          <w:t xml:space="preserve"> under the </w:t>
        </w:r>
        <w:r>
          <w:lastRenderedPageBreak/>
          <w:t>global mutex unless assured that they are thread safe</w:t>
        </w:r>
      </w:ins>
      <w:r>
        <w:t xml:space="preserve">, we don’t have any way of filtering out code that could cause deadlocks and such.  Unfortunately, I don’t see any practical solutions other than careful user documentation or disallowing these callbacks in the multi-thread case.  </w:t>
      </w:r>
    </w:p>
    <w:p w:rsidR="00D31373" w:rsidRDefault="00D31373"/>
    <w:p w:rsidR="00D31373" w:rsidRDefault="00000000">
      <w:pPr>
        <w:pStyle w:val="Heading2"/>
        <w:numPr>
          <w:ilvl w:val="1"/>
          <w:numId w:val="1"/>
        </w:numPr>
      </w:pPr>
      <w:bookmarkStart w:id="90" w:name="__RefHeading___Toc31262_1307998885"/>
      <w:bookmarkStart w:id="91" w:name="_Toc129078770"/>
      <w:bookmarkEnd w:id="90"/>
      <w:r>
        <w:t>Multi-thread thread issues in H5P proper</w:t>
      </w:r>
      <w:bookmarkEnd w:id="91"/>
    </w:p>
    <w:p w:rsidR="00D31373" w:rsidRDefault="00000000">
      <w:r>
        <w:t>There is the usual problem of potential public API race conditions.  This is an unsolvable problem from the perspective of H5P – all H5P can do is to execute operations in some order, and to keep its data structures in an internally consistent state.  It will be the responsibility of the client to either avoid race conditions of the above type, or to handle them gracefully.</w:t>
      </w:r>
    </w:p>
    <w:p w:rsidR="00D31373" w:rsidRDefault="00D31373"/>
    <w:p w:rsidR="00D31373" w:rsidRDefault="00000000">
      <w:pPr>
        <w:pStyle w:val="Heading1"/>
      </w:pPr>
      <w:bookmarkStart w:id="92" w:name="__RefHeading___Toc31264_1307998885"/>
      <w:bookmarkEnd w:id="92"/>
      <w:ins w:id="93" w:author="Unknown Author" w:date="2024-05-31T06:54:00Z">
        <w:r>
          <w:t xml:space="preserve">Proposed </w:t>
        </w:r>
      </w:ins>
      <w:bookmarkStart w:id="94" w:name="_Toc129078771"/>
      <w:r>
        <w:t>Solution</w:t>
      </w:r>
      <w:bookmarkEnd w:id="94"/>
      <w:del w:id="95" w:author="Unknown Author" w:date="2024-05-31T06:54:00Z">
        <w:r>
          <w:delText>s</w:delText>
        </w:r>
      </w:del>
      <w:r>
        <w:t xml:space="preserve"> </w:t>
      </w:r>
    </w:p>
    <w:p w:rsidR="00D31373" w:rsidRDefault="00D31373"/>
    <w:p w:rsidR="00D31373" w:rsidRDefault="00000000">
      <w:ins w:id="96" w:author="Unknown Author" w:date="2024-05-30T05:31:00Z">
        <w:r>
          <w:t xml:space="preserve">In the previous version of this document, </w:t>
        </w:r>
      </w:ins>
      <w:ins w:id="97" w:author="Unknown Author" w:date="2024-05-30T05:33:00Z">
        <w:r>
          <w:t xml:space="preserve">the notion of </w:t>
        </w:r>
      </w:ins>
      <w:ins w:id="98" w:author="Unknown Author" w:date="2024-05-30T05:38:00Z">
        <w:r>
          <w:t xml:space="preserve">simplifying H5P by making property list classes read only if </w:t>
        </w:r>
      </w:ins>
      <w:ins w:id="99" w:author="Unknown Author" w:date="2024-05-31T06:26:00Z">
        <w:r>
          <w:t xml:space="preserve">they have </w:t>
        </w:r>
      </w:ins>
      <w:ins w:id="100" w:author="Unknown Author" w:date="2024-05-30T05:39:00Z">
        <w:r>
          <w:t xml:space="preserve">any derived property lists or property list classes was floated.  While this would work with HDF5 proper, </w:t>
        </w:r>
      </w:ins>
      <w:ins w:id="101" w:author="Unknown Author" w:date="2024-05-30T05:40:00Z">
        <w:r>
          <w:t>there are use cases for adding properties to existing property list classes that make this suggestion unworkable.</w:t>
        </w:r>
      </w:ins>
    </w:p>
    <w:p w:rsidR="00D31373" w:rsidRDefault="00D31373"/>
    <w:p w:rsidR="00D31373" w:rsidRDefault="00000000">
      <w:ins w:id="102" w:author="Unknown Author" w:date="2024-05-30T05:42:00Z">
        <w:r>
          <w:t>This means that</w:t>
        </w:r>
      </w:ins>
      <w:ins w:id="103" w:author="Unknown Author" w:date="2024-05-30T05:48:00Z">
        <w:r>
          <w:t>, at least from an external</w:t>
        </w:r>
      </w:ins>
      <w:ins w:id="104" w:author="Unknown Author" w:date="2024-05-30T05:49:00Z">
        <w:r>
          <w:t xml:space="preserve"> perspective, we must maintain the support for versioning property list classes, with the requirement that any such changes must not be reflected in any preexisting property list </w:t>
        </w:r>
      </w:ins>
      <w:ins w:id="105" w:author="Unknown Author" w:date="2024-05-30T05:50:00Z">
        <w:r>
          <w:t>classes or property lists.</w:t>
        </w:r>
      </w:ins>
      <w:ins w:id="106" w:author="Unknown Author" w:date="2024-05-30T05:51:00Z">
        <w:r>
          <w:t xml:space="preserve">  </w:t>
        </w:r>
      </w:ins>
    </w:p>
    <w:p w:rsidR="00D31373" w:rsidRDefault="00D31373"/>
    <w:p w:rsidR="00D31373" w:rsidRDefault="00000000">
      <w:ins w:id="107" w:author="Unknown Author" w:date="2024-05-30T05:51:00Z">
        <w:r>
          <w:t>While the following design could be modified to permit it, as presented, it does not expose old versions of property list classes to the user.  As discussed above, this feature invites confusion, and should, in my opinion, be dropped if at all possible.</w:t>
        </w:r>
      </w:ins>
    </w:p>
    <w:p w:rsidR="00D31373" w:rsidRDefault="00D31373"/>
    <w:p w:rsidR="00D31373" w:rsidRDefault="00000000">
      <w:ins w:id="108" w:author="Unknown Author" w:date="2024-05-30T05:51:00Z">
        <w:r>
          <w:t>As per H5I, the objective of the H5P redesign is to make the property list code fundamentally lock free.</w:t>
        </w:r>
      </w:ins>
    </w:p>
    <w:p w:rsidR="00D31373" w:rsidRDefault="00D31373"/>
    <w:p w:rsidR="00D31373" w:rsidRDefault="00000000">
      <w:ins w:id="109" w:author="Unknown Author" w:date="2024-05-30T05:51:00Z">
        <w:r>
          <w:t>The following design replaces skip lists with lock free singly linked lists (LFSLLs).  This design choice is predicated on the proposition that property lists and property list classes will be relatively short – making the cost of linear searches on sorted lists acceptable.  Needless to say, it will be necessary to maintain statistics to see if this proposition is correct.  If it isn’t, replacing the LFSLLs with lock free hash tables will be a simple fix.</w:t>
        </w:r>
      </w:ins>
    </w:p>
    <w:p w:rsidR="00D31373" w:rsidRDefault="00D31373"/>
    <w:p w:rsidR="00D31373" w:rsidRDefault="00000000">
      <w:ins w:id="110" w:author="Unknown Author" w:date="2024-05-30T05:51:00Z">
        <w:r>
          <w:t>Secondly, the design replaces the current practice of creating and maintaining copies of property list classes with versioning properties within property list classes and property lists.  While the primary impetus behind this decision was to allow modifications to property list classes and property lists to be effectively atomic, it should have the side benefit reducing memory footprint.</w:t>
        </w:r>
      </w:ins>
    </w:p>
    <w:p w:rsidR="00D31373" w:rsidRDefault="00000000">
      <w:pPr>
        <w:pStyle w:val="Heading2"/>
      </w:pPr>
      <w:bookmarkStart w:id="111" w:name="__RefHeading___Toc31266_1307998885"/>
      <w:bookmarkEnd w:id="111"/>
      <w:ins w:id="112" w:author="Unknown Author" w:date="2024-05-30T05:51:00Z">
        <w:r>
          <w:lastRenderedPageBreak/>
          <w:t>Data Structures</w:t>
        </w:r>
      </w:ins>
    </w:p>
    <w:p w:rsidR="00D31373" w:rsidRDefault="00000000">
      <w:ins w:id="113" w:author="Unknown Author" w:date="2024-05-30T06:51:00Z">
        <w:r>
          <w:t xml:space="preserve">Properties, or more correctly versions of properties, </w:t>
        </w:r>
      </w:ins>
      <w:ins w:id="114" w:author="Unknown Author" w:date="2024-05-30T06:52:00Z">
        <w:r>
          <w:t xml:space="preserve">are stored in instances of H5P_mt_prop_t.  See below for definitions of this structure, and its supporting </w:t>
        </w:r>
      </w:ins>
      <w:ins w:id="115" w:author="Unknown Author" w:date="2024-05-30T06:53:00Z">
        <w:r>
          <w:t>structures H5P_mt_prop_aptr_t and H5P_mt_prop_value_t.</w:t>
        </w:r>
      </w:ins>
    </w:p>
    <w:p w:rsidR="00D31373" w:rsidRDefault="00D31373"/>
    <w:p w:rsidR="00D31373" w:rsidRDefault="00000000">
      <w:ins w:id="116" w:author="Unknown Author" w:date="2024-05-30T06:58:00Z">
        <w:r>
          <w:t xml:space="preserve">H5P_mt_prop_t is a modified version of H5P_genprop_t, with </w:t>
        </w:r>
      </w:ins>
      <w:ins w:id="117" w:author="Unknown Author" w:date="2024-05-30T06:59:00Z">
        <w:r>
          <w:t xml:space="preserve">added fields to support lock free operation and versioning.  </w:t>
        </w:r>
      </w:ins>
      <w:ins w:id="118" w:author="Unknown Author" w:date="2024-05-31T06:33:00Z">
        <w:r>
          <w:t>Close relatives to t</w:t>
        </w:r>
      </w:ins>
      <w:ins w:id="119" w:author="Unknown Author" w:date="2024-05-30T07:03:00Z">
        <w:r>
          <w:t>he lock free algorithms used in this design are discussed in “</w:t>
        </w:r>
      </w:ins>
      <w:ins w:id="120" w:author="Unknown Author" w:date="2024-05-30T07:04:00Z">
        <w:r>
          <w:t xml:space="preserve">The Art of Multiprocessor Programming” by Maurice Herlihy, </w:t>
        </w:r>
      </w:ins>
      <w:ins w:id="121" w:author="Unknown Author" w:date="2024-05-30T07:05:00Z">
        <w:r>
          <w:t>Victor Luchangco, Nir Shavit, and Michael Spear</w:t>
        </w:r>
      </w:ins>
      <w:ins w:id="122" w:author="Unknown Author" w:date="2024-05-30T07:06:00Z">
        <w:r>
          <w:t>, and thus will be glossed over here.</w:t>
        </w:r>
      </w:ins>
    </w:p>
    <w:p w:rsidR="00D31373" w:rsidRDefault="00D31373"/>
    <w:p w:rsidR="00D31373" w:rsidRDefault="00000000">
      <w:ins w:id="123" w:author="Unknown Author" w:date="2024-05-30T07:06:00Z">
        <w:r>
          <w:t>The create_version field is used to record the version of the containing property list class or property list in which the represented property version was added.  The delete_version field will normally be zero, but will be set to the version of the containing property list class or property list at which the property was deleted.</w:t>
        </w:r>
      </w:ins>
    </w:p>
    <w:p w:rsidR="00D31373" w:rsidRDefault="00D31373"/>
    <w:p w:rsidR="00D31373" w:rsidRDefault="00000000">
      <w:ins w:id="124" w:author="Unknown Author" w:date="2024-05-30T07:06:00Z">
        <w:r>
          <w:t xml:space="preserve">The chksum field contains a </w:t>
        </w:r>
        <w:proofErr w:type="gramStart"/>
        <w:r>
          <w:t>32 bit</w:t>
        </w:r>
        <w:proofErr w:type="gramEnd"/>
        <w:r>
          <w:t xml:space="preserve"> checksum on the name of the property – this is done for the convenience of the LFSLL (and lock free hash table if it comes to it) and to speed up lookups in the table of inherited properties in property lists (of which more later).</w:t>
        </w:r>
      </w:ins>
    </w:p>
    <w:p w:rsidR="00D31373" w:rsidRDefault="00D31373"/>
    <w:p w:rsidR="00D31373" w:rsidRDefault="00000000">
      <w:ins w:id="125" w:author="Unknown Author" w:date="2024-05-30T07:06:00Z">
        <w:r>
          <w:t>Both property list classes and property lists maintain LFSLLs containing instances of H5P_mt_prop_t, one for each version of each property that has appeared in the containing property list class or property list</w:t>
        </w:r>
      </w:ins>
      <w:r>
        <w:rPr>
          <w:rStyle w:val="FootnoteAnchor"/>
        </w:rPr>
        <w:footnoteReference w:id="15"/>
      </w:r>
      <w:ins w:id="128" w:author="Unknown Author" w:date="2024-05-30T07:06:00Z">
        <w:r>
          <w:t>.  This list is sorted first by hash code, then by name</w:t>
        </w:r>
      </w:ins>
      <w:r>
        <w:rPr>
          <w:rStyle w:val="FootnoteAnchor"/>
        </w:rPr>
        <w:footnoteReference w:id="16"/>
      </w:r>
      <w:ins w:id="131" w:author="Unknown Author" w:date="2024-05-30T07:06:00Z">
        <w:r>
          <w:t>, and finally by creation_version in descending order.  Since all searches for properties must have a target version of the containing property list or property list class, this allows easy determination of the property version (if any) present in the target version.</w:t>
        </w:r>
      </w:ins>
    </w:p>
    <w:p w:rsidR="00D31373" w:rsidRDefault="00D31373"/>
    <w:p w:rsidR="00D31373" w:rsidRDefault="00000000">
      <w:ins w:id="132" w:author="Unknown Author" w:date="2024-05-30T07:06:00Z">
        <w:r>
          <w:t>See the header comments on H5P_mt_prop_t, H5P_mt_prop_aptr_t and H5P_mt_prop_value_t for further details.</w:t>
        </w:r>
      </w:ins>
    </w:p>
    <w:p w:rsidR="00D31373" w:rsidRDefault="00000000">
      <w:ins w:id="133" w:author="Unknown Author" w:date="2024-05-30T06:27:00Z">
        <w:r>
          <w:rPr>
            <w:rFonts w:ascii="monospace" w:hAnsi="monospace"/>
          </w:rPr>
          <w:br/>
        </w:r>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34" w:author="Unknown Author" w:date="2024-05-30T06:2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35" w:author="Unknown Author" w:date="2024-05-30T06:27:00Z">
        <w:r>
          <w:rPr>
            <w:rFonts w:ascii="monospace" w:hAnsi="monospace"/>
            <w:sz w:val="16"/>
            <w:szCs w:val="16"/>
          </w:rPr>
          <w:t xml:space="preserve">* struct H5P_mt_prop_aptr_t </w:t>
        </w:r>
        <w:r>
          <w:rPr>
            <w:rFonts w:ascii="monospace" w:hAnsi="monospace"/>
            <w:sz w:val="16"/>
            <w:szCs w:val="16"/>
          </w:rPr>
          <w:br/>
        </w:r>
      </w:ins>
      <w:r>
        <w:rPr>
          <w:rFonts w:ascii="monospace" w:hAnsi="monospace"/>
          <w:sz w:val="16"/>
          <w:szCs w:val="16"/>
        </w:rPr>
        <w:t xml:space="preserve"> </w:t>
      </w:r>
      <w:ins w:id="136" w:author="Unknown Author" w:date="2024-05-30T06:2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37" w:author="Unknown Author" w:date="2024-05-30T06:27:00Z">
        <w:r>
          <w:rPr>
            <w:rFonts w:ascii="monospace" w:hAnsi="monospace"/>
            <w:sz w:val="16"/>
            <w:szCs w:val="16"/>
          </w:rPr>
          <w:t xml:space="preserve">* Struct H5P_mt_prop_aptr_t is a structure designed to contain a pointer to an instance </w:t>
        </w:r>
        <w:r>
          <w:rPr>
            <w:rFonts w:ascii="monospace" w:hAnsi="monospace"/>
            <w:sz w:val="16"/>
            <w:szCs w:val="16"/>
          </w:rPr>
          <w:br/>
        </w:r>
      </w:ins>
      <w:r>
        <w:rPr>
          <w:rFonts w:ascii="monospace" w:hAnsi="monospace"/>
          <w:sz w:val="16"/>
          <w:szCs w:val="16"/>
        </w:rPr>
        <w:t xml:space="preserve"> </w:t>
      </w:r>
      <w:ins w:id="138" w:author="Unknown Author" w:date="2024-05-30T06:27:00Z">
        <w:r>
          <w:rPr>
            <w:rFonts w:ascii="monospace" w:hAnsi="monospace"/>
            <w:sz w:val="16"/>
            <w:szCs w:val="16"/>
          </w:rPr>
          <w:t xml:space="preserve">* of H5P_mt_prop_t and a deleted flag in a single atomic structure.  This is necessary, </w:t>
        </w:r>
        <w:r>
          <w:rPr>
            <w:rFonts w:ascii="monospace" w:hAnsi="monospace"/>
            <w:sz w:val="16"/>
            <w:szCs w:val="16"/>
          </w:rPr>
          <w:br/>
        </w:r>
      </w:ins>
      <w:r>
        <w:rPr>
          <w:rFonts w:ascii="monospace" w:hAnsi="monospace"/>
          <w:sz w:val="16"/>
          <w:szCs w:val="16"/>
        </w:rPr>
        <w:t xml:space="preserve"> </w:t>
      </w:r>
      <w:ins w:id="139" w:author="Unknown Author" w:date="2024-05-30T06:27:00Z">
        <w:r>
          <w:rPr>
            <w:rFonts w:ascii="monospace" w:hAnsi="monospace"/>
            <w:sz w:val="16"/>
            <w:szCs w:val="16"/>
          </w:rPr>
          <w:t xml:space="preserve">* as instances of H5P_mt_prop_t will typically appear in lock free singly linked lists. </w:t>
        </w:r>
        <w:r>
          <w:rPr>
            <w:rFonts w:ascii="monospace" w:hAnsi="monospace"/>
            <w:sz w:val="16"/>
            <w:szCs w:val="16"/>
          </w:rPr>
          <w:br/>
        </w:r>
      </w:ins>
      <w:r>
        <w:rPr>
          <w:rFonts w:ascii="monospace" w:hAnsi="monospace"/>
          <w:sz w:val="16"/>
          <w:szCs w:val="16"/>
        </w:rPr>
        <w:t xml:space="preserve"> </w:t>
      </w:r>
      <w:ins w:id="140" w:author="Unknown Author" w:date="2024-05-30T06:2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41" w:author="Unknown Author" w:date="2024-05-30T06:27:00Z">
        <w:r>
          <w:rPr>
            <w:rFonts w:ascii="monospace" w:hAnsi="monospace"/>
            <w:sz w:val="16"/>
            <w:szCs w:val="16"/>
          </w:rPr>
          <w:t xml:space="preserve">* For correct operation, these lists require the next pointer and the deleted flag to </w:t>
        </w:r>
        <w:r>
          <w:rPr>
            <w:rFonts w:ascii="monospace" w:hAnsi="monospace"/>
            <w:sz w:val="16"/>
            <w:szCs w:val="16"/>
          </w:rPr>
          <w:br/>
        </w:r>
      </w:ins>
      <w:r>
        <w:rPr>
          <w:rFonts w:ascii="monospace" w:hAnsi="monospace"/>
          <w:sz w:val="16"/>
          <w:szCs w:val="16"/>
        </w:rPr>
        <w:t xml:space="preserve"> </w:t>
      </w:r>
      <w:ins w:id="142" w:author="Unknown Author" w:date="2024-05-30T06:27:00Z">
        <w:r>
          <w:rPr>
            <w:rFonts w:ascii="monospace" w:hAnsi="monospace"/>
            <w:sz w:val="16"/>
            <w:szCs w:val="16"/>
          </w:rPr>
          <w:t xml:space="preserve">* be accessed and modified in a </w:t>
        </w:r>
        <w:proofErr w:type="gramStart"/>
        <w:r>
          <w:rPr>
            <w:rFonts w:ascii="monospace" w:hAnsi="monospace"/>
            <w:sz w:val="16"/>
            <w:szCs w:val="16"/>
          </w:rPr>
          <w:t>single atomic operations</w:t>
        </w:r>
        <w:proofErr w:type="gramEnd"/>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43" w:author="Unknown Author" w:date="2024-05-30T06:2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44" w:author="Unknown Author" w:date="2024-05-30T06:27:00Z">
        <w:r>
          <w:rPr>
            <w:rFonts w:ascii="monospace" w:hAnsi="monospace"/>
            <w:sz w:val="16"/>
            <w:szCs w:val="16"/>
          </w:rPr>
          <w:t xml:space="preserve">* With padding, this structure is 128 bits, which allows true atomic operation on </w:t>
        </w:r>
        <w:r>
          <w:rPr>
            <w:rFonts w:ascii="monospace" w:hAnsi="monospace"/>
            <w:sz w:val="16"/>
            <w:szCs w:val="16"/>
          </w:rPr>
          <w:br/>
        </w:r>
      </w:ins>
      <w:r>
        <w:rPr>
          <w:rFonts w:ascii="monospace" w:hAnsi="monospace"/>
          <w:sz w:val="16"/>
          <w:szCs w:val="16"/>
        </w:rPr>
        <w:t xml:space="preserve"> </w:t>
      </w:r>
      <w:ins w:id="145" w:author="Unknown Author" w:date="2024-05-30T06:27:00Z">
        <w:r>
          <w:rPr>
            <w:rFonts w:ascii="monospace" w:hAnsi="monospace"/>
            <w:sz w:val="16"/>
            <w:szCs w:val="16"/>
          </w:rPr>
          <w:t xml:space="preserve">* many (most?) modern CPUs.  However, it this becomes a problem, we can obtain the </w:t>
        </w:r>
        <w:r>
          <w:rPr>
            <w:rFonts w:ascii="monospace" w:hAnsi="monospace"/>
            <w:sz w:val="16"/>
            <w:szCs w:val="16"/>
          </w:rPr>
          <w:br/>
        </w:r>
      </w:ins>
      <w:r>
        <w:rPr>
          <w:rFonts w:ascii="monospace" w:hAnsi="monospace"/>
          <w:sz w:val="16"/>
          <w:szCs w:val="16"/>
        </w:rPr>
        <w:t xml:space="preserve"> </w:t>
      </w:r>
      <w:ins w:id="146" w:author="Unknown Author" w:date="2024-05-30T06:27:00Z">
        <w:r>
          <w:rPr>
            <w:rFonts w:ascii="monospace" w:hAnsi="monospace"/>
            <w:sz w:val="16"/>
            <w:szCs w:val="16"/>
          </w:rPr>
          <w:t xml:space="preserve">* same effect by stealing the low order bit of the pointer for a deleted bit -- which </w:t>
        </w:r>
        <w:r>
          <w:rPr>
            <w:rFonts w:ascii="monospace" w:hAnsi="monospace"/>
            <w:sz w:val="16"/>
            <w:szCs w:val="16"/>
          </w:rPr>
          <w:br/>
        </w:r>
      </w:ins>
      <w:r>
        <w:rPr>
          <w:rFonts w:ascii="monospace" w:hAnsi="monospace"/>
          <w:sz w:val="16"/>
          <w:szCs w:val="16"/>
        </w:rPr>
        <w:t xml:space="preserve"> </w:t>
      </w:r>
      <w:ins w:id="147" w:author="Unknown Author" w:date="2024-05-30T06:27:00Z">
        <w:r>
          <w:rPr>
            <w:rFonts w:ascii="monospace" w:hAnsi="monospace"/>
            <w:sz w:val="16"/>
            <w:szCs w:val="16"/>
          </w:rPr>
          <w:t xml:space="preserve">* works on all CPU / C compiler combinations I have tried. </w:t>
        </w:r>
        <w:r>
          <w:rPr>
            <w:rFonts w:ascii="monospace" w:hAnsi="monospace"/>
            <w:sz w:val="16"/>
            <w:szCs w:val="16"/>
          </w:rPr>
          <w:br/>
        </w:r>
      </w:ins>
      <w:r>
        <w:rPr>
          <w:rFonts w:ascii="monospace" w:hAnsi="monospace"/>
          <w:sz w:val="16"/>
          <w:szCs w:val="16"/>
        </w:rPr>
        <w:t xml:space="preserve"> </w:t>
      </w:r>
      <w:ins w:id="148" w:author="Unknown Author" w:date="2024-05-30T06:2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49" w:author="Unknown Author" w:date="2024-05-30T06:27:00Z">
        <w:r>
          <w:rPr>
            <w:rFonts w:ascii="monospace" w:hAnsi="monospace"/>
            <w:sz w:val="16"/>
            <w:szCs w:val="16"/>
          </w:rPr>
          <w:t xml:space="preserve">* The individual fields of the structure are discussed below: </w:t>
        </w:r>
        <w:r>
          <w:rPr>
            <w:rFonts w:ascii="monospace" w:hAnsi="monospace"/>
            <w:sz w:val="16"/>
            <w:szCs w:val="16"/>
          </w:rPr>
          <w:br/>
        </w:r>
      </w:ins>
      <w:r>
        <w:rPr>
          <w:rFonts w:ascii="monospace" w:hAnsi="monospace"/>
          <w:sz w:val="16"/>
          <w:szCs w:val="16"/>
        </w:rPr>
        <w:lastRenderedPageBreak/>
        <w:t xml:space="preserve"> </w:t>
      </w:r>
      <w:ins w:id="150" w:author="Unknown Author" w:date="2024-05-30T06:2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51" w:author="Unknown Author" w:date="2024-05-30T06:27:00Z">
        <w:r>
          <w:rPr>
            <w:rFonts w:ascii="monospace" w:hAnsi="monospace"/>
            <w:sz w:val="16"/>
            <w:szCs w:val="16"/>
          </w:rPr>
          <w:t xml:space="preserve">* ptr:         Pointer to an instance of H5P_mt_prop_t, or NULL. </w:t>
        </w:r>
        <w:r>
          <w:rPr>
            <w:rFonts w:ascii="monospace" w:hAnsi="monospace"/>
            <w:sz w:val="16"/>
            <w:szCs w:val="16"/>
          </w:rPr>
          <w:br/>
        </w:r>
      </w:ins>
      <w:r>
        <w:rPr>
          <w:rFonts w:ascii="monospace" w:hAnsi="monospace"/>
          <w:sz w:val="16"/>
          <w:szCs w:val="16"/>
        </w:rPr>
        <w:t xml:space="preserve"> </w:t>
      </w:r>
      <w:ins w:id="152" w:author="Unknown Author" w:date="2024-05-30T06:2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53" w:author="Unknown Author" w:date="2024-05-30T06:27:00Z">
        <w:r>
          <w:rPr>
            <w:rFonts w:ascii="monospace" w:hAnsi="monospace"/>
            <w:sz w:val="16"/>
            <w:szCs w:val="16"/>
          </w:rPr>
          <w:t xml:space="preserve">* deleted:     Boolean flag.  If this instance of H5P_mt_prop_aptr_t appears as a </w:t>
        </w:r>
        <w:r>
          <w:rPr>
            <w:rFonts w:ascii="monospace" w:hAnsi="monospace"/>
            <w:sz w:val="16"/>
            <w:szCs w:val="16"/>
          </w:rPr>
          <w:br/>
        </w:r>
      </w:ins>
      <w:r>
        <w:rPr>
          <w:rFonts w:ascii="monospace" w:hAnsi="monospace"/>
          <w:sz w:val="16"/>
          <w:szCs w:val="16"/>
        </w:rPr>
        <w:t xml:space="preserve"> </w:t>
      </w:r>
      <w:ins w:id="154" w:author="Unknown Author" w:date="2024-05-30T06:27:00Z">
        <w:r>
          <w:rPr>
            <w:rFonts w:ascii="monospace" w:hAnsi="monospace"/>
            <w:sz w:val="16"/>
            <w:szCs w:val="16"/>
          </w:rPr>
          <w:t xml:space="preserve">*              field in an instance of H5P_mt_prop_t, the instance of H5P_mt_prop_t is </w:t>
        </w:r>
        <w:r>
          <w:rPr>
            <w:rFonts w:ascii="monospace" w:hAnsi="monospace"/>
            <w:sz w:val="16"/>
            <w:szCs w:val="16"/>
          </w:rPr>
          <w:br/>
        </w:r>
      </w:ins>
      <w:r>
        <w:rPr>
          <w:rFonts w:ascii="monospace" w:hAnsi="monospace"/>
          <w:sz w:val="16"/>
          <w:szCs w:val="16"/>
        </w:rPr>
        <w:t xml:space="preserve"> </w:t>
      </w:r>
      <w:ins w:id="155" w:author="Unknown Author" w:date="2024-05-30T06:27:00Z">
        <w:r>
          <w:rPr>
            <w:rFonts w:ascii="monospace" w:hAnsi="monospace"/>
            <w:sz w:val="16"/>
            <w:szCs w:val="16"/>
          </w:rPr>
          <w:t xml:space="preserve">*              logically deleted if this flag is TRUE, and not if the flag is FALSE. </w:t>
        </w:r>
        <w:r>
          <w:rPr>
            <w:rFonts w:ascii="monospace" w:hAnsi="monospace"/>
            <w:sz w:val="16"/>
            <w:szCs w:val="16"/>
          </w:rPr>
          <w:br/>
        </w:r>
      </w:ins>
      <w:r>
        <w:rPr>
          <w:rFonts w:ascii="monospace" w:hAnsi="monospace"/>
          <w:sz w:val="16"/>
          <w:szCs w:val="16"/>
        </w:rPr>
        <w:t xml:space="preserve"> </w:t>
      </w:r>
      <w:ins w:id="156" w:author="Unknown Author" w:date="2024-05-30T06:2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57" w:author="Unknown Author" w:date="2024-05-30T06:27:00Z">
        <w:r>
          <w:rPr>
            <w:rFonts w:ascii="monospace" w:hAnsi="monospace"/>
            <w:sz w:val="16"/>
            <w:szCs w:val="16"/>
          </w:rPr>
          <w:t xml:space="preserve">*              If an instance of H5P_mt_prop_aptr_t appears elsewhere, the flag is </w:t>
        </w:r>
        <w:r>
          <w:rPr>
            <w:rFonts w:ascii="monospace" w:hAnsi="monospace"/>
            <w:sz w:val="16"/>
            <w:szCs w:val="16"/>
          </w:rPr>
          <w:br/>
        </w:r>
      </w:ins>
      <w:r>
        <w:rPr>
          <w:rFonts w:ascii="monospace" w:hAnsi="monospace"/>
          <w:sz w:val="16"/>
          <w:szCs w:val="16"/>
        </w:rPr>
        <w:t xml:space="preserve"> </w:t>
      </w:r>
      <w:ins w:id="158" w:author="Unknown Author" w:date="2024-05-30T06:27:00Z">
        <w:r>
          <w:rPr>
            <w:rFonts w:ascii="monospace" w:hAnsi="monospace"/>
            <w:sz w:val="16"/>
            <w:szCs w:val="16"/>
          </w:rPr>
          <w:t xml:space="preserve">*              meaningless. </w:t>
        </w:r>
        <w:r>
          <w:rPr>
            <w:rFonts w:ascii="monospace" w:hAnsi="monospace"/>
            <w:sz w:val="16"/>
            <w:szCs w:val="16"/>
          </w:rPr>
          <w:br/>
        </w:r>
      </w:ins>
      <w:r>
        <w:rPr>
          <w:rFonts w:ascii="monospace" w:hAnsi="monospace"/>
          <w:sz w:val="16"/>
          <w:szCs w:val="16"/>
        </w:rPr>
        <w:t xml:space="preserve"> </w:t>
      </w:r>
      <w:ins w:id="159" w:author="Unknown Author" w:date="2024-05-30T06:2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60" w:author="Unknown Author" w:date="2024-05-30T06:27:00Z">
        <w:r>
          <w:rPr>
            <w:rFonts w:ascii="monospace" w:hAnsi="monospace"/>
            <w:sz w:val="16"/>
            <w:szCs w:val="16"/>
          </w:rPr>
          <w:t xml:space="preserve">* dummy_bool_1: </w:t>
        </w:r>
        <w:r>
          <w:rPr>
            <w:rFonts w:ascii="monospace" w:hAnsi="monospace"/>
            <w:sz w:val="16"/>
            <w:szCs w:val="16"/>
          </w:rPr>
          <w:br/>
        </w:r>
      </w:ins>
      <w:r>
        <w:rPr>
          <w:rFonts w:ascii="monospace" w:hAnsi="monospace"/>
          <w:sz w:val="16"/>
          <w:szCs w:val="16"/>
        </w:rPr>
        <w:t xml:space="preserve"> </w:t>
      </w:r>
      <w:ins w:id="161" w:author="Unknown Author" w:date="2024-05-30T06:27:00Z">
        <w:r>
          <w:rPr>
            <w:rFonts w:ascii="monospace" w:hAnsi="monospace"/>
            <w:sz w:val="16"/>
            <w:szCs w:val="16"/>
          </w:rPr>
          <w:t xml:space="preserve">* dummy_boot_2: </w:t>
        </w:r>
        <w:r>
          <w:rPr>
            <w:rFonts w:ascii="monospace" w:hAnsi="monospace"/>
            <w:sz w:val="16"/>
            <w:szCs w:val="16"/>
          </w:rPr>
          <w:br/>
        </w:r>
      </w:ins>
      <w:r>
        <w:rPr>
          <w:rFonts w:ascii="monospace" w:hAnsi="monospace"/>
          <w:sz w:val="16"/>
          <w:szCs w:val="16"/>
        </w:rPr>
        <w:t xml:space="preserve"> </w:t>
      </w:r>
      <w:ins w:id="162" w:author="Unknown Author" w:date="2024-05-30T06:27:00Z">
        <w:r>
          <w:rPr>
            <w:rFonts w:ascii="monospace" w:hAnsi="monospace"/>
            <w:sz w:val="16"/>
            <w:szCs w:val="16"/>
          </w:rPr>
          <w:t xml:space="preserve">* dummy_bool_3: The dummy_bool_? fields exist to pad H5P_mt_prop_aptr_t out to 128 bits, </w:t>
        </w:r>
        <w:r>
          <w:rPr>
            <w:rFonts w:ascii="monospace" w:hAnsi="monospace"/>
            <w:sz w:val="16"/>
            <w:szCs w:val="16"/>
          </w:rPr>
          <w:br/>
        </w:r>
      </w:ins>
      <w:r>
        <w:rPr>
          <w:rFonts w:ascii="monospace" w:hAnsi="monospace"/>
          <w:sz w:val="16"/>
          <w:szCs w:val="16"/>
        </w:rPr>
        <w:t xml:space="preserve"> </w:t>
      </w:r>
      <w:ins w:id="163" w:author="Unknown Author" w:date="2024-05-30T06:27:00Z">
        <w:r>
          <w:rPr>
            <w:rFonts w:ascii="monospace" w:hAnsi="monospace"/>
            <w:sz w:val="16"/>
            <w:szCs w:val="16"/>
          </w:rPr>
          <w:t xml:space="preserve">*              and allow prevention of insertion of garbage into an atomic instance of </w:t>
        </w:r>
        <w:r>
          <w:rPr>
            <w:rFonts w:ascii="monospace" w:hAnsi="monospace"/>
            <w:sz w:val="16"/>
            <w:szCs w:val="16"/>
          </w:rPr>
          <w:br/>
        </w:r>
      </w:ins>
      <w:r>
        <w:rPr>
          <w:rFonts w:ascii="monospace" w:hAnsi="monospace"/>
          <w:sz w:val="16"/>
          <w:szCs w:val="16"/>
        </w:rPr>
        <w:t xml:space="preserve"> </w:t>
      </w:r>
      <w:ins w:id="164" w:author="Unknown Author" w:date="2024-05-30T06:27:00Z">
        <w:r>
          <w:rPr>
            <w:rFonts w:ascii="monospace" w:hAnsi="monospace"/>
            <w:sz w:val="16"/>
            <w:szCs w:val="16"/>
          </w:rPr>
          <w:t xml:space="preserve">*              H5P_mt_prop_aptr_t, thus avoiding spurious failures of </w:t>
        </w:r>
        <w:r>
          <w:rPr>
            <w:rFonts w:ascii="monospace" w:hAnsi="monospace"/>
            <w:sz w:val="16"/>
            <w:szCs w:val="16"/>
          </w:rPr>
          <w:br/>
        </w:r>
      </w:ins>
      <w:r>
        <w:rPr>
          <w:rFonts w:ascii="monospace" w:hAnsi="monospace"/>
          <w:sz w:val="16"/>
          <w:szCs w:val="16"/>
        </w:rPr>
        <w:t xml:space="preserve"> </w:t>
      </w:r>
      <w:ins w:id="165" w:author="Unknown Author" w:date="2024-05-30T06:27:00Z">
        <w:r>
          <w:rPr>
            <w:rFonts w:ascii="monospace" w:hAnsi="monospace"/>
            <w:sz w:val="16"/>
            <w:szCs w:val="16"/>
          </w:rPr>
          <w:t>*              atomic_compare_exchange_</w:t>
        </w:r>
        <w:proofErr w:type="gramStart"/>
        <w:r>
          <w:rPr>
            <w:rFonts w:ascii="monospace" w:hAnsi="monospace"/>
            <w:sz w:val="16"/>
            <w:szCs w:val="16"/>
          </w:rPr>
          <w:t>strong(</w:t>
        </w:r>
        <w:proofErr w:type="gramEnd"/>
        <w:r>
          <w:rPr>
            <w:rFonts w:ascii="monospace" w:hAnsi="monospace"/>
            <w:sz w:val="16"/>
            <w:szCs w:val="16"/>
          </w:rPr>
          <w:t xml:space="preserve">).  They should always be set to false. </w:t>
        </w:r>
        <w:r>
          <w:rPr>
            <w:rFonts w:ascii="monospace" w:hAnsi="monospace"/>
            <w:sz w:val="16"/>
            <w:szCs w:val="16"/>
          </w:rPr>
          <w:br/>
        </w:r>
      </w:ins>
      <w:r>
        <w:rPr>
          <w:rFonts w:ascii="monospace" w:hAnsi="monospace"/>
          <w:sz w:val="16"/>
          <w:szCs w:val="16"/>
        </w:rPr>
        <w:t xml:space="preserve"> </w:t>
      </w:r>
      <w:ins w:id="166" w:author="Unknown Author" w:date="2024-05-30T06:2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67" w:author="Unknown Author" w:date="2024-05-30T06:27:00Z">
        <w:r>
          <w:rPr>
            <w:rFonts w:ascii="monospace" w:hAnsi="monospace"/>
            <w:sz w:val="16"/>
            <w:szCs w:val="16"/>
          </w:rPr>
          <w:t xml:space="preserve">****************************************************************************************/ </w:t>
        </w:r>
        <w:r>
          <w:rPr>
            <w:rFonts w:ascii="monospace" w:hAnsi="monospace"/>
            <w:sz w:val="16"/>
            <w:szCs w:val="16"/>
          </w:rPr>
          <w:br/>
        </w:r>
        <w:r>
          <w:rPr>
            <w:rFonts w:ascii="monospace" w:hAnsi="monospace"/>
            <w:sz w:val="16"/>
            <w:szCs w:val="16"/>
          </w:rPr>
          <w:br/>
          <w:t xml:space="preserve">typedef struct H5P_mt_prop_aptr_t { </w:t>
        </w:r>
        <w:r>
          <w:rPr>
            <w:rFonts w:ascii="monospace" w:hAnsi="monospace"/>
            <w:sz w:val="16"/>
            <w:szCs w:val="16"/>
          </w:rPr>
          <w:br/>
          <w:t xml:space="preserve">    </w:t>
        </w:r>
        <w:r>
          <w:rPr>
            <w:rFonts w:ascii="monospace" w:hAnsi="monospace"/>
            <w:sz w:val="16"/>
            <w:szCs w:val="16"/>
          </w:rPr>
          <w:br/>
          <w:t xml:space="preserve">    struct H5P_mt_prop_t * ptr; </w:t>
        </w:r>
        <w:r>
          <w:rPr>
            <w:rFonts w:ascii="monospace" w:hAnsi="monospace"/>
            <w:sz w:val="16"/>
            <w:szCs w:val="16"/>
          </w:rPr>
          <w:br/>
          <w:t xml:space="preserve">    </w:t>
        </w:r>
        <w:r>
          <w:rPr>
            <w:rFonts w:ascii="monospace" w:hAnsi="monospace"/>
            <w:sz w:val="16"/>
            <w:szCs w:val="16"/>
          </w:rPr>
          <w:br/>
          <w:t xml:space="preserve">    bool                   deleted; </w:t>
        </w:r>
        <w:r>
          <w:rPr>
            <w:rFonts w:ascii="monospace" w:hAnsi="monospace"/>
            <w:sz w:val="16"/>
            <w:szCs w:val="16"/>
          </w:rPr>
          <w:br/>
          <w:t xml:space="preserve">    </w:t>
        </w:r>
        <w:r>
          <w:rPr>
            <w:rFonts w:ascii="monospace" w:hAnsi="monospace"/>
            <w:sz w:val="16"/>
            <w:szCs w:val="16"/>
          </w:rPr>
          <w:br/>
          <w:t xml:space="preserve">    bool                   bool_buf_1; </w:t>
        </w:r>
        <w:r>
          <w:rPr>
            <w:rFonts w:ascii="monospace" w:hAnsi="monospace"/>
            <w:sz w:val="16"/>
            <w:szCs w:val="16"/>
          </w:rPr>
          <w:br/>
          <w:t xml:space="preserve">    bool                   bool_buf_2; </w:t>
        </w:r>
        <w:r>
          <w:rPr>
            <w:rFonts w:ascii="monospace" w:hAnsi="monospace"/>
            <w:sz w:val="16"/>
            <w:szCs w:val="16"/>
          </w:rPr>
          <w:br/>
          <w:t xml:space="preserve">    bool                   bool_buf_3; </w:t>
        </w:r>
        <w:r>
          <w:rPr>
            <w:rFonts w:ascii="monospace" w:hAnsi="monospace"/>
            <w:sz w:val="16"/>
            <w:szCs w:val="16"/>
          </w:rPr>
          <w:br/>
        </w:r>
        <w:r>
          <w:rPr>
            <w:rFonts w:ascii="monospace" w:hAnsi="monospace"/>
            <w:sz w:val="16"/>
            <w:szCs w:val="16"/>
          </w:rPr>
          <w:br/>
          <w:t xml:space="preserve">} H5P_mt_prop_aptr_t; </w:t>
        </w:r>
        <w:r>
          <w:rPr>
            <w:rFonts w:ascii="monospace" w:hAnsi="monospace"/>
            <w:sz w:val="16"/>
            <w:szCs w:val="16"/>
          </w:rPr>
          <w:br/>
        </w:r>
      </w:ins>
    </w:p>
    <w:p w:rsidR="00D31373" w:rsidRDefault="00000000">
      <w:ins w:id="168" w:author="Unknown Author" w:date="2024-05-30T06:27:00Z">
        <w:r>
          <w:rPr>
            <w:rFonts w:ascii="monospace" w:hAnsi="monospace"/>
            <w:sz w:val="16"/>
            <w:szCs w:val="16"/>
          </w:rPr>
          <w:br/>
        </w:r>
      </w:ins>
      <w:ins w:id="169" w:author="Unknown Author" w:date="2024-05-30T06:28:00Z">
        <w:r>
          <w:rPr>
            <w:rFonts w:ascii="monospace" w:hAnsi="monospace"/>
            <w:color w:val="000000"/>
            <w:sz w:val="16"/>
            <w:szCs w:val="16"/>
            <w:highlight w:val="white"/>
          </w:rPr>
          <w:t xml:space="preserve">/**************************************************************************************** </w:t>
        </w:r>
        <w:r>
          <w:rPr>
            <w:rFonts w:ascii="monospace" w:hAnsi="monospace"/>
            <w:sz w:val="16"/>
            <w:szCs w:val="16"/>
          </w:rPr>
          <w:br/>
        </w:r>
      </w:ins>
      <w:r>
        <w:rPr>
          <w:rFonts w:ascii="monospace" w:hAnsi="monospace"/>
          <w:sz w:val="16"/>
          <w:szCs w:val="16"/>
        </w:rPr>
        <w:t xml:space="preserve"> </w:t>
      </w:r>
      <w:ins w:id="170" w:author="Unknown Author" w:date="2024-05-30T06:28:00Z">
        <w:r>
          <w:rPr>
            <w:rFonts w:ascii="monospace" w:hAnsi="monospace"/>
            <w:sz w:val="16"/>
            <w:szCs w:val="16"/>
          </w:rPr>
          <w:t xml:space="preserve">* struct H5P_mt_prop_value_t </w:t>
        </w:r>
        <w:r>
          <w:rPr>
            <w:rFonts w:ascii="monospace" w:hAnsi="monospace"/>
            <w:sz w:val="16"/>
            <w:szCs w:val="16"/>
          </w:rPr>
          <w:br/>
        </w:r>
      </w:ins>
      <w:r>
        <w:rPr>
          <w:rFonts w:ascii="monospace" w:hAnsi="monospace"/>
          <w:sz w:val="16"/>
          <w:szCs w:val="16"/>
        </w:rPr>
        <w:t xml:space="preserve"> </w:t>
      </w:r>
      <w:ins w:id="171" w:author="Unknown Author" w:date="2024-05-30T06:2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72" w:author="Unknown Author" w:date="2024-05-30T06:28:00Z">
        <w:r>
          <w:rPr>
            <w:rFonts w:ascii="monospace" w:hAnsi="monospace"/>
            <w:sz w:val="16"/>
            <w:szCs w:val="16"/>
          </w:rPr>
          <w:t xml:space="preserve">* Properties in a property list consist of a void pointer and a size.  To avoid race </w:t>
        </w:r>
        <w:r>
          <w:rPr>
            <w:rFonts w:ascii="monospace" w:hAnsi="monospace"/>
            <w:sz w:val="16"/>
            <w:szCs w:val="16"/>
          </w:rPr>
          <w:br/>
        </w:r>
      </w:ins>
      <w:r>
        <w:rPr>
          <w:rFonts w:ascii="monospace" w:hAnsi="monospace"/>
          <w:sz w:val="16"/>
          <w:szCs w:val="16"/>
        </w:rPr>
        <w:t xml:space="preserve"> </w:t>
      </w:r>
      <w:ins w:id="173" w:author="Unknown Author" w:date="2024-05-30T06:28:00Z">
        <w:r>
          <w:rPr>
            <w:rFonts w:ascii="monospace" w:hAnsi="monospace"/>
            <w:sz w:val="16"/>
            <w:szCs w:val="16"/>
          </w:rPr>
          <w:t xml:space="preserve">* conditions, the size and pointer must be set atomically.  This structure exists </w:t>
        </w:r>
        <w:r>
          <w:rPr>
            <w:rFonts w:ascii="monospace" w:hAnsi="monospace"/>
            <w:sz w:val="16"/>
            <w:szCs w:val="16"/>
          </w:rPr>
          <w:br/>
        </w:r>
      </w:ins>
      <w:r>
        <w:rPr>
          <w:rFonts w:ascii="monospace" w:hAnsi="monospace"/>
          <w:sz w:val="16"/>
          <w:szCs w:val="16"/>
        </w:rPr>
        <w:t xml:space="preserve"> </w:t>
      </w:r>
      <w:ins w:id="174" w:author="Unknown Author" w:date="2024-05-30T06:28:00Z">
        <w:r>
          <w:rPr>
            <w:rFonts w:ascii="monospace" w:hAnsi="monospace"/>
            <w:sz w:val="16"/>
            <w:szCs w:val="16"/>
          </w:rPr>
          <w:t xml:space="preserve">* to facilitate this. </w:t>
        </w:r>
        <w:r>
          <w:rPr>
            <w:rFonts w:ascii="monospace" w:hAnsi="monospace"/>
            <w:sz w:val="16"/>
            <w:szCs w:val="16"/>
          </w:rPr>
          <w:br/>
        </w:r>
      </w:ins>
      <w:r>
        <w:rPr>
          <w:rFonts w:ascii="monospace" w:hAnsi="monospace"/>
          <w:sz w:val="16"/>
          <w:szCs w:val="16"/>
        </w:rPr>
        <w:t xml:space="preserve"> </w:t>
      </w:r>
      <w:ins w:id="175" w:author="Unknown Author" w:date="2024-05-30T06:2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76" w:author="Unknown Author" w:date="2024-05-30T06:28:00Z">
        <w:r>
          <w:rPr>
            <w:rFonts w:ascii="monospace" w:hAnsi="monospace"/>
            <w:sz w:val="16"/>
            <w:szCs w:val="16"/>
          </w:rPr>
          <w:t xml:space="preserve">* ptr:         Void pointer to the value, or NULL if the value is undefined. </w:t>
        </w:r>
        <w:r>
          <w:rPr>
            <w:rFonts w:ascii="monospace" w:hAnsi="monospace"/>
            <w:sz w:val="16"/>
            <w:szCs w:val="16"/>
          </w:rPr>
          <w:br/>
        </w:r>
      </w:ins>
      <w:r>
        <w:rPr>
          <w:rFonts w:ascii="monospace" w:hAnsi="monospace"/>
          <w:sz w:val="16"/>
          <w:szCs w:val="16"/>
        </w:rPr>
        <w:t xml:space="preserve"> </w:t>
      </w:r>
      <w:ins w:id="177" w:author="Unknown Author" w:date="2024-05-30T06:2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78" w:author="Unknown Author" w:date="2024-05-30T06:28:00Z">
        <w:r>
          <w:rPr>
            <w:rFonts w:ascii="monospace" w:hAnsi="monospace"/>
            <w:sz w:val="16"/>
            <w:szCs w:val="16"/>
          </w:rPr>
          <w:t xml:space="preserve">* size:        size_t containing the size of the buffer pointed to by the ptr field, </w:t>
        </w:r>
        <w:r>
          <w:rPr>
            <w:rFonts w:ascii="monospace" w:hAnsi="monospace"/>
            <w:sz w:val="16"/>
            <w:szCs w:val="16"/>
          </w:rPr>
          <w:br/>
        </w:r>
      </w:ins>
      <w:r>
        <w:rPr>
          <w:rFonts w:ascii="monospace" w:hAnsi="monospace"/>
          <w:sz w:val="16"/>
          <w:szCs w:val="16"/>
        </w:rPr>
        <w:t xml:space="preserve"> </w:t>
      </w:r>
      <w:ins w:id="179" w:author="Unknown Author" w:date="2024-05-30T06:28:00Z">
        <w:r>
          <w:rPr>
            <w:rFonts w:ascii="monospace" w:hAnsi="monospace"/>
            <w:sz w:val="16"/>
            <w:szCs w:val="16"/>
          </w:rPr>
          <w:t xml:space="preserve">*              or zero if ptr is NULL. </w:t>
        </w:r>
        <w:r>
          <w:rPr>
            <w:rFonts w:ascii="monospace" w:hAnsi="monospace"/>
            <w:sz w:val="16"/>
            <w:szCs w:val="16"/>
          </w:rPr>
          <w:br/>
        </w:r>
      </w:ins>
      <w:r>
        <w:rPr>
          <w:rFonts w:ascii="monospace" w:hAnsi="monospace"/>
          <w:sz w:val="16"/>
          <w:szCs w:val="16"/>
        </w:rPr>
        <w:t xml:space="preserve"> </w:t>
      </w:r>
      <w:ins w:id="180" w:author="Unknown Author" w:date="2024-05-30T06:2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81" w:author="Unknown Author" w:date="2024-05-30T06:28:00Z">
        <w:r>
          <w:rPr>
            <w:rFonts w:ascii="monospace" w:hAnsi="monospace"/>
            <w:sz w:val="16"/>
            <w:szCs w:val="16"/>
          </w:rPr>
          <w:t xml:space="preserve">* Note: The above fields will usually have a total size of 128 bits.  However, since </w:t>
        </w:r>
        <w:r>
          <w:rPr>
            <w:rFonts w:ascii="monospace" w:hAnsi="monospace"/>
            <w:sz w:val="16"/>
            <w:szCs w:val="16"/>
          </w:rPr>
          <w:br/>
        </w:r>
      </w:ins>
      <w:r>
        <w:rPr>
          <w:rFonts w:ascii="monospace" w:hAnsi="monospace"/>
          <w:sz w:val="16"/>
          <w:szCs w:val="16"/>
        </w:rPr>
        <w:t xml:space="preserve"> </w:t>
      </w:r>
      <w:ins w:id="182" w:author="Unknown Author" w:date="2024-05-30T06:28:00Z">
        <w:r>
          <w:rPr>
            <w:rFonts w:ascii="monospace" w:hAnsi="monospace"/>
            <w:sz w:val="16"/>
            <w:szCs w:val="16"/>
          </w:rPr>
          <w:t xml:space="preserve">* the size of size_t is not fixed across all 64 bit compilers, there is the potential </w:t>
        </w:r>
        <w:r>
          <w:rPr>
            <w:rFonts w:ascii="monospace" w:hAnsi="monospace"/>
            <w:sz w:val="16"/>
            <w:szCs w:val="16"/>
          </w:rPr>
          <w:br/>
        </w:r>
      </w:ins>
      <w:r>
        <w:rPr>
          <w:rFonts w:ascii="monospace" w:hAnsi="monospace"/>
          <w:sz w:val="16"/>
          <w:szCs w:val="16"/>
        </w:rPr>
        <w:t xml:space="preserve"> </w:t>
      </w:r>
      <w:ins w:id="183" w:author="Unknown Author" w:date="2024-05-30T06:28:00Z">
        <w:r>
          <w:rPr>
            <w:rFonts w:ascii="monospace" w:hAnsi="monospace"/>
            <w:sz w:val="16"/>
            <w:szCs w:val="16"/>
          </w:rPr>
          <w:t>* for occult failures in atomic_compare_exchange_</w:t>
        </w:r>
        <w:proofErr w:type="gramStart"/>
        <w:r>
          <w:rPr>
            <w:rFonts w:ascii="monospace" w:hAnsi="monospace"/>
            <w:sz w:val="16"/>
            <w:szCs w:val="16"/>
          </w:rPr>
          <w:t>strong(</w:t>
        </w:r>
        <w:proofErr w:type="gramEnd"/>
        <w:r>
          <w:rPr>
            <w:rFonts w:ascii="monospace" w:hAnsi="monospace"/>
            <w:sz w:val="16"/>
            <w:szCs w:val="16"/>
          </w:rPr>
          <w:t xml:space="preserve">) when garbage gets into </w:t>
        </w:r>
        <w:r>
          <w:rPr>
            <w:rFonts w:ascii="monospace" w:hAnsi="monospace"/>
            <w:sz w:val="16"/>
            <w:szCs w:val="16"/>
          </w:rPr>
          <w:br/>
        </w:r>
      </w:ins>
      <w:r>
        <w:rPr>
          <w:rFonts w:ascii="monospace" w:hAnsi="monospace"/>
          <w:sz w:val="16"/>
          <w:szCs w:val="16"/>
        </w:rPr>
        <w:t xml:space="preserve"> </w:t>
      </w:r>
      <w:ins w:id="184" w:author="Unknown Author" w:date="2024-05-30T06:28:00Z">
        <w:r>
          <w:rPr>
            <w:rFonts w:ascii="monospace" w:hAnsi="monospace"/>
            <w:sz w:val="16"/>
            <w:szCs w:val="16"/>
          </w:rPr>
          <w:t>* the un-used space in the structure. (</w:t>
        </w:r>
        <w:proofErr w:type="gramStart"/>
        <w:r>
          <w:rPr>
            <w:rFonts w:ascii="monospace" w:hAnsi="monospace"/>
            <w:sz w:val="16"/>
            <w:szCs w:val="16"/>
          </w:rPr>
          <w:t>recall</w:t>
        </w:r>
        <w:proofErr w:type="gramEnd"/>
        <w:r>
          <w:rPr>
            <w:rFonts w:ascii="monospace" w:hAnsi="monospace"/>
            <w:sz w:val="16"/>
            <w:szCs w:val="16"/>
          </w:rPr>
          <w:t xml:space="preserve"> that the sum of the sizes of the fields </w:t>
        </w:r>
        <w:r>
          <w:rPr>
            <w:rFonts w:ascii="monospace" w:hAnsi="monospace"/>
            <w:sz w:val="16"/>
            <w:szCs w:val="16"/>
          </w:rPr>
          <w:br/>
        </w:r>
      </w:ins>
      <w:r>
        <w:rPr>
          <w:rFonts w:ascii="monospace" w:hAnsi="monospace"/>
          <w:sz w:val="16"/>
          <w:szCs w:val="16"/>
        </w:rPr>
        <w:t xml:space="preserve"> </w:t>
      </w:r>
      <w:ins w:id="185" w:author="Unknown Author" w:date="2024-05-30T06:28:00Z">
        <w:r>
          <w:rPr>
            <w:rFonts w:ascii="monospace" w:hAnsi="monospace"/>
            <w:sz w:val="16"/>
            <w:szCs w:val="16"/>
          </w:rPr>
          <w:t xml:space="preserve">* of a structure need not equal the allocation size of the structure.) </w:t>
        </w:r>
        <w:r>
          <w:rPr>
            <w:rFonts w:ascii="monospace" w:hAnsi="monospace"/>
            <w:sz w:val="16"/>
            <w:szCs w:val="16"/>
          </w:rPr>
          <w:br/>
        </w:r>
      </w:ins>
      <w:r>
        <w:rPr>
          <w:rFonts w:ascii="monospace" w:hAnsi="monospace"/>
          <w:sz w:val="16"/>
          <w:szCs w:val="16"/>
        </w:rPr>
        <w:t xml:space="preserve"> </w:t>
      </w:r>
      <w:ins w:id="186" w:author="Unknown Author" w:date="2024-05-30T06:2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87" w:author="Unknown Author" w:date="2024-05-30T06:28:00Z">
        <w:r>
          <w:rPr>
            <w:rFonts w:ascii="monospace" w:hAnsi="monospace"/>
            <w:sz w:val="16"/>
            <w:szCs w:val="16"/>
          </w:rPr>
          <w:t xml:space="preserve">* For now, it should be sufficient to assert that sizeof(size_t) = 8. </w:t>
        </w:r>
        <w:r>
          <w:rPr>
            <w:rFonts w:ascii="monospace" w:hAnsi="monospace"/>
            <w:sz w:val="16"/>
            <w:szCs w:val="16"/>
          </w:rPr>
          <w:br/>
        </w:r>
      </w:ins>
      <w:r>
        <w:rPr>
          <w:rFonts w:ascii="monospace" w:hAnsi="monospace"/>
          <w:sz w:val="16"/>
          <w:szCs w:val="16"/>
        </w:rPr>
        <w:t xml:space="preserve"> </w:t>
      </w:r>
      <w:ins w:id="188" w:author="Unknown Author" w:date="2024-05-30T06:28:00Z">
        <w:r>
          <w:rPr>
            <w:rFonts w:ascii="monospace" w:hAnsi="monospace"/>
            <w:sz w:val="16"/>
            <w:szCs w:val="16"/>
          </w:rPr>
          <w:t xml:space="preserve">* However, we will have to deal with the issue eventually.  For example, I have read </w:t>
        </w:r>
        <w:r>
          <w:rPr>
            <w:rFonts w:ascii="monospace" w:hAnsi="monospace"/>
            <w:sz w:val="16"/>
            <w:szCs w:val="16"/>
          </w:rPr>
          <w:br/>
        </w:r>
      </w:ins>
      <w:r>
        <w:rPr>
          <w:rFonts w:ascii="monospace" w:hAnsi="monospace"/>
          <w:sz w:val="16"/>
          <w:szCs w:val="16"/>
        </w:rPr>
        <w:t xml:space="preserve"> </w:t>
      </w:r>
      <w:ins w:id="189" w:author="Unknown Author" w:date="2024-05-30T06:28:00Z">
        <w:r>
          <w:rPr>
            <w:rFonts w:ascii="monospace" w:hAnsi="monospace"/>
            <w:sz w:val="16"/>
            <w:szCs w:val="16"/>
          </w:rPr>
          <w:t xml:space="preserve">* that size_t is a </w:t>
        </w:r>
        <w:proofErr w:type="gramStart"/>
        <w:r>
          <w:rPr>
            <w:rFonts w:ascii="monospace" w:hAnsi="monospace"/>
            <w:sz w:val="16"/>
            <w:szCs w:val="16"/>
          </w:rPr>
          <w:t>32 bit</w:t>
        </w:r>
        <w:proofErr w:type="gramEnd"/>
        <w:r>
          <w:rPr>
            <w:rFonts w:ascii="monospace" w:hAnsi="monospace"/>
            <w:sz w:val="16"/>
            <w:szCs w:val="16"/>
          </w:rPr>
          <w:t xml:space="preserve"> value on at least some compilers targeting Windows. </w:t>
        </w:r>
        <w:r>
          <w:rPr>
            <w:rFonts w:ascii="monospace" w:hAnsi="monospace"/>
            <w:sz w:val="16"/>
            <w:szCs w:val="16"/>
          </w:rPr>
          <w:br/>
        </w:r>
      </w:ins>
      <w:r>
        <w:rPr>
          <w:rFonts w:ascii="monospace" w:hAnsi="monospace"/>
          <w:sz w:val="16"/>
          <w:szCs w:val="16"/>
        </w:rPr>
        <w:t xml:space="preserve"> </w:t>
      </w:r>
      <w:ins w:id="190" w:author="Unknown Author" w:date="2024-05-30T06:2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91" w:author="Unknown Author" w:date="2024-05-30T06:28:00Z">
        <w:r>
          <w:rPr>
            <w:rFonts w:ascii="monospace" w:hAnsi="monospace"/>
            <w:sz w:val="16"/>
            <w:szCs w:val="16"/>
          </w:rPr>
          <w:t xml:space="preserve">****************************************************************************************/ </w:t>
        </w:r>
        <w:r>
          <w:rPr>
            <w:rFonts w:ascii="monospace" w:hAnsi="monospace"/>
            <w:sz w:val="16"/>
            <w:szCs w:val="16"/>
          </w:rPr>
          <w:br/>
        </w:r>
        <w:r>
          <w:rPr>
            <w:rFonts w:ascii="monospace" w:hAnsi="monospace"/>
            <w:sz w:val="16"/>
            <w:szCs w:val="16"/>
          </w:rPr>
          <w:br/>
          <w:t xml:space="preserve">typedef struct H5P_mt_prop_value_t { </w:t>
        </w:r>
        <w:r>
          <w:rPr>
            <w:rFonts w:ascii="monospace" w:hAnsi="monospace"/>
            <w:sz w:val="16"/>
            <w:szCs w:val="16"/>
          </w:rPr>
          <w:br/>
        </w:r>
        <w:r>
          <w:rPr>
            <w:rFonts w:ascii="monospace" w:hAnsi="monospace"/>
            <w:sz w:val="16"/>
            <w:szCs w:val="16"/>
          </w:rPr>
          <w:br/>
          <w:t xml:space="preserve">    void * ptr; </w:t>
        </w:r>
        <w:r>
          <w:rPr>
            <w:rFonts w:ascii="monospace" w:hAnsi="monospace"/>
            <w:sz w:val="16"/>
            <w:szCs w:val="16"/>
          </w:rPr>
          <w:br/>
          <w:t xml:space="preserve">    size_t size; </w:t>
        </w:r>
        <w:r>
          <w:rPr>
            <w:rFonts w:ascii="monospace" w:hAnsi="monospace"/>
            <w:sz w:val="16"/>
            <w:szCs w:val="16"/>
          </w:rPr>
          <w:br/>
        </w:r>
        <w:r>
          <w:rPr>
            <w:rFonts w:ascii="monospace" w:hAnsi="monospace"/>
            <w:sz w:val="16"/>
            <w:szCs w:val="16"/>
          </w:rPr>
          <w:br/>
          <w:t xml:space="preserve">} H5P_mt_prop_value_t; </w:t>
        </w:r>
        <w:r>
          <w:rPr>
            <w:rFonts w:ascii="monospace" w:hAnsi="monospace"/>
            <w:sz w:val="16"/>
            <w:szCs w:val="16"/>
          </w:rPr>
          <w:br/>
        </w:r>
      </w:ins>
    </w:p>
    <w:p w:rsidR="00D31373" w:rsidRDefault="00000000">
      <w:ins w:id="192" w:author="Unknown Author" w:date="2024-05-30T06:29:00Z">
        <w:r>
          <w:rPr>
            <w:rFonts w:ascii="monospace" w:hAnsi="monospace"/>
            <w:color w:val="000000"/>
            <w:sz w:val="16"/>
            <w:szCs w:val="16"/>
            <w:highlight w:val="white"/>
          </w:rPr>
          <w:t xml:space="preserve">/**************************************************************************************** </w:t>
        </w:r>
        <w:r>
          <w:rPr>
            <w:rFonts w:ascii="monospace" w:hAnsi="monospace"/>
            <w:sz w:val="16"/>
            <w:szCs w:val="16"/>
          </w:rPr>
          <w:br/>
        </w:r>
      </w:ins>
      <w:r>
        <w:rPr>
          <w:rFonts w:ascii="monospace" w:hAnsi="monospace"/>
          <w:sz w:val="16"/>
          <w:szCs w:val="16"/>
        </w:rPr>
        <w:t xml:space="preserve"> </w:t>
      </w:r>
      <w:ins w:id="193" w:author="Unknown Author" w:date="2024-05-30T06:29:00Z">
        <w:r>
          <w:rPr>
            <w:rFonts w:ascii="monospace" w:hAnsi="monospace"/>
            <w:sz w:val="16"/>
            <w:szCs w:val="16"/>
          </w:rPr>
          <w:t xml:space="preserve">* struct H5P_mt_prop_t </w:t>
        </w:r>
        <w:r>
          <w:rPr>
            <w:rFonts w:ascii="monospace" w:hAnsi="monospace"/>
            <w:sz w:val="16"/>
            <w:szCs w:val="16"/>
          </w:rPr>
          <w:br/>
        </w:r>
      </w:ins>
      <w:r>
        <w:rPr>
          <w:rFonts w:ascii="monospace" w:hAnsi="monospace"/>
          <w:sz w:val="16"/>
          <w:szCs w:val="16"/>
        </w:rPr>
        <w:t xml:space="preserve"> </w:t>
      </w:r>
      <w:ins w:id="194"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195" w:author="Unknown Author" w:date="2024-05-30T06:29:00Z">
        <w:r>
          <w:rPr>
            <w:rFonts w:ascii="monospace" w:hAnsi="monospace"/>
            <w:sz w:val="16"/>
            <w:szCs w:val="16"/>
          </w:rPr>
          <w:t xml:space="preserve">* Struct H5P_mt_prop_t is a revised version of H5_genprop_t designed for use in a </w:t>
        </w:r>
        <w:r>
          <w:rPr>
            <w:rFonts w:ascii="monospace" w:hAnsi="monospace"/>
            <w:sz w:val="16"/>
            <w:szCs w:val="16"/>
          </w:rPr>
          <w:br/>
        </w:r>
      </w:ins>
      <w:r>
        <w:rPr>
          <w:rFonts w:ascii="monospace" w:hAnsi="monospace"/>
          <w:sz w:val="16"/>
          <w:szCs w:val="16"/>
        </w:rPr>
        <w:lastRenderedPageBreak/>
        <w:t xml:space="preserve"> </w:t>
      </w:r>
      <w:ins w:id="196" w:author="Unknown Author" w:date="2024-05-30T06:29:00Z">
        <w:r>
          <w:rPr>
            <w:rFonts w:ascii="monospace" w:hAnsi="monospace"/>
            <w:sz w:val="16"/>
            <w:szCs w:val="16"/>
          </w:rPr>
          <w:t xml:space="preserve">* multi-thread safe version of H5P.  The data structures supporting property lists </w:t>
        </w:r>
        <w:r>
          <w:rPr>
            <w:rFonts w:ascii="monospace" w:hAnsi="monospace"/>
            <w:sz w:val="16"/>
            <w:szCs w:val="16"/>
          </w:rPr>
          <w:br/>
        </w:r>
      </w:ins>
      <w:r>
        <w:rPr>
          <w:rFonts w:ascii="monospace" w:hAnsi="monospace"/>
          <w:sz w:val="16"/>
          <w:szCs w:val="16"/>
        </w:rPr>
        <w:t xml:space="preserve"> </w:t>
      </w:r>
      <w:ins w:id="197" w:author="Unknown Author" w:date="2024-05-30T06:29:00Z">
        <w:r>
          <w:rPr>
            <w:rFonts w:ascii="monospace" w:hAnsi="monospace"/>
            <w:sz w:val="16"/>
            <w:szCs w:val="16"/>
          </w:rPr>
          <w:t xml:space="preserve">* are lock free to the extent practical, and thus instances of H5P_mt_prop_t will </w:t>
        </w:r>
        <w:r>
          <w:rPr>
            <w:rFonts w:ascii="monospace" w:hAnsi="monospace"/>
            <w:sz w:val="16"/>
            <w:szCs w:val="16"/>
          </w:rPr>
          <w:br/>
        </w:r>
      </w:ins>
      <w:r>
        <w:rPr>
          <w:rFonts w:ascii="monospace" w:hAnsi="monospace"/>
          <w:sz w:val="16"/>
          <w:szCs w:val="16"/>
        </w:rPr>
        <w:t xml:space="preserve"> </w:t>
      </w:r>
      <w:ins w:id="198" w:author="Unknown Author" w:date="2024-05-30T06:29:00Z">
        <w:r>
          <w:rPr>
            <w:rFonts w:ascii="monospace" w:hAnsi="monospace"/>
            <w:sz w:val="16"/>
            <w:szCs w:val="16"/>
          </w:rPr>
          <w:t xml:space="preserve">* typically appear in lock free singly linked list. </w:t>
        </w:r>
        <w:r>
          <w:rPr>
            <w:rFonts w:ascii="monospace" w:hAnsi="monospace"/>
            <w:sz w:val="16"/>
            <w:szCs w:val="16"/>
          </w:rPr>
          <w:br/>
        </w:r>
      </w:ins>
      <w:r>
        <w:rPr>
          <w:rFonts w:ascii="monospace" w:hAnsi="monospace"/>
          <w:sz w:val="16"/>
          <w:szCs w:val="16"/>
        </w:rPr>
        <w:t xml:space="preserve"> </w:t>
      </w:r>
      <w:ins w:id="199"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00" w:author="Unknown Author" w:date="2024-05-30T06:29:00Z">
        <w:r>
          <w:rPr>
            <w:rFonts w:ascii="monospace" w:hAnsi="monospace"/>
            <w:sz w:val="16"/>
            <w:szCs w:val="16"/>
          </w:rPr>
          <w:t xml:space="preserve">* Further, to support versioning in property list </w:t>
        </w:r>
        <w:proofErr w:type="gramStart"/>
        <w:r>
          <w:rPr>
            <w:rFonts w:ascii="monospace" w:hAnsi="monospace"/>
            <w:sz w:val="16"/>
            <w:szCs w:val="16"/>
          </w:rPr>
          <w:t>classes,instances</w:t>
        </w:r>
        <w:proofErr w:type="gramEnd"/>
        <w:r>
          <w:rPr>
            <w:rFonts w:ascii="monospace" w:hAnsi="monospace"/>
            <w:sz w:val="16"/>
            <w:szCs w:val="16"/>
          </w:rPr>
          <w:t xml:space="preserve"> of H5P_mt_prop_t </w:t>
        </w:r>
        <w:r>
          <w:rPr>
            <w:rFonts w:ascii="monospace" w:hAnsi="monospace"/>
            <w:sz w:val="16"/>
            <w:szCs w:val="16"/>
          </w:rPr>
          <w:br/>
        </w:r>
      </w:ins>
      <w:r>
        <w:rPr>
          <w:rFonts w:ascii="monospace" w:hAnsi="monospace"/>
          <w:sz w:val="16"/>
          <w:szCs w:val="16"/>
        </w:rPr>
        <w:t xml:space="preserve"> </w:t>
      </w:r>
      <w:ins w:id="201" w:author="Unknown Author" w:date="2024-05-30T06:29:00Z">
        <w:r>
          <w:rPr>
            <w:rFonts w:ascii="monospace" w:hAnsi="monospace"/>
            <w:sz w:val="16"/>
            <w:szCs w:val="16"/>
          </w:rPr>
          <w:t xml:space="preserve">* in property list classes maintain reference counts of the number of property lists </w:t>
        </w:r>
        <w:r>
          <w:rPr>
            <w:rFonts w:ascii="monospace" w:hAnsi="monospace"/>
            <w:sz w:val="16"/>
            <w:szCs w:val="16"/>
          </w:rPr>
          <w:br/>
        </w:r>
      </w:ins>
      <w:r>
        <w:rPr>
          <w:rFonts w:ascii="monospace" w:hAnsi="monospace"/>
          <w:sz w:val="16"/>
          <w:szCs w:val="16"/>
        </w:rPr>
        <w:t xml:space="preserve"> </w:t>
      </w:r>
      <w:ins w:id="202" w:author="Unknown Author" w:date="2024-05-30T06:29:00Z">
        <w:r>
          <w:rPr>
            <w:rFonts w:ascii="monospace" w:hAnsi="monospace"/>
            <w:sz w:val="16"/>
            <w:szCs w:val="16"/>
          </w:rPr>
          <w:t xml:space="preserve">* that refer to them for default values, the revision number at which they inserted </w:t>
        </w:r>
        <w:r>
          <w:rPr>
            <w:rFonts w:ascii="monospace" w:hAnsi="monospace"/>
            <w:sz w:val="16"/>
            <w:szCs w:val="16"/>
          </w:rPr>
          <w:br/>
        </w:r>
      </w:ins>
      <w:r>
        <w:rPr>
          <w:rFonts w:ascii="monospace" w:hAnsi="monospace"/>
          <w:sz w:val="16"/>
          <w:szCs w:val="16"/>
        </w:rPr>
        <w:t xml:space="preserve"> </w:t>
      </w:r>
      <w:ins w:id="203" w:author="Unknown Author" w:date="2024-05-30T06:29:00Z">
        <w:r>
          <w:rPr>
            <w:rFonts w:ascii="monospace" w:hAnsi="monospace"/>
            <w:sz w:val="16"/>
            <w:szCs w:val="16"/>
          </w:rPr>
          <w:t xml:space="preserve">* into the containing property list class or property list, and (if deleted) the </w:t>
        </w:r>
      </w:ins>
    </w:p>
    <w:p w:rsidR="00D31373" w:rsidRDefault="00000000">
      <w:r>
        <w:rPr>
          <w:rFonts w:ascii="monospace" w:hAnsi="monospace"/>
          <w:sz w:val="16"/>
          <w:szCs w:val="16"/>
        </w:rPr>
        <w:t xml:space="preserve"> </w:t>
      </w:r>
      <w:ins w:id="204" w:author="Unknown Author" w:date="2024-05-30T06:29:00Z">
        <w:r>
          <w:rPr>
            <w:rFonts w:ascii="monospace" w:hAnsi="monospace"/>
            <w:sz w:val="16"/>
            <w:szCs w:val="16"/>
          </w:rPr>
          <w:t xml:space="preserve">* </w:t>
        </w:r>
        <w:proofErr w:type="gramStart"/>
        <w:r>
          <w:rPr>
            <w:rFonts w:ascii="monospace" w:hAnsi="monospace"/>
            <w:sz w:val="16"/>
            <w:szCs w:val="16"/>
          </w:rPr>
          <w:t>revision</w:t>
        </w:r>
        <w:proofErr w:type="gramEnd"/>
        <w:r>
          <w:rPr>
            <w:rFonts w:ascii="monospace" w:hAnsi="monospace"/>
            <w:sz w:val="16"/>
            <w:szCs w:val="16"/>
          </w:rPr>
          <w:t xml:space="preserve"> number at which which the deletion took place.</w:t>
        </w:r>
        <w:r>
          <w:rPr>
            <w:rFonts w:ascii="monospace" w:hAnsi="monospace"/>
            <w:sz w:val="16"/>
            <w:szCs w:val="16"/>
          </w:rPr>
          <w:br/>
        </w:r>
      </w:ins>
      <w:r>
        <w:rPr>
          <w:rFonts w:ascii="monospace" w:hAnsi="monospace"/>
          <w:sz w:val="16"/>
          <w:szCs w:val="16"/>
        </w:rPr>
        <w:t xml:space="preserve"> </w:t>
      </w:r>
      <w:ins w:id="205"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06" w:author="Unknown Author" w:date="2024-05-30T06:29:00Z">
        <w:r>
          <w:rPr>
            <w:rFonts w:ascii="monospace" w:hAnsi="monospace"/>
            <w:sz w:val="16"/>
            <w:szCs w:val="16"/>
          </w:rPr>
          <w:t xml:space="preserve">* The fields of H5P_mt_prop_t are discussed individually below. </w:t>
        </w:r>
        <w:r>
          <w:rPr>
            <w:rFonts w:ascii="monospace" w:hAnsi="monospace"/>
            <w:sz w:val="16"/>
            <w:szCs w:val="16"/>
          </w:rPr>
          <w:br/>
        </w:r>
      </w:ins>
      <w:r>
        <w:rPr>
          <w:rFonts w:ascii="monospace" w:hAnsi="monospace"/>
          <w:sz w:val="16"/>
          <w:szCs w:val="16"/>
        </w:rPr>
        <w:t xml:space="preserve"> </w:t>
      </w:r>
      <w:ins w:id="207"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08" w:author="Unknown Author" w:date="2024-05-30T06:29:00Z">
        <w:r>
          <w:rPr>
            <w:rFonts w:ascii="monospace" w:hAnsi="monospace"/>
            <w:sz w:val="16"/>
            <w:szCs w:val="16"/>
          </w:rPr>
          <w:t xml:space="preserve">* tag:         Integer value set to H5P_MT_PROP_TAG when an instance of H5P_mt_prop_t </w:t>
        </w:r>
        <w:r>
          <w:rPr>
            <w:rFonts w:ascii="monospace" w:hAnsi="monospace"/>
            <w:sz w:val="16"/>
            <w:szCs w:val="16"/>
          </w:rPr>
          <w:br/>
        </w:r>
      </w:ins>
      <w:r>
        <w:rPr>
          <w:rFonts w:ascii="monospace" w:hAnsi="monospace"/>
          <w:sz w:val="16"/>
          <w:szCs w:val="16"/>
        </w:rPr>
        <w:t xml:space="preserve"> </w:t>
      </w:r>
      <w:ins w:id="209" w:author="Unknown Author" w:date="2024-05-30T06:29:00Z">
        <w:r>
          <w:rPr>
            <w:rFonts w:ascii="monospace" w:hAnsi="monospace"/>
            <w:sz w:val="16"/>
            <w:szCs w:val="16"/>
          </w:rPr>
          <w:t xml:space="preserve">*              is allocated from the heap, and to H5P_MT_PROP_INVALID_TAG just before </w:t>
        </w:r>
        <w:r>
          <w:rPr>
            <w:rFonts w:ascii="monospace" w:hAnsi="monospace"/>
            <w:sz w:val="16"/>
            <w:szCs w:val="16"/>
          </w:rPr>
          <w:br/>
        </w:r>
      </w:ins>
      <w:r>
        <w:rPr>
          <w:rFonts w:ascii="monospace" w:hAnsi="monospace"/>
          <w:sz w:val="16"/>
          <w:szCs w:val="16"/>
        </w:rPr>
        <w:t xml:space="preserve"> </w:t>
      </w:r>
      <w:ins w:id="210" w:author="Unknown Author" w:date="2024-05-30T06:29:00Z">
        <w:r>
          <w:rPr>
            <w:rFonts w:ascii="monospace" w:hAnsi="monospace"/>
            <w:sz w:val="16"/>
            <w:szCs w:val="16"/>
          </w:rPr>
          <w:t xml:space="preserve">*              it is released back to the heap.  The field is used to validate pointers </w:t>
        </w:r>
        <w:r>
          <w:rPr>
            <w:rFonts w:ascii="monospace" w:hAnsi="monospace"/>
            <w:sz w:val="16"/>
            <w:szCs w:val="16"/>
          </w:rPr>
          <w:br/>
        </w:r>
      </w:ins>
      <w:r>
        <w:rPr>
          <w:rFonts w:ascii="monospace" w:hAnsi="monospace"/>
          <w:sz w:val="16"/>
          <w:szCs w:val="16"/>
        </w:rPr>
        <w:t xml:space="preserve"> </w:t>
      </w:r>
      <w:ins w:id="211" w:author="Unknown Author" w:date="2024-05-30T06:29:00Z">
        <w:r>
          <w:rPr>
            <w:rFonts w:ascii="monospace" w:hAnsi="monospace"/>
            <w:sz w:val="16"/>
            <w:szCs w:val="16"/>
          </w:rPr>
          <w:t xml:space="preserve">*              to instances of H5P_mt_prop_t, </w:t>
        </w:r>
        <w:r>
          <w:rPr>
            <w:rFonts w:ascii="monospace" w:hAnsi="monospace"/>
            <w:sz w:val="16"/>
            <w:szCs w:val="16"/>
          </w:rPr>
          <w:br/>
        </w:r>
      </w:ins>
      <w:r>
        <w:rPr>
          <w:rFonts w:ascii="monospace" w:hAnsi="monospace"/>
          <w:sz w:val="16"/>
          <w:szCs w:val="16"/>
        </w:rPr>
        <w:t xml:space="preserve"> </w:t>
      </w:r>
      <w:ins w:id="212"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13"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14" w:author="Unknown Author" w:date="2024-05-30T06:29:00Z">
        <w:r>
          <w:rPr>
            <w:rFonts w:ascii="monospace" w:hAnsi="monospace"/>
            <w:sz w:val="16"/>
            <w:szCs w:val="16"/>
          </w:rPr>
          <w:t xml:space="preserve">* next:        Atomic instance of H5P_mt_prop_aptr_t, which combines a pointer to the </w:t>
        </w:r>
        <w:r>
          <w:rPr>
            <w:rFonts w:ascii="monospace" w:hAnsi="monospace"/>
            <w:sz w:val="16"/>
            <w:szCs w:val="16"/>
          </w:rPr>
          <w:br/>
        </w:r>
      </w:ins>
      <w:r>
        <w:rPr>
          <w:rFonts w:ascii="monospace" w:hAnsi="monospace"/>
          <w:sz w:val="16"/>
          <w:szCs w:val="16"/>
        </w:rPr>
        <w:t xml:space="preserve"> </w:t>
      </w:r>
      <w:ins w:id="215" w:author="Unknown Author" w:date="2024-05-30T06:29:00Z">
        <w:r>
          <w:rPr>
            <w:rFonts w:ascii="monospace" w:hAnsi="monospace"/>
            <w:sz w:val="16"/>
            <w:szCs w:val="16"/>
          </w:rPr>
          <w:t xml:space="preserve">*              next element of the lock free singly linked list with a deleted flag. </w:t>
        </w:r>
        <w:r>
          <w:rPr>
            <w:rFonts w:ascii="monospace" w:hAnsi="monospace"/>
            <w:sz w:val="16"/>
            <w:szCs w:val="16"/>
          </w:rPr>
          <w:br/>
        </w:r>
      </w:ins>
      <w:r>
        <w:rPr>
          <w:rFonts w:ascii="monospace" w:hAnsi="monospace"/>
          <w:sz w:val="16"/>
          <w:szCs w:val="16"/>
        </w:rPr>
        <w:t xml:space="preserve"> </w:t>
      </w:r>
      <w:ins w:id="216" w:author="Unknown Author" w:date="2024-05-30T06:29:00Z">
        <w:r>
          <w:rPr>
            <w:rFonts w:ascii="monospace" w:hAnsi="monospace"/>
            <w:sz w:val="16"/>
            <w:szCs w:val="16"/>
          </w:rPr>
          <w:t xml:space="preserve">*              If there is no next element, or if the instance of H5P_mt_prop_t is </w:t>
        </w:r>
        <w:r>
          <w:rPr>
            <w:rFonts w:ascii="monospace" w:hAnsi="monospace"/>
            <w:sz w:val="16"/>
            <w:szCs w:val="16"/>
          </w:rPr>
          <w:br/>
        </w:r>
      </w:ins>
      <w:r>
        <w:rPr>
          <w:rFonts w:ascii="monospace" w:hAnsi="monospace"/>
          <w:sz w:val="16"/>
          <w:szCs w:val="16"/>
        </w:rPr>
        <w:t xml:space="preserve"> </w:t>
      </w:r>
      <w:ins w:id="217" w:author="Unknown Author" w:date="2024-05-30T06:29:00Z">
        <w:r>
          <w:rPr>
            <w:rFonts w:ascii="monospace" w:hAnsi="monospace"/>
            <w:sz w:val="16"/>
            <w:szCs w:val="16"/>
          </w:rPr>
          <w:t xml:space="preserve">*              not in a LFSLL, this field should be set to {NULL, false}. </w:t>
        </w:r>
        <w:r>
          <w:rPr>
            <w:rFonts w:ascii="monospace" w:hAnsi="monospace"/>
            <w:sz w:val="16"/>
            <w:szCs w:val="16"/>
          </w:rPr>
          <w:br/>
        </w:r>
      </w:ins>
      <w:r>
        <w:rPr>
          <w:rFonts w:ascii="monospace" w:hAnsi="monospace"/>
          <w:sz w:val="16"/>
          <w:szCs w:val="16"/>
        </w:rPr>
        <w:t xml:space="preserve"> </w:t>
      </w:r>
      <w:ins w:id="218"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19" w:author="Unknown Author" w:date="2024-05-30T06:29:00Z">
        <w:r>
          <w:rPr>
            <w:rFonts w:ascii="monospace" w:hAnsi="monospace"/>
            <w:sz w:val="16"/>
            <w:szCs w:val="16"/>
          </w:rPr>
          <w:t xml:space="preserve">* sentinel:    Boolean flag.  When set, this instance of H5P_mt_prop_t is a sentinel </w:t>
        </w:r>
        <w:r>
          <w:rPr>
            <w:rFonts w:ascii="monospace" w:hAnsi="monospace"/>
            <w:sz w:val="16"/>
            <w:szCs w:val="16"/>
          </w:rPr>
          <w:br/>
        </w:r>
      </w:ins>
      <w:r>
        <w:rPr>
          <w:rFonts w:ascii="monospace" w:hAnsi="monospace"/>
          <w:sz w:val="16"/>
          <w:szCs w:val="16"/>
        </w:rPr>
        <w:t xml:space="preserve"> </w:t>
      </w:r>
      <w:ins w:id="220" w:author="Unknown Author" w:date="2024-05-30T06:29:00Z">
        <w:r>
          <w:rPr>
            <w:rFonts w:ascii="monospace" w:hAnsi="monospace"/>
            <w:sz w:val="16"/>
            <w:szCs w:val="16"/>
          </w:rPr>
          <w:t xml:space="preserve">*              node in the lock free singly linked list -- and therefore does not </w:t>
        </w:r>
        <w:r>
          <w:rPr>
            <w:rFonts w:ascii="monospace" w:hAnsi="monospace"/>
            <w:sz w:val="16"/>
            <w:szCs w:val="16"/>
          </w:rPr>
          <w:br/>
        </w:r>
      </w:ins>
      <w:r>
        <w:rPr>
          <w:rFonts w:ascii="monospace" w:hAnsi="monospace"/>
          <w:sz w:val="16"/>
          <w:szCs w:val="16"/>
        </w:rPr>
        <w:t xml:space="preserve"> </w:t>
      </w:r>
      <w:ins w:id="221" w:author="Unknown Author" w:date="2024-05-30T06:29:00Z">
        <w:r>
          <w:rPr>
            <w:rFonts w:ascii="monospace" w:hAnsi="monospace"/>
            <w:sz w:val="16"/>
            <w:szCs w:val="16"/>
          </w:rPr>
          <w:t xml:space="preserve">*              represent a property. </w:t>
        </w:r>
        <w:r>
          <w:rPr>
            <w:rFonts w:ascii="monospace" w:hAnsi="monospace"/>
            <w:sz w:val="16"/>
            <w:szCs w:val="16"/>
          </w:rPr>
          <w:br/>
        </w:r>
      </w:ins>
      <w:r>
        <w:rPr>
          <w:rFonts w:ascii="monospace" w:hAnsi="monospace"/>
          <w:sz w:val="16"/>
          <w:szCs w:val="16"/>
        </w:rPr>
        <w:t xml:space="preserve"> </w:t>
      </w:r>
      <w:ins w:id="222"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23" w:author="Unknown Author" w:date="2024-05-30T06:29:00Z">
        <w:r>
          <w:rPr>
            <w:rFonts w:ascii="monospace" w:hAnsi="monospace"/>
            <w:sz w:val="16"/>
            <w:szCs w:val="16"/>
          </w:rPr>
          <w:t xml:space="preserve">* in_prop_class: Boolean flag that is set to TRUE if this instance of H5P_mt_prop_t </w:t>
        </w:r>
        <w:r>
          <w:rPr>
            <w:rFonts w:ascii="monospace" w:hAnsi="monospace"/>
            <w:sz w:val="16"/>
            <w:szCs w:val="16"/>
          </w:rPr>
          <w:br/>
        </w:r>
      </w:ins>
      <w:r>
        <w:rPr>
          <w:rFonts w:ascii="monospace" w:hAnsi="monospace"/>
          <w:sz w:val="16"/>
          <w:szCs w:val="16"/>
        </w:rPr>
        <w:t xml:space="preserve"> </w:t>
      </w:r>
      <w:ins w:id="224" w:author="Unknown Author" w:date="2024-05-30T06:29:00Z">
        <w:r>
          <w:rPr>
            <w:rFonts w:ascii="monospace" w:hAnsi="monospace"/>
            <w:sz w:val="16"/>
            <w:szCs w:val="16"/>
          </w:rPr>
          <w:t xml:space="preserve">*              resides in a property list class, and false otherwise.  Note that </w:t>
        </w:r>
        <w:r>
          <w:rPr>
            <w:rFonts w:ascii="monospace" w:hAnsi="monospace"/>
            <w:sz w:val="16"/>
            <w:szCs w:val="16"/>
          </w:rPr>
          <w:br/>
        </w:r>
      </w:ins>
      <w:r>
        <w:rPr>
          <w:rFonts w:ascii="monospace" w:hAnsi="monospace"/>
          <w:sz w:val="16"/>
          <w:szCs w:val="16"/>
        </w:rPr>
        <w:t xml:space="preserve"> </w:t>
      </w:r>
      <w:ins w:id="225" w:author="Unknown Author" w:date="2024-05-30T06:29:00Z">
        <w:r>
          <w:rPr>
            <w:rFonts w:ascii="monospace" w:hAnsi="monospace"/>
            <w:sz w:val="16"/>
            <w:szCs w:val="16"/>
          </w:rPr>
          <w:t xml:space="preserve">*              the ref_count field is un-used if this field is false. </w:t>
        </w:r>
        <w:r>
          <w:rPr>
            <w:rFonts w:ascii="monospace" w:hAnsi="monospace"/>
            <w:sz w:val="16"/>
            <w:szCs w:val="16"/>
          </w:rPr>
          <w:br/>
        </w:r>
      </w:ins>
      <w:r>
        <w:rPr>
          <w:rFonts w:ascii="monospace" w:hAnsi="monospace"/>
          <w:sz w:val="16"/>
          <w:szCs w:val="16"/>
        </w:rPr>
        <w:t xml:space="preserve"> </w:t>
      </w:r>
      <w:ins w:id="226"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27" w:author="Unknown Author" w:date="2024-05-30T06:29:00Z">
        <w:r>
          <w:rPr>
            <w:rFonts w:ascii="monospace" w:hAnsi="monospace"/>
            <w:sz w:val="16"/>
            <w:szCs w:val="16"/>
          </w:rPr>
          <w:t xml:space="preserve">* ref_count:   Atomic integer used to track the number of property list properties </w:t>
        </w:r>
        <w:r>
          <w:rPr>
            <w:rFonts w:ascii="monospace" w:hAnsi="monospace"/>
            <w:sz w:val="16"/>
            <w:szCs w:val="16"/>
          </w:rPr>
          <w:br/>
        </w:r>
      </w:ins>
      <w:r>
        <w:rPr>
          <w:rFonts w:ascii="monospace" w:hAnsi="monospace"/>
          <w:sz w:val="16"/>
          <w:szCs w:val="16"/>
        </w:rPr>
        <w:t xml:space="preserve"> </w:t>
      </w:r>
      <w:ins w:id="228" w:author="Unknown Author" w:date="2024-05-30T06:29:00Z">
        <w:r>
          <w:rPr>
            <w:rFonts w:ascii="monospace" w:hAnsi="monospace"/>
            <w:sz w:val="16"/>
            <w:szCs w:val="16"/>
          </w:rPr>
          <w:t xml:space="preserve">*              that point to this instance of H5P_mt_prop_t.  This field must be </w:t>
        </w:r>
        <w:r>
          <w:rPr>
            <w:rFonts w:ascii="monospace" w:hAnsi="monospace"/>
            <w:sz w:val="16"/>
            <w:szCs w:val="16"/>
          </w:rPr>
          <w:br/>
        </w:r>
      </w:ins>
      <w:r>
        <w:rPr>
          <w:rFonts w:ascii="monospace" w:hAnsi="monospace"/>
          <w:sz w:val="16"/>
          <w:szCs w:val="16"/>
        </w:rPr>
        <w:t xml:space="preserve"> </w:t>
      </w:r>
      <w:ins w:id="229" w:author="Unknown Author" w:date="2024-05-30T06:29:00Z">
        <w:r>
          <w:rPr>
            <w:rFonts w:ascii="monospace" w:hAnsi="monospace"/>
            <w:sz w:val="16"/>
            <w:szCs w:val="16"/>
          </w:rPr>
          <w:t xml:space="preserve">*              zero if in_prop_class is false. </w:t>
        </w:r>
        <w:r>
          <w:rPr>
            <w:rFonts w:ascii="monospace" w:hAnsi="monospace"/>
            <w:sz w:val="16"/>
            <w:szCs w:val="16"/>
          </w:rPr>
          <w:br/>
        </w:r>
      </w:ins>
      <w:r>
        <w:rPr>
          <w:rFonts w:ascii="monospace" w:hAnsi="monospace"/>
          <w:sz w:val="16"/>
          <w:szCs w:val="16"/>
        </w:rPr>
        <w:t xml:space="preserve"> </w:t>
      </w:r>
      <w:ins w:id="230"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31" w:author="Unknown Author" w:date="2024-05-30T06:29:00Z">
        <w:r>
          <w:rPr>
            <w:rFonts w:ascii="monospace" w:hAnsi="monospace"/>
            <w:sz w:val="16"/>
            <w:szCs w:val="16"/>
          </w:rPr>
          <w:t xml:space="preserve">*              Note that this ref_count is only increased when a new property list </w:t>
        </w:r>
        <w:r>
          <w:rPr>
            <w:rFonts w:ascii="monospace" w:hAnsi="monospace"/>
            <w:sz w:val="16"/>
            <w:szCs w:val="16"/>
          </w:rPr>
          <w:br/>
        </w:r>
      </w:ins>
      <w:r>
        <w:rPr>
          <w:rFonts w:ascii="monospace" w:hAnsi="monospace"/>
          <w:sz w:val="16"/>
          <w:szCs w:val="16"/>
        </w:rPr>
        <w:t xml:space="preserve"> </w:t>
      </w:r>
      <w:ins w:id="232" w:author="Unknown Author" w:date="2024-05-30T06:29:00Z">
        <w:r>
          <w:rPr>
            <w:rFonts w:ascii="monospace" w:hAnsi="monospace"/>
            <w:sz w:val="16"/>
            <w:szCs w:val="16"/>
          </w:rPr>
          <w:t xml:space="preserve">*              is created, and is decremented when the property list is discarded. </w:t>
        </w:r>
        <w:r>
          <w:rPr>
            <w:rFonts w:ascii="monospace" w:hAnsi="monospace"/>
            <w:sz w:val="16"/>
            <w:szCs w:val="16"/>
          </w:rPr>
          <w:br/>
        </w:r>
      </w:ins>
      <w:r>
        <w:rPr>
          <w:rFonts w:ascii="monospace" w:hAnsi="monospace"/>
          <w:sz w:val="16"/>
          <w:szCs w:val="16"/>
        </w:rPr>
        <w:t xml:space="preserve"> </w:t>
      </w:r>
      <w:ins w:id="233"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34" w:author="Unknown Author" w:date="2024-05-30T06:29:00Z">
        <w:r>
          <w:rPr>
            <w:rFonts w:ascii="monospace" w:hAnsi="monospace"/>
            <w:sz w:val="16"/>
            <w:szCs w:val="16"/>
          </w:rPr>
          <w:t xml:space="preserve">*              </w:t>
        </w:r>
        <w:proofErr w:type="gramStart"/>
        <w:r>
          <w:rPr>
            <w:rFonts w:ascii="monospace" w:hAnsi="monospace"/>
            <w:sz w:val="16"/>
            <w:szCs w:val="16"/>
          </w:rPr>
          <w:t>Thus</w:t>
        </w:r>
        <w:proofErr w:type="gramEnd"/>
        <w:r>
          <w:rPr>
            <w:rFonts w:ascii="monospace" w:hAnsi="monospace"/>
            <w:sz w:val="16"/>
            <w:szCs w:val="16"/>
          </w:rPr>
          <w:t xml:space="preserve"> this instance of H5P_mt_prop_t can be safely deleted if: </w:t>
        </w:r>
        <w:r>
          <w:rPr>
            <w:rFonts w:ascii="monospace" w:hAnsi="monospace"/>
            <w:sz w:val="16"/>
            <w:szCs w:val="16"/>
          </w:rPr>
          <w:br/>
        </w:r>
      </w:ins>
      <w:r>
        <w:rPr>
          <w:rFonts w:ascii="monospace" w:hAnsi="monospace"/>
          <w:sz w:val="16"/>
          <w:szCs w:val="16"/>
        </w:rPr>
        <w:t xml:space="preserve"> </w:t>
      </w:r>
      <w:ins w:id="235"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36" w:author="Unknown Author" w:date="2024-05-30T06:29:00Z">
        <w:r>
          <w:rPr>
            <w:rFonts w:ascii="monospace" w:hAnsi="monospace"/>
            <w:sz w:val="16"/>
            <w:szCs w:val="16"/>
          </w:rPr>
          <w:t xml:space="preserve">*                      1) the ref count drops to zero, and </w:t>
        </w:r>
        <w:r>
          <w:rPr>
            <w:rFonts w:ascii="monospace" w:hAnsi="monospace"/>
            <w:sz w:val="16"/>
            <w:szCs w:val="16"/>
          </w:rPr>
          <w:br/>
        </w:r>
      </w:ins>
      <w:r>
        <w:rPr>
          <w:rFonts w:ascii="monospace" w:hAnsi="monospace"/>
          <w:sz w:val="16"/>
          <w:szCs w:val="16"/>
        </w:rPr>
        <w:t xml:space="preserve"> </w:t>
      </w:r>
      <w:ins w:id="237"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38" w:author="Unknown Author" w:date="2024-05-30T06:29:00Z">
        <w:r>
          <w:rPr>
            <w:rFonts w:ascii="monospace" w:hAnsi="monospace"/>
            <w:sz w:val="16"/>
            <w:szCs w:val="16"/>
          </w:rPr>
          <w:t xml:space="preserve">*                      2) this property has been either deleted or superseded </w:t>
        </w:r>
        <w:r>
          <w:rPr>
            <w:rFonts w:ascii="monospace" w:hAnsi="monospace"/>
            <w:sz w:val="16"/>
            <w:szCs w:val="16"/>
          </w:rPr>
          <w:br/>
        </w:r>
      </w:ins>
      <w:r>
        <w:rPr>
          <w:rFonts w:ascii="monospace" w:hAnsi="monospace"/>
          <w:sz w:val="16"/>
          <w:szCs w:val="16"/>
        </w:rPr>
        <w:t xml:space="preserve"> </w:t>
      </w:r>
      <w:ins w:id="239" w:author="Unknown Author" w:date="2024-05-30T06:29:00Z">
        <w:r>
          <w:rPr>
            <w:rFonts w:ascii="monospace" w:hAnsi="monospace"/>
            <w:sz w:val="16"/>
            <w:szCs w:val="16"/>
          </w:rPr>
          <w:t xml:space="preserve">*                         in the property list class. </w:t>
        </w:r>
        <w:r>
          <w:rPr>
            <w:rFonts w:ascii="monospace" w:hAnsi="monospace"/>
            <w:sz w:val="16"/>
            <w:szCs w:val="16"/>
          </w:rPr>
          <w:br/>
        </w:r>
      </w:ins>
      <w:r>
        <w:rPr>
          <w:rFonts w:ascii="monospace" w:hAnsi="monospace"/>
          <w:sz w:val="16"/>
          <w:szCs w:val="16"/>
        </w:rPr>
        <w:t xml:space="preserve"> </w:t>
      </w:r>
      <w:ins w:id="240"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41"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42" w:author="Unknown Author" w:date="2024-05-30T06:29:00Z">
        <w:r>
          <w:rPr>
            <w:rFonts w:ascii="monospace" w:hAnsi="monospace"/>
            <w:sz w:val="16"/>
            <w:szCs w:val="16"/>
          </w:rPr>
          <w:t xml:space="preserve">* Property Chksum, Name &amp; Value: </w:t>
        </w:r>
        <w:r>
          <w:rPr>
            <w:rFonts w:ascii="monospace" w:hAnsi="monospace"/>
            <w:sz w:val="16"/>
            <w:szCs w:val="16"/>
          </w:rPr>
          <w:br/>
        </w:r>
      </w:ins>
      <w:r>
        <w:rPr>
          <w:rFonts w:ascii="monospace" w:hAnsi="monospace"/>
          <w:sz w:val="16"/>
          <w:szCs w:val="16"/>
        </w:rPr>
        <w:t xml:space="preserve"> </w:t>
      </w:r>
      <w:ins w:id="243"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44" w:author="Unknown Author" w:date="2024-05-30T06:29:00Z">
        <w:r>
          <w:rPr>
            <w:rFonts w:ascii="monospace" w:hAnsi="monospace"/>
            <w:sz w:val="16"/>
            <w:szCs w:val="16"/>
          </w:rPr>
          <w:t xml:space="preserve">* Instances of H5P_mt_prop_t will typically appear in lock free singly linked lists, </w:t>
        </w:r>
        <w:r>
          <w:rPr>
            <w:rFonts w:ascii="monospace" w:hAnsi="monospace"/>
            <w:sz w:val="16"/>
            <w:szCs w:val="16"/>
          </w:rPr>
          <w:br/>
        </w:r>
      </w:ins>
      <w:r>
        <w:rPr>
          <w:rFonts w:ascii="monospace" w:hAnsi="monospace"/>
          <w:sz w:val="16"/>
          <w:szCs w:val="16"/>
        </w:rPr>
        <w:t xml:space="preserve"> </w:t>
      </w:r>
      <w:ins w:id="245" w:author="Unknown Author" w:date="2024-05-30T06:29:00Z">
        <w:r>
          <w:rPr>
            <w:rFonts w:ascii="monospace" w:hAnsi="monospace"/>
            <w:sz w:val="16"/>
            <w:szCs w:val="16"/>
          </w:rPr>
          <w:t xml:space="preserve">* which must be sorted by property name, and then by decreasing create_version (i.e. </w:t>
        </w:r>
        <w:r>
          <w:rPr>
            <w:rFonts w:ascii="monospace" w:hAnsi="monospace"/>
            <w:sz w:val="16"/>
            <w:szCs w:val="16"/>
          </w:rPr>
          <w:br/>
        </w:r>
      </w:ins>
      <w:r>
        <w:rPr>
          <w:rFonts w:ascii="monospace" w:hAnsi="monospace"/>
          <w:sz w:val="16"/>
          <w:szCs w:val="16"/>
        </w:rPr>
        <w:t xml:space="preserve"> </w:t>
      </w:r>
      <w:ins w:id="246" w:author="Unknown Author" w:date="2024-05-30T06:29:00Z">
        <w:r>
          <w:rPr>
            <w:rFonts w:ascii="monospace" w:hAnsi="monospace"/>
            <w:sz w:val="16"/>
            <w:szCs w:val="16"/>
          </w:rPr>
          <w:t xml:space="preserve">* highest create_version first). </w:t>
        </w:r>
        <w:r>
          <w:rPr>
            <w:rFonts w:ascii="monospace" w:hAnsi="monospace"/>
            <w:sz w:val="16"/>
            <w:szCs w:val="16"/>
          </w:rPr>
          <w:br/>
        </w:r>
      </w:ins>
      <w:r>
        <w:rPr>
          <w:rFonts w:ascii="monospace" w:hAnsi="monospace"/>
          <w:sz w:val="16"/>
          <w:szCs w:val="16"/>
        </w:rPr>
        <w:t xml:space="preserve"> </w:t>
      </w:r>
      <w:ins w:id="247" w:author="Unknown Author" w:date="2024-05-30T06:29:00Z">
        <w:r>
          <w:rPr>
            <w:rFonts w:ascii="monospace" w:hAnsi="monospace"/>
            <w:sz w:val="16"/>
            <w:szCs w:val="16"/>
          </w:rPr>
          <w:t>*</w:t>
        </w:r>
        <w:r>
          <w:rPr>
            <w:rFonts w:ascii="monospace" w:hAnsi="monospace"/>
            <w:sz w:val="16"/>
            <w:szCs w:val="16"/>
          </w:rPr>
          <w:br/>
        </w:r>
      </w:ins>
      <w:r>
        <w:rPr>
          <w:rFonts w:ascii="monospace" w:hAnsi="monospace"/>
          <w:sz w:val="16"/>
          <w:szCs w:val="16"/>
        </w:rPr>
        <w:t xml:space="preserve"> </w:t>
      </w:r>
      <w:ins w:id="248" w:author="Unknown Author" w:date="2024-05-30T06:29:00Z">
        <w:r>
          <w:rPr>
            <w:rFonts w:ascii="monospace" w:hAnsi="monospace"/>
            <w:color w:val="000000"/>
            <w:sz w:val="16"/>
            <w:szCs w:val="16"/>
            <w:highlight w:val="white"/>
          </w:rPr>
          <w:t xml:space="preserve">* The lock free singly linked list used to store most instances of H5P_mt_prop_t </w:t>
        </w:r>
        <w:r>
          <w:rPr>
            <w:rFonts w:ascii="monospace" w:hAnsi="monospace"/>
            <w:sz w:val="16"/>
            <w:szCs w:val="16"/>
          </w:rPr>
          <w:br/>
        </w:r>
      </w:ins>
      <w:r>
        <w:rPr>
          <w:rFonts w:ascii="monospace" w:hAnsi="monospace"/>
          <w:sz w:val="16"/>
          <w:szCs w:val="16"/>
        </w:rPr>
        <w:t xml:space="preserve"> </w:t>
      </w:r>
      <w:ins w:id="249" w:author="Unknown Author" w:date="2024-05-30T06:29:00Z">
        <w:r>
          <w:rPr>
            <w:rFonts w:ascii="monospace" w:hAnsi="monospace"/>
            <w:sz w:val="16"/>
            <w:szCs w:val="16"/>
          </w:rPr>
          <w:t xml:space="preserve">* requires sentinels at the beginning and end of the list with values (conceptually) </w:t>
        </w:r>
        <w:r>
          <w:rPr>
            <w:rFonts w:ascii="monospace" w:hAnsi="monospace"/>
            <w:sz w:val="16"/>
            <w:szCs w:val="16"/>
          </w:rPr>
          <w:br/>
        </w:r>
      </w:ins>
      <w:r>
        <w:rPr>
          <w:rFonts w:ascii="monospace" w:hAnsi="monospace"/>
          <w:sz w:val="16"/>
          <w:szCs w:val="16"/>
        </w:rPr>
        <w:t xml:space="preserve"> </w:t>
      </w:r>
      <w:ins w:id="250" w:author="Unknown Author" w:date="2024-05-30T06:29:00Z">
        <w:r>
          <w:rPr>
            <w:rFonts w:ascii="monospace" w:hAnsi="monospace"/>
            <w:sz w:val="16"/>
            <w:szCs w:val="16"/>
          </w:rPr>
          <w:t>* o</w:t>
        </w:r>
      </w:ins>
      <w:r>
        <w:rPr>
          <w:rFonts w:ascii="monospace" w:hAnsi="monospace"/>
          <w:sz w:val="16"/>
          <w:szCs w:val="16"/>
        </w:rPr>
        <w:t>f</w:t>
      </w:r>
      <w:ins w:id="251" w:author="Unknown Author" w:date="2024-05-30T06:29:00Z">
        <w:r>
          <w:rPr>
            <w:rFonts w:ascii="monospace" w:hAnsi="monospace"/>
            <w:sz w:val="16"/>
            <w:szCs w:val="16"/>
          </w:rPr>
          <w:t xml:space="preserve"> negative and positive infinity respectively.  This is a bit awkward with strings, </w:t>
        </w:r>
        <w:r>
          <w:rPr>
            <w:rFonts w:ascii="monospace" w:hAnsi="monospace"/>
            <w:sz w:val="16"/>
            <w:szCs w:val="16"/>
          </w:rPr>
          <w:br/>
        </w:r>
      </w:ins>
      <w:r>
        <w:rPr>
          <w:rFonts w:ascii="monospace" w:hAnsi="monospace"/>
          <w:sz w:val="16"/>
          <w:szCs w:val="16"/>
        </w:rPr>
        <w:t xml:space="preserve"> </w:t>
      </w:r>
      <w:ins w:id="252" w:author="Unknown Author" w:date="2024-05-30T06:29:00Z">
        <w:r>
          <w:rPr>
            <w:rFonts w:ascii="monospace" w:hAnsi="monospace"/>
            <w:sz w:val="16"/>
            <w:szCs w:val="16"/>
          </w:rPr>
          <w:t xml:space="preserve">* so for this reason, the (name, creation_version) key is augmented with a 32 bit </w:t>
        </w:r>
        <w:r>
          <w:rPr>
            <w:rFonts w:ascii="monospace" w:hAnsi="monospace"/>
            <w:sz w:val="16"/>
            <w:szCs w:val="16"/>
          </w:rPr>
          <w:br/>
        </w:r>
      </w:ins>
      <w:r>
        <w:rPr>
          <w:rFonts w:ascii="monospace" w:hAnsi="monospace"/>
          <w:sz w:val="16"/>
          <w:szCs w:val="16"/>
        </w:rPr>
        <w:t xml:space="preserve"> </w:t>
      </w:r>
      <w:ins w:id="253" w:author="Unknown Author" w:date="2024-05-30T06:29:00Z">
        <w:r>
          <w:rPr>
            <w:rFonts w:ascii="monospace" w:hAnsi="monospace"/>
            <w:sz w:val="16"/>
            <w:szCs w:val="16"/>
          </w:rPr>
          <w:t xml:space="preserve">* checksum on the name, converting the key to a (chksum, name, creation_version) </w:t>
        </w:r>
        <w:r>
          <w:rPr>
            <w:rFonts w:ascii="monospace" w:hAnsi="monospace"/>
            <w:sz w:val="16"/>
            <w:szCs w:val="16"/>
          </w:rPr>
          <w:br/>
        </w:r>
      </w:ins>
      <w:r>
        <w:rPr>
          <w:rFonts w:ascii="monospace" w:hAnsi="monospace"/>
          <w:sz w:val="16"/>
          <w:szCs w:val="16"/>
        </w:rPr>
        <w:t xml:space="preserve"> </w:t>
      </w:r>
      <w:ins w:id="254" w:author="Unknown Author" w:date="2024-05-30T06:29:00Z">
        <w:r>
          <w:rPr>
            <w:rFonts w:ascii="monospace" w:hAnsi="monospace"/>
            <w:sz w:val="16"/>
            <w:szCs w:val="16"/>
          </w:rPr>
          <w:t xml:space="preserve">* triplet.  Note that the check sum is a </w:t>
        </w:r>
        <w:proofErr w:type="gramStart"/>
        <w:r>
          <w:rPr>
            <w:rFonts w:ascii="monospace" w:hAnsi="monospace"/>
            <w:sz w:val="16"/>
            <w:szCs w:val="16"/>
          </w:rPr>
          <w:t>32 bit</w:t>
        </w:r>
        <w:proofErr w:type="gramEnd"/>
        <w:r>
          <w:rPr>
            <w:rFonts w:ascii="monospace" w:hAnsi="monospace"/>
            <w:sz w:val="16"/>
            <w:szCs w:val="16"/>
          </w:rPr>
          <w:t xml:space="preserve"> unsigned value, which is stored </w:t>
        </w:r>
        <w:r>
          <w:rPr>
            <w:rFonts w:ascii="monospace" w:hAnsi="monospace"/>
            <w:sz w:val="16"/>
            <w:szCs w:val="16"/>
          </w:rPr>
          <w:br/>
        </w:r>
      </w:ins>
      <w:r>
        <w:rPr>
          <w:rFonts w:ascii="monospace" w:hAnsi="monospace"/>
          <w:sz w:val="16"/>
          <w:szCs w:val="16"/>
        </w:rPr>
        <w:t xml:space="preserve"> </w:t>
      </w:r>
      <w:ins w:id="255" w:author="Unknown Author" w:date="2024-05-30T06:29:00Z">
        <w:r>
          <w:rPr>
            <w:rFonts w:ascii="monospace" w:hAnsi="monospace"/>
            <w:sz w:val="16"/>
            <w:szCs w:val="16"/>
          </w:rPr>
          <w:t xml:space="preserve">* in an int64_t.  </w:t>
        </w:r>
        <w:proofErr w:type="gramStart"/>
        <w:r>
          <w:rPr>
            <w:rFonts w:ascii="monospace" w:hAnsi="monospace"/>
            <w:sz w:val="16"/>
            <w:szCs w:val="16"/>
          </w:rPr>
          <w:t>Thus</w:t>
        </w:r>
        <w:proofErr w:type="gramEnd"/>
        <w:r>
          <w:rPr>
            <w:rFonts w:ascii="monospace" w:hAnsi="monospace"/>
            <w:sz w:val="16"/>
            <w:szCs w:val="16"/>
          </w:rPr>
          <w:t xml:space="preserve"> we can use LLONG_MIN and LLONG_MAX as our negative and </w:t>
        </w:r>
        <w:r>
          <w:rPr>
            <w:rFonts w:ascii="monospace" w:hAnsi="monospace"/>
            <w:sz w:val="16"/>
            <w:szCs w:val="16"/>
          </w:rPr>
          <w:br/>
        </w:r>
      </w:ins>
      <w:r>
        <w:rPr>
          <w:rFonts w:ascii="monospace" w:hAnsi="monospace"/>
          <w:sz w:val="16"/>
          <w:szCs w:val="16"/>
        </w:rPr>
        <w:t xml:space="preserve"> </w:t>
      </w:r>
      <w:ins w:id="256" w:author="Unknown Author" w:date="2024-05-30T06:29:00Z">
        <w:r>
          <w:rPr>
            <w:rFonts w:ascii="monospace" w:hAnsi="monospace"/>
            <w:sz w:val="16"/>
            <w:szCs w:val="16"/>
          </w:rPr>
          <w:t xml:space="preserve">* positive infinity respectively. </w:t>
        </w:r>
        <w:r>
          <w:rPr>
            <w:rFonts w:ascii="monospace" w:hAnsi="monospace"/>
            <w:sz w:val="16"/>
            <w:szCs w:val="16"/>
          </w:rPr>
          <w:br/>
        </w:r>
      </w:ins>
      <w:r>
        <w:rPr>
          <w:rFonts w:ascii="monospace" w:hAnsi="monospace"/>
          <w:sz w:val="16"/>
          <w:szCs w:val="16"/>
        </w:rPr>
        <w:t xml:space="preserve"> </w:t>
      </w:r>
      <w:ins w:id="257"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58" w:author="Unknown Author" w:date="2024-05-30T06:29:00Z">
        <w:r>
          <w:rPr>
            <w:rFonts w:ascii="monospace" w:hAnsi="monospace"/>
            <w:sz w:val="16"/>
            <w:szCs w:val="16"/>
          </w:rPr>
          <w:t xml:space="preserve">* The addition of the chksum changes the sorting order to checksum, name, and </w:t>
        </w:r>
        <w:r>
          <w:rPr>
            <w:rFonts w:ascii="monospace" w:hAnsi="monospace"/>
            <w:sz w:val="16"/>
            <w:szCs w:val="16"/>
          </w:rPr>
          <w:br/>
        </w:r>
      </w:ins>
      <w:r>
        <w:rPr>
          <w:rFonts w:ascii="monospace" w:hAnsi="monospace"/>
          <w:sz w:val="16"/>
          <w:szCs w:val="16"/>
        </w:rPr>
        <w:t xml:space="preserve"> </w:t>
      </w:r>
      <w:ins w:id="259" w:author="Unknown Author" w:date="2024-05-30T06:29:00Z">
        <w:r>
          <w:rPr>
            <w:rFonts w:ascii="monospace" w:hAnsi="monospace"/>
            <w:sz w:val="16"/>
            <w:szCs w:val="16"/>
          </w:rPr>
          <w:t xml:space="preserve">* then decreasing create_version.  This ordering, along with the delete_version </w:t>
        </w:r>
        <w:r>
          <w:rPr>
            <w:rFonts w:ascii="monospace" w:hAnsi="monospace"/>
            <w:sz w:val="16"/>
            <w:szCs w:val="16"/>
          </w:rPr>
          <w:br/>
        </w:r>
      </w:ins>
      <w:r>
        <w:rPr>
          <w:rFonts w:ascii="monospace" w:hAnsi="monospace"/>
          <w:sz w:val="16"/>
          <w:szCs w:val="16"/>
        </w:rPr>
        <w:t xml:space="preserve"> </w:t>
      </w:r>
      <w:ins w:id="260" w:author="Unknown Author" w:date="2024-05-30T06:29:00Z">
        <w:r>
          <w:rPr>
            <w:rFonts w:ascii="monospace" w:hAnsi="monospace"/>
            <w:sz w:val="16"/>
            <w:szCs w:val="16"/>
          </w:rPr>
          <w:t xml:space="preserve">* field, allows us to operate on specific versions of a property list classes and </w:t>
        </w:r>
        <w:r>
          <w:rPr>
            <w:rFonts w:ascii="monospace" w:hAnsi="monospace"/>
            <w:sz w:val="16"/>
            <w:szCs w:val="16"/>
          </w:rPr>
          <w:br/>
        </w:r>
      </w:ins>
      <w:r>
        <w:rPr>
          <w:rFonts w:ascii="monospace" w:hAnsi="monospace"/>
          <w:sz w:val="16"/>
          <w:szCs w:val="16"/>
        </w:rPr>
        <w:t xml:space="preserve"> </w:t>
      </w:r>
      <w:ins w:id="261" w:author="Unknown Author" w:date="2024-05-30T06:29:00Z">
        <w:r>
          <w:rPr>
            <w:rFonts w:ascii="monospace" w:hAnsi="monospace"/>
            <w:sz w:val="16"/>
            <w:szCs w:val="16"/>
          </w:rPr>
          <w:t xml:space="preserve">* property lists -- thus allowing concurrent operations without introducing </w:t>
        </w:r>
        <w:r>
          <w:rPr>
            <w:rFonts w:ascii="monospace" w:hAnsi="monospace"/>
            <w:sz w:val="16"/>
            <w:szCs w:val="16"/>
          </w:rPr>
          <w:br/>
        </w:r>
      </w:ins>
      <w:r>
        <w:rPr>
          <w:rFonts w:ascii="monospace" w:hAnsi="monospace"/>
          <w:sz w:val="16"/>
          <w:szCs w:val="16"/>
        </w:rPr>
        <w:t xml:space="preserve"> </w:t>
      </w:r>
      <w:ins w:id="262" w:author="Unknown Author" w:date="2024-05-30T06:29:00Z">
        <w:r>
          <w:rPr>
            <w:rFonts w:ascii="monospace" w:hAnsi="monospace"/>
            <w:sz w:val="16"/>
            <w:szCs w:val="16"/>
          </w:rPr>
          <w:t xml:space="preserve">* corruption. </w:t>
        </w:r>
        <w:r>
          <w:rPr>
            <w:rFonts w:ascii="monospace" w:hAnsi="monospace"/>
            <w:sz w:val="16"/>
            <w:szCs w:val="16"/>
          </w:rPr>
          <w:br/>
        </w:r>
      </w:ins>
      <w:r>
        <w:rPr>
          <w:rFonts w:ascii="monospace" w:hAnsi="monospace"/>
          <w:sz w:val="16"/>
          <w:szCs w:val="16"/>
        </w:rPr>
        <w:t xml:space="preserve"> </w:t>
      </w:r>
      <w:ins w:id="263"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64"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65" w:author="Unknown Author" w:date="2024-05-30T06:29:00Z">
        <w:r>
          <w:rPr>
            <w:rFonts w:ascii="monospace" w:hAnsi="monospace"/>
            <w:sz w:val="16"/>
            <w:szCs w:val="16"/>
          </w:rPr>
          <w:t xml:space="preserve">* chksum:      int64_t containing a </w:t>
        </w:r>
        <w:proofErr w:type="gramStart"/>
        <w:r>
          <w:rPr>
            <w:rFonts w:ascii="monospace" w:hAnsi="monospace"/>
            <w:sz w:val="16"/>
            <w:szCs w:val="16"/>
          </w:rPr>
          <w:t>32 bit</w:t>
        </w:r>
        <w:proofErr w:type="gramEnd"/>
        <w:r>
          <w:rPr>
            <w:rFonts w:ascii="monospace" w:hAnsi="monospace"/>
            <w:sz w:val="16"/>
            <w:szCs w:val="16"/>
          </w:rPr>
          <w:t xml:space="preserve"> checksum computed on the name field </w:t>
        </w:r>
        <w:r>
          <w:rPr>
            <w:rFonts w:ascii="monospace" w:hAnsi="monospace"/>
            <w:sz w:val="16"/>
            <w:szCs w:val="16"/>
          </w:rPr>
          <w:br/>
        </w:r>
      </w:ins>
      <w:r>
        <w:rPr>
          <w:rFonts w:ascii="monospace" w:hAnsi="monospace"/>
          <w:sz w:val="16"/>
          <w:szCs w:val="16"/>
        </w:rPr>
        <w:lastRenderedPageBreak/>
        <w:t xml:space="preserve"> </w:t>
      </w:r>
      <w:ins w:id="266" w:author="Unknown Author" w:date="2024-05-30T06:29:00Z">
        <w:r>
          <w:rPr>
            <w:rFonts w:ascii="monospace" w:hAnsi="monospace"/>
            <w:sz w:val="16"/>
            <w:szCs w:val="16"/>
          </w:rPr>
          <w:t xml:space="preserve">*              below, or LLONG_MIN or LLONG_MAX if either the head or tail </w:t>
        </w:r>
        <w:r>
          <w:rPr>
            <w:rFonts w:ascii="monospace" w:hAnsi="monospace"/>
            <w:sz w:val="16"/>
            <w:szCs w:val="16"/>
          </w:rPr>
          <w:br/>
        </w:r>
      </w:ins>
      <w:r>
        <w:rPr>
          <w:rFonts w:ascii="monospace" w:hAnsi="monospace"/>
          <w:sz w:val="16"/>
          <w:szCs w:val="16"/>
        </w:rPr>
        <w:t xml:space="preserve"> </w:t>
      </w:r>
      <w:ins w:id="267" w:author="Unknown Author" w:date="2024-05-30T06:29:00Z">
        <w:r>
          <w:rPr>
            <w:rFonts w:ascii="monospace" w:hAnsi="monospace"/>
            <w:sz w:val="16"/>
            <w:szCs w:val="16"/>
          </w:rPr>
          <w:t xml:space="preserve">*              sentinel in the lock free SLL respectively. </w:t>
        </w:r>
        <w:r>
          <w:rPr>
            <w:rFonts w:ascii="monospace" w:hAnsi="monospace"/>
            <w:sz w:val="16"/>
            <w:szCs w:val="16"/>
          </w:rPr>
          <w:br/>
        </w:r>
      </w:ins>
      <w:r>
        <w:rPr>
          <w:rFonts w:ascii="monospace" w:hAnsi="monospace"/>
          <w:sz w:val="16"/>
          <w:szCs w:val="16"/>
        </w:rPr>
        <w:t xml:space="preserve"> </w:t>
      </w:r>
      <w:ins w:id="268"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69" w:author="Unknown Author" w:date="2024-05-30T06:29:00Z">
        <w:r>
          <w:rPr>
            <w:rFonts w:ascii="monospace" w:hAnsi="monospace"/>
            <w:sz w:val="16"/>
            <w:szCs w:val="16"/>
          </w:rPr>
          <w:t xml:space="preserve">*              Since this field is constant for the life of the instance of </w:t>
        </w:r>
        <w:r>
          <w:rPr>
            <w:rFonts w:ascii="monospace" w:hAnsi="monospace"/>
            <w:sz w:val="16"/>
            <w:szCs w:val="16"/>
          </w:rPr>
          <w:br/>
        </w:r>
      </w:ins>
      <w:r>
        <w:rPr>
          <w:rFonts w:ascii="monospace" w:hAnsi="monospace"/>
          <w:sz w:val="16"/>
          <w:szCs w:val="16"/>
        </w:rPr>
        <w:t xml:space="preserve"> </w:t>
      </w:r>
      <w:ins w:id="270" w:author="Unknown Author" w:date="2024-05-30T06:29:00Z">
        <w:r>
          <w:rPr>
            <w:rFonts w:ascii="monospace" w:hAnsi="monospace"/>
            <w:sz w:val="16"/>
            <w:szCs w:val="16"/>
          </w:rPr>
          <w:t xml:space="preserve">*              H5P_mt_prop_t, and is set before the instance is visible to more </w:t>
        </w:r>
        <w:r>
          <w:rPr>
            <w:rFonts w:ascii="monospace" w:hAnsi="monospace"/>
            <w:sz w:val="16"/>
            <w:szCs w:val="16"/>
          </w:rPr>
          <w:br/>
        </w:r>
      </w:ins>
      <w:r>
        <w:rPr>
          <w:rFonts w:ascii="monospace" w:hAnsi="monospace"/>
          <w:sz w:val="16"/>
          <w:szCs w:val="16"/>
        </w:rPr>
        <w:t xml:space="preserve"> </w:t>
      </w:r>
      <w:ins w:id="271" w:author="Unknown Author" w:date="2024-05-30T06:29:00Z">
        <w:r>
          <w:rPr>
            <w:rFonts w:ascii="monospace" w:hAnsi="monospace"/>
            <w:sz w:val="16"/>
            <w:szCs w:val="16"/>
          </w:rPr>
          <w:t xml:space="preserve">*              than one thread, it need not be atomic. </w:t>
        </w:r>
        <w:r>
          <w:rPr>
            <w:rFonts w:ascii="monospace" w:hAnsi="monospace"/>
            <w:sz w:val="16"/>
            <w:szCs w:val="16"/>
          </w:rPr>
          <w:br/>
        </w:r>
      </w:ins>
      <w:r>
        <w:rPr>
          <w:rFonts w:ascii="monospace" w:hAnsi="monospace"/>
          <w:sz w:val="16"/>
          <w:szCs w:val="16"/>
        </w:rPr>
        <w:t xml:space="preserve"> </w:t>
      </w:r>
      <w:ins w:id="272"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73" w:author="Unknown Author" w:date="2024-05-30T06:29:00Z">
        <w:r>
          <w:rPr>
            <w:rFonts w:ascii="monospace" w:hAnsi="monospace"/>
            <w:sz w:val="16"/>
            <w:szCs w:val="16"/>
          </w:rPr>
          <w:t xml:space="preserve">* name:        Pointer to a dynamically allocated string containing the name of the </w:t>
        </w:r>
        <w:r>
          <w:rPr>
            <w:rFonts w:ascii="monospace" w:hAnsi="monospace"/>
            <w:sz w:val="16"/>
            <w:szCs w:val="16"/>
          </w:rPr>
          <w:br/>
        </w:r>
      </w:ins>
      <w:r>
        <w:rPr>
          <w:rFonts w:ascii="monospace" w:hAnsi="monospace"/>
          <w:sz w:val="16"/>
          <w:szCs w:val="16"/>
        </w:rPr>
        <w:t xml:space="preserve"> </w:t>
      </w:r>
      <w:ins w:id="274" w:author="Unknown Author" w:date="2024-05-30T06:29:00Z">
        <w:r>
          <w:rPr>
            <w:rFonts w:ascii="monospace" w:hAnsi="monospace"/>
            <w:sz w:val="16"/>
            <w:szCs w:val="16"/>
          </w:rPr>
          <w:t xml:space="preserve">*              property.  This field is not atomic, as the string should be allocated, </w:t>
        </w:r>
        <w:r>
          <w:rPr>
            <w:rFonts w:ascii="monospace" w:hAnsi="monospace"/>
            <w:sz w:val="16"/>
            <w:szCs w:val="16"/>
          </w:rPr>
          <w:br/>
        </w:r>
      </w:ins>
      <w:r>
        <w:rPr>
          <w:rFonts w:ascii="monospace" w:hAnsi="monospace"/>
          <w:sz w:val="16"/>
          <w:szCs w:val="16"/>
        </w:rPr>
        <w:t xml:space="preserve"> </w:t>
      </w:r>
      <w:ins w:id="275" w:author="Unknown Author" w:date="2024-05-30T06:29:00Z">
        <w:r>
          <w:rPr>
            <w:rFonts w:ascii="monospace" w:hAnsi="monospace"/>
            <w:sz w:val="16"/>
            <w:szCs w:val="16"/>
          </w:rPr>
          <w:t xml:space="preserve">*              and initialized, and the name field set before the instance of </w:t>
        </w:r>
        <w:r>
          <w:rPr>
            <w:rFonts w:ascii="monospace" w:hAnsi="monospace"/>
            <w:sz w:val="16"/>
            <w:szCs w:val="16"/>
          </w:rPr>
          <w:br/>
        </w:r>
      </w:ins>
      <w:r>
        <w:rPr>
          <w:rFonts w:ascii="monospace" w:hAnsi="monospace"/>
          <w:sz w:val="16"/>
          <w:szCs w:val="16"/>
        </w:rPr>
        <w:t xml:space="preserve"> </w:t>
      </w:r>
      <w:ins w:id="276" w:author="Unknown Author" w:date="2024-05-30T06:29:00Z">
        <w:r>
          <w:rPr>
            <w:rFonts w:ascii="monospace" w:hAnsi="monospace"/>
            <w:sz w:val="16"/>
            <w:szCs w:val="16"/>
          </w:rPr>
          <w:t xml:space="preserve">*              H5P_mt_prop_t is visible to more than one thread.  Since the name </w:t>
        </w:r>
        <w:r>
          <w:rPr>
            <w:rFonts w:ascii="monospace" w:hAnsi="monospace"/>
            <w:sz w:val="16"/>
            <w:szCs w:val="16"/>
          </w:rPr>
          <w:br/>
        </w:r>
      </w:ins>
      <w:r>
        <w:rPr>
          <w:rFonts w:ascii="monospace" w:hAnsi="monospace"/>
          <w:sz w:val="16"/>
          <w:szCs w:val="16"/>
        </w:rPr>
        <w:t xml:space="preserve"> </w:t>
      </w:r>
      <w:ins w:id="277" w:author="Unknown Author" w:date="2024-05-30T06:29:00Z">
        <w:r>
          <w:rPr>
            <w:rFonts w:ascii="monospace" w:hAnsi="monospace"/>
            <w:sz w:val="16"/>
            <w:szCs w:val="16"/>
          </w:rPr>
          <w:t xml:space="preserve">*              is constant for the life of the instance of H5P_mt_prop_t, this should </w:t>
        </w:r>
        <w:r>
          <w:rPr>
            <w:rFonts w:ascii="monospace" w:hAnsi="monospace"/>
            <w:sz w:val="16"/>
            <w:szCs w:val="16"/>
          </w:rPr>
          <w:br/>
        </w:r>
      </w:ins>
      <w:r>
        <w:rPr>
          <w:rFonts w:ascii="monospace" w:hAnsi="monospace"/>
          <w:sz w:val="16"/>
          <w:szCs w:val="16"/>
        </w:rPr>
        <w:t xml:space="preserve"> </w:t>
      </w:r>
      <w:ins w:id="278" w:author="Unknown Author" w:date="2024-05-30T06:29:00Z">
        <w:r>
          <w:rPr>
            <w:rFonts w:ascii="monospace" w:hAnsi="monospace"/>
            <w:sz w:val="16"/>
            <w:szCs w:val="16"/>
          </w:rPr>
          <w:t xml:space="preserve">*              be sufficient for thread safety. </w:t>
        </w:r>
        <w:r>
          <w:rPr>
            <w:rFonts w:ascii="monospace" w:hAnsi="monospace"/>
            <w:sz w:val="16"/>
            <w:szCs w:val="16"/>
          </w:rPr>
          <w:br/>
        </w:r>
      </w:ins>
      <w:r>
        <w:rPr>
          <w:rFonts w:ascii="monospace" w:hAnsi="monospace"/>
          <w:sz w:val="16"/>
          <w:szCs w:val="16"/>
        </w:rPr>
        <w:t xml:space="preserve"> </w:t>
      </w:r>
      <w:ins w:id="279"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80" w:author="Unknown Author" w:date="2024-05-30T06:29:00Z">
        <w:r>
          <w:rPr>
            <w:rFonts w:ascii="monospace" w:hAnsi="monospace"/>
            <w:sz w:val="16"/>
            <w:szCs w:val="16"/>
          </w:rPr>
          <w:t xml:space="preserve">* value:       Atomic structure containing the pointer to the buffer containing the </w:t>
        </w:r>
        <w:r>
          <w:rPr>
            <w:rFonts w:ascii="monospace" w:hAnsi="monospace"/>
            <w:sz w:val="16"/>
            <w:szCs w:val="16"/>
          </w:rPr>
          <w:br/>
        </w:r>
      </w:ins>
      <w:r>
        <w:rPr>
          <w:rFonts w:ascii="monospace" w:hAnsi="monospace"/>
          <w:sz w:val="16"/>
          <w:szCs w:val="16"/>
        </w:rPr>
        <w:t xml:space="preserve"> </w:t>
      </w:r>
      <w:ins w:id="281" w:author="Unknown Author" w:date="2024-05-30T06:29:00Z">
        <w:r>
          <w:rPr>
            <w:rFonts w:ascii="monospace" w:hAnsi="monospace"/>
            <w:sz w:val="16"/>
            <w:szCs w:val="16"/>
          </w:rPr>
          <w:t xml:space="preserve">*              value of the property, and its size. </w:t>
        </w:r>
        <w:r>
          <w:rPr>
            <w:rFonts w:ascii="monospace" w:hAnsi="monospace"/>
            <w:sz w:val="16"/>
            <w:szCs w:val="16"/>
          </w:rPr>
          <w:br/>
        </w:r>
      </w:ins>
      <w:r>
        <w:rPr>
          <w:rFonts w:ascii="monospace" w:hAnsi="monospace"/>
          <w:sz w:val="16"/>
          <w:szCs w:val="16"/>
        </w:rPr>
        <w:t xml:space="preserve"> </w:t>
      </w:r>
      <w:ins w:id="282"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83" w:author="Unknown Author" w:date="2024-05-30T06:29:00Z">
        <w:r>
          <w:rPr>
            <w:rFonts w:ascii="monospace" w:hAnsi="monospace"/>
            <w:sz w:val="16"/>
            <w:szCs w:val="16"/>
          </w:rPr>
          <w:t xml:space="preserve">* create_version: Atomic integer which is set to the version of the containing </w:t>
        </w:r>
        <w:r>
          <w:rPr>
            <w:rFonts w:ascii="monospace" w:hAnsi="monospace"/>
            <w:sz w:val="16"/>
            <w:szCs w:val="16"/>
          </w:rPr>
          <w:br/>
        </w:r>
      </w:ins>
      <w:r>
        <w:rPr>
          <w:rFonts w:ascii="monospace" w:hAnsi="monospace"/>
          <w:sz w:val="16"/>
          <w:szCs w:val="16"/>
        </w:rPr>
        <w:t xml:space="preserve"> </w:t>
      </w:r>
      <w:ins w:id="284" w:author="Unknown Author" w:date="2024-05-30T06:29:00Z">
        <w:r>
          <w:rPr>
            <w:rFonts w:ascii="monospace" w:hAnsi="monospace"/>
            <w:sz w:val="16"/>
            <w:szCs w:val="16"/>
          </w:rPr>
          <w:t xml:space="preserve">*              property list class or property list in which this property was </w:t>
        </w:r>
        <w:r>
          <w:rPr>
            <w:rFonts w:ascii="monospace" w:hAnsi="monospace"/>
            <w:sz w:val="16"/>
            <w:szCs w:val="16"/>
          </w:rPr>
          <w:br/>
        </w:r>
      </w:ins>
      <w:r>
        <w:rPr>
          <w:rFonts w:ascii="monospace" w:hAnsi="monospace"/>
          <w:sz w:val="16"/>
          <w:szCs w:val="16"/>
        </w:rPr>
        <w:t xml:space="preserve"> </w:t>
      </w:r>
      <w:ins w:id="285" w:author="Unknown Author" w:date="2024-05-30T06:29:00Z">
        <w:r>
          <w:rPr>
            <w:rFonts w:ascii="monospace" w:hAnsi="monospace"/>
            <w:sz w:val="16"/>
            <w:szCs w:val="16"/>
          </w:rPr>
          <w:t xml:space="preserve">*              inserted. </w:t>
        </w:r>
        <w:r>
          <w:rPr>
            <w:rFonts w:ascii="monospace" w:hAnsi="monospace"/>
            <w:sz w:val="16"/>
            <w:szCs w:val="16"/>
          </w:rPr>
          <w:br/>
        </w:r>
      </w:ins>
      <w:r>
        <w:rPr>
          <w:rFonts w:ascii="monospace" w:hAnsi="monospace"/>
          <w:sz w:val="16"/>
          <w:szCs w:val="16"/>
        </w:rPr>
        <w:t xml:space="preserve"> </w:t>
      </w:r>
      <w:ins w:id="286"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87" w:author="Unknown Author" w:date="2024-05-30T06:29:00Z">
        <w:r>
          <w:rPr>
            <w:rFonts w:ascii="monospace" w:hAnsi="monospace"/>
            <w:sz w:val="16"/>
            <w:szCs w:val="16"/>
          </w:rPr>
          <w:t xml:space="preserve">* delete_version: Atomic integer which is set to the version of the containing </w:t>
        </w:r>
        <w:r>
          <w:rPr>
            <w:rFonts w:ascii="monospace" w:hAnsi="monospace"/>
            <w:sz w:val="16"/>
            <w:szCs w:val="16"/>
          </w:rPr>
          <w:br/>
        </w:r>
      </w:ins>
      <w:r>
        <w:rPr>
          <w:rFonts w:ascii="monospace" w:hAnsi="monospace"/>
          <w:sz w:val="16"/>
          <w:szCs w:val="16"/>
        </w:rPr>
        <w:t xml:space="preserve"> </w:t>
      </w:r>
      <w:ins w:id="288" w:author="Unknown Author" w:date="2024-05-30T06:29:00Z">
        <w:r>
          <w:rPr>
            <w:rFonts w:ascii="monospace" w:hAnsi="monospace"/>
            <w:sz w:val="16"/>
            <w:szCs w:val="16"/>
          </w:rPr>
          <w:t xml:space="preserve">*              property list class or property list in which the property was </w:t>
        </w:r>
        <w:r>
          <w:rPr>
            <w:rFonts w:ascii="monospace" w:hAnsi="monospace"/>
            <w:sz w:val="16"/>
            <w:szCs w:val="16"/>
          </w:rPr>
          <w:br/>
        </w:r>
      </w:ins>
      <w:r>
        <w:rPr>
          <w:rFonts w:ascii="monospace" w:hAnsi="monospace"/>
          <w:sz w:val="16"/>
          <w:szCs w:val="16"/>
        </w:rPr>
        <w:t xml:space="preserve"> </w:t>
      </w:r>
      <w:ins w:id="289" w:author="Unknown Author" w:date="2024-05-30T06:29:00Z">
        <w:r>
          <w:rPr>
            <w:rFonts w:ascii="monospace" w:hAnsi="monospace"/>
            <w:sz w:val="16"/>
            <w:szCs w:val="16"/>
          </w:rPr>
          <w:t xml:space="preserve">*              deleted.  If the property has not been deleted, this field contains </w:t>
        </w:r>
        <w:r>
          <w:rPr>
            <w:rFonts w:ascii="monospace" w:hAnsi="monospace"/>
            <w:sz w:val="16"/>
            <w:szCs w:val="16"/>
          </w:rPr>
          <w:br/>
        </w:r>
      </w:ins>
      <w:r>
        <w:rPr>
          <w:rFonts w:ascii="monospace" w:hAnsi="monospace"/>
          <w:sz w:val="16"/>
          <w:szCs w:val="16"/>
        </w:rPr>
        <w:t xml:space="preserve"> </w:t>
      </w:r>
      <w:ins w:id="290" w:author="Unknown Author" w:date="2024-05-30T06:29:00Z">
        <w:r>
          <w:rPr>
            <w:rFonts w:ascii="monospace" w:hAnsi="monospace"/>
            <w:sz w:val="16"/>
            <w:szCs w:val="16"/>
          </w:rPr>
          <w:t xml:space="preserve">*              zero. </w:t>
        </w:r>
        <w:r>
          <w:rPr>
            <w:rFonts w:ascii="monospace" w:hAnsi="monospace"/>
            <w:sz w:val="16"/>
            <w:szCs w:val="16"/>
          </w:rPr>
          <w:br/>
        </w:r>
      </w:ins>
      <w:r>
        <w:rPr>
          <w:rFonts w:ascii="monospace" w:hAnsi="monospace"/>
          <w:sz w:val="16"/>
          <w:szCs w:val="16"/>
        </w:rPr>
        <w:t xml:space="preserve"> </w:t>
      </w:r>
      <w:ins w:id="291"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92" w:author="Unknown Author" w:date="2024-05-30T06:29:00Z">
        <w:r>
          <w:rPr>
            <w:rFonts w:ascii="monospace" w:hAnsi="monospace"/>
            <w:sz w:val="16"/>
            <w:szCs w:val="16"/>
          </w:rPr>
          <w:t>*</w:t>
        </w:r>
        <w:r>
          <w:rPr>
            <w:rFonts w:ascii="monospace" w:hAnsi="monospace"/>
            <w:sz w:val="16"/>
            <w:szCs w:val="16"/>
          </w:rPr>
          <w:br/>
        </w:r>
      </w:ins>
      <w:r>
        <w:rPr>
          <w:rFonts w:ascii="monospace" w:hAnsi="monospace"/>
          <w:sz w:val="16"/>
          <w:szCs w:val="16"/>
        </w:rPr>
        <w:t xml:space="preserve"> </w:t>
      </w:r>
      <w:ins w:id="293" w:author="Unknown Author" w:date="2024-05-30T06:29:00Z">
        <w:r>
          <w:rPr>
            <w:rFonts w:ascii="monospace" w:hAnsi="monospace"/>
            <w:color w:val="000000"/>
            <w:sz w:val="16"/>
            <w:szCs w:val="16"/>
            <w:highlight w:val="white"/>
          </w:rPr>
          <w:t xml:space="preserve">* </w:t>
        </w:r>
        <w:r>
          <w:rPr>
            <w:rFonts w:ascii="monospace" w:hAnsi="monospace"/>
            <w:sz w:val="16"/>
            <w:szCs w:val="16"/>
          </w:rPr>
          <w:br/>
        </w:r>
      </w:ins>
      <w:r>
        <w:rPr>
          <w:rFonts w:ascii="monospace" w:hAnsi="monospace"/>
          <w:sz w:val="16"/>
          <w:szCs w:val="16"/>
        </w:rPr>
        <w:t xml:space="preserve"> </w:t>
      </w:r>
      <w:ins w:id="294"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95" w:author="Unknown Author" w:date="2024-05-30T06:29:00Z">
        <w:r>
          <w:rPr>
            <w:rFonts w:ascii="monospace" w:hAnsi="monospace"/>
            <w:sz w:val="16"/>
            <w:szCs w:val="16"/>
          </w:rPr>
          <w:t xml:space="preserve">* Property Callback Functions: </w:t>
        </w:r>
        <w:r>
          <w:rPr>
            <w:rFonts w:ascii="monospace" w:hAnsi="monospace"/>
            <w:sz w:val="16"/>
            <w:szCs w:val="16"/>
          </w:rPr>
          <w:br/>
        </w:r>
      </w:ins>
      <w:r>
        <w:rPr>
          <w:rFonts w:ascii="monospace" w:hAnsi="monospace"/>
          <w:sz w:val="16"/>
          <w:szCs w:val="16"/>
        </w:rPr>
        <w:t xml:space="preserve"> </w:t>
      </w:r>
      <w:ins w:id="296"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297" w:author="Unknown Author" w:date="2024-05-30T06:29:00Z">
        <w:r>
          <w:rPr>
            <w:rFonts w:ascii="monospace" w:hAnsi="monospace"/>
            <w:sz w:val="16"/>
            <w:szCs w:val="16"/>
          </w:rPr>
          <w:t xml:space="preserve">* The following fields are pointers to the callback functions associated with the </w:t>
        </w:r>
        <w:r>
          <w:rPr>
            <w:rFonts w:ascii="monospace" w:hAnsi="monospace"/>
            <w:sz w:val="16"/>
            <w:szCs w:val="16"/>
          </w:rPr>
          <w:br/>
        </w:r>
      </w:ins>
      <w:r>
        <w:rPr>
          <w:rFonts w:ascii="monospace" w:hAnsi="monospace"/>
          <w:sz w:val="16"/>
          <w:szCs w:val="16"/>
        </w:rPr>
        <w:t xml:space="preserve"> </w:t>
      </w:r>
      <w:ins w:id="298" w:author="Unknown Author" w:date="2024-05-30T06:29:00Z">
        <w:r>
          <w:rPr>
            <w:rFonts w:ascii="monospace" w:hAnsi="monospace"/>
            <w:sz w:val="16"/>
            <w:szCs w:val="16"/>
          </w:rPr>
          <w:t xml:space="preserve">* property, combined with a Boolean indicating whether all callbacks are thread safe. </w:t>
        </w:r>
        <w:r>
          <w:rPr>
            <w:rFonts w:ascii="monospace" w:hAnsi="monospace"/>
            <w:sz w:val="16"/>
            <w:szCs w:val="16"/>
          </w:rPr>
          <w:br/>
        </w:r>
      </w:ins>
      <w:r>
        <w:rPr>
          <w:rFonts w:ascii="monospace" w:hAnsi="monospace"/>
          <w:sz w:val="16"/>
          <w:szCs w:val="16"/>
        </w:rPr>
        <w:t xml:space="preserve"> </w:t>
      </w:r>
      <w:ins w:id="299" w:author="Unknown Author" w:date="2024-05-30T06:29:00Z">
        <w:r>
          <w:rPr>
            <w:rFonts w:ascii="monospace" w:hAnsi="monospace"/>
            <w:sz w:val="16"/>
            <w:szCs w:val="16"/>
          </w:rPr>
          <w:t xml:space="preserve">* If this flag is not set, all callbacks are protected by the global mutex. </w:t>
        </w:r>
        <w:r>
          <w:rPr>
            <w:rFonts w:ascii="monospace" w:hAnsi="monospace"/>
            <w:sz w:val="16"/>
            <w:szCs w:val="16"/>
          </w:rPr>
          <w:br/>
        </w:r>
      </w:ins>
      <w:r>
        <w:rPr>
          <w:rFonts w:ascii="monospace" w:hAnsi="monospace"/>
          <w:sz w:val="16"/>
          <w:szCs w:val="16"/>
        </w:rPr>
        <w:t xml:space="preserve"> </w:t>
      </w:r>
      <w:ins w:id="300"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01" w:author="Unknown Author" w:date="2024-05-30T06:29:00Z">
        <w:r>
          <w:rPr>
            <w:rFonts w:ascii="monospace" w:hAnsi="monospace"/>
            <w:sz w:val="16"/>
            <w:szCs w:val="16"/>
          </w:rPr>
          <w:t xml:space="preserve">* The descriptions of the callbacks are all taken from </w:t>
        </w:r>
      </w:ins>
      <w:r>
        <w:rPr>
          <w:rFonts w:ascii="monospace" w:hAnsi="monospace"/>
          <w:sz w:val="16"/>
          <w:szCs w:val="16"/>
        </w:rPr>
        <w:t>Matt Larson’s “Census of H5P Callbacks”,</w:t>
      </w:r>
    </w:p>
    <w:p w:rsidR="00D31373" w:rsidRDefault="00000000">
      <w:r>
        <w:rPr>
          <w:rFonts w:ascii="monospace" w:hAnsi="monospace"/>
          <w:sz w:val="16"/>
          <w:szCs w:val="16"/>
        </w:rPr>
        <w:t xml:space="preserve"> *              </w:t>
      </w:r>
      <w:proofErr w:type="gramStart"/>
      <w:r>
        <w:rPr>
          <w:rFonts w:ascii="monospace" w:hAnsi="monospace"/>
          <w:sz w:val="16"/>
          <w:szCs w:val="16"/>
        </w:rPr>
        <w:t>and</w:t>
      </w:r>
      <w:proofErr w:type="gramEnd"/>
      <w:r>
        <w:rPr>
          <w:rFonts w:ascii="monospace" w:hAnsi="monospace"/>
          <w:sz w:val="16"/>
          <w:szCs w:val="16"/>
        </w:rPr>
        <w:t xml:space="preserve"> are a major improvement on the existing documentation.  These descriptions</w:t>
      </w:r>
    </w:p>
    <w:p w:rsidR="00D31373" w:rsidRDefault="00000000">
      <w:r>
        <w:rPr>
          <w:rFonts w:ascii="monospace" w:hAnsi="monospace"/>
          <w:sz w:val="16"/>
          <w:szCs w:val="16"/>
        </w:rPr>
        <w:t xml:space="preserve"> *              </w:t>
      </w:r>
      <w:proofErr w:type="gramStart"/>
      <w:r>
        <w:rPr>
          <w:rFonts w:ascii="monospace" w:hAnsi="monospace"/>
          <w:sz w:val="16"/>
          <w:szCs w:val="16"/>
        </w:rPr>
        <w:t>may</w:t>
      </w:r>
      <w:proofErr w:type="gramEnd"/>
      <w:r>
        <w:rPr>
          <w:rFonts w:ascii="monospace" w:hAnsi="monospace"/>
          <w:sz w:val="16"/>
          <w:szCs w:val="16"/>
        </w:rPr>
        <w:t xml:space="preserve"> have to be modified to reflect the re-implementation of H5P.</w:t>
      </w:r>
      <w:ins w:id="302" w:author="Unknown Author" w:date="2024-05-30T06:29:00Z">
        <w:r>
          <w:rPr>
            <w:rFonts w:ascii="monospace" w:hAnsi="monospace"/>
            <w:sz w:val="16"/>
            <w:szCs w:val="16"/>
          </w:rPr>
          <w:br/>
        </w:r>
      </w:ins>
      <w:r>
        <w:rPr>
          <w:rFonts w:ascii="monospace" w:hAnsi="monospace"/>
          <w:sz w:val="16"/>
          <w:szCs w:val="16"/>
        </w:rPr>
        <w:t xml:space="preserve"> </w:t>
      </w:r>
      <w:ins w:id="303"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04" w:author="Unknown Author" w:date="2024-05-30T06:29:00Z">
        <w:r>
          <w:rPr>
            <w:rFonts w:ascii="monospace" w:hAnsi="monospace"/>
            <w:sz w:val="16"/>
            <w:szCs w:val="16"/>
          </w:rPr>
          <w:t xml:space="preserve">* callbacks_mt_safe: Boolean flag used to indicate whether all callbacks are </w:t>
        </w:r>
        <w:r>
          <w:rPr>
            <w:rFonts w:ascii="monospace" w:hAnsi="monospace"/>
            <w:sz w:val="16"/>
            <w:szCs w:val="16"/>
          </w:rPr>
          <w:br/>
        </w:r>
      </w:ins>
      <w:r>
        <w:rPr>
          <w:rFonts w:ascii="monospace" w:hAnsi="monospace"/>
          <w:sz w:val="16"/>
          <w:szCs w:val="16"/>
        </w:rPr>
        <w:t xml:space="preserve"> </w:t>
      </w:r>
      <w:ins w:id="305" w:author="Unknown Author" w:date="2024-05-30T06:29:00Z">
        <w:r>
          <w:rPr>
            <w:rFonts w:ascii="monospace" w:hAnsi="monospace"/>
            <w:sz w:val="16"/>
            <w:szCs w:val="16"/>
          </w:rPr>
          <w:t xml:space="preserve">*              multi-thread safe.  If this field is not set, the global mutex must </w:t>
        </w:r>
        <w:r>
          <w:rPr>
            <w:rFonts w:ascii="monospace" w:hAnsi="monospace"/>
            <w:sz w:val="16"/>
            <w:szCs w:val="16"/>
          </w:rPr>
          <w:br/>
        </w:r>
      </w:ins>
      <w:r>
        <w:rPr>
          <w:rFonts w:ascii="monospace" w:hAnsi="monospace"/>
          <w:sz w:val="16"/>
          <w:szCs w:val="16"/>
        </w:rPr>
        <w:t xml:space="preserve"> </w:t>
      </w:r>
      <w:ins w:id="306" w:author="Unknown Author" w:date="2024-05-30T06:29:00Z">
        <w:r>
          <w:rPr>
            <w:rFonts w:ascii="monospace" w:hAnsi="monospace"/>
            <w:sz w:val="16"/>
            <w:szCs w:val="16"/>
          </w:rPr>
          <w:t xml:space="preserve">*              be held when the callback is called. </w:t>
        </w:r>
        <w:r>
          <w:rPr>
            <w:rFonts w:ascii="monospace" w:hAnsi="monospace"/>
            <w:sz w:val="16"/>
            <w:szCs w:val="16"/>
          </w:rPr>
          <w:br/>
        </w:r>
      </w:ins>
      <w:r>
        <w:rPr>
          <w:rFonts w:ascii="monospace" w:hAnsi="monospace"/>
          <w:sz w:val="16"/>
          <w:szCs w:val="16"/>
        </w:rPr>
        <w:t xml:space="preserve"> </w:t>
      </w:r>
      <w:ins w:id="307"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08" w:author="Unknown Author" w:date="2024-05-30T06:29:00Z">
        <w:r>
          <w:rPr>
            <w:rFonts w:ascii="monospace" w:hAnsi="monospace"/>
            <w:sz w:val="16"/>
            <w:szCs w:val="16"/>
          </w:rPr>
          <w:t>* create:      Function to call when a property is created.</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Signature: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herr</w:t>
      </w:r>
      <w:proofErr w:type="gramEnd"/>
      <w:r>
        <w:rPr>
          <w:rStyle w:val="VerbatimChar"/>
          <w:rFonts w:ascii="monospace" w:hAnsi="monospace"/>
          <w:sz w:val="16"/>
          <w:szCs w:val="16"/>
        </w:rPr>
        <w:t>_t</w:t>
      </w:r>
    </w:p>
    <w:p w:rsidR="00D31373" w:rsidRDefault="00000000">
      <w:r>
        <w:rPr>
          <w:rStyle w:val="VerbatimChar"/>
          <w:rFonts w:ascii="monospace" w:hAnsi="monospace"/>
          <w:sz w:val="16"/>
          <w:szCs w:val="16"/>
        </w:rPr>
        <w:t xml:space="preserve"> *                  H5P_prp_create_func_</w:t>
      </w:r>
      <w:proofErr w:type="gramStart"/>
      <w:r>
        <w:rPr>
          <w:rStyle w:val="VerbatimChar"/>
          <w:rFonts w:ascii="monospace" w:hAnsi="monospace"/>
          <w:sz w:val="16"/>
          <w:szCs w:val="16"/>
        </w:rPr>
        <w:t>t(</w:t>
      </w:r>
      <w:proofErr w:type="gramEnd"/>
      <w:r>
        <w:rPr>
          <w:rStyle w:val="VerbatimChar"/>
          <w:rFonts w:ascii="monospace" w:hAnsi="monospace"/>
          <w:sz w:val="16"/>
          <w:szCs w:val="16"/>
        </w:rPr>
        <w:t>const char *name, size_t size, void *value)</w:t>
      </w:r>
      <w:ins w:id="309" w:author="Unknown Author" w:date="2024-05-30T06:29:00Z">
        <w:r>
          <w:rPr>
            <w:rFonts w:ascii="monospace" w:hAnsi="monospace"/>
            <w:sz w:val="16"/>
            <w:szCs w:val="16"/>
          </w:rPr>
          <w:br/>
        </w:r>
      </w:ins>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w:t>
      </w:r>
      <w:r>
        <w:rPr>
          <w:rFonts w:ascii="monospace" w:hAnsi="monospace"/>
          <w:sz w:val="16"/>
          <w:szCs w:val="16"/>
        </w:rPr>
        <w:tab/>
      </w:r>
      <w:r>
        <w:rPr>
          <w:rFonts w:ascii="monospace" w:hAnsi="monospace"/>
          <w:sz w:val="16"/>
          <w:szCs w:val="16"/>
        </w:rPr>
        <w:tab/>
        <w:t>This callback should set up the initial value of the property by modifying</w:t>
      </w:r>
    </w:p>
    <w:p w:rsidR="00D31373" w:rsidRDefault="00000000">
      <w:r>
        <w:rPr>
          <w:rFonts w:ascii="monospace" w:hAnsi="monospace"/>
          <w:sz w:val="16"/>
          <w:szCs w:val="16"/>
        </w:rPr>
        <w:t xml:space="preserve"> *</w:t>
      </w:r>
      <w:r>
        <w:rPr>
          <w:rFonts w:ascii="monospace" w:hAnsi="monospace"/>
          <w:sz w:val="16"/>
          <w:szCs w:val="16"/>
        </w:rPr>
        <w:tab/>
      </w:r>
      <w:r>
        <w:rPr>
          <w:rFonts w:ascii="monospace" w:hAnsi="monospace"/>
          <w:sz w:val="16"/>
          <w:szCs w:val="16"/>
        </w:rPr>
        <w:tab/>
      </w:r>
      <w:proofErr w:type="gramStart"/>
      <w:r>
        <w:rPr>
          <w:rFonts w:ascii="monospace" w:hAnsi="monospace"/>
          <w:sz w:val="16"/>
          <w:szCs w:val="16"/>
        </w:rPr>
        <w:t>the</w:t>
      </w:r>
      <w:proofErr w:type="gramEnd"/>
      <w:r>
        <w:rPr>
          <w:rFonts w:ascii="monospace" w:hAnsi="monospace"/>
          <w:sz w:val="16"/>
          <w:szCs w:val="16"/>
        </w:rPr>
        <w:t xml:space="preserve"> provided </w:t>
      </w:r>
      <w:r>
        <w:rPr>
          <w:rStyle w:val="VerbatimChar"/>
          <w:rFonts w:ascii="monospace" w:hAnsi="monospace"/>
          <w:sz w:val="16"/>
          <w:szCs w:val="16"/>
        </w:rPr>
        <w:t>value</w:t>
      </w:r>
      <w:r>
        <w:rPr>
          <w:rFonts w:ascii="monospace" w:hAnsi="monospace"/>
          <w:sz w:val="16"/>
          <w:szCs w:val="16"/>
        </w:rPr>
        <w:t xml:space="preserve"> buffer. This is necessary when the property is a complex</w:t>
      </w:r>
    </w:p>
    <w:p w:rsidR="00D31373" w:rsidRDefault="00000000">
      <w:r>
        <w:rPr>
          <w:rFonts w:ascii="monospace" w:hAnsi="monospace"/>
          <w:sz w:val="16"/>
          <w:szCs w:val="16"/>
        </w:rPr>
        <w:t xml:space="preserve"> *</w:t>
      </w:r>
      <w:r>
        <w:rPr>
          <w:rFonts w:ascii="monospace" w:hAnsi="monospace"/>
          <w:sz w:val="16"/>
          <w:szCs w:val="16"/>
        </w:rPr>
        <w:tab/>
      </w:r>
      <w:r>
        <w:rPr>
          <w:rFonts w:ascii="monospace" w:hAnsi="monospace"/>
          <w:sz w:val="16"/>
          <w:szCs w:val="16"/>
        </w:rPr>
        <w:tab/>
        <w:t xml:space="preserve">object that cannot be deep copied by a single </w:t>
      </w:r>
      <w:proofErr w:type="gramStart"/>
      <w:r>
        <w:rPr>
          <w:rStyle w:val="VerbatimChar"/>
          <w:rFonts w:ascii="monospace" w:hAnsi="monospace"/>
          <w:sz w:val="16"/>
          <w:szCs w:val="16"/>
        </w:rPr>
        <w:t>memcpy(</w:t>
      </w:r>
      <w:proofErr w:type="gramEnd"/>
      <w:r>
        <w:rPr>
          <w:rStyle w:val="VerbatimChar"/>
          <w:rFonts w:ascii="monospace" w:hAnsi="monospace"/>
          <w:sz w:val="16"/>
          <w:szCs w:val="16"/>
        </w:rPr>
        <w:t>)</w:t>
      </w:r>
      <w:r>
        <w:rPr>
          <w:rFonts w:ascii="monospace" w:hAnsi="monospace"/>
          <w:sz w:val="16"/>
          <w:szCs w:val="16"/>
        </w:rPr>
        <w:t xml:space="preserve">. </w:t>
      </w:r>
      <w:r>
        <w:rPr>
          <w:rStyle w:val="VerbatimChar"/>
          <w:rFonts w:ascii="monospace" w:hAnsi="monospace"/>
          <w:sz w:val="16"/>
          <w:szCs w:val="16"/>
        </w:rPr>
        <w:t>size</w:t>
      </w:r>
      <w:r>
        <w:rPr>
          <w:rFonts w:ascii="monospace" w:hAnsi="monospace"/>
          <w:sz w:val="16"/>
          <w:szCs w:val="16"/>
        </w:rPr>
        <w:t xml:space="preserve"> describes the</w:t>
      </w:r>
    </w:p>
    <w:p w:rsidR="00D31373" w:rsidRDefault="00000000">
      <w:r>
        <w:rPr>
          <w:rFonts w:ascii="monospace" w:hAnsi="monospace"/>
          <w:sz w:val="16"/>
          <w:szCs w:val="16"/>
        </w:rPr>
        <w:t xml:space="preserve"> *</w:t>
      </w:r>
      <w:r>
        <w:rPr>
          <w:rFonts w:ascii="monospace" w:hAnsi="monospace"/>
          <w:sz w:val="16"/>
          <w:szCs w:val="16"/>
        </w:rPr>
        <w:tab/>
      </w:r>
      <w:r>
        <w:rPr>
          <w:rFonts w:ascii="monospace" w:hAnsi="monospace"/>
          <w:sz w:val="16"/>
          <w:szCs w:val="16"/>
        </w:rPr>
        <w:tab/>
      </w:r>
      <w:proofErr w:type="gramStart"/>
      <w:r>
        <w:rPr>
          <w:rFonts w:ascii="monospace" w:hAnsi="monospace"/>
          <w:sz w:val="16"/>
          <w:szCs w:val="16"/>
        </w:rPr>
        <w:t>size</w:t>
      </w:r>
      <w:proofErr w:type="gramEnd"/>
      <w:r>
        <w:rPr>
          <w:rFonts w:ascii="monospace" w:hAnsi="monospace"/>
          <w:sz w:val="16"/>
          <w:szCs w:val="16"/>
        </w:rPr>
        <w:t xml:space="preserve"> of value, and </w:t>
      </w:r>
      <w:r>
        <w:rPr>
          <w:rStyle w:val="VerbatimChar"/>
          <w:rFonts w:ascii="monospace" w:hAnsi="monospace"/>
          <w:sz w:val="16"/>
          <w:szCs w:val="16"/>
        </w:rPr>
        <w:t>name</w:t>
      </w:r>
      <w:r>
        <w:rPr>
          <w:rFonts w:ascii="monospace" w:hAnsi="monospace"/>
          <w:sz w:val="16"/>
          <w:szCs w:val="16"/>
        </w:rPr>
        <w:t xml:space="preserve"> is the name of the property being created.</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value</w:t>
      </w:r>
      <w:proofErr w:type="gramEnd"/>
      <w:r>
        <w:rPr>
          <w:rFonts w:ascii="monospace" w:hAnsi="monospace"/>
          <w:sz w:val="16"/>
          <w:szCs w:val="16"/>
        </w:rPr>
        <w:t xml:space="preserve"> is a shallow copy of the initial property value provided to</w:t>
      </w:r>
    </w:p>
    <w:p w:rsidR="00D31373" w:rsidRDefault="00000000">
      <w:r>
        <w:rPr>
          <w:rFonts w:ascii="monospace" w:hAnsi="monospace"/>
          <w:sz w:val="16"/>
          <w:szCs w:val="16"/>
        </w:rPr>
        <w:t xml:space="preserve"> *              </w:t>
      </w:r>
      <w:r>
        <w:rPr>
          <w:rStyle w:val="VerbatimChar"/>
          <w:rFonts w:ascii="monospace" w:hAnsi="monospace"/>
          <w:sz w:val="16"/>
          <w:szCs w:val="16"/>
        </w:rPr>
        <w:t>H5P__register_</w:t>
      </w:r>
      <w:proofErr w:type="gramStart"/>
      <w:r>
        <w:rPr>
          <w:rStyle w:val="VerbatimChar"/>
          <w:rFonts w:ascii="monospace" w:hAnsi="monospace"/>
          <w:sz w:val="16"/>
          <w:szCs w:val="16"/>
        </w:rPr>
        <w:t>real(</w:t>
      </w:r>
      <w:proofErr w:type="gramEnd"/>
      <w:r>
        <w:rPr>
          <w:rStyle w:val="VerbatimChar"/>
          <w:rFonts w:ascii="monospace" w:hAnsi="monospace"/>
          <w:sz w:val="16"/>
          <w:szCs w:val="16"/>
        </w:rPr>
        <w:t>)</w:t>
      </w:r>
      <w:r>
        <w:rPr>
          <w:rFonts w:ascii="monospace" w:hAnsi="monospace"/>
          <w:sz w:val="16"/>
          <w:szCs w:val="16"/>
        </w:rPr>
        <w:t>. If this callback returns a negative value, then the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potentially</w:t>
      </w:r>
      <w:proofErr w:type="gramEnd"/>
      <w:r>
        <w:rPr>
          <w:rFonts w:ascii="monospace" w:hAnsi="monospace"/>
          <w:sz w:val="16"/>
          <w:szCs w:val="16"/>
        </w:rPr>
        <w:t xml:space="preserve"> modified value is not copied into the property and the creation</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routine</w:t>
      </w:r>
      <w:proofErr w:type="gramEnd"/>
      <w:r>
        <w:rPr>
          <w:rFonts w:ascii="monospace" w:hAnsi="monospace"/>
          <w:sz w:val="16"/>
          <w:szCs w:val="16"/>
        </w:rPr>
        <w:t xml:space="preserve"> returns an error.</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The initialization done by this callback may consist of simply deep copying</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the</w:t>
      </w:r>
      <w:proofErr w:type="gramEnd"/>
      <w:r>
        <w:rPr>
          <w:rFonts w:ascii="monospace" w:hAnsi="monospace"/>
          <w:sz w:val="16"/>
          <w:szCs w:val="16"/>
        </w:rPr>
        <w:t xml:space="preserve"> initial value. This deep copy may be implemented via reference counting</w:t>
      </w:r>
    </w:p>
    <w:p w:rsidR="00D31373" w:rsidRDefault="00000000">
      <w:r>
        <w:rPr>
          <w:rFonts w:ascii="monospace" w:hAnsi="monospace"/>
          <w:sz w:val="16"/>
          <w:szCs w:val="16"/>
        </w:rPr>
        <w:t xml:space="preserve"> *           </w:t>
      </w:r>
      <w:proofErr w:type="gramStart"/>
      <w:r>
        <w:rPr>
          <w:rFonts w:ascii="monospace" w:hAnsi="monospace"/>
          <w:sz w:val="16"/>
          <w:szCs w:val="16"/>
        </w:rPr>
        <w:t xml:space="preserve">   (</w:t>
      </w:r>
      <w:proofErr w:type="gramEnd"/>
      <w:r>
        <w:rPr>
          <w:rFonts w:ascii="monospace" w:hAnsi="monospace"/>
          <w:sz w:val="16"/>
          <w:szCs w:val="16"/>
        </w:rPr>
        <w:t xml:space="preserve">as seen in </w:t>
      </w:r>
      <w:r>
        <w:rPr>
          <w:rStyle w:val="VerbatimChar"/>
          <w:rFonts w:ascii="monospace" w:hAnsi="monospace"/>
          <w:sz w:val="16"/>
          <w:szCs w:val="16"/>
        </w:rPr>
        <w:t>H5P__facc_file_driver_create()</w:t>
      </w:r>
      <w:r>
        <w:rPr>
          <w:rFonts w:ascii="monospace" w:hAnsi="monospace"/>
          <w:sz w:val="16"/>
          <w:szCs w:val="16"/>
        </w:rPr>
        <w:t xml:space="preserve"> and </w:t>
      </w:r>
      <w:r>
        <w:rPr>
          <w:rStyle w:val="VerbatimChar"/>
          <w:rFonts w:ascii="monospace" w:hAnsi="monospace"/>
          <w:sz w:val="16"/>
          <w:szCs w:val="16"/>
        </w:rPr>
        <w:t>H5P__facc_vol_create())</w:t>
      </w:r>
      <w:r>
        <w:rPr>
          <w:rFonts w:ascii="monospace" w:hAnsi="monospace"/>
          <w:sz w:val="16"/>
          <w:szCs w:val="16"/>
        </w:rPr>
        <w:t>, or</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as</w:t>
      </w:r>
      <w:proofErr w:type="gramEnd"/>
      <w:r>
        <w:rPr>
          <w:rFonts w:ascii="monospace" w:hAnsi="monospace"/>
          <w:sz w:val="16"/>
          <w:szCs w:val="16"/>
        </w:rPr>
        <w:t xml:space="preserve"> a ’real’ copy with new memory allocation for each dynamically allocated</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field</w:t>
      </w:r>
      <w:proofErr w:type="gramEnd"/>
      <w:r>
        <w:rPr>
          <w:rFonts w:ascii="monospace" w:hAnsi="monospace"/>
          <w:sz w:val="16"/>
          <w:szCs w:val="16"/>
        </w:rPr>
        <w:t xml:space="preserve"> of the property value. The memory management method this callback uses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to</w:t>
      </w:r>
      <w:proofErr w:type="gramEnd"/>
      <w:r>
        <w:rPr>
          <w:rFonts w:ascii="monospace" w:hAnsi="monospace"/>
          <w:sz w:val="16"/>
          <w:szCs w:val="16"/>
        </w:rPr>
        <w:t xml:space="preserve"> enable copy-by-value semantics must be cleaned up during the delete and</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free</w:t>
      </w:r>
      <w:proofErr w:type="gramEnd"/>
      <w:r>
        <w:rPr>
          <w:rFonts w:ascii="monospace" w:hAnsi="monospace"/>
          <w:sz w:val="16"/>
          <w:szCs w:val="16"/>
        </w:rPr>
        <w:t xml:space="preserve"> callbacks assigned to the same property.</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The original dynamically allocated fields under </w:t>
      </w:r>
      <w:r>
        <w:rPr>
          <w:rStyle w:val="VerbatimChar"/>
          <w:rFonts w:ascii="monospace" w:hAnsi="monospace"/>
          <w:sz w:val="16"/>
          <w:szCs w:val="16"/>
        </w:rPr>
        <w:t>value</w:t>
      </w:r>
      <w:r>
        <w:rPr>
          <w:rFonts w:ascii="monospace" w:hAnsi="monospace"/>
          <w:sz w:val="16"/>
          <w:szCs w:val="16"/>
        </w:rPr>
        <w:t>, if any, should not be</w:t>
      </w:r>
    </w:p>
    <w:p w:rsidR="00D31373" w:rsidRDefault="00000000">
      <w:pPr>
        <w:rPr>
          <w:rFonts w:ascii="monospace" w:hAnsi="monospace"/>
          <w:sz w:val="16"/>
          <w:szCs w:val="16"/>
        </w:rPr>
      </w:pPr>
      <w:r>
        <w:rPr>
          <w:rFonts w:ascii="monospace" w:hAnsi="monospace"/>
          <w:sz w:val="16"/>
          <w:szCs w:val="16"/>
        </w:rPr>
        <w:lastRenderedPageBreak/>
        <w:t xml:space="preserve"> *              </w:t>
      </w:r>
      <w:proofErr w:type="gramStart"/>
      <w:r>
        <w:rPr>
          <w:rFonts w:ascii="monospace" w:hAnsi="monospace"/>
          <w:sz w:val="16"/>
          <w:szCs w:val="16"/>
        </w:rPr>
        <w:t>freed</w:t>
      </w:r>
      <w:proofErr w:type="gramEnd"/>
      <w:r>
        <w:rPr>
          <w:rFonts w:ascii="monospace" w:hAnsi="monospace"/>
          <w:sz w:val="16"/>
          <w:szCs w:val="16"/>
        </w:rPr>
        <w:t xml:space="preserve"> or modified, since these fields are still in use by either the property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list</w:t>
      </w:r>
      <w:proofErr w:type="gramEnd"/>
      <w:r>
        <w:rPr>
          <w:rFonts w:ascii="monospace" w:hAnsi="monospace"/>
          <w:sz w:val="16"/>
          <w:szCs w:val="16"/>
        </w:rPr>
        <w:t xml:space="preserve"> class or the original property list. An exception to this is that if</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reference</w:t>
      </w:r>
      <w:proofErr w:type="gramEnd"/>
      <w:r>
        <w:rPr>
          <w:rFonts w:ascii="monospace" w:hAnsi="monospace"/>
          <w:sz w:val="16"/>
          <w:szCs w:val="16"/>
        </w:rPr>
        <w:t xml:space="preserve"> counting is used to implement copy-by-value, then the underlying</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fields</w:t>
      </w:r>
      <w:proofErr w:type="gramEnd"/>
      <w:r>
        <w:rPr>
          <w:rFonts w:ascii="monospace" w:hAnsi="monospace"/>
          <w:sz w:val="16"/>
          <w:szCs w:val="16"/>
        </w:rPr>
        <w:t xml:space="preserve"> must be modified to update their reference count.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This callback is invoked in two places by the library: During the creation</w:t>
      </w:r>
    </w:p>
    <w:p w:rsidR="00D31373" w:rsidRDefault="00000000">
      <w:r>
        <w:rPr>
          <w:rFonts w:ascii="monospace" w:hAnsi="monospace"/>
          <w:sz w:val="16"/>
          <w:szCs w:val="16"/>
        </w:rPr>
        <w:t xml:space="preserve"> *              of a new property list in </w:t>
      </w:r>
      <w:r>
        <w:rPr>
          <w:rStyle w:val="VerbatimChar"/>
          <w:rFonts w:ascii="monospace" w:hAnsi="monospace"/>
          <w:sz w:val="16"/>
          <w:szCs w:val="16"/>
        </w:rPr>
        <w:t>H5P__</w:t>
      </w:r>
      <w:proofErr w:type="gramStart"/>
      <w:r>
        <w:rPr>
          <w:rStyle w:val="VerbatimChar"/>
          <w:rFonts w:ascii="monospace" w:hAnsi="monospace"/>
          <w:sz w:val="16"/>
          <w:szCs w:val="16"/>
        </w:rPr>
        <w:t>create(</w:t>
      </w:r>
      <w:proofErr w:type="gramEnd"/>
      <w:r>
        <w:rPr>
          <w:rStyle w:val="VerbatimChar"/>
          <w:rFonts w:ascii="monospace" w:hAnsi="monospace"/>
          <w:sz w:val="16"/>
          <w:szCs w:val="16"/>
        </w:rPr>
        <w:t>)</w:t>
      </w:r>
      <w:r>
        <w:rPr>
          <w:rFonts w:ascii="monospace" w:hAnsi="monospace"/>
          <w:sz w:val="16"/>
          <w:szCs w:val="16"/>
        </w:rPr>
        <w:t>, and when copying a property from</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one</w:t>
      </w:r>
      <w:proofErr w:type="gramEnd"/>
      <w:r>
        <w:rPr>
          <w:rFonts w:ascii="monospace" w:hAnsi="monospace"/>
          <w:sz w:val="16"/>
          <w:szCs w:val="16"/>
        </w:rPr>
        <w:t xml:space="preserve"> plist to another plist that does not already contain it in</w:t>
      </w:r>
    </w:p>
    <w:p w:rsidR="00D31373" w:rsidRDefault="00000000">
      <w:r>
        <w:rPr>
          <w:rStyle w:val="VerbatimChar"/>
          <w:rFonts w:ascii="monospace" w:hAnsi="monospace"/>
          <w:sz w:val="16"/>
          <w:szCs w:val="16"/>
        </w:rPr>
        <w:t xml:space="preserve"> *              H5P__copy_prop_</w:t>
      </w:r>
      <w:proofErr w:type="gramStart"/>
      <w:r>
        <w:rPr>
          <w:rStyle w:val="VerbatimChar"/>
          <w:rFonts w:ascii="monospace" w:hAnsi="monospace"/>
          <w:sz w:val="16"/>
          <w:szCs w:val="16"/>
        </w:rPr>
        <w:t>plist(</w:t>
      </w:r>
      <w:proofErr w:type="gramEnd"/>
      <w:r>
        <w:rPr>
          <w:rStyle w:val="VerbatimChar"/>
          <w:rFonts w:ascii="monospace" w:hAnsi="monospace"/>
          <w:sz w:val="16"/>
          <w:szCs w:val="16"/>
        </w:rPr>
        <w:t>)</w:t>
      </w:r>
      <w:r>
        <w:rPr>
          <w:rFonts w:ascii="monospace" w:hAnsi="monospace"/>
          <w:sz w:val="16"/>
          <w:szCs w:val="16"/>
        </w:rPr>
        <w:t>. (If the target plist for a copy operation does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already</w:t>
      </w:r>
      <w:proofErr w:type="gramEnd"/>
      <w:r>
        <w:rPr>
          <w:rFonts w:ascii="monospace" w:hAnsi="monospace"/>
          <w:sz w:val="16"/>
          <w:szCs w:val="16"/>
        </w:rPr>
        <w:t xml:space="preserve"> contain the property, the copy callback is used instead.</w:t>
      </w:r>
    </w:p>
    <w:p w:rsidR="00D31373" w:rsidRDefault="00000000">
      <w:pPr>
        <w:rPr>
          <w:rFonts w:ascii="monospace" w:hAnsi="monospace"/>
          <w:sz w:val="16"/>
          <w:szCs w:val="16"/>
        </w:rPr>
      </w:pPr>
      <w:r>
        <w:rPr>
          <w:rFonts w:ascii="monospace" w:hAnsi="monospace"/>
          <w:sz w:val="16"/>
          <w:szCs w:val="16"/>
        </w:rPr>
        <w:t xml:space="preserve"> </w:t>
      </w:r>
      <w:ins w:id="310"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11" w:author="Unknown Author" w:date="2024-05-30T06:29:00Z">
        <w:r>
          <w:rPr>
            <w:rFonts w:ascii="monospace" w:hAnsi="monospace"/>
            <w:sz w:val="16"/>
            <w:szCs w:val="16"/>
          </w:rPr>
          <w:t>* set:         Function to call when a property value is set.</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Signature: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herr</w:t>
      </w:r>
      <w:proofErr w:type="gramEnd"/>
      <w:r>
        <w:rPr>
          <w:rStyle w:val="VerbatimChar"/>
          <w:rFonts w:ascii="monospace" w:hAnsi="monospace"/>
          <w:sz w:val="16"/>
          <w:szCs w:val="16"/>
        </w:rPr>
        <w:t>_t</w:t>
      </w:r>
    </w:p>
    <w:p w:rsidR="00D31373" w:rsidRDefault="00000000">
      <w:r>
        <w:rPr>
          <w:rStyle w:val="VerbatimChar"/>
          <w:rFonts w:ascii="monospace" w:hAnsi="monospace"/>
          <w:sz w:val="16"/>
          <w:szCs w:val="16"/>
        </w:rPr>
        <w:t xml:space="preserve"> *                  H5P_prp_set_func_</w:t>
      </w:r>
      <w:proofErr w:type="gramStart"/>
      <w:r>
        <w:rPr>
          <w:rStyle w:val="VerbatimChar"/>
          <w:rFonts w:ascii="monospace" w:hAnsi="monospace"/>
          <w:sz w:val="16"/>
          <w:szCs w:val="16"/>
        </w:rPr>
        <w:t>t(</w:t>
      </w:r>
      <w:proofErr w:type="gramEnd"/>
      <w:r>
        <w:rPr>
          <w:rStyle w:val="VerbatimChar"/>
          <w:rFonts w:ascii="monospace" w:hAnsi="monospace"/>
          <w:sz w:val="16"/>
          <w:szCs w:val="16"/>
        </w:rPr>
        <w:t>hid_t prop_id, const char *name,</w:t>
      </w:r>
    </w:p>
    <w:p w:rsidR="00D31373" w:rsidRDefault="00000000">
      <w:r>
        <w:rPr>
          <w:rStyle w:val="VerbatimChar"/>
          <w:rFonts w:ascii="monospace" w:hAnsi="monospace"/>
          <w:sz w:val="16"/>
          <w:szCs w:val="16"/>
        </w:rPr>
        <w:t xml:space="preserve"> *                                     </w:t>
      </w:r>
      <w:proofErr w:type="gramStart"/>
      <w:r>
        <w:rPr>
          <w:rStyle w:val="VerbatimChar"/>
          <w:rFonts w:ascii="monospace" w:hAnsi="monospace"/>
          <w:sz w:val="16"/>
          <w:szCs w:val="16"/>
        </w:rPr>
        <w:t>size</w:t>
      </w:r>
      <w:proofErr w:type="gramEnd"/>
      <w:r>
        <w:rPr>
          <w:rStyle w:val="VerbatimChar"/>
          <w:rFonts w:ascii="monospace" w:hAnsi="monospace"/>
          <w:sz w:val="16"/>
          <w:szCs w:val="16"/>
        </w:rPr>
        <w:t>_t size, void *value)</w:t>
      </w:r>
      <w:r>
        <w:rPr>
          <w:rFonts w:ascii="monospace" w:hAnsi="monospace"/>
          <w:sz w:val="16"/>
          <w:szCs w:val="16"/>
        </w:rPr>
        <w:br/>
        <w:t xml:space="preserve"> *</w:t>
      </w:r>
    </w:p>
    <w:p w:rsidR="00D31373" w:rsidRDefault="00000000">
      <w:r>
        <w:rPr>
          <w:rFonts w:ascii="monospace" w:hAnsi="monospace"/>
          <w:sz w:val="16"/>
          <w:szCs w:val="16"/>
        </w:rPr>
        <w:t xml:space="preserve"> *              This callback should modify </w:t>
      </w:r>
      <w:r>
        <w:rPr>
          <w:rStyle w:val="VerbatimChar"/>
          <w:rFonts w:ascii="monospace" w:hAnsi="monospace"/>
          <w:sz w:val="16"/>
          <w:szCs w:val="16"/>
        </w:rPr>
        <w:t>value</w:t>
      </w:r>
      <w:r>
        <w:rPr>
          <w:rFonts w:ascii="monospace" w:hAnsi="monospace"/>
          <w:sz w:val="16"/>
          <w:szCs w:val="16"/>
        </w:rPr>
        <w:t xml:space="preserve"> as necessary for the set operation to</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follow</w:t>
      </w:r>
      <w:proofErr w:type="gramEnd"/>
      <w:r>
        <w:rPr>
          <w:rFonts w:ascii="monospace" w:hAnsi="monospace"/>
          <w:sz w:val="16"/>
          <w:szCs w:val="16"/>
        </w:rPr>
        <w:t xml:space="preserve"> copy-by-value semantics for the property. This callback is necessary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when</w:t>
      </w:r>
      <w:proofErr w:type="gramEnd"/>
      <w:r>
        <w:rPr>
          <w:rFonts w:ascii="monospace" w:hAnsi="monospace"/>
          <w:sz w:val="16"/>
          <w:szCs w:val="16"/>
        </w:rPr>
        <w:t xml:space="preserve"> the value is a complex object with its own internal dynamic memory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allocation</w:t>
      </w:r>
      <w:proofErr w:type="gramEnd"/>
      <w:r>
        <w:rPr>
          <w:rFonts w:ascii="monospace" w:hAnsi="monospace"/>
          <w:sz w:val="16"/>
          <w:szCs w:val="16"/>
        </w:rPr>
        <w:t>. This callback may also perform a transformation on the property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value</w:t>
      </w:r>
      <w:proofErr w:type="gramEnd"/>
      <w:r>
        <w:rPr>
          <w:rFonts w:ascii="monospace" w:hAnsi="monospace"/>
          <w:sz w:val="16"/>
          <w:szCs w:val="16"/>
        </w:rPr>
        <w:t>, if the internal representation differs from the representation visible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to</w:t>
      </w:r>
      <w:proofErr w:type="gramEnd"/>
      <w:r>
        <w:rPr>
          <w:rFonts w:ascii="monospace" w:hAnsi="monospace"/>
          <w:sz w:val="16"/>
          <w:szCs w:val="16"/>
        </w:rPr>
        <w:t xml:space="preserve"> the user.</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prop</w:t>
      </w:r>
      <w:proofErr w:type="gramEnd"/>
      <w:r>
        <w:rPr>
          <w:rStyle w:val="VerbatimChar"/>
          <w:rFonts w:ascii="monospace" w:hAnsi="monospace"/>
          <w:sz w:val="16"/>
          <w:szCs w:val="16"/>
        </w:rPr>
        <w:t>_id</w:t>
      </w:r>
      <w:r>
        <w:rPr>
          <w:rFonts w:ascii="monospace" w:hAnsi="monospace"/>
          <w:sz w:val="16"/>
          <w:szCs w:val="16"/>
        </w:rPr>
        <w:t xml:space="preserve"> is the ID of the property list being modified. </w:t>
      </w:r>
      <w:r>
        <w:rPr>
          <w:rStyle w:val="VerbatimChar"/>
          <w:rFonts w:ascii="monospace" w:hAnsi="monospace"/>
          <w:sz w:val="16"/>
          <w:szCs w:val="16"/>
        </w:rPr>
        <w:t>name</w:t>
      </w:r>
      <w:r>
        <w:rPr>
          <w:rFonts w:ascii="monospace" w:hAnsi="monospace"/>
          <w:sz w:val="16"/>
          <w:szCs w:val="16"/>
        </w:rPr>
        <w:t xml:space="preserve"> is the name of</w:t>
      </w:r>
    </w:p>
    <w:p w:rsidR="00D31373" w:rsidRDefault="00000000">
      <w:r>
        <w:rPr>
          <w:rFonts w:ascii="monospace" w:hAnsi="monospace"/>
          <w:sz w:val="16"/>
          <w:szCs w:val="16"/>
        </w:rPr>
        <w:t xml:space="preserve"> *              </w:t>
      </w:r>
      <w:proofErr w:type="gramStart"/>
      <w:r>
        <w:rPr>
          <w:rFonts w:ascii="monospace" w:hAnsi="monospace"/>
          <w:sz w:val="16"/>
          <w:szCs w:val="16"/>
        </w:rPr>
        <w:t>the</w:t>
      </w:r>
      <w:proofErr w:type="gramEnd"/>
      <w:r>
        <w:rPr>
          <w:rFonts w:ascii="monospace" w:hAnsi="monospace"/>
          <w:sz w:val="16"/>
          <w:szCs w:val="16"/>
        </w:rPr>
        <w:t xml:space="preserve"> property being modified. </w:t>
      </w:r>
      <w:r>
        <w:rPr>
          <w:rStyle w:val="VerbatimChar"/>
          <w:rFonts w:ascii="monospace" w:hAnsi="monospace"/>
          <w:sz w:val="16"/>
          <w:szCs w:val="16"/>
        </w:rPr>
        <w:t>value</w:t>
      </w:r>
      <w:r>
        <w:rPr>
          <w:rFonts w:ascii="monospace" w:hAnsi="monospace"/>
          <w:sz w:val="16"/>
          <w:szCs w:val="16"/>
        </w:rPr>
        <w:t xml:space="preserve"> is a shallow copy of the provided value</w:t>
      </w:r>
    </w:p>
    <w:p w:rsidR="00D31373" w:rsidRDefault="00000000">
      <w:r>
        <w:rPr>
          <w:rFonts w:ascii="monospace" w:hAnsi="monospace"/>
          <w:sz w:val="16"/>
          <w:szCs w:val="16"/>
        </w:rPr>
        <w:t xml:space="preserve"> *              </w:t>
      </w:r>
      <w:proofErr w:type="gramStart"/>
      <w:r>
        <w:rPr>
          <w:rFonts w:ascii="monospace" w:hAnsi="monospace"/>
          <w:sz w:val="16"/>
          <w:szCs w:val="16"/>
        </w:rPr>
        <w:t>to</w:t>
      </w:r>
      <w:proofErr w:type="gramEnd"/>
      <w:r>
        <w:rPr>
          <w:rFonts w:ascii="monospace" w:hAnsi="monospace"/>
          <w:sz w:val="16"/>
          <w:szCs w:val="16"/>
        </w:rPr>
        <w:t xml:space="preserve"> write. </w:t>
      </w:r>
      <w:r>
        <w:rPr>
          <w:rStyle w:val="VerbatimChar"/>
          <w:rFonts w:ascii="monospace" w:hAnsi="monospace"/>
          <w:sz w:val="16"/>
          <w:szCs w:val="16"/>
        </w:rPr>
        <w:t>size</w:t>
      </w:r>
      <w:r>
        <w:rPr>
          <w:rFonts w:ascii="monospace" w:hAnsi="monospace"/>
          <w:sz w:val="16"/>
          <w:szCs w:val="16"/>
        </w:rPr>
        <w:t xml:space="preserve"> is the size of the buffer value. If this callback returns a</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negative</w:t>
      </w:r>
      <w:proofErr w:type="gramEnd"/>
      <w:r>
        <w:rPr>
          <w:rFonts w:ascii="monospace" w:hAnsi="monospace"/>
          <w:sz w:val="16"/>
          <w:szCs w:val="16"/>
        </w:rPr>
        <w:t xml:space="preserve"> value, the potentially modified value is not copied into the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property</w:t>
      </w:r>
      <w:proofErr w:type="gramEnd"/>
      <w:r>
        <w:rPr>
          <w:rFonts w:ascii="monospace" w:hAnsi="monospace"/>
          <w:sz w:val="16"/>
          <w:szCs w:val="16"/>
        </w:rPr>
        <w:t xml:space="preserve"> and the set routine returns an error.</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If performing a deep copy, the set callback should either allocate new memory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for</w:t>
      </w:r>
      <w:proofErr w:type="gramEnd"/>
      <w:r>
        <w:rPr>
          <w:rFonts w:ascii="monospace" w:hAnsi="monospace"/>
          <w:sz w:val="16"/>
          <w:szCs w:val="16"/>
        </w:rPr>
        <w:t xml:space="preserve"> the dynamically allocated fields of the property value, or ’fake’ copy</w:t>
      </w:r>
    </w:p>
    <w:p w:rsidR="00D31373" w:rsidRDefault="00000000">
      <w:r>
        <w:rPr>
          <w:rFonts w:ascii="monospace" w:hAnsi="monospace"/>
          <w:sz w:val="16"/>
          <w:szCs w:val="16"/>
        </w:rPr>
        <w:t xml:space="preserve"> *              them using reference counting - see </w:t>
      </w:r>
      <w:r>
        <w:rPr>
          <w:rStyle w:val="VerbatimChar"/>
          <w:rFonts w:ascii="monospace" w:hAnsi="monospace"/>
          <w:sz w:val="16"/>
          <w:szCs w:val="16"/>
        </w:rPr>
        <w:t>H5P__facc_file_driver_</w:t>
      </w:r>
      <w:proofErr w:type="gramStart"/>
      <w:r>
        <w:rPr>
          <w:rStyle w:val="VerbatimChar"/>
          <w:rFonts w:ascii="monospace" w:hAnsi="monospace"/>
          <w:sz w:val="16"/>
          <w:szCs w:val="16"/>
        </w:rPr>
        <w:t>set(</w:t>
      </w:r>
      <w:proofErr w:type="gramEnd"/>
      <w:r>
        <w:rPr>
          <w:rStyle w:val="VerbatimChar"/>
          <w:rFonts w:ascii="monospace" w:hAnsi="monospace"/>
          <w:sz w:val="16"/>
          <w:szCs w:val="16"/>
        </w:rPr>
        <w:t>)</w:t>
      </w:r>
      <w:r>
        <w:rPr>
          <w:rFonts w:ascii="monospace" w:hAnsi="monospace"/>
          <w:sz w:val="16"/>
          <w:szCs w:val="16"/>
        </w:rPr>
        <w:t xml:space="preserve"> and</w:t>
      </w:r>
    </w:p>
    <w:p w:rsidR="00D31373" w:rsidRDefault="00000000">
      <w:r>
        <w:rPr>
          <w:rFonts w:ascii="monospace" w:hAnsi="monospace"/>
          <w:sz w:val="16"/>
          <w:szCs w:val="16"/>
        </w:rPr>
        <w:t xml:space="preserve"> *              </w:t>
      </w:r>
      <w:r>
        <w:rPr>
          <w:rStyle w:val="VerbatimChar"/>
          <w:rFonts w:ascii="monospace" w:hAnsi="monospace"/>
          <w:sz w:val="16"/>
          <w:szCs w:val="16"/>
        </w:rPr>
        <w:t>H5P__facc_vol_</w:t>
      </w:r>
      <w:proofErr w:type="gramStart"/>
      <w:r>
        <w:rPr>
          <w:rStyle w:val="VerbatimChar"/>
          <w:rFonts w:ascii="monospace" w:hAnsi="monospace"/>
          <w:sz w:val="16"/>
          <w:szCs w:val="16"/>
        </w:rPr>
        <w:t>set(</w:t>
      </w:r>
      <w:proofErr w:type="gramEnd"/>
      <w:r>
        <w:rPr>
          <w:rStyle w:val="VerbatimChar"/>
          <w:rFonts w:ascii="monospace" w:hAnsi="monospace"/>
          <w:sz w:val="16"/>
          <w:szCs w:val="16"/>
        </w:rPr>
        <w:t>)</w:t>
      </w:r>
      <w:r>
        <w:rPr>
          <w:rFonts w:ascii="monospace" w:hAnsi="monospace"/>
          <w:sz w:val="16"/>
          <w:szCs w:val="16"/>
        </w:rPr>
        <w:t xml:space="preserve"> as examples. The memory management method this callback</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uses</w:t>
      </w:r>
      <w:proofErr w:type="gramEnd"/>
      <w:r>
        <w:rPr>
          <w:rFonts w:ascii="monospace" w:hAnsi="monospace"/>
          <w:sz w:val="16"/>
          <w:szCs w:val="16"/>
        </w:rPr>
        <w:t xml:space="preserve"> to enable copy-by-value semantics must be cleaned up during the delete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and</w:t>
      </w:r>
      <w:proofErr w:type="gramEnd"/>
      <w:r>
        <w:rPr>
          <w:rFonts w:ascii="monospace" w:hAnsi="monospace"/>
          <w:sz w:val="16"/>
          <w:szCs w:val="16"/>
        </w:rPr>
        <w:t xml:space="preserve"> free callbacks assigned to the same property.</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If no error occurs, the modified value buffer is copied to the target property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after</w:t>
      </w:r>
      <w:proofErr w:type="gramEnd"/>
      <w:r>
        <w:rPr>
          <w:rFonts w:ascii="monospace" w:hAnsi="monospace"/>
          <w:sz w:val="16"/>
          <w:szCs w:val="16"/>
        </w:rPr>
        <w:t xml:space="preserve"> this callback finishes.</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The original dynamically allocated fields under </w:t>
      </w:r>
      <w:r>
        <w:rPr>
          <w:rStyle w:val="VerbatimChar"/>
          <w:rFonts w:ascii="monospace" w:hAnsi="monospace"/>
          <w:sz w:val="16"/>
          <w:szCs w:val="16"/>
        </w:rPr>
        <w:t>value</w:t>
      </w:r>
      <w:r>
        <w:rPr>
          <w:rFonts w:ascii="monospace" w:hAnsi="monospace"/>
          <w:sz w:val="16"/>
          <w:szCs w:val="16"/>
        </w:rPr>
        <w:t>, if any, should not be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freed</w:t>
      </w:r>
      <w:proofErr w:type="gramEnd"/>
      <w:r>
        <w:rPr>
          <w:rFonts w:ascii="monospace" w:hAnsi="monospace"/>
          <w:sz w:val="16"/>
          <w:szCs w:val="16"/>
        </w:rPr>
        <w:t xml:space="preserve"> or modified, since these fields are still in use by the application.</w:t>
      </w:r>
    </w:p>
    <w:p w:rsidR="00D31373" w:rsidRDefault="00000000">
      <w:pPr>
        <w:rPr>
          <w:rFonts w:ascii="monospace" w:hAnsi="monospace"/>
          <w:sz w:val="16"/>
          <w:szCs w:val="16"/>
        </w:rPr>
      </w:pPr>
      <w:r>
        <w:rPr>
          <w:rFonts w:ascii="monospace" w:hAnsi="monospace"/>
          <w:sz w:val="16"/>
          <w:szCs w:val="16"/>
        </w:rPr>
        <w:t xml:space="preserve"> *              An exception to this is that if reference counting is used to implement</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copy</w:t>
      </w:r>
      <w:proofErr w:type="gramEnd"/>
      <w:r>
        <w:rPr>
          <w:rFonts w:ascii="monospace" w:hAnsi="monospace"/>
          <w:sz w:val="16"/>
          <w:szCs w:val="16"/>
        </w:rPr>
        <w:t>-by-value, then the underlying fields must be modified to update their</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reference</w:t>
      </w:r>
      <w:proofErr w:type="gramEnd"/>
      <w:r>
        <w:rPr>
          <w:rFonts w:ascii="monospace" w:hAnsi="monospace"/>
          <w:sz w:val="16"/>
          <w:szCs w:val="16"/>
        </w:rPr>
        <w:t xml:space="preserve"> count.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The set callback is used to set the value of a property in a list by</w:t>
      </w:r>
    </w:p>
    <w:p w:rsidR="00D31373" w:rsidRDefault="00000000">
      <w:r>
        <w:rPr>
          <w:rFonts w:ascii="monospace" w:hAnsi="monospace"/>
          <w:sz w:val="16"/>
          <w:szCs w:val="16"/>
        </w:rPr>
        <w:t xml:space="preserve"> *              </w:t>
      </w:r>
      <w:r>
        <w:rPr>
          <w:rStyle w:val="VerbatimChar"/>
          <w:rFonts w:ascii="monospace" w:hAnsi="monospace"/>
          <w:sz w:val="16"/>
          <w:szCs w:val="16"/>
        </w:rPr>
        <w:t>H5P__set_plist_</w:t>
      </w:r>
      <w:proofErr w:type="gramStart"/>
      <w:r>
        <w:rPr>
          <w:rStyle w:val="VerbatimChar"/>
          <w:rFonts w:ascii="monospace" w:hAnsi="monospace"/>
          <w:sz w:val="16"/>
          <w:szCs w:val="16"/>
        </w:rPr>
        <w:t>cb(</w:t>
      </w:r>
      <w:proofErr w:type="gramEnd"/>
      <w:r>
        <w:rPr>
          <w:rStyle w:val="VerbatimChar"/>
          <w:rFonts w:ascii="monospace" w:hAnsi="monospace"/>
          <w:sz w:val="16"/>
          <w:szCs w:val="16"/>
        </w:rPr>
        <w:t>)</w:t>
      </w:r>
      <w:r>
        <w:rPr>
          <w:rFonts w:ascii="monospace" w:hAnsi="monospace"/>
          <w:sz w:val="16"/>
          <w:szCs w:val="16"/>
        </w:rPr>
        <w:t>, and to set the value of a property in a class by</w:t>
      </w:r>
    </w:p>
    <w:p w:rsidR="00D31373" w:rsidRDefault="00000000">
      <w:r>
        <w:rPr>
          <w:rFonts w:ascii="monospace" w:hAnsi="monospace"/>
          <w:sz w:val="16"/>
          <w:szCs w:val="16"/>
        </w:rPr>
        <w:t xml:space="preserve"> *              </w:t>
      </w:r>
      <w:r>
        <w:rPr>
          <w:rStyle w:val="VerbatimChar"/>
          <w:rFonts w:ascii="monospace" w:hAnsi="monospace"/>
          <w:sz w:val="16"/>
          <w:szCs w:val="16"/>
        </w:rPr>
        <w:t>H5P__set_pclass_</w:t>
      </w:r>
      <w:proofErr w:type="gramStart"/>
      <w:r>
        <w:rPr>
          <w:rStyle w:val="VerbatimChar"/>
          <w:rFonts w:ascii="monospace" w:hAnsi="monospace"/>
          <w:sz w:val="16"/>
          <w:szCs w:val="16"/>
        </w:rPr>
        <w:t>cb(</w:t>
      </w:r>
      <w:proofErr w:type="gramEnd"/>
      <w:r>
        <w:rPr>
          <w:rStyle w:val="VerbatimChar"/>
          <w:rFonts w:ascii="monospace" w:hAnsi="monospace"/>
          <w:sz w:val="16"/>
          <w:szCs w:val="16"/>
        </w:rPr>
        <w:t>)</w:t>
      </w:r>
      <w:r>
        <w:rPr>
          <w:rFonts w:ascii="monospace" w:hAnsi="monospace"/>
          <w:sz w:val="16"/>
          <w:szCs w:val="16"/>
        </w:rPr>
        <w: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If the set callback is not defined, the property read operation defaults to</w:t>
      </w:r>
    </w:p>
    <w:p w:rsidR="00D31373" w:rsidRDefault="00000000">
      <w:r>
        <w:rPr>
          <w:rFonts w:ascii="monospace" w:hAnsi="monospace"/>
          <w:sz w:val="16"/>
          <w:szCs w:val="16"/>
        </w:rPr>
        <w:t xml:space="preserve"> *              a simple </w:t>
      </w:r>
      <w:proofErr w:type="gramStart"/>
      <w:r>
        <w:rPr>
          <w:rStyle w:val="VerbatimChar"/>
          <w:rFonts w:ascii="monospace" w:hAnsi="monospace"/>
          <w:sz w:val="16"/>
          <w:szCs w:val="16"/>
        </w:rPr>
        <w:t>memcpy(</w:t>
      </w:r>
      <w:proofErr w:type="gramEnd"/>
      <w:r>
        <w:rPr>
          <w:rStyle w:val="VerbatimChar"/>
          <w:rFonts w:ascii="monospace" w:hAnsi="monospace"/>
          <w:sz w:val="16"/>
          <w:szCs w:val="16"/>
        </w:rPr>
        <w:t>)</w:t>
      </w:r>
      <w:r>
        <w:rPr>
          <w:rFonts w:ascii="monospace" w:hAnsi="monospace"/>
          <w:sz w:val="16"/>
          <w:szCs w:val="16"/>
        </w:rPr>
        <w:t xml:space="preserve"> from the application buffer to the property value buffer.</w:t>
      </w:r>
      <w:ins w:id="312" w:author="Unknown Author" w:date="2024-05-30T06:29:00Z">
        <w:r>
          <w:rPr>
            <w:rFonts w:ascii="monospace" w:hAnsi="monospace"/>
            <w:sz w:val="16"/>
            <w:szCs w:val="16"/>
          </w:rPr>
          <w:br/>
        </w:r>
      </w:ins>
      <w:r>
        <w:rPr>
          <w:rFonts w:ascii="monospace" w:hAnsi="monospace"/>
          <w:sz w:val="16"/>
          <w:szCs w:val="16"/>
        </w:rPr>
        <w:t xml:space="preserve"> </w:t>
      </w:r>
      <w:ins w:id="313"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14" w:author="Unknown Author" w:date="2024-05-30T06:29:00Z">
        <w:r>
          <w:rPr>
            <w:rFonts w:ascii="monospace" w:hAnsi="monospace"/>
            <w:sz w:val="16"/>
            <w:szCs w:val="16"/>
          </w:rPr>
          <w:t>* get:         Function to call when a property value is retrieved.</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Signature: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herr</w:t>
      </w:r>
      <w:proofErr w:type="gramEnd"/>
      <w:r>
        <w:rPr>
          <w:rStyle w:val="VerbatimChar"/>
          <w:rFonts w:ascii="monospace" w:hAnsi="monospace"/>
          <w:sz w:val="16"/>
          <w:szCs w:val="16"/>
        </w:rPr>
        <w:t>_t</w:t>
      </w:r>
    </w:p>
    <w:p w:rsidR="00D31373" w:rsidRDefault="00000000">
      <w:r>
        <w:rPr>
          <w:rStyle w:val="VerbatimChar"/>
          <w:rFonts w:ascii="monospace" w:hAnsi="monospace"/>
          <w:sz w:val="16"/>
          <w:szCs w:val="16"/>
        </w:rPr>
        <w:t xml:space="preserve"> *                  H5P_prp_get_func_</w:t>
      </w:r>
      <w:proofErr w:type="gramStart"/>
      <w:r>
        <w:rPr>
          <w:rStyle w:val="VerbatimChar"/>
          <w:rFonts w:ascii="monospace" w:hAnsi="monospace"/>
          <w:sz w:val="16"/>
          <w:szCs w:val="16"/>
        </w:rPr>
        <w:t>t(</w:t>
      </w:r>
      <w:proofErr w:type="gramEnd"/>
      <w:r>
        <w:rPr>
          <w:rStyle w:val="VerbatimChar"/>
          <w:rFonts w:ascii="monospace" w:hAnsi="monospace"/>
          <w:sz w:val="16"/>
          <w:szCs w:val="16"/>
        </w:rPr>
        <w:t xml:space="preserve">hid_t prop_id, const char *name, </w:t>
      </w:r>
    </w:p>
    <w:p w:rsidR="00D31373" w:rsidRDefault="00000000">
      <w:r>
        <w:rPr>
          <w:rStyle w:val="VerbatimChar"/>
          <w:rFonts w:ascii="monospace" w:hAnsi="monospace"/>
          <w:sz w:val="16"/>
          <w:szCs w:val="16"/>
        </w:rPr>
        <w:t xml:space="preserve"> *                                     </w:t>
      </w:r>
      <w:proofErr w:type="gramStart"/>
      <w:r>
        <w:rPr>
          <w:rStyle w:val="VerbatimChar"/>
          <w:rFonts w:ascii="monospace" w:hAnsi="monospace"/>
          <w:sz w:val="16"/>
          <w:szCs w:val="16"/>
        </w:rPr>
        <w:t>size</w:t>
      </w:r>
      <w:proofErr w:type="gramEnd"/>
      <w:r>
        <w:rPr>
          <w:rStyle w:val="VerbatimChar"/>
          <w:rFonts w:ascii="monospace" w:hAnsi="monospace"/>
          <w:sz w:val="16"/>
          <w:szCs w:val="16"/>
        </w:rPr>
        <w:t>_t size, void *value)</w:t>
      </w:r>
      <w:r>
        <w:rPr>
          <w:rFonts w:ascii="monospace" w:hAnsi="monospace"/>
          <w:sz w:val="16"/>
          <w:szCs w:val="16"/>
        </w:rPr>
        <w:br/>
        <w:t xml:space="preserve"> *</w:t>
      </w:r>
    </w:p>
    <w:p w:rsidR="00D31373" w:rsidRDefault="00000000">
      <w:r>
        <w:rPr>
          <w:rFonts w:ascii="monospace" w:hAnsi="monospace"/>
          <w:sz w:val="16"/>
          <w:szCs w:val="16"/>
        </w:rPr>
        <w:t xml:space="preserve"> *              This callback should modify </w:t>
      </w:r>
      <w:r>
        <w:rPr>
          <w:rStyle w:val="VerbatimChar"/>
          <w:rFonts w:ascii="monospace" w:hAnsi="monospace"/>
          <w:sz w:val="16"/>
          <w:szCs w:val="16"/>
        </w:rPr>
        <w:t>value</w:t>
      </w:r>
      <w:r>
        <w:rPr>
          <w:rFonts w:ascii="monospace" w:hAnsi="monospace"/>
          <w:sz w:val="16"/>
          <w:szCs w:val="16"/>
        </w:rPr>
        <w:t xml:space="preserve"> as necessary for the get operation</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to</w:t>
      </w:r>
      <w:proofErr w:type="gramEnd"/>
      <w:r>
        <w:rPr>
          <w:rFonts w:ascii="monospace" w:hAnsi="monospace"/>
          <w:sz w:val="16"/>
          <w:szCs w:val="16"/>
        </w:rPr>
        <w:t xml:space="preserve"> follow copy-by-value semantics for the property. This is necessary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when</w:t>
      </w:r>
      <w:proofErr w:type="gramEnd"/>
      <w:r>
        <w:rPr>
          <w:rFonts w:ascii="monospace" w:hAnsi="monospace"/>
          <w:sz w:val="16"/>
          <w:szCs w:val="16"/>
        </w:rPr>
        <w:t xml:space="preserve"> the property value is a complex object with its own internal</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dynamic</w:t>
      </w:r>
      <w:proofErr w:type="gramEnd"/>
      <w:r>
        <w:rPr>
          <w:rFonts w:ascii="monospace" w:hAnsi="monospace"/>
          <w:sz w:val="16"/>
          <w:szCs w:val="16"/>
        </w:rPr>
        <w:t xml:space="preserve"> memory allocation. The get callback may also perform a</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transformation</w:t>
      </w:r>
      <w:proofErr w:type="gramEnd"/>
      <w:r>
        <w:rPr>
          <w:rFonts w:ascii="monospace" w:hAnsi="monospace"/>
          <w:sz w:val="16"/>
          <w:szCs w:val="16"/>
        </w:rPr>
        <w:t xml:space="preserve"> on the property value before providing it to the user,</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if</w:t>
      </w:r>
      <w:proofErr w:type="gramEnd"/>
      <w:r>
        <w:rPr>
          <w:rFonts w:ascii="monospace" w:hAnsi="monospace"/>
          <w:sz w:val="16"/>
          <w:szCs w:val="16"/>
        </w:rPr>
        <w:t xml:space="preserve"> the representation visible to the user differs from how it is</w:t>
      </w:r>
    </w:p>
    <w:p w:rsidR="00D31373" w:rsidRDefault="00000000">
      <w:pPr>
        <w:rPr>
          <w:rFonts w:ascii="monospace" w:hAnsi="monospace"/>
          <w:sz w:val="16"/>
          <w:szCs w:val="16"/>
        </w:rPr>
      </w:pPr>
      <w:r>
        <w:rPr>
          <w:rFonts w:ascii="monospace" w:hAnsi="monospace"/>
          <w:sz w:val="16"/>
          <w:szCs w:val="16"/>
        </w:rPr>
        <w:lastRenderedPageBreak/>
        <w:t xml:space="preserve"> *              </w:t>
      </w:r>
      <w:proofErr w:type="gramStart"/>
      <w:r>
        <w:rPr>
          <w:rFonts w:ascii="monospace" w:hAnsi="monospace"/>
          <w:sz w:val="16"/>
          <w:szCs w:val="16"/>
        </w:rPr>
        <w:t>stored</w:t>
      </w:r>
      <w:proofErr w:type="gramEnd"/>
      <w:r>
        <w:rPr>
          <w:rFonts w:ascii="monospace" w:hAnsi="monospace"/>
          <w:sz w:val="16"/>
          <w:szCs w:val="16"/>
        </w:rPr>
        <w:t xml:space="preserve"> in the library.</w:t>
      </w:r>
    </w:p>
    <w:p w:rsidR="00D31373" w:rsidRDefault="00000000">
      <w:pPr>
        <w:rPr>
          <w:rFonts w:ascii="monospace" w:hAnsi="monospace"/>
          <w:sz w:val="16"/>
          <w:szCs w:val="16"/>
        </w:rPr>
      </w:pPr>
      <w:r>
        <w:rPr>
          <w:rFonts w:ascii="monospace" w:hAnsi="monospace"/>
          <w:sz w:val="16"/>
          <w:szCs w:val="16"/>
        </w:rPr>
        <w:t xml:space="preserve"> *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prop</w:t>
      </w:r>
      <w:proofErr w:type="gramEnd"/>
      <w:r>
        <w:rPr>
          <w:rStyle w:val="VerbatimChar"/>
          <w:rFonts w:ascii="monospace" w:hAnsi="monospace"/>
          <w:sz w:val="16"/>
          <w:szCs w:val="16"/>
        </w:rPr>
        <w:t>_id</w:t>
      </w:r>
      <w:r>
        <w:rPr>
          <w:rFonts w:ascii="monospace" w:hAnsi="monospace"/>
          <w:sz w:val="16"/>
          <w:szCs w:val="16"/>
        </w:rPr>
        <w:t xml:space="preserve"> is the ID of the property list being queried. </w:t>
      </w:r>
      <w:r>
        <w:rPr>
          <w:rStyle w:val="VerbatimChar"/>
          <w:rFonts w:ascii="monospace" w:hAnsi="monospace"/>
          <w:sz w:val="16"/>
          <w:szCs w:val="16"/>
        </w:rPr>
        <w:t>name</w:t>
      </w:r>
      <w:r>
        <w:rPr>
          <w:rFonts w:ascii="monospace" w:hAnsi="monospace"/>
          <w:sz w:val="16"/>
          <w:szCs w:val="16"/>
        </w:rPr>
        <w:t xml:space="preserve"> is the name</w:t>
      </w:r>
    </w:p>
    <w:p w:rsidR="00D31373" w:rsidRDefault="00000000">
      <w:r>
        <w:rPr>
          <w:rFonts w:ascii="monospace" w:hAnsi="monospace"/>
          <w:sz w:val="16"/>
          <w:szCs w:val="16"/>
        </w:rPr>
        <w:t xml:space="preserve"> *              </w:t>
      </w:r>
      <w:proofErr w:type="gramStart"/>
      <w:r>
        <w:rPr>
          <w:rFonts w:ascii="monospace" w:hAnsi="monospace"/>
          <w:sz w:val="16"/>
          <w:szCs w:val="16"/>
        </w:rPr>
        <w:t>of</w:t>
      </w:r>
      <w:proofErr w:type="gramEnd"/>
      <w:r>
        <w:rPr>
          <w:rFonts w:ascii="monospace" w:hAnsi="monospace"/>
          <w:sz w:val="16"/>
          <w:szCs w:val="16"/>
        </w:rPr>
        <w:t xml:space="preserve"> the property being queried. </w:t>
      </w:r>
      <w:r>
        <w:rPr>
          <w:rStyle w:val="VerbatimChar"/>
          <w:rFonts w:ascii="monospace" w:hAnsi="monospace"/>
          <w:sz w:val="16"/>
          <w:szCs w:val="16"/>
        </w:rPr>
        <w:t>value</w:t>
      </w:r>
      <w:r>
        <w:rPr>
          <w:rFonts w:ascii="monospace" w:hAnsi="monospace"/>
          <w:sz w:val="16"/>
          <w:szCs w:val="16"/>
        </w:rPr>
        <w:t xml:space="preserve"> is a shallow copy of the property</w:t>
      </w:r>
    </w:p>
    <w:p w:rsidR="00D31373" w:rsidRDefault="00000000">
      <w:r>
        <w:rPr>
          <w:rFonts w:ascii="monospace" w:hAnsi="monospace"/>
          <w:sz w:val="16"/>
          <w:szCs w:val="16"/>
        </w:rPr>
        <w:t xml:space="preserve"> *              </w:t>
      </w:r>
      <w:proofErr w:type="gramStart"/>
      <w:r>
        <w:rPr>
          <w:rFonts w:ascii="monospace" w:hAnsi="monospace"/>
          <w:sz w:val="16"/>
          <w:szCs w:val="16"/>
        </w:rPr>
        <w:t>value</w:t>
      </w:r>
      <w:proofErr w:type="gramEnd"/>
      <w:r>
        <w:rPr>
          <w:rFonts w:ascii="monospace" w:hAnsi="monospace"/>
          <w:sz w:val="16"/>
          <w:szCs w:val="16"/>
        </w:rPr>
        <w:t xml:space="preserve"> that will eventually be returned to the application. </w:t>
      </w:r>
      <w:r>
        <w:rPr>
          <w:rStyle w:val="VerbatimChar"/>
          <w:rFonts w:ascii="monospace" w:hAnsi="monospace"/>
          <w:sz w:val="16"/>
          <w:szCs w:val="16"/>
        </w:rPr>
        <w:t>size</w:t>
      </w:r>
      <w:r>
        <w:rPr>
          <w:rFonts w:ascii="monospace" w:hAnsi="monospace"/>
          <w:sz w:val="16"/>
          <w:szCs w:val="16"/>
        </w:rPr>
        <w:t xml:space="preserve"> is the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size</w:t>
      </w:r>
      <w:proofErr w:type="gramEnd"/>
      <w:r>
        <w:rPr>
          <w:rFonts w:ascii="monospace" w:hAnsi="monospace"/>
          <w:sz w:val="16"/>
          <w:szCs w:val="16"/>
        </w:rPr>
        <w:t xml:space="preserve"> of the buffer value. If this returns a negative value, then the</w:t>
      </w:r>
    </w:p>
    <w:p w:rsidR="00D31373" w:rsidRDefault="00000000">
      <w:pPr>
        <w:rPr>
          <w:rFonts w:ascii="monospace" w:hAnsi="monospace"/>
          <w:sz w:val="16"/>
          <w:szCs w:val="16"/>
        </w:rPr>
      </w:pPr>
      <w:r>
        <w:rPr>
          <w:rFonts w:ascii="monospace" w:hAnsi="monospace"/>
          <w:sz w:val="16"/>
          <w:szCs w:val="16"/>
        </w:rPr>
        <w:t xml:space="preserve"> *              user’s buffer is not modified and the get routine returns an error.</w:t>
      </w:r>
    </w:p>
    <w:p w:rsidR="00D31373" w:rsidRDefault="00000000">
      <w:pPr>
        <w:rPr>
          <w:rFonts w:ascii="monospace" w:hAnsi="monospace"/>
          <w:sz w:val="16"/>
          <w:szCs w:val="16"/>
        </w:rPr>
      </w:pPr>
      <w:r>
        <w:rPr>
          <w:rFonts w:ascii="monospace" w:hAnsi="monospace"/>
          <w:sz w:val="16"/>
          <w:szCs w:val="16"/>
        </w:rPr>
        <w:t xml:space="preserve"> * </w:t>
      </w:r>
    </w:p>
    <w:p w:rsidR="00D31373" w:rsidRDefault="00000000">
      <w:r>
        <w:rPr>
          <w:rFonts w:ascii="monospace" w:hAnsi="monospace"/>
          <w:sz w:val="16"/>
          <w:szCs w:val="16"/>
        </w:rPr>
        <w:t xml:space="preserve"> *              If performing a deep copy, the get callback should either allocate new</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memory</w:t>
      </w:r>
      <w:proofErr w:type="gramEnd"/>
      <w:r>
        <w:rPr>
          <w:rFonts w:ascii="monospace" w:hAnsi="monospace"/>
          <w:sz w:val="16"/>
          <w:szCs w:val="16"/>
        </w:rPr>
        <w:t xml:space="preserve"> for the dynamically allocated fields of the property value, or</w:t>
      </w:r>
    </w:p>
    <w:p w:rsidR="00D31373" w:rsidRDefault="00000000">
      <w:r>
        <w:rPr>
          <w:rFonts w:ascii="monospace" w:hAnsi="monospace"/>
          <w:sz w:val="16"/>
          <w:szCs w:val="16"/>
        </w:rPr>
        <w:t xml:space="preserve"> *              ’fake’ copy them using reference counting - see </w:t>
      </w:r>
      <w:r>
        <w:rPr>
          <w:rStyle w:val="VerbatimChar"/>
          <w:rFonts w:ascii="monospace" w:hAnsi="monospace"/>
          <w:sz w:val="16"/>
          <w:szCs w:val="16"/>
        </w:rPr>
        <w:t>H5P__facc_file_driver_</w:t>
      </w:r>
      <w:proofErr w:type="gramStart"/>
      <w:r>
        <w:rPr>
          <w:rStyle w:val="VerbatimChar"/>
          <w:rFonts w:ascii="monospace" w:hAnsi="monospace"/>
          <w:sz w:val="16"/>
          <w:szCs w:val="16"/>
        </w:rPr>
        <w:t>get(</w:t>
      </w:r>
      <w:proofErr w:type="gramEnd"/>
      <w:r>
        <w:rPr>
          <w:rStyle w:val="VerbatimChar"/>
          <w:rFonts w:ascii="monospace" w:hAnsi="monospace"/>
          <w:sz w:val="16"/>
          <w:szCs w:val="16"/>
        </w:rPr>
        <w:t>)</w:t>
      </w:r>
    </w:p>
    <w:p w:rsidR="00D31373" w:rsidRDefault="00000000">
      <w:r>
        <w:rPr>
          <w:rFonts w:ascii="monospace" w:hAnsi="monospace"/>
          <w:sz w:val="16"/>
          <w:szCs w:val="16"/>
        </w:rPr>
        <w:t xml:space="preserve"> *              and </w:t>
      </w:r>
      <w:r>
        <w:rPr>
          <w:rStyle w:val="VerbatimChar"/>
          <w:rFonts w:ascii="monospace" w:hAnsi="monospace"/>
          <w:sz w:val="16"/>
          <w:szCs w:val="16"/>
        </w:rPr>
        <w:t>H5P__facc_vol_</w:t>
      </w:r>
      <w:proofErr w:type="gramStart"/>
      <w:r>
        <w:rPr>
          <w:rStyle w:val="VerbatimChar"/>
          <w:rFonts w:ascii="monospace" w:hAnsi="monospace"/>
          <w:sz w:val="16"/>
          <w:szCs w:val="16"/>
        </w:rPr>
        <w:t>get(</w:t>
      </w:r>
      <w:proofErr w:type="gramEnd"/>
      <w:r>
        <w:rPr>
          <w:rStyle w:val="VerbatimChar"/>
          <w:rFonts w:ascii="monospace" w:hAnsi="monospace"/>
          <w:sz w:val="16"/>
          <w:szCs w:val="16"/>
        </w:rPr>
        <w:t>)</w:t>
      </w:r>
      <w:r>
        <w:rPr>
          <w:rFonts w:ascii="monospace" w:hAnsi="monospace"/>
          <w:sz w:val="16"/>
          <w:szCs w:val="16"/>
        </w:rPr>
        <w:t>. The memory management method this callback uses to</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enable</w:t>
      </w:r>
      <w:proofErr w:type="gramEnd"/>
      <w:r>
        <w:rPr>
          <w:rFonts w:ascii="monospace" w:hAnsi="monospace"/>
          <w:sz w:val="16"/>
          <w:szCs w:val="16"/>
        </w:rPr>
        <w:t xml:space="preserve"> copy-by-value semantics must be cleaned up during the delete and free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callbacks</w:t>
      </w:r>
      <w:proofErr w:type="gramEnd"/>
      <w:r>
        <w:rPr>
          <w:rFonts w:ascii="monospace" w:hAnsi="monospace"/>
          <w:sz w:val="16"/>
          <w:szCs w:val="16"/>
        </w:rPr>
        <w:t xml:space="preserve"> assigned to the same property.</w:t>
      </w:r>
    </w:p>
    <w:p w:rsidR="00D31373" w:rsidRDefault="00000000">
      <w:pPr>
        <w:rPr>
          <w:rFonts w:ascii="monospace" w:hAnsi="monospace"/>
          <w:sz w:val="16"/>
          <w:szCs w:val="16"/>
        </w:rPr>
      </w:pPr>
      <w:r>
        <w:rPr>
          <w:rFonts w:ascii="monospace" w:hAnsi="monospace"/>
          <w:sz w:val="16"/>
          <w:szCs w:val="16"/>
        </w:rPr>
        <w:t xml:space="preserve"> * </w:t>
      </w:r>
    </w:p>
    <w:p w:rsidR="00D31373" w:rsidRDefault="00000000">
      <w:r>
        <w:rPr>
          <w:rFonts w:ascii="monospace" w:hAnsi="monospace"/>
          <w:sz w:val="16"/>
          <w:szCs w:val="16"/>
        </w:rPr>
        <w:t xml:space="preserve"> *              The original dynamically allocated fields under </w:t>
      </w:r>
      <w:r>
        <w:rPr>
          <w:rStyle w:val="VerbatimChar"/>
          <w:rFonts w:ascii="monospace" w:hAnsi="monospace"/>
          <w:sz w:val="16"/>
          <w:szCs w:val="16"/>
        </w:rPr>
        <w:t>value</w:t>
      </w:r>
      <w:r>
        <w:rPr>
          <w:rFonts w:ascii="monospace" w:hAnsi="monospace"/>
          <w:sz w:val="16"/>
          <w:szCs w:val="16"/>
        </w:rPr>
        <w:t>, if any, should not</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be</w:t>
      </w:r>
      <w:proofErr w:type="gramEnd"/>
      <w:r>
        <w:rPr>
          <w:rFonts w:ascii="monospace" w:hAnsi="monospace"/>
          <w:sz w:val="16"/>
          <w:szCs w:val="16"/>
        </w:rPr>
        <w:t xml:space="preserve"> freed or modified, since these fields are still in use by the property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itself</w:t>
      </w:r>
      <w:proofErr w:type="gramEnd"/>
      <w:r>
        <w:rPr>
          <w:rFonts w:ascii="monospace" w:hAnsi="monospace"/>
          <w:sz w:val="16"/>
          <w:szCs w:val="16"/>
        </w:rPr>
        <w:t>. An exception to this is that if reference counting is used to</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implement</w:t>
      </w:r>
      <w:proofErr w:type="gramEnd"/>
      <w:r>
        <w:rPr>
          <w:rFonts w:ascii="monospace" w:hAnsi="monospace"/>
          <w:sz w:val="16"/>
          <w:szCs w:val="16"/>
        </w:rPr>
        <w:t xml:space="preserve"> copy-by-value, then the underlying fields must be modified to</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update</w:t>
      </w:r>
      <w:proofErr w:type="gramEnd"/>
      <w:r>
        <w:rPr>
          <w:rFonts w:ascii="monospace" w:hAnsi="monospace"/>
          <w:sz w:val="16"/>
          <w:szCs w:val="16"/>
        </w:rPr>
        <w:t xml:space="preserve"> their reference count.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If no error occurs, the modified value buffer is copied to the application</w:t>
      </w:r>
    </w:p>
    <w:p w:rsidR="00D31373" w:rsidRDefault="00000000">
      <w:r>
        <w:rPr>
          <w:rFonts w:ascii="monospace" w:hAnsi="monospace"/>
          <w:sz w:val="16"/>
          <w:szCs w:val="16"/>
        </w:rPr>
        <w:t xml:space="preserve"> *              buffer by </w:t>
      </w:r>
      <w:r>
        <w:rPr>
          <w:rStyle w:val="VerbatimChar"/>
          <w:rFonts w:ascii="monospace" w:hAnsi="monospace"/>
          <w:sz w:val="16"/>
          <w:szCs w:val="16"/>
        </w:rPr>
        <w:t>H5P__get_</w:t>
      </w:r>
      <w:proofErr w:type="gramStart"/>
      <w:r>
        <w:rPr>
          <w:rStyle w:val="VerbatimChar"/>
          <w:rFonts w:ascii="monospace" w:hAnsi="monospace"/>
          <w:sz w:val="16"/>
          <w:szCs w:val="16"/>
        </w:rPr>
        <w:t>cb(</w:t>
      </w:r>
      <w:proofErr w:type="gramEnd"/>
      <w:r>
        <w:rPr>
          <w:rStyle w:val="VerbatimChar"/>
          <w:rFonts w:ascii="monospace" w:hAnsi="monospace"/>
          <w:sz w:val="16"/>
          <w:szCs w:val="16"/>
        </w:rPr>
        <w:t>)</w:t>
      </w:r>
      <w:r>
        <w:rPr>
          <w:rFonts w:ascii="monospace" w:hAnsi="monospace"/>
          <w:sz w:val="16"/>
          <w:szCs w:val="16"/>
        </w:rPr>
        <w: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If this callback is not defined, the read operation defaults to a simple</w:t>
      </w:r>
    </w:p>
    <w:p w:rsidR="00D31373" w:rsidRDefault="00000000">
      <w:r>
        <w:rPr>
          <w:rStyle w:val="VerbatimChar"/>
          <w:rFonts w:ascii="monospace" w:hAnsi="monospace"/>
          <w:sz w:val="16"/>
          <w:szCs w:val="16"/>
        </w:rPr>
        <w:t xml:space="preserve"> *              </w:t>
      </w:r>
      <w:proofErr w:type="gramStart"/>
      <w:r>
        <w:rPr>
          <w:rStyle w:val="VerbatimChar"/>
          <w:rFonts w:ascii="monospace" w:hAnsi="monospace"/>
          <w:sz w:val="16"/>
          <w:szCs w:val="16"/>
        </w:rPr>
        <w:t>memcpy(</w:t>
      </w:r>
      <w:proofErr w:type="gramEnd"/>
      <w:r>
        <w:rPr>
          <w:rStyle w:val="VerbatimChar"/>
          <w:rFonts w:ascii="monospace" w:hAnsi="monospace"/>
          <w:sz w:val="16"/>
          <w:szCs w:val="16"/>
        </w:rPr>
        <w:t>)</w:t>
      </w:r>
      <w:r>
        <w:rPr>
          <w:rFonts w:ascii="monospace" w:hAnsi="monospace"/>
          <w:sz w:val="16"/>
          <w:szCs w:val="16"/>
        </w:rPr>
        <w:t xml:space="preserve"> from the property’s value to the application buffer.</w:t>
      </w:r>
      <w:ins w:id="315" w:author="Unknown Author" w:date="2024-05-30T06:29:00Z">
        <w:r>
          <w:rPr>
            <w:rFonts w:ascii="monospace" w:hAnsi="monospace"/>
            <w:sz w:val="16"/>
            <w:szCs w:val="16"/>
          </w:rPr>
          <w:br/>
        </w:r>
      </w:ins>
      <w:r>
        <w:rPr>
          <w:rFonts w:ascii="monospace" w:hAnsi="monospace"/>
          <w:sz w:val="16"/>
          <w:szCs w:val="16"/>
        </w:rPr>
        <w:t xml:space="preserve"> </w:t>
      </w:r>
      <w:ins w:id="316"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17" w:author="Unknown Author" w:date="2024-05-30T06:29:00Z">
        <w:r>
          <w:rPr>
            <w:rFonts w:ascii="monospace" w:hAnsi="monospace"/>
            <w:sz w:val="16"/>
            <w:szCs w:val="16"/>
          </w:rPr>
          <w:t xml:space="preserve">* encode:      Function to call when a property is encoded. </w:t>
        </w:r>
        <w:r>
          <w:rPr>
            <w:rFonts w:ascii="monospace" w:hAnsi="monospace"/>
            <w:sz w:val="16"/>
            <w:szCs w:val="16"/>
          </w:rPr>
          <w:br/>
        </w:r>
      </w:ins>
      <w:r>
        <w:rPr>
          <w:rFonts w:ascii="monospace" w:hAnsi="monospace"/>
          <w:sz w:val="16"/>
          <w:szCs w:val="16"/>
        </w:rPr>
        <w:t xml:space="preserve"> *</w:t>
      </w:r>
    </w:p>
    <w:p w:rsidR="00D31373" w:rsidRDefault="00000000">
      <w:r>
        <w:rPr>
          <w:rFonts w:ascii="monospace" w:hAnsi="monospace"/>
          <w:sz w:val="16"/>
          <w:szCs w:val="16"/>
        </w:rPr>
        <w:t xml:space="preserve"> *              Signature: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herr</w:t>
      </w:r>
      <w:proofErr w:type="gramEnd"/>
      <w:r>
        <w:rPr>
          <w:rStyle w:val="VerbatimChar"/>
          <w:rFonts w:ascii="monospace" w:hAnsi="monospace"/>
          <w:sz w:val="16"/>
          <w:szCs w:val="16"/>
        </w:rPr>
        <w:t>_t</w:t>
      </w:r>
    </w:p>
    <w:p w:rsidR="00D31373" w:rsidRDefault="00000000">
      <w:r>
        <w:rPr>
          <w:rStyle w:val="VerbatimChar"/>
          <w:rFonts w:ascii="monospace" w:hAnsi="monospace"/>
          <w:sz w:val="16"/>
          <w:szCs w:val="16"/>
        </w:rPr>
        <w:t xml:space="preserve"> *                  H5P_prp_encode_func_</w:t>
      </w:r>
      <w:proofErr w:type="gramStart"/>
      <w:r>
        <w:rPr>
          <w:rStyle w:val="VerbatimChar"/>
          <w:rFonts w:ascii="monospace" w:hAnsi="monospace"/>
          <w:sz w:val="16"/>
          <w:szCs w:val="16"/>
        </w:rPr>
        <w:t>t(</w:t>
      </w:r>
      <w:proofErr w:type="gramEnd"/>
      <w:r>
        <w:rPr>
          <w:rStyle w:val="VerbatimChar"/>
          <w:rFonts w:ascii="monospace" w:hAnsi="monospace"/>
          <w:sz w:val="16"/>
          <w:szCs w:val="16"/>
        </w:rPr>
        <w:t>const void *value, void **buf, size_t *size)</w:t>
      </w:r>
    </w:p>
    <w:p w:rsidR="00D31373" w:rsidRDefault="00000000">
      <w:pPr>
        <w:rPr>
          <w:rFonts w:ascii="monospace" w:hAnsi="monospace"/>
          <w:sz w:val="16"/>
          <w:szCs w:val="16"/>
        </w:rPr>
      </w:pPr>
      <w:r>
        <w:rPr>
          <w:rFonts w:ascii="monospace" w:hAnsi="monospace"/>
          <w:sz w:val="16"/>
          <w:szCs w:val="16"/>
        </w:rPr>
        <w:t xml:space="preserve"> </w:t>
      </w:r>
      <w:ins w:id="318" w:author="Unknown Author" w:date="2024-05-30T06:29:00Z">
        <w:r>
          <w:rPr>
            <w:rFonts w:ascii="monospace" w:hAnsi="monospace"/>
            <w:sz w:val="16"/>
            <w:szCs w:val="16"/>
          </w:rPr>
          <w:t>*</w:t>
        </w:r>
      </w:ins>
    </w:p>
    <w:p w:rsidR="00D31373" w:rsidRDefault="00000000">
      <w:pPr>
        <w:rPr>
          <w:rFonts w:ascii="monospace" w:hAnsi="monospace"/>
          <w:sz w:val="16"/>
          <w:szCs w:val="16"/>
        </w:rPr>
      </w:pPr>
      <w:r>
        <w:rPr>
          <w:rFonts w:ascii="monospace" w:hAnsi="monospace"/>
          <w:sz w:val="16"/>
          <w:szCs w:val="16"/>
        </w:rPr>
        <w:t xml:space="preserve"> *              This callback is used to encode the property value value into the</w:t>
      </w:r>
    </w:p>
    <w:p w:rsidR="00D31373" w:rsidRDefault="00000000">
      <w:r>
        <w:rPr>
          <w:rFonts w:ascii="monospace" w:hAnsi="monospace"/>
          <w:sz w:val="16"/>
          <w:szCs w:val="16"/>
        </w:rPr>
        <w:t xml:space="preserve"> *              </w:t>
      </w:r>
      <w:proofErr w:type="gramStart"/>
      <w:r>
        <w:rPr>
          <w:rFonts w:ascii="monospace" w:hAnsi="monospace"/>
          <w:sz w:val="16"/>
          <w:szCs w:val="16"/>
        </w:rPr>
        <w:t>application</w:t>
      </w:r>
      <w:proofErr w:type="gramEnd"/>
      <w:r>
        <w:rPr>
          <w:rFonts w:ascii="monospace" w:hAnsi="monospace"/>
          <w:sz w:val="16"/>
          <w:szCs w:val="16"/>
        </w:rPr>
        <w:t xml:space="preserve">-allocated buffer </w:t>
      </w:r>
      <w:r>
        <w:rPr>
          <w:rStyle w:val="VerbatimChar"/>
          <w:rFonts w:ascii="monospace" w:hAnsi="monospace"/>
          <w:sz w:val="16"/>
          <w:szCs w:val="16"/>
        </w:rPr>
        <w:t>*buf</w:t>
      </w:r>
      <w:r>
        <w:rPr>
          <w:rFonts w:ascii="monospace" w:hAnsi="monospace"/>
          <w:sz w:val="16"/>
          <w:szCs w:val="16"/>
        </w:rPr>
        <w:t xml:space="preserve">. </w:t>
      </w:r>
      <w:r>
        <w:rPr>
          <w:rStyle w:val="VerbatimChar"/>
          <w:rFonts w:ascii="monospace" w:hAnsi="monospace"/>
          <w:sz w:val="16"/>
          <w:szCs w:val="16"/>
        </w:rPr>
        <w:t>size</w:t>
      </w:r>
      <w:r>
        <w:rPr>
          <w:rFonts w:ascii="monospace" w:hAnsi="monospace"/>
          <w:sz w:val="16"/>
          <w:szCs w:val="16"/>
        </w:rPr>
        <w:t xml:space="preserve"> describes the size of the</w:t>
      </w:r>
    </w:p>
    <w:p w:rsidR="00D31373" w:rsidRDefault="00000000">
      <w:r>
        <w:rPr>
          <w:rFonts w:ascii="monospace" w:hAnsi="monospace"/>
          <w:sz w:val="16"/>
          <w:szCs w:val="16"/>
        </w:rPr>
        <w:t xml:space="preserve"> *              </w:t>
      </w:r>
      <w:proofErr w:type="gramStart"/>
      <w:r>
        <w:rPr>
          <w:rFonts w:ascii="monospace" w:hAnsi="monospace"/>
          <w:sz w:val="16"/>
          <w:szCs w:val="16"/>
        </w:rPr>
        <w:t>destination</w:t>
      </w:r>
      <w:proofErr w:type="gramEnd"/>
      <w:r>
        <w:rPr>
          <w:rFonts w:ascii="monospace" w:hAnsi="monospace"/>
          <w:sz w:val="16"/>
          <w:szCs w:val="16"/>
        </w:rPr>
        <w:t xml:space="preserve"> buffer </w:t>
      </w:r>
      <w:r>
        <w:rPr>
          <w:rStyle w:val="VerbatimChar"/>
          <w:rFonts w:ascii="monospace" w:hAnsi="monospace"/>
          <w:sz w:val="16"/>
          <w:szCs w:val="16"/>
        </w:rPr>
        <w:t>*buf</w:t>
      </w:r>
      <w:r>
        <w:rPr>
          <w:rFonts w:ascii="monospace" w:hAnsi="monospace"/>
          <w:sz w:val="16"/>
          <w:szCs w:val="16"/>
        </w:rPr>
        <w:t>. If the provided buffer is NULL, or if the</w:t>
      </w:r>
    </w:p>
    <w:p w:rsidR="00D31373" w:rsidRDefault="00000000">
      <w:r>
        <w:rPr>
          <w:rFonts w:ascii="monospace" w:hAnsi="monospace"/>
          <w:sz w:val="16"/>
          <w:szCs w:val="16"/>
        </w:rPr>
        <w:t xml:space="preserve"> *              </w:t>
      </w:r>
      <w:proofErr w:type="gramStart"/>
      <w:r>
        <w:rPr>
          <w:rFonts w:ascii="monospace" w:hAnsi="monospace"/>
          <w:sz w:val="16"/>
          <w:szCs w:val="16"/>
        </w:rPr>
        <w:t>provided</w:t>
      </w:r>
      <w:proofErr w:type="gramEnd"/>
      <w:r>
        <w:rPr>
          <w:rFonts w:ascii="monospace" w:hAnsi="monospace"/>
          <w:sz w:val="16"/>
          <w:szCs w:val="16"/>
        </w:rPr>
        <w:t xml:space="preserve"> size is zero, then the encode callback should modify </w:t>
      </w:r>
      <w:r>
        <w:rPr>
          <w:rStyle w:val="VerbatimChar"/>
          <w:rFonts w:ascii="monospace" w:hAnsi="monospace"/>
          <w:sz w:val="16"/>
          <w:szCs w:val="16"/>
        </w:rPr>
        <w:t>size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to</w:t>
      </w:r>
      <w:proofErr w:type="gramEnd"/>
      <w:r>
        <w:rPr>
          <w:rFonts w:ascii="monospace" w:hAnsi="monospace"/>
          <w:sz w:val="16"/>
          <w:szCs w:val="16"/>
        </w:rPr>
        <w:t xml:space="preserve"> return the necessary buffer size for the encoded value.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Unlike decode, the encode callback should not increment the provided</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value</w:t>
      </w:r>
      <w:proofErr w:type="gramEnd"/>
      <w:r>
        <w:rPr>
          <w:rFonts w:ascii="monospace" w:hAnsi="monospace"/>
          <w:sz w:val="16"/>
          <w:szCs w:val="16"/>
        </w:rPr>
        <w:t xml:space="preserve"> pointer after encoding.</w:t>
      </w:r>
    </w:p>
    <w:p w:rsidR="00D31373" w:rsidRDefault="00000000">
      <w:r>
        <w:rPr>
          <w:rFonts w:ascii="monospace" w:hAnsi="monospace"/>
          <w:sz w:val="16"/>
          <w:szCs w:val="16"/>
        </w:rPr>
        <w:t xml:space="preserve"> *</w:t>
      </w:r>
      <w:ins w:id="319" w:author="Unknown Author" w:date="2024-05-30T06:29:00Z">
        <w:r>
          <w:rPr>
            <w:rFonts w:ascii="monospace" w:hAnsi="monospace"/>
            <w:sz w:val="16"/>
            <w:szCs w:val="16"/>
          </w:rPr>
          <w:br/>
        </w:r>
      </w:ins>
      <w:r>
        <w:rPr>
          <w:rFonts w:ascii="monospace" w:hAnsi="monospace"/>
          <w:sz w:val="16"/>
          <w:szCs w:val="16"/>
        </w:rPr>
        <w:t xml:space="preserve"> </w:t>
      </w:r>
      <w:ins w:id="320" w:author="Unknown Author" w:date="2024-05-30T06:29:00Z">
        <w:r>
          <w:rPr>
            <w:rFonts w:ascii="monospace" w:hAnsi="monospace"/>
            <w:sz w:val="16"/>
            <w:szCs w:val="16"/>
          </w:rPr>
          <w:t>* decode:      Function to call when a property is decoded.</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Signature: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herr</w:t>
      </w:r>
      <w:proofErr w:type="gramEnd"/>
      <w:r>
        <w:rPr>
          <w:rStyle w:val="VerbatimChar"/>
          <w:rFonts w:ascii="monospace" w:hAnsi="monospace"/>
          <w:sz w:val="16"/>
          <w:szCs w:val="16"/>
        </w:rPr>
        <w:t>_t</w:t>
      </w:r>
    </w:p>
    <w:p w:rsidR="00D31373" w:rsidRDefault="00000000">
      <w:r>
        <w:rPr>
          <w:rStyle w:val="VerbatimChar"/>
          <w:rFonts w:ascii="monospace" w:hAnsi="monospace"/>
          <w:sz w:val="16"/>
          <w:szCs w:val="16"/>
        </w:rPr>
        <w:t xml:space="preserve"> *                  H5P_prp_decode_func_</w:t>
      </w:r>
      <w:proofErr w:type="gramStart"/>
      <w:r>
        <w:rPr>
          <w:rStyle w:val="VerbatimChar"/>
          <w:rFonts w:ascii="monospace" w:hAnsi="monospace"/>
          <w:sz w:val="16"/>
          <w:szCs w:val="16"/>
        </w:rPr>
        <w:t>t(</w:t>
      </w:r>
      <w:proofErr w:type="gramEnd"/>
      <w:r>
        <w:rPr>
          <w:rStyle w:val="VerbatimChar"/>
          <w:rFonts w:ascii="monospace" w:hAnsi="monospace"/>
          <w:sz w:val="16"/>
          <w:szCs w:val="16"/>
        </w:rPr>
        <w:t>const void **buf, void *value)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This callback is used to decode the encoded property value in </w:t>
      </w:r>
      <w:r>
        <w:rPr>
          <w:rStyle w:val="VerbatimChar"/>
          <w:rFonts w:ascii="monospace" w:hAnsi="monospace"/>
          <w:sz w:val="16"/>
          <w:szCs w:val="16"/>
        </w:rPr>
        <w:t>*buf</w:t>
      </w:r>
      <w:r>
        <w:rPr>
          <w:rFonts w:ascii="monospace" w:hAnsi="monospace"/>
          <w:sz w:val="16"/>
          <w:szCs w:val="16"/>
        </w:rPr>
        <w:t xml:space="preserve"> to</w:t>
      </w:r>
    </w:p>
    <w:p w:rsidR="00D31373" w:rsidRDefault="00000000">
      <w:r>
        <w:rPr>
          <w:rFonts w:ascii="monospace" w:hAnsi="monospace"/>
          <w:sz w:val="16"/>
          <w:szCs w:val="16"/>
        </w:rPr>
        <w:t xml:space="preserve"> *              </w:t>
      </w:r>
      <w:proofErr w:type="gramStart"/>
      <w:r>
        <w:rPr>
          <w:rFonts w:ascii="monospace" w:hAnsi="monospace"/>
          <w:sz w:val="16"/>
          <w:szCs w:val="16"/>
        </w:rPr>
        <w:t>the</w:t>
      </w:r>
      <w:proofErr w:type="gramEnd"/>
      <w:r>
        <w:rPr>
          <w:rFonts w:ascii="monospace" w:hAnsi="monospace"/>
          <w:sz w:val="16"/>
          <w:szCs w:val="16"/>
        </w:rPr>
        <w:t xml:space="preserve"> library-allocated buffer </w:t>
      </w:r>
      <w:r>
        <w:rPr>
          <w:rStyle w:val="VerbatimChar"/>
          <w:rFonts w:ascii="monospace" w:hAnsi="monospace"/>
          <w:sz w:val="16"/>
          <w:szCs w:val="16"/>
        </w:rPr>
        <w:t>value</w:t>
      </w:r>
      <w:r>
        <w:rPr>
          <w:rFonts w:ascii="monospace" w:hAnsi="monospace"/>
          <w:sz w:val="16"/>
          <w:szCs w:val="16"/>
        </w:rPr>
        <w: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The decode callback must increment the pointer </w:t>
      </w:r>
      <w:r>
        <w:rPr>
          <w:rStyle w:val="VerbatimChar"/>
          <w:rFonts w:ascii="monospace" w:hAnsi="monospace"/>
          <w:sz w:val="16"/>
          <w:szCs w:val="16"/>
        </w:rPr>
        <w:t>*buf</w:t>
      </w:r>
      <w:r>
        <w:rPr>
          <w:rFonts w:ascii="monospace" w:hAnsi="monospace"/>
          <w:sz w:val="16"/>
          <w:szCs w:val="16"/>
        </w:rPr>
        <w:t xml:space="preserve"> by the size of the</w:t>
      </w:r>
    </w:p>
    <w:p w:rsidR="00D31373" w:rsidRDefault="00000000">
      <w:r>
        <w:rPr>
          <w:rFonts w:ascii="monospace" w:hAnsi="monospace"/>
          <w:sz w:val="16"/>
          <w:szCs w:val="16"/>
        </w:rPr>
        <w:t xml:space="preserve"> *              </w:t>
      </w:r>
      <w:proofErr w:type="gramStart"/>
      <w:r>
        <w:rPr>
          <w:rFonts w:ascii="monospace" w:hAnsi="monospace"/>
          <w:sz w:val="16"/>
          <w:szCs w:val="16"/>
        </w:rPr>
        <w:t>encoded</w:t>
      </w:r>
      <w:proofErr w:type="gramEnd"/>
      <w:r>
        <w:rPr>
          <w:rFonts w:ascii="monospace" w:hAnsi="monospace"/>
          <w:sz w:val="16"/>
          <w:szCs w:val="16"/>
        </w:rPr>
        <w:t xml:space="preserve"> value. This is the reason </w:t>
      </w:r>
      <w:r>
        <w:rPr>
          <w:rStyle w:val="VerbatimChar"/>
          <w:rFonts w:ascii="monospace" w:hAnsi="monospace"/>
          <w:sz w:val="16"/>
          <w:szCs w:val="16"/>
        </w:rPr>
        <w:t>buf</w:t>
      </w:r>
      <w:r>
        <w:rPr>
          <w:rFonts w:ascii="monospace" w:hAnsi="monospace"/>
          <w:sz w:val="16"/>
          <w:szCs w:val="16"/>
        </w:rPr>
        <w:t xml:space="preserve"> is a is provided as a </w:t>
      </w:r>
      <w:r>
        <w:rPr>
          <w:rStyle w:val="VerbatimChar"/>
          <w:rFonts w:ascii="monospace" w:hAnsi="monospace"/>
          <w:sz w:val="16"/>
          <w:szCs w:val="16"/>
        </w:rPr>
        <w:t>void**</w:t>
      </w:r>
      <w:r>
        <w:rPr>
          <w:rFonts w:ascii="monospace" w:hAnsi="monospace"/>
          <w:sz w:val="16"/>
          <w:szCs w:val="16"/>
        </w:rPr>
        <w:t>.</w:t>
      </w:r>
    </w:p>
    <w:p w:rsidR="00D31373" w:rsidRDefault="00000000">
      <w:r>
        <w:rPr>
          <w:rFonts w:ascii="monospace" w:hAnsi="monospace"/>
          <w:sz w:val="16"/>
          <w:szCs w:val="16"/>
        </w:rPr>
        <w:t xml:space="preserve"> *              This incrementing is necessary for </w:t>
      </w:r>
      <w:r>
        <w:rPr>
          <w:rStyle w:val="VerbatimChar"/>
          <w:rFonts w:ascii="monospace" w:hAnsi="monospace"/>
          <w:sz w:val="16"/>
          <w:szCs w:val="16"/>
        </w:rPr>
        <w:t>H5P__</w:t>
      </w:r>
      <w:proofErr w:type="gramStart"/>
      <w:r>
        <w:rPr>
          <w:rStyle w:val="VerbatimChar"/>
          <w:rFonts w:ascii="monospace" w:hAnsi="monospace"/>
          <w:sz w:val="16"/>
          <w:szCs w:val="16"/>
        </w:rPr>
        <w:t>decode(</w:t>
      </w:r>
      <w:proofErr w:type="gramEnd"/>
      <w:r>
        <w:rPr>
          <w:rStyle w:val="VerbatimChar"/>
          <w:rFonts w:ascii="monospace" w:hAnsi="monospace"/>
          <w:sz w:val="16"/>
          <w:szCs w:val="16"/>
        </w:rPr>
        <w:t>)</w:t>
      </w:r>
      <w:r>
        <w:rPr>
          <w:rFonts w:ascii="monospace" w:hAnsi="monospace"/>
          <w:sz w:val="16"/>
          <w:szCs w:val="16"/>
        </w:rPr>
        <w:t xml:space="preserve"> to iterate through</w:t>
      </w:r>
    </w:p>
    <w:p w:rsidR="00D31373" w:rsidRDefault="00000000">
      <w:r>
        <w:rPr>
          <w:rFonts w:ascii="monospace" w:hAnsi="monospace"/>
          <w:sz w:val="16"/>
          <w:szCs w:val="16"/>
        </w:rPr>
        <w:t xml:space="preserve"> *              </w:t>
      </w:r>
      <w:proofErr w:type="gramStart"/>
      <w:r>
        <w:rPr>
          <w:rFonts w:ascii="monospace" w:hAnsi="monospace"/>
          <w:sz w:val="16"/>
          <w:szCs w:val="16"/>
        </w:rPr>
        <w:t>all</w:t>
      </w:r>
      <w:proofErr w:type="gramEnd"/>
      <w:r>
        <w:rPr>
          <w:rFonts w:ascii="monospace" w:hAnsi="monospace"/>
          <w:sz w:val="16"/>
          <w:szCs w:val="16"/>
        </w:rPr>
        <w:t xml:space="preserve"> properties in an encoded property list.</w:t>
      </w:r>
      <w:ins w:id="321" w:author="Unknown Author" w:date="2024-05-30T06:29:00Z">
        <w:r>
          <w:rPr>
            <w:rFonts w:ascii="monospace" w:hAnsi="monospace"/>
            <w:sz w:val="16"/>
            <w:szCs w:val="16"/>
          </w:rPr>
          <w:br/>
        </w:r>
      </w:ins>
      <w:r>
        <w:rPr>
          <w:rFonts w:ascii="monospace" w:hAnsi="monospace"/>
          <w:sz w:val="16"/>
          <w:szCs w:val="16"/>
        </w:rPr>
        <w:t xml:space="preserve"> </w:t>
      </w:r>
      <w:ins w:id="322"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23" w:author="Unknown Author" w:date="2024-05-30T06:29:00Z">
        <w:r>
          <w:rPr>
            <w:rFonts w:ascii="monospace" w:hAnsi="monospace"/>
            <w:sz w:val="16"/>
            <w:szCs w:val="16"/>
          </w:rPr>
          <w:t>* del:         Function to call when a property is deleted.</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Signature: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herr</w:t>
      </w:r>
      <w:proofErr w:type="gramEnd"/>
      <w:r>
        <w:rPr>
          <w:rStyle w:val="VerbatimChar"/>
          <w:rFonts w:ascii="monospace" w:hAnsi="monospace"/>
          <w:sz w:val="16"/>
          <w:szCs w:val="16"/>
        </w:rPr>
        <w:t>_t</w:t>
      </w:r>
    </w:p>
    <w:p w:rsidR="00D31373" w:rsidRDefault="00000000">
      <w:r>
        <w:rPr>
          <w:rStyle w:val="VerbatimChar"/>
          <w:rFonts w:ascii="monospace" w:hAnsi="monospace"/>
          <w:sz w:val="16"/>
          <w:szCs w:val="16"/>
        </w:rPr>
        <w:t xml:space="preserve"> *                  H5P_prp_delete_func_</w:t>
      </w:r>
      <w:proofErr w:type="gramStart"/>
      <w:r>
        <w:rPr>
          <w:rStyle w:val="VerbatimChar"/>
          <w:rFonts w:ascii="monospace" w:hAnsi="monospace"/>
          <w:sz w:val="16"/>
          <w:szCs w:val="16"/>
        </w:rPr>
        <w:t>t(</w:t>
      </w:r>
      <w:proofErr w:type="gramEnd"/>
      <w:r>
        <w:rPr>
          <w:rStyle w:val="VerbatimChar"/>
          <w:rFonts w:ascii="monospace" w:hAnsi="monospace"/>
          <w:sz w:val="16"/>
          <w:szCs w:val="16"/>
        </w:rPr>
        <w:t>hid_t prop_id, const char *name,</w:t>
      </w:r>
    </w:p>
    <w:p w:rsidR="00D31373" w:rsidRDefault="00000000">
      <w:r>
        <w:rPr>
          <w:rStyle w:val="VerbatimChar"/>
          <w:rFonts w:ascii="monospace" w:hAnsi="monospace"/>
          <w:sz w:val="16"/>
          <w:szCs w:val="16"/>
        </w:rPr>
        <w:t xml:space="preserve"> *                                        </w:t>
      </w:r>
      <w:proofErr w:type="gramStart"/>
      <w:r>
        <w:rPr>
          <w:rStyle w:val="VerbatimChar"/>
          <w:rFonts w:ascii="monospace" w:hAnsi="monospace"/>
          <w:sz w:val="16"/>
          <w:szCs w:val="16"/>
        </w:rPr>
        <w:t>size</w:t>
      </w:r>
      <w:proofErr w:type="gramEnd"/>
      <w:r>
        <w:rPr>
          <w:rStyle w:val="VerbatimChar"/>
          <w:rFonts w:ascii="monospace" w:hAnsi="monospace"/>
          <w:sz w:val="16"/>
          <w:szCs w:val="16"/>
        </w:rPr>
        <w:t>_t size, void *value)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This callback should clean up any callback-controlled resources under</w:t>
      </w:r>
    </w:p>
    <w:p w:rsidR="00D31373" w:rsidRDefault="00000000">
      <w:r>
        <w:rPr>
          <w:rStyle w:val="VerbatimChar"/>
          <w:rFonts w:ascii="monospace" w:hAnsi="monospace"/>
          <w:sz w:val="16"/>
          <w:szCs w:val="16"/>
        </w:rPr>
        <w:t xml:space="preserve"> *              </w:t>
      </w:r>
      <w:proofErr w:type="gramStart"/>
      <w:r>
        <w:rPr>
          <w:rStyle w:val="VerbatimChar"/>
          <w:rFonts w:ascii="monospace" w:hAnsi="monospace"/>
          <w:sz w:val="16"/>
          <w:szCs w:val="16"/>
        </w:rPr>
        <w:t>value</w:t>
      </w:r>
      <w:proofErr w:type="gramEnd"/>
      <w:r>
        <w:rPr>
          <w:rFonts w:ascii="monospace" w:hAnsi="monospace"/>
          <w:sz w:val="16"/>
          <w:szCs w:val="16"/>
        </w:rPr>
        <w:t xml:space="preserve"> that were allocated during create, set, or copy. It is invoked</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when</w:t>
      </w:r>
      <w:proofErr w:type="gramEnd"/>
      <w:r>
        <w:rPr>
          <w:rFonts w:ascii="monospace" w:hAnsi="monospace"/>
          <w:sz w:val="16"/>
          <w:szCs w:val="16"/>
        </w:rPr>
        <w:t xml:space="preserve"> a property is deleted from a property list or class, or when the</w:t>
      </w:r>
    </w:p>
    <w:p w:rsidR="00D31373" w:rsidRDefault="00000000">
      <w:r>
        <w:rPr>
          <w:rFonts w:ascii="monospace" w:hAnsi="monospace"/>
          <w:sz w:val="16"/>
          <w:szCs w:val="16"/>
        </w:rPr>
        <w:lastRenderedPageBreak/>
        <w:t xml:space="preserve"> *              </w:t>
      </w:r>
      <w:proofErr w:type="gramStart"/>
      <w:r>
        <w:rPr>
          <w:rFonts w:ascii="monospace" w:hAnsi="monospace"/>
          <w:sz w:val="16"/>
          <w:szCs w:val="16"/>
        </w:rPr>
        <w:t>value</w:t>
      </w:r>
      <w:proofErr w:type="gramEnd"/>
      <w:r>
        <w:rPr>
          <w:rFonts w:ascii="monospace" w:hAnsi="monospace"/>
          <w:sz w:val="16"/>
          <w:szCs w:val="16"/>
        </w:rPr>
        <w:t xml:space="preserve"> of a property is replaced by a set operation. The top-level </w:t>
      </w:r>
      <w:r>
        <w:rPr>
          <w:rStyle w:val="VerbatimChar"/>
          <w:rFonts w:ascii="monospace" w:hAnsi="monospace"/>
          <w:sz w:val="16"/>
          <w:szCs w:val="16"/>
        </w:rPr>
        <w:t>value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buffer</w:t>
      </w:r>
      <w:proofErr w:type="gramEnd"/>
      <w:r>
        <w:rPr>
          <w:rFonts w:ascii="monospace" w:hAnsi="monospace"/>
          <w:sz w:val="16"/>
          <w:szCs w:val="16"/>
        </w:rPr>
        <w:t xml:space="preserve"> itself should not be freed, as the library frees that buffer</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during</w:t>
      </w:r>
      <w:proofErr w:type="gramEnd"/>
      <w:r>
        <w:rPr>
          <w:rFonts w:ascii="monospace" w:hAnsi="monospace"/>
          <w:sz w:val="16"/>
          <w:szCs w:val="16"/>
        </w:rPr>
        <w:t xml:space="preserve"> generic property free operations.</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prop</w:t>
      </w:r>
      <w:proofErr w:type="gramEnd"/>
      <w:r>
        <w:rPr>
          <w:rStyle w:val="VerbatimChar"/>
          <w:rFonts w:ascii="monospace" w:hAnsi="monospace"/>
          <w:sz w:val="16"/>
          <w:szCs w:val="16"/>
        </w:rPr>
        <w:t>_id</w:t>
      </w:r>
      <w:r>
        <w:rPr>
          <w:rFonts w:ascii="monospace" w:hAnsi="monospace"/>
          <w:sz w:val="16"/>
          <w:szCs w:val="16"/>
        </w:rPr>
        <w:t xml:space="preserve"> is the ID of the property list the property is being deleted</w:t>
      </w:r>
    </w:p>
    <w:p w:rsidR="00D31373" w:rsidRDefault="00000000">
      <w:r>
        <w:rPr>
          <w:rFonts w:ascii="monospace" w:hAnsi="monospace"/>
          <w:sz w:val="16"/>
          <w:szCs w:val="16"/>
        </w:rPr>
        <w:t xml:space="preserve"> *              </w:t>
      </w:r>
      <w:proofErr w:type="gramStart"/>
      <w:r>
        <w:rPr>
          <w:rFonts w:ascii="monospace" w:hAnsi="monospace"/>
          <w:sz w:val="16"/>
          <w:szCs w:val="16"/>
        </w:rPr>
        <w:t>from</w:t>
      </w:r>
      <w:proofErr w:type="gramEnd"/>
      <w:r>
        <w:rPr>
          <w:rFonts w:ascii="monospace" w:hAnsi="monospace"/>
          <w:sz w:val="16"/>
          <w:szCs w:val="16"/>
        </w:rPr>
        <w:t xml:space="preserve">. </w:t>
      </w:r>
      <w:r>
        <w:rPr>
          <w:rStyle w:val="VerbatimChar"/>
          <w:rFonts w:ascii="monospace" w:hAnsi="monospace"/>
          <w:sz w:val="16"/>
          <w:szCs w:val="16"/>
        </w:rPr>
        <w:t>name</w:t>
      </w:r>
      <w:r>
        <w:rPr>
          <w:rFonts w:ascii="monospace" w:hAnsi="monospace"/>
          <w:sz w:val="16"/>
          <w:szCs w:val="16"/>
        </w:rPr>
        <w:t xml:space="preserve"> is the name of the property being deleted. </w:t>
      </w:r>
      <w:r>
        <w:rPr>
          <w:rStyle w:val="VerbatimChar"/>
          <w:rFonts w:ascii="monospace" w:hAnsi="monospace"/>
          <w:sz w:val="16"/>
          <w:szCs w:val="16"/>
        </w:rPr>
        <w:t>value</w:t>
      </w:r>
      <w:r>
        <w:rPr>
          <w:rFonts w:ascii="monospace" w:hAnsi="monospace"/>
          <w:sz w:val="16"/>
          <w:szCs w:val="16"/>
        </w:rPr>
        <w:t xml:space="preserve"> is the value</w:t>
      </w:r>
    </w:p>
    <w:p w:rsidR="00D31373" w:rsidRDefault="00000000">
      <w:r>
        <w:rPr>
          <w:rFonts w:ascii="monospace" w:hAnsi="monospace"/>
          <w:sz w:val="16"/>
          <w:szCs w:val="16"/>
        </w:rPr>
        <w:t xml:space="preserve"> *              </w:t>
      </w:r>
      <w:proofErr w:type="gramStart"/>
      <w:r>
        <w:rPr>
          <w:rFonts w:ascii="monospace" w:hAnsi="monospace"/>
          <w:sz w:val="16"/>
          <w:szCs w:val="16"/>
        </w:rPr>
        <w:t>of</w:t>
      </w:r>
      <w:proofErr w:type="gramEnd"/>
      <w:r>
        <w:rPr>
          <w:rFonts w:ascii="monospace" w:hAnsi="monospace"/>
          <w:sz w:val="16"/>
          <w:szCs w:val="16"/>
        </w:rPr>
        <w:t xml:space="preserve"> the property which is being deleted. </w:t>
      </w:r>
      <w:r>
        <w:rPr>
          <w:rStyle w:val="VerbatimChar"/>
          <w:rFonts w:ascii="monospace" w:hAnsi="monospace"/>
          <w:sz w:val="16"/>
          <w:szCs w:val="16"/>
        </w:rPr>
        <w:t>size</w:t>
      </w:r>
      <w:r>
        <w:rPr>
          <w:rFonts w:ascii="monospace" w:hAnsi="monospace"/>
          <w:sz w:val="16"/>
          <w:szCs w:val="16"/>
        </w:rPr>
        <w:t xml:space="preserve"> is the size of </w:t>
      </w:r>
      <w:r>
        <w:rPr>
          <w:rStyle w:val="VerbatimChar"/>
          <w:rFonts w:ascii="monospace" w:hAnsi="monospace"/>
          <w:sz w:val="16"/>
          <w:szCs w:val="16"/>
        </w:rPr>
        <w:t>value</w:t>
      </w:r>
      <w:r>
        <w:rPr>
          <w:rFonts w:ascii="monospace" w:hAnsi="monospace"/>
          <w:sz w:val="16"/>
          <w:szCs w:val="16"/>
        </w:rPr>
        <w: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If this callback returns a negative value, then an error is returned,</w:t>
      </w:r>
    </w:p>
    <w:p w:rsidR="00D31373" w:rsidRDefault="00000000">
      <w:r>
        <w:rPr>
          <w:rFonts w:ascii="monospace" w:hAnsi="monospace"/>
          <w:sz w:val="16"/>
          <w:szCs w:val="16"/>
        </w:rPr>
        <w:t xml:space="preserve"> *              </w:t>
      </w:r>
      <w:proofErr w:type="gramStart"/>
      <w:r>
        <w:rPr>
          <w:rFonts w:ascii="monospace" w:hAnsi="monospace"/>
          <w:sz w:val="16"/>
          <w:szCs w:val="16"/>
        </w:rPr>
        <w:t>but</w:t>
      </w:r>
      <w:proofErr w:type="gramEnd"/>
      <w:r>
        <w:rPr>
          <w:rFonts w:ascii="monospace" w:hAnsi="monospace"/>
          <w:sz w:val="16"/>
          <w:szCs w:val="16"/>
        </w:rPr>
        <w:t xml:space="preserve"> the target property is still deleted.</w:t>
      </w:r>
      <w:ins w:id="324" w:author="Unknown Author" w:date="2024-05-30T06:29:00Z">
        <w:r>
          <w:rPr>
            <w:rFonts w:ascii="monospace" w:hAnsi="monospace"/>
            <w:sz w:val="16"/>
            <w:szCs w:val="16"/>
          </w:rPr>
          <w:br/>
        </w:r>
      </w:ins>
      <w:r>
        <w:rPr>
          <w:rFonts w:ascii="monospace" w:hAnsi="monospace"/>
          <w:sz w:val="16"/>
          <w:szCs w:val="16"/>
        </w:rPr>
        <w:t xml:space="preserve"> </w:t>
      </w:r>
      <w:ins w:id="325"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26" w:author="Unknown Author" w:date="2024-05-30T06:29:00Z">
        <w:r>
          <w:rPr>
            <w:rFonts w:ascii="monospace" w:hAnsi="monospace"/>
            <w:sz w:val="16"/>
            <w:szCs w:val="16"/>
          </w:rPr>
          <w:t>* copy:        Function to call when a property is copied.</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Signature: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Fonts w:ascii="monospace" w:hAnsi="monospace"/>
          <w:sz w:val="16"/>
          <w:szCs w:val="16"/>
        </w:rPr>
        <w:t>herr</w:t>
      </w:r>
      <w:proofErr w:type="gramEnd"/>
      <w:r>
        <w:rPr>
          <w:rFonts w:ascii="monospace" w:hAnsi="monospace"/>
          <w:sz w:val="16"/>
          <w:szCs w:val="16"/>
        </w:rPr>
        <w:t>_t</w:t>
      </w:r>
    </w:p>
    <w:p w:rsidR="00D31373" w:rsidRDefault="00000000">
      <w:r>
        <w:rPr>
          <w:rStyle w:val="VerbatimChar"/>
          <w:rFonts w:ascii="monospace" w:hAnsi="monospace"/>
          <w:sz w:val="16"/>
          <w:szCs w:val="16"/>
        </w:rPr>
        <w:t xml:space="preserve"> *                  H5P_prp_copy_func_</w:t>
      </w:r>
      <w:proofErr w:type="gramStart"/>
      <w:r>
        <w:rPr>
          <w:rStyle w:val="VerbatimChar"/>
          <w:rFonts w:ascii="monospace" w:hAnsi="monospace"/>
          <w:sz w:val="16"/>
          <w:szCs w:val="16"/>
        </w:rPr>
        <w:t>t(</w:t>
      </w:r>
      <w:proofErr w:type="gramEnd"/>
      <w:r>
        <w:rPr>
          <w:rStyle w:val="VerbatimChar"/>
          <w:rFonts w:ascii="monospace" w:hAnsi="monospace"/>
          <w:sz w:val="16"/>
          <w:szCs w:val="16"/>
        </w:rPr>
        <w:t>const char *name, size_t size, void *value)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This callback should modify </w:t>
      </w:r>
      <w:r>
        <w:rPr>
          <w:rStyle w:val="VerbatimChar"/>
          <w:rFonts w:ascii="monospace" w:hAnsi="monospace"/>
          <w:sz w:val="16"/>
          <w:szCs w:val="16"/>
        </w:rPr>
        <w:t>value</w:t>
      </w:r>
      <w:r>
        <w:rPr>
          <w:rFonts w:ascii="monospace" w:hAnsi="monospace"/>
          <w:sz w:val="16"/>
          <w:szCs w:val="16"/>
        </w:rPr>
        <w:t xml:space="preserve"> as necessary for copy-by-value semantics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to</w:t>
      </w:r>
      <w:proofErr w:type="gramEnd"/>
      <w:r>
        <w:rPr>
          <w:rFonts w:ascii="monospace" w:hAnsi="monospace"/>
          <w:sz w:val="16"/>
          <w:szCs w:val="16"/>
        </w:rPr>
        <w:t xml:space="preserve"> be upheld when copying this property between property lists. This is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necessary</w:t>
      </w:r>
      <w:proofErr w:type="gramEnd"/>
      <w:r>
        <w:rPr>
          <w:rFonts w:ascii="monospace" w:hAnsi="monospace"/>
          <w:sz w:val="16"/>
          <w:szCs w:val="16"/>
        </w:rPr>
        <w:t xml:space="preserve"> when the property value is a complex object that is not fully</w:t>
      </w:r>
    </w:p>
    <w:p w:rsidR="00D31373" w:rsidRDefault="00000000">
      <w:r>
        <w:rPr>
          <w:rFonts w:ascii="monospace" w:hAnsi="monospace"/>
          <w:sz w:val="16"/>
          <w:szCs w:val="16"/>
        </w:rPr>
        <w:t xml:space="preserve"> *              copied by a single </w:t>
      </w:r>
      <w:proofErr w:type="gramStart"/>
      <w:r>
        <w:rPr>
          <w:rStyle w:val="VerbatimChar"/>
          <w:rFonts w:ascii="monospace" w:hAnsi="monospace"/>
          <w:sz w:val="16"/>
          <w:szCs w:val="16"/>
        </w:rPr>
        <w:t>memcpy(</w:t>
      </w:r>
      <w:proofErr w:type="gramEnd"/>
      <w:r>
        <w:rPr>
          <w:rStyle w:val="VerbatimChar"/>
          <w:rFonts w:ascii="monospace" w:hAnsi="monospace"/>
          <w:sz w:val="16"/>
          <w:szCs w:val="16"/>
        </w:rPr>
        <w:t>)</w:t>
      </w:r>
      <w:r>
        <w:rPr>
          <w:rFonts w:ascii="monospace" w:hAnsi="monospace"/>
          <w:sz w:val="16"/>
          <w:szCs w:val="16"/>
        </w:rPr>
        <w:t xml:space="preserve"> call.</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name</w:t>
      </w:r>
      <w:proofErr w:type="gramEnd"/>
      <w:r>
        <w:rPr>
          <w:rFonts w:ascii="monospace" w:hAnsi="monospace"/>
          <w:sz w:val="16"/>
          <w:szCs w:val="16"/>
        </w:rPr>
        <w:t xml:space="preserve"> is the name of the property being copied. </w:t>
      </w:r>
      <w:r>
        <w:rPr>
          <w:rStyle w:val="VerbatimChar"/>
          <w:rFonts w:ascii="monospace" w:hAnsi="monospace"/>
          <w:sz w:val="16"/>
          <w:szCs w:val="16"/>
        </w:rPr>
        <w:t>value</w:t>
      </w:r>
      <w:r>
        <w:rPr>
          <w:rFonts w:ascii="monospace" w:hAnsi="monospace"/>
          <w:sz w:val="16"/>
          <w:szCs w:val="16"/>
        </w:rPr>
        <w:t xml:space="preserve"> is a shallow copy of</w:t>
      </w:r>
    </w:p>
    <w:p w:rsidR="00D31373" w:rsidRDefault="00000000">
      <w:r>
        <w:rPr>
          <w:rFonts w:ascii="monospace" w:hAnsi="monospace"/>
          <w:sz w:val="16"/>
          <w:szCs w:val="16"/>
        </w:rPr>
        <w:t xml:space="preserve"> *              </w:t>
      </w:r>
      <w:proofErr w:type="gramStart"/>
      <w:r>
        <w:rPr>
          <w:rFonts w:ascii="monospace" w:hAnsi="monospace"/>
          <w:sz w:val="16"/>
          <w:szCs w:val="16"/>
        </w:rPr>
        <w:t>the</w:t>
      </w:r>
      <w:proofErr w:type="gramEnd"/>
      <w:r>
        <w:rPr>
          <w:rFonts w:ascii="monospace" w:hAnsi="monospace"/>
          <w:sz w:val="16"/>
          <w:szCs w:val="16"/>
        </w:rPr>
        <w:t xml:space="preserve"> original property value. </w:t>
      </w:r>
      <w:r>
        <w:rPr>
          <w:rStyle w:val="VerbatimChar"/>
          <w:rFonts w:ascii="monospace" w:hAnsi="monospace"/>
          <w:sz w:val="16"/>
          <w:szCs w:val="16"/>
        </w:rPr>
        <w:t>size</w:t>
      </w:r>
      <w:r>
        <w:rPr>
          <w:rFonts w:ascii="monospace" w:hAnsi="monospace"/>
          <w:sz w:val="16"/>
          <w:szCs w:val="16"/>
        </w:rPr>
        <w:t xml:space="preserve"> is the size in bytes of value. If this</w:t>
      </w:r>
    </w:p>
    <w:p w:rsidR="00D31373" w:rsidRDefault="00000000">
      <w:r>
        <w:rPr>
          <w:rFonts w:ascii="monospace" w:hAnsi="monospace"/>
          <w:sz w:val="16"/>
          <w:szCs w:val="16"/>
        </w:rPr>
        <w:t xml:space="preserve"> *              </w:t>
      </w:r>
      <w:proofErr w:type="gramStart"/>
      <w:r>
        <w:rPr>
          <w:rFonts w:ascii="monospace" w:hAnsi="monospace"/>
          <w:sz w:val="16"/>
          <w:szCs w:val="16"/>
        </w:rPr>
        <w:t>callback</w:t>
      </w:r>
      <w:proofErr w:type="gramEnd"/>
      <w:r>
        <w:rPr>
          <w:rFonts w:ascii="monospace" w:hAnsi="monospace"/>
          <w:sz w:val="16"/>
          <w:szCs w:val="16"/>
        </w:rPr>
        <w:t xml:space="preserve"> succeeds, then </w:t>
      </w:r>
      <w:r>
        <w:rPr>
          <w:rStyle w:val="VerbatimChar"/>
          <w:rFonts w:ascii="monospace" w:hAnsi="monospace"/>
          <w:sz w:val="16"/>
          <w:szCs w:val="16"/>
        </w:rPr>
        <w:t>value</w:t>
      </w:r>
      <w:r>
        <w:rPr>
          <w:rFonts w:ascii="monospace" w:hAnsi="monospace"/>
          <w:sz w:val="16"/>
          <w:szCs w:val="16"/>
        </w:rPr>
        <w:t xml:space="preserve"> is copied to the new property in the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destination</w:t>
      </w:r>
      <w:proofErr w:type="gramEnd"/>
      <w:r>
        <w:rPr>
          <w:rFonts w:ascii="monospace" w:hAnsi="monospace"/>
          <w:sz w:val="16"/>
          <w:szCs w:val="16"/>
        </w:rPr>
        <w:t xml:space="preserve"> property list.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If this callback returns a negative value, the potentially modified value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is</w:t>
      </w:r>
      <w:proofErr w:type="gramEnd"/>
      <w:r>
        <w:rPr>
          <w:rFonts w:ascii="monospace" w:hAnsi="monospace"/>
          <w:sz w:val="16"/>
          <w:szCs w:val="16"/>
        </w:rPr>
        <w:t xml:space="preserve"> not copied into the destination plist and the copy routine returns an</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error</w:t>
      </w:r>
      <w:proofErr w:type="gramEnd"/>
      <w:r>
        <w:rPr>
          <w:rFonts w:ascii="monospace" w:hAnsi="monospace"/>
          <w:sz w:val="16"/>
          <w:szCs w:val="16"/>
        </w:rPr>
        <w: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This callback may implement a deep copy by copying any allocated fields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stored</w:t>
      </w:r>
      <w:proofErr w:type="gramEnd"/>
      <w:r>
        <w:rPr>
          <w:rFonts w:ascii="monospace" w:hAnsi="monospace"/>
          <w:sz w:val="16"/>
          <w:szCs w:val="16"/>
        </w:rPr>
        <w:t xml:space="preserve"> under value, or ’fake’ such copying by using reference-counted</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fields</w:t>
      </w:r>
      <w:proofErr w:type="gramEnd"/>
      <w:r>
        <w:rPr>
          <w:rFonts w:ascii="monospace" w:hAnsi="monospace"/>
          <w:sz w:val="16"/>
          <w:szCs w:val="16"/>
        </w:rPr>
        <w:t>. The memory management method this callback uses to enable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copy</w:t>
      </w:r>
      <w:proofErr w:type="gramEnd"/>
      <w:r>
        <w:rPr>
          <w:rFonts w:ascii="monospace" w:hAnsi="monospace"/>
          <w:sz w:val="16"/>
          <w:szCs w:val="16"/>
        </w:rPr>
        <w:t>-by-value semantics must be cleaned up during the delete and free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callbacks</w:t>
      </w:r>
      <w:proofErr w:type="gramEnd"/>
      <w:r>
        <w:rPr>
          <w:rFonts w:ascii="monospace" w:hAnsi="monospace"/>
          <w:sz w:val="16"/>
          <w:szCs w:val="16"/>
        </w:rPr>
        <w:t xml:space="preserve"> assigned to the same property.</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Note that this callback is used when copying an entire property list, and</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when</w:t>
      </w:r>
      <w:proofErr w:type="gramEnd"/>
      <w:r>
        <w:rPr>
          <w:rFonts w:ascii="monospace" w:hAnsi="monospace"/>
          <w:sz w:val="16"/>
          <w:szCs w:val="16"/>
        </w:rPr>
        <w:t xml:space="preserve"> copying a property to another list that already contains a property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of</w:t>
      </w:r>
      <w:proofErr w:type="gramEnd"/>
      <w:r>
        <w:rPr>
          <w:rFonts w:ascii="monospace" w:hAnsi="monospace"/>
          <w:sz w:val="16"/>
          <w:szCs w:val="16"/>
        </w:rPr>
        <w:t xml:space="preserve"> the same name, but not when copying a property to another list that</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does</w:t>
      </w:r>
      <w:proofErr w:type="gramEnd"/>
      <w:r>
        <w:rPr>
          <w:rFonts w:ascii="monospace" w:hAnsi="monospace"/>
          <w:sz w:val="16"/>
          <w:szCs w:val="16"/>
        </w:rPr>
        <w:t xml:space="preserve"> not contain a property of the same name. In this last case, the create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callback</w:t>
      </w:r>
      <w:proofErr w:type="gramEnd"/>
      <w:r>
        <w:rPr>
          <w:rFonts w:ascii="monospace" w:hAnsi="monospace"/>
          <w:sz w:val="16"/>
          <w:szCs w:val="16"/>
        </w:rPr>
        <w:t xml:space="preserve"> is used instead.</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The original dynamically allocated fields under </w:t>
      </w:r>
      <w:r>
        <w:rPr>
          <w:rStyle w:val="VerbatimChar"/>
          <w:rFonts w:ascii="monospace" w:hAnsi="monospace"/>
          <w:sz w:val="16"/>
          <w:szCs w:val="16"/>
        </w:rPr>
        <w:t>value</w:t>
      </w:r>
      <w:r>
        <w:rPr>
          <w:rFonts w:ascii="monospace" w:hAnsi="monospace"/>
          <w:sz w:val="16"/>
          <w:szCs w:val="16"/>
        </w:rPr>
        <w:t>, if any, should not</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be</w:t>
      </w:r>
      <w:proofErr w:type="gramEnd"/>
      <w:r>
        <w:rPr>
          <w:rFonts w:ascii="monospace" w:hAnsi="monospace"/>
          <w:sz w:val="16"/>
          <w:szCs w:val="16"/>
        </w:rPr>
        <w:t xml:space="preserve"> freed or modified, since these fields are still in use by the original</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property</w:t>
      </w:r>
      <w:proofErr w:type="gramEnd"/>
      <w:r>
        <w:rPr>
          <w:rFonts w:ascii="monospace" w:hAnsi="monospace"/>
          <w:sz w:val="16"/>
          <w:szCs w:val="16"/>
        </w:rPr>
        <w:t>. The exception to this is that if reference counting is used to</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implement</w:t>
      </w:r>
      <w:proofErr w:type="gramEnd"/>
      <w:r>
        <w:rPr>
          <w:rFonts w:ascii="monospace" w:hAnsi="monospace"/>
          <w:sz w:val="16"/>
          <w:szCs w:val="16"/>
        </w:rPr>
        <w:t xml:space="preserve"> copy-by-value, then the underlying fields must be modified to</w:t>
      </w:r>
    </w:p>
    <w:p w:rsidR="00D31373" w:rsidRDefault="00000000">
      <w:r>
        <w:rPr>
          <w:rFonts w:ascii="monospace" w:hAnsi="monospace"/>
          <w:sz w:val="16"/>
          <w:szCs w:val="16"/>
        </w:rPr>
        <w:t xml:space="preserve"> *              </w:t>
      </w:r>
      <w:proofErr w:type="gramStart"/>
      <w:r>
        <w:rPr>
          <w:rFonts w:ascii="monospace" w:hAnsi="monospace"/>
          <w:sz w:val="16"/>
          <w:szCs w:val="16"/>
        </w:rPr>
        <w:t>update</w:t>
      </w:r>
      <w:proofErr w:type="gramEnd"/>
      <w:r>
        <w:rPr>
          <w:rFonts w:ascii="monospace" w:hAnsi="monospace"/>
          <w:sz w:val="16"/>
          <w:szCs w:val="16"/>
        </w:rPr>
        <w:t xml:space="preserve"> their reference count.</w:t>
      </w:r>
      <w:ins w:id="327" w:author="Unknown Author" w:date="2024-05-30T06:29:00Z">
        <w:r>
          <w:rPr>
            <w:rFonts w:ascii="monospace" w:hAnsi="monospace"/>
            <w:sz w:val="16"/>
            <w:szCs w:val="16"/>
          </w:rPr>
          <w:br/>
        </w:r>
      </w:ins>
      <w:r>
        <w:rPr>
          <w:rFonts w:ascii="monospace" w:hAnsi="monospace"/>
          <w:sz w:val="16"/>
          <w:szCs w:val="16"/>
        </w:rPr>
        <w:t xml:space="preserve"> </w:t>
      </w:r>
      <w:ins w:id="328"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29" w:author="Unknown Author" w:date="2024-05-30T06:29:00Z">
        <w:r>
          <w:rPr>
            <w:rFonts w:ascii="monospace" w:hAnsi="monospace"/>
            <w:sz w:val="16"/>
            <w:szCs w:val="16"/>
          </w:rPr>
          <w:t>* cmp:         Function to call when a property is compared.</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Signature: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int</w:t>
      </w:r>
      <w:proofErr w:type="gramEnd"/>
    </w:p>
    <w:p w:rsidR="00D31373" w:rsidRDefault="00000000">
      <w:r>
        <w:rPr>
          <w:rFonts w:ascii="monospace" w:hAnsi="monospace"/>
          <w:sz w:val="16"/>
          <w:szCs w:val="16"/>
        </w:rPr>
        <w:t xml:space="preserve"> *                  </w:t>
      </w:r>
      <w:r>
        <w:rPr>
          <w:rStyle w:val="VerbatimChar"/>
          <w:rFonts w:ascii="monospace" w:hAnsi="monospace"/>
          <w:sz w:val="16"/>
          <w:szCs w:val="16"/>
        </w:rPr>
        <w:t>H5P_prp_compare_func_</w:t>
      </w:r>
      <w:proofErr w:type="gramStart"/>
      <w:r>
        <w:rPr>
          <w:rStyle w:val="VerbatimChar"/>
          <w:rFonts w:ascii="monospace" w:hAnsi="monospace"/>
          <w:sz w:val="16"/>
          <w:szCs w:val="16"/>
        </w:rPr>
        <w:t>t(</w:t>
      </w:r>
      <w:proofErr w:type="gramEnd"/>
      <w:r>
        <w:rPr>
          <w:rStyle w:val="VerbatimChar"/>
          <w:rFonts w:ascii="monospace" w:hAnsi="monospace"/>
          <w:sz w:val="16"/>
          <w:szCs w:val="16"/>
        </w:rPr>
        <w:t>const void *value1,</w:t>
      </w:r>
    </w:p>
    <w:p w:rsidR="00D31373" w:rsidRDefault="00000000">
      <w:r>
        <w:rPr>
          <w:rStyle w:val="VerbatimChar"/>
          <w:rFonts w:ascii="monospace" w:hAnsi="monospace"/>
          <w:sz w:val="16"/>
          <w:szCs w:val="16"/>
        </w:rPr>
        <w:t xml:space="preserve"> *                                         </w:t>
      </w:r>
      <w:proofErr w:type="gramStart"/>
      <w:r>
        <w:rPr>
          <w:rStyle w:val="VerbatimChar"/>
          <w:rFonts w:ascii="monospace" w:hAnsi="monospace"/>
          <w:sz w:val="16"/>
          <w:szCs w:val="16"/>
        </w:rPr>
        <w:t>const</w:t>
      </w:r>
      <w:proofErr w:type="gramEnd"/>
      <w:r>
        <w:rPr>
          <w:rStyle w:val="VerbatimChar"/>
          <w:rFonts w:ascii="monospace" w:hAnsi="monospace"/>
          <w:sz w:val="16"/>
          <w:szCs w:val="16"/>
        </w:rPr>
        <w:t xml:space="preserve"> void *value2, size_t size)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This callback should return a positive value if </w:t>
      </w:r>
      <w:r>
        <w:rPr>
          <w:rStyle w:val="VerbatimChar"/>
          <w:rFonts w:ascii="monospace" w:hAnsi="monospace"/>
          <w:sz w:val="16"/>
          <w:szCs w:val="16"/>
        </w:rPr>
        <w:t>value1</w:t>
      </w:r>
      <w:r>
        <w:rPr>
          <w:rFonts w:ascii="monospace" w:hAnsi="monospace"/>
          <w:sz w:val="16"/>
          <w:szCs w:val="16"/>
        </w:rPr>
        <w:t xml:space="preserve"> &gt;</w:t>
      </w:r>
      <w:r>
        <w:rPr>
          <w:rStyle w:val="VerbatimChar"/>
          <w:rFonts w:ascii="monospace" w:hAnsi="monospace"/>
          <w:sz w:val="16"/>
          <w:szCs w:val="16"/>
        </w:rPr>
        <w:t>value2</w:t>
      </w:r>
      <w:r>
        <w:rPr>
          <w:rFonts w:ascii="monospace" w:hAnsi="monospace"/>
          <w:sz w:val="16"/>
          <w:szCs w:val="16"/>
        </w:rPr>
        <w:t>, a</w:t>
      </w:r>
    </w:p>
    <w:p w:rsidR="00D31373" w:rsidRDefault="00000000">
      <w:r>
        <w:rPr>
          <w:rFonts w:ascii="monospace" w:hAnsi="monospace"/>
          <w:sz w:val="16"/>
          <w:szCs w:val="16"/>
        </w:rPr>
        <w:t xml:space="preserve"> *              </w:t>
      </w:r>
      <w:proofErr w:type="gramStart"/>
      <w:r>
        <w:rPr>
          <w:rFonts w:ascii="monospace" w:hAnsi="monospace"/>
          <w:sz w:val="16"/>
          <w:szCs w:val="16"/>
        </w:rPr>
        <w:t>negative</w:t>
      </w:r>
      <w:proofErr w:type="gramEnd"/>
      <w:r>
        <w:rPr>
          <w:rFonts w:ascii="monospace" w:hAnsi="monospace"/>
          <w:sz w:val="16"/>
          <w:szCs w:val="16"/>
        </w:rPr>
        <w:t xml:space="preserve"> value if </w:t>
      </w:r>
      <w:r>
        <w:rPr>
          <w:rStyle w:val="VerbatimChar"/>
          <w:rFonts w:ascii="monospace" w:hAnsi="monospace"/>
          <w:sz w:val="16"/>
          <w:szCs w:val="16"/>
        </w:rPr>
        <w:t>value2</w:t>
      </w:r>
      <w:r>
        <w:rPr>
          <w:rFonts w:ascii="monospace" w:hAnsi="monospace"/>
          <w:sz w:val="16"/>
          <w:szCs w:val="16"/>
        </w:rPr>
        <w:t xml:space="preserve"> &gt;</w:t>
      </w:r>
      <w:r>
        <w:rPr>
          <w:rStyle w:val="VerbatimChar"/>
          <w:rFonts w:ascii="monospace" w:hAnsi="monospace"/>
          <w:sz w:val="16"/>
          <w:szCs w:val="16"/>
        </w:rPr>
        <w:t>value1</w:t>
      </w:r>
      <w:r>
        <w:rPr>
          <w:rFonts w:ascii="monospace" w:hAnsi="monospace"/>
          <w:sz w:val="16"/>
          <w:szCs w:val="16"/>
        </w:rPr>
        <w:t xml:space="preserve">, or zero if </w:t>
      </w:r>
      <w:r>
        <w:rPr>
          <w:rStyle w:val="VerbatimChar"/>
          <w:rFonts w:ascii="monospace" w:hAnsi="monospace"/>
          <w:sz w:val="16"/>
          <w:szCs w:val="16"/>
        </w:rPr>
        <w:t>value1</w:t>
      </w:r>
      <w:r>
        <w:rPr>
          <w:rFonts w:ascii="monospace" w:hAnsi="monospace"/>
          <w:sz w:val="16"/>
          <w:szCs w:val="16"/>
        </w:rPr>
        <w:t xml:space="preserve"> = </w:t>
      </w:r>
      <w:r>
        <w:rPr>
          <w:rStyle w:val="VerbatimChar"/>
          <w:rFonts w:ascii="monospace" w:hAnsi="monospace"/>
          <w:sz w:val="16"/>
          <w:szCs w:val="16"/>
        </w:rPr>
        <w:t>value2</w:t>
      </w:r>
      <w:r>
        <w:rPr>
          <w:rFonts w:ascii="monospace" w:hAnsi="monospace"/>
          <w:sz w:val="16"/>
          <w:szCs w:val="16"/>
        </w:rPr>
        <w:t>. Neither</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input</w:t>
      </w:r>
      <w:proofErr w:type="gramEnd"/>
      <w:r>
        <w:rPr>
          <w:rFonts w:ascii="monospace" w:hAnsi="monospace"/>
          <w:sz w:val="16"/>
          <w:szCs w:val="16"/>
        </w:rPr>
        <w:t xml:space="preserve"> value should be modified.</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This callback is only the final step of the property comparison operation</w:t>
      </w:r>
    </w:p>
    <w:p w:rsidR="00D31373" w:rsidRDefault="00000000">
      <w:r>
        <w:rPr>
          <w:rFonts w:ascii="monospace" w:hAnsi="monospace"/>
          <w:sz w:val="16"/>
          <w:szCs w:val="16"/>
        </w:rPr>
        <w:t xml:space="preserve"> *              </w:t>
      </w:r>
      <w:r>
        <w:rPr>
          <w:rStyle w:val="VerbatimChar"/>
          <w:rFonts w:ascii="monospace" w:hAnsi="monospace"/>
          <w:sz w:val="16"/>
          <w:szCs w:val="16"/>
        </w:rPr>
        <w:t>H5P__cmp_</w:t>
      </w:r>
      <w:proofErr w:type="gramStart"/>
      <w:r>
        <w:rPr>
          <w:rStyle w:val="VerbatimChar"/>
          <w:rFonts w:ascii="monospace" w:hAnsi="monospace"/>
          <w:sz w:val="16"/>
          <w:szCs w:val="16"/>
        </w:rPr>
        <w:t>prop(</w:t>
      </w:r>
      <w:proofErr w:type="gramEnd"/>
      <w:r>
        <w:rPr>
          <w:rStyle w:val="VerbatimChar"/>
          <w:rFonts w:ascii="monospace" w:hAnsi="monospace"/>
          <w:sz w:val="16"/>
          <w:szCs w:val="16"/>
        </w:rPr>
        <w:t>)</w:t>
      </w:r>
      <w:r>
        <w:rPr>
          <w:rFonts w:ascii="monospace" w:hAnsi="monospace"/>
          <w:sz w:val="16"/>
          <w:szCs w:val="16"/>
        </w:rPr>
        <w:t>. Before this callback is used, the property’s names, sizes,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and</w:t>
      </w:r>
      <w:proofErr w:type="gramEnd"/>
      <w:r>
        <w:rPr>
          <w:rFonts w:ascii="monospace" w:hAnsi="monospace"/>
          <w:sz w:val="16"/>
          <w:szCs w:val="16"/>
        </w:rPr>
        <w:t xml:space="preserve"> callbacks are compared. If any of these fields are nonequal, the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comparison</w:t>
      </w:r>
      <w:proofErr w:type="gramEnd"/>
      <w:r>
        <w:rPr>
          <w:rFonts w:ascii="monospace" w:hAnsi="monospace"/>
          <w:sz w:val="16"/>
          <w:szCs w:val="16"/>
        </w:rPr>
        <w:t xml:space="preserve"> returns early and this callback is not used. If two properties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are</w:t>
      </w:r>
      <w:proofErr w:type="gramEnd"/>
      <w:r>
        <w:rPr>
          <w:rFonts w:ascii="monospace" w:hAnsi="monospace"/>
          <w:sz w:val="16"/>
          <w:szCs w:val="16"/>
        </w:rPr>
        <w:t xml:space="preserve"> nonequal due to one not defining a callback which the other property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does</w:t>
      </w:r>
      <w:proofErr w:type="gramEnd"/>
      <w:r>
        <w:rPr>
          <w:rFonts w:ascii="monospace" w:hAnsi="monospace"/>
          <w:sz w:val="16"/>
          <w:szCs w:val="16"/>
        </w:rPr>
        <w:t xml:space="preserve"> define, the property which defines the callback is considered greater.</w:t>
      </w:r>
    </w:p>
    <w:p w:rsidR="00D31373" w:rsidRDefault="00000000">
      <w:pPr>
        <w:rPr>
          <w:rFonts w:ascii="monospace" w:hAnsi="monospace"/>
          <w:sz w:val="16"/>
          <w:szCs w:val="16"/>
        </w:rPr>
      </w:pPr>
      <w:r>
        <w:rPr>
          <w:rFonts w:ascii="monospace" w:hAnsi="monospace"/>
          <w:sz w:val="16"/>
          <w:szCs w:val="16"/>
        </w:rPr>
        <w:t xml:space="preserve"> *              If two properties provide different implementations of the same callback,</w:t>
      </w:r>
    </w:p>
    <w:p w:rsidR="00D31373" w:rsidRDefault="00000000">
      <w:pPr>
        <w:rPr>
          <w:rFonts w:ascii="monospace" w:hAnsi="monospace"/>
          <w:sz w:val="16"/>
          <w:szCs w:val="16"/>
        </w:rPr>
      </w:pPr>
      <w:r>
        <w:rPr>
          <w:rFonts w:ascii="monospace" w:hAnsi="monospace"/>
          <w:sz w:val="16"/>
          <w:szCs w:val="16"/>
        </w:rPr>
        <w:lastRenderedPageBreak/>
        <w:t xml:space="preserve"> *              </w:t>
      </w:r>
      <w:proofErr w:type="gramStart"/>
      <w:r>
        <w:rPr>
          <w:rFonts w:ascii="monospace" w:hAnsi="monospace"/>
          <w:sz w:val="16"/>
          <w:szCs w:val="16"/>
        </w:rPr>
        <w:t>then</w:t>
      </w:r>
      <w:proofErr w:type="gramEnd"/>
      <w:r>
        <w:rPr>
          <w:rFonts w:ascii="monospace" w:hAnsi="monospace"/>
          <w:sz w:val="16"/>
          <w:szCs w:val="16"/>
        </w:rPr>
        <w:t xml:space="preserve"> the first property is considered smaller.</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w:t>
      </w:r>
      <w:ins w:id="330" w:author="Unknown Author" w:date="2024-05-30T06:29:00Z">
        <w:r>
          <w:rPr>
            <w:rFonts w:ascii="monospace" w:hAnsi="monospace"/>
            <w:sz w:val="16"/>
            <w:szCs w:val="16"/>
          </w:rPr>
          <w:t xml:space="preserve">* </w:t>
        </w:r>
        <w:proofErr w:type="gramStart"/>
        <w:r>
          <w:rPr>
            <w:rFonts w:ascii="monospace" w:hAnsi="monospace"/>
            <w:sz w:val="16"/>
            <w:szCs w:val="16"/>
          </w:rPr>
          <w:t>close</w:t>
        </w:r>
        <w:proofErr w:type="gramEnd"/>
        <w:r>
          <w:rPr>
            <w:rFonts w:ascii="monospace" w:hAnsi="monospace"/>
            <w:sz w:val="16"/>
            <w:szCs w:val="16"/>
          </w:rPr>
          <w:t>:       Function to call when a property is closed.</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Signature: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herr</w:t>
      </w:r>
      <w:proofErr w:type="gramEnd"/>
      <w:r>
        <w:rPr>
          <w:rStyle w:val="VerbatimChar"/>
          <w:rFonts w:ascii="monospace" w:hAnsi="monospace"/>
          <w:sz w:val="16"/>
          <w:szCs w:val="16"/>
        </w:rPr>
        <w:t>_t</w:t>
      </w:r>
    </w:p>
    <w:p w:rsidR="00D31373" w:rsidRDefault="00000000">
      <w:r>
        <w:rPr>
          <w:rStyle w:val="VerbatimChar"/>
          <w:rFonts w:ascii="monospace" w:hAnsi="monospace"/>
          <w:sz w:val="16"/>
          <w:szCs w:val="16"/>
        </w:rPr>
        <w:t xml:space="preserve"> *                  H5P_prp_close_func_</w:t>
      </w:r>
      <w:proofErr w:type="gramStart"/>
      <w:r>
        <w:rPr>
          <w:rStyle w:val="VerbatimChar"/>
          <w:rFonts w:ascii="monospace" w:hAnsi="monospace"/>
          <w:sz w:val="16"/>
          <w:szCs w:val="16"/>
        </w:rPr>
        <w:t>t(</w:t>
      </w:r>
      <w:proofErr w:type="gramEnd"/>
      <w:r>
        <w:rPr>
          <w:rStyle w:val="VerbatimChar"/>
          <w:rFonts w:ascii="monospace" w:hAnsi="monospace"/>
          <w:sz w:val="16"/>
          <w:szCs w:val="16"/>
        </w:rPr>
        <w:t>const char *name, size_t size, void *value)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This callback should clean up any callback-controlled resources under</w:t>
      </w:r>
    </w:p>
    <w:p w:rsidR="00D31373" w:rsidRDefault="00000000">
      <w:r>
        <w:rPr>
          <w:rStyle w:val="VerbatimChar"/>
          <w:rFonts w:ascii="monospace" w:hAnsi="monospace"/>
          <w:sz w:val="16"/>
          <w:szCs w:val="16"/>
        </w:rPr>
        <w:t xml:space="preserve"> *              </w:t>
      </w:r>
      <w:proofErr w:type="gramStart"/>
      <w:r>
        <w:rPr>
          <w:rStyle w:val="VerbatimChar"/>
          <w:rFonts w:ascii="monospace" w:hAnsi="monospace"/>
          <w:sz w:val="16"/>
          <w:szCs w:val="16"/>
        </w:rPr>
        <w:t>value</w:t>
      </w:r>
      <w:proofErr w:type="gramEnd"/>
      <w:r>
        <w:rPr>
          <w:rFonts w:ascii="monospace" w:hAnsi="monospace"/>
          <w:sz w:val="16"/>
          <w:szCs w:val="16"/>
        </w:rPr>
        <w:t xml:space="preserve"> that were allocated during create, set, or copy. This callback</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is</w:t>
      </w:r>
      <w:proofErr w:type="gramEnd"/>
      <w:r>
        <w:rPr>
          <w:rFonts w:ascii="monospace" w:hAnsi="monospace"/>
          <w:sz w:val="16"/>
          <w:szCs w:val="16"/>
        </w:rPr>
        <w:t xml:space="preserve"> invoked when a property list containing this property is destroyed.</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name</w:t>
      </w:r>
      <w:proofErr w:type="gramEnd"/>
      <w:r>
        <w:rPr>
          <w:rFonts w:ascii="monospace" w:hAnsi="monospace"/>
          <w:sz w:val="16"/>
          <w:szCs w:val="16"/>
        </w:rPr>
        <w:t xml:space="preserve"> is the name of the property being closed. </w:t>
      </w:r>
      <w:r>
        <w:rPr>
          <w:rStyle w:val="VerbatimChar"/>
          <w:rFonts w:ascii="monospace" w:hAnsi="monospace"/>
          <w:sz w:val="16"/>
          <w:szCs w:val="16"/>
        </w:rPr>
        <w:t>value</w:t>
      </w:r>
      <w:r>
        <w:rPr>
          <w:rFonts w:ascii="monospace" w:hAnsi="monospace"/>
          <w:sz w:val="16"/>
          <w:szCs w:val="16"/>
        </w:rPr>
        <w:t xml:space="preserve"> is a buffer</w:t>
      </w:r>
    </w:p>
    <w:p w:rsidR="00D31373" w:rsidRDefault="00000000">
      <w:r>
        <w:rPr>
          <w:rFonts w:ascii="monospace" w:hAnsi="monospace"/>
          <w:sz w:val="16"/>
          <w:szCs w:val="16"/>
        </w:rPr>
        <w:t xml:space="preserve"> *              </w:t>
      </w:r>
      <w:proofErr w:type="gramStart"/>
      <w:r>
        <w:rPr>
          <w:rFonts w:ascii="monospace" w:hAnsi="monospace"/>
          <w:sz w:val="16"/>
          <w:szCs w:val="16"/>
        </w:rPr>
        <w:t>containing</w:t>
      </w:r>
      <w:proofErr w:type="gramEnd"/>
      <w:r>
        <w:rPr>
          <w:rFonts w:ascii="monospace" w:hAnsi="monospace"/>
          <w:sz w:val="16"/>
          <w:szCs w:val="16"/>
        </w:rPr>
        <w:t xml:space="preserve"> the value of the property being closed. </w:t>
      </w:r>
      <w:r>
        <w:rPr>
          <w:rStyle w:val="VerbatimChar"/>
          <w:rFonts w:ascii="monospace" w:hAnsi="monospace"/>
          <w:sz w:val="16"/>
          <w:szCs w:val="16"/>
        </w:rPr>
        <w:t>size</w:t>
      </w:r>
      <w:r>
        <w:rPr>
          <w:rFonts w:ascii="monospace" w:hAnsi="monospace"/>
          <w:sz w:val="16"/>
          <w:szCs w:val="16"/>
        </w:rPr>
        <w:t xml:space="preserve"> is the size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of</w:t>
      </w:r>
      <w:proofErr w:type="gramEnd"/>
      <w:r>
        <w:rPr>
          <w:rFonts w:ascii="monospace" w:hAnsi="monospace"/>
          <w:sz w:val="16"/>
          <w:szCs w:val="16"/>
        </w:rPr>
        <w:t xml:space="preserve"> the buffer value.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The top-level </w:t>
      </w:r>
      <w:r>
        <w:rPr>
          <w:rStyle w:val="VerbatimChar"/>
          <w:rFonts w:ascii="monospace" w:hAnsi="monospace"/>
          <w:sz w:val="16"/>
          <w:szCs w:val="16"/>
        </w:rPr>
        <w:t>value</w:t>
      </w:r>
      <w:r>
        <w:rPr>
          <w:rFonts w:ascii="monospace" w:hAnsi="monospace"/>
          <w:sz w:val="16"/>
          <w:szCs w:val="16"/>
        </w:rPr>
        <w:t xml:space="preserve"> buffer itself should not be freed, as the library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frees</w:t>
      </w:r>
      <w:proofErr w:type="gramEnd"/>
      <w:r>
        <w:rPr>
          <w:rFonts w:ascii="monospace" w:hAnsi="monospace"/>
          <w:sz w:val="16"/>
          <w:szCs w:val="16"/>
        </w:rPr>
        <w:t xml:space="preserve"> that buffer during generic property free operations.</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If this callback returns a negative value, the property list close</w:t>
      </w:r>
    </w:p>
    <w:p w:rsidR="00D31373" w:rsidRDefault="00000000">
      <w:r>
        <w:rPr>
          <w:rFonts w:ascii="monospace" w:hAnsi="monospace"/>
          <w:sz w:val="16"/>
          <w:szCs w:val="16"/>
        </w:rPr>
        <w:t xml:space="preserve"> *              operation returns an error, but the property list is still closed.</w:t>
      </w:r>
      <w:ins w:id="331" w:author="Unknown Author" w:date="2024-05-30T06:29:00Z">
        <w:r>
          <w:rPr>
            <w:rFonts w:ascii="monospace" w:hAnsi="monospace"/>
            <w:sz w:val="16"/>
            <w:szCs w:val="16"/>
          </w:rPr>
          <w:br/>
        </w:r>
      </w:ins>
      <w:r>
        <w:rPr>
          <w:rFonts w:ascii="monospace" w:hAnsi="monospace"/>
          <w:sz w:val="16"/>
          <w:szCs w:val="16"/>
        </w:rPr>
        <w:t xml:space="preserve"> </w:t>
      </w:r>
      <w:ins w:id="332"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33" w:author="Unknown Author" w:date="2024-05-30T06:2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34" w:author="Unknown Author" w:date="2024-05-30T06:29:00Z">
        <w:r>
          <w:rPr>
            <w:rFonts w:ascii="monospace" w:hAnsi="monospace"/>
            <w:sz w:val="16"/>
            <w:szCs w:val="16"/>
          </w:rPr>
          <w:br/>
          <w:t xml:space="preserve">#define H5P_MT_PROP_TAG </w:t>
        </w:r>
        <w:r>
          <w:rPr>
            <w:rFonts w:ascii="monospace" w:hAnsi="monospace"/>
            <w:sz w:val="16"/>
            <w:szCs w:val="16"/>
          </w:rPr>
          <w:br/>
          <w:t xml:space="preserve">#define H5P_MT_PROP_INVALID_TAG </w:t>
        </w:r>
        <w:r>
          <w:rPr>
            <w:rFonts w:ascii="monospace" w:hAnsi="monospace"/>
            <w:sz w:val="16"/>
            <w:szCs w:val="16"/>
          </w:rPr>
          <w:br/>
        </w:r>
        <w:r>
          <w:rPr>
            <w:rFonts w:ascii="monospace" w:hAnsi="monospace"/>
            <w:sz w:val="16"/>
            <w:szCs w:val="16"/>
          </w:rPr>
          <w:br/>
        </w:r>
      </w:ins>
      <w:ins w:id="335" w:author="Unknown Author" w:date="2024-05-30T06:30:00Z">
        <w:r>
          <w:rPr>
            <w:rFonts w:ascii="monospace" w:hAnsi="monospace"/>
            <w:sz w:val="16"/>
            <w:szCs w:val="16"/>
          </w:rPr>
          <w:br/>
          <w:t xml:space="preserve">typedef struct H5P_mt_prop_t { </w:t>
        </w:r>
        <w:r>
          <w:rPr>
            <w:rFonts w:ascii="monospace" w:hAnsi="monospace"/>
            <w:sz w:val="16"/>
            <w:szCs w:val="16"/>
          </w:rPr>
          <w:br/>
        </w:r>
        <w:r>
          <w:rPr>
            <w:rFonts w:ascii="monospace" w:hAnsi="monospace"/>
            <w:sz w:val="16"/>
            <w:szCs w:val="16"/>
          </w:rPr>
          <w:br/>
          <w:t xml:space="preserve">    uint32_t                     tag; </w:t>
        </w:r>
        <w:r>
          <w:rPr>
            <w:rFonts w:ascii="monospace" w:hAnsi="monospace"/>
            <w:sz w:val="16"/>
            <w:szCs w:val="16"/>
          </w:rPr>
          <w:br/>
        </w:r>
        <w:r>
          <w:rPr>
            <w:rFonts w:ascii="monospace" w:hAnsi="monospace"/>
            <w:sz w:val="16"/>
            <w:szCs w:val="16"/>
          </w:rPr>
          <w:br/>
          <w:t xml:space="preserve">    _Atomic H5P_mt_prop_aptr_t   next; </w:t>
        </w:r>
        <w:r>
          <w:rPr>
            <w:rFonts w:ascii="monospace" w:hAnsi="monospace"/>
            <w:sz w:val="16"/>
            <w:szCs w:val="16"/>
          </w:rPr>
          <w:br/>
        </w:r>
        <w:r>
          <w:rPr>
            <w:rFonts w:ascii="monospace" w:hAnsi="monospace"/>
            <w:sz w:val="16"/>
            <w:szCs w:val="16"/>
          </w:rPr>
          <w:br/>
          <w:t xml:space="preserve">    bool                         sentinel; </w:t>
        </w:r>
        <w:r>
          <w:rPr>
            <w:rFonts w:ascii="monospace" w:hAnsi="monospace"/>
            <w:sz w:val="16"/>
            <w:szCs w:val="16"/>
          </w:rPr>
          <w:br/>
        </w:r>
        <w:r>
          <w:rPr>
            <w:rFonts w:ascii="monospace" w:hAnsi="monospace"/>
            <w:sz w:val="16"/>
            <w:szCs w:val="16"/>
          </w:rPr>
          <w:br/>
          <w:t xml:space="preserve">    bool                         in_prop_class; </w:t>
        </w:r>
        <w:r>
          <w:rPr>
            <w:rFonts w:ascii="monospace" w:hAnsi="monospace"/>
            <w:sz w:val="16"/>
            <w:szCs w:val="16"/>
          </w:rPr>
          <w:br/>
          <w:t xml:space="preserve">    _Atomic uint64_t             ref_count; </w:t>
        </w:r>
        <w:r>
          <w:rPr>
            <w:rFonts w:ascii="monospace" w:hAnsi="monospace"/>
            <w:sz w:val="16"/>
            <w:szCs w:val="16"/>
          </w:rPr>
          <w:br/>
        </w:r>
        <w:r>
          <w:rPr>
            <w:rFonts w:ascii="monospace" w:hAnsi="monospace"/>
            <w:sz w:val="16"/>
            <w:szCs w:val="16"/>
          </w:rPr>
          <w:br/>
          <w:t xml:space="preserve">    int64_t                      chksum; </w:t>
        </w:r>
        <w:r>
          <w:rPr>
            <w:rFonts w:ascii="monospace" w:hAnsi="monospace"/>
            <w:sz w:val="16"/>
            <w:szCs w:val="16"/>
          </w:rPr>
          <w:br/>
          <w:t xml:space="preserve">    char *                       name; </w:t>
        </w:r>
        <w:r>
          <w:rPr>
            <w:rFonts w:ascii="monospace" w:hAnsi="monospace"/>
            <w:sz w:val="16"/>
            <w:szCs w:val="16"/>
          </w:rPr>
          <w:br/>
          <w:t xml:space="preserve">    _Atomic H5P_mt_prop_value_t  value; </w:t>
        </w:r>
        <w:r>
          <w:rPr>
            <w:rFonts w:ascii="monospace" w:hAnsi="monospace"/>
            <w:sz w:val="16"/>
            <w:szCs w:val="16"/>
          </w:rPr>
          <w:br/>
          <w:t xml:space="preserve">    _Atomic uint64_t             create_version; </w:t>
        </w:r>
        <w:r>
          <w:rPr>
            <w:rFonts w:ascii="monospace" w:hAnsi="monospace"/>
            <w:sz w:val="16"/>
            <w:szCs w:val="16"/>
          </w:rPr>
          <w:br/>
          <w:t xml:space="preserve">    _Atomic uint64_t             delete_version; </w:t>
        </w:r>
        <w:r>
          <w:rPr>
            <w:rFonts w:ascii="monospace" w:hAnsi="monospace"/>
            <w:sz w:val="16"/>
            <w:szCs w:val="16"/>
          </w:rPr>
          <w:br/>
        </w:r>
        <w:r>
          <w:rPr>
            <w:rFonts w:ascii="monospace" w:hAnsi="monospace"/>
            <w:sz w:val="16"/>
            <w:szCs w:val="16"/>
          </w:rPr>
          <w:br/>
          <w:t xml:space="preserve">    bool                         callbacks_mt_safe; </w:t>
        </w:r>
        <w:r>
          <w:rPr>
            <w:rFonts w:ascii="monospace" w:hAnsi="monospace"/>
            <w:sz w:val="16"/>
            <w:szCs w:val="16"/>
          </w:rPr>
          <w:br/>
          <w:t xml:space="preserve">    H5P_prp_create_func_t        create; </w:t>
        </w:r>
        <w:r>
          <w:rPr>
            <w:rFonts w:ascii="monospace" w:hAnsi="monospace"/>
            <w:sz w:val="16"/>
            <w:szCs w:val="16"/>
          </w:rPr>
          <w:br/>
          <w:t xml:space="preserve">    H5P_prp_set_func_t           set; </w:t>
        </w:r>
        <w:r>
          <w:rPr>
            <w:rFonts w:ascii="monospace" w:hAnsi="monospace"/>
            <w:sz w:val="16"/>
            <w:szCs w:val="16"/>
          </w:rPr>
          <w:br/>
          <w:t xml:space="preserve">    H5P_prp_get_func_t           get; </w:t>
        </w:r>
        <w:r>
          <w:rPr>
            <w:rFonts w:ascii="monospace" w:hAnsi="monospace"/>
            <w:sz w:val="16"/>
            <w:szCs w:val="16"/>
          </w:rPr>
          <w:br/>
          <w:t xml:space="preserve">    H5P_prp_encode_func_t        encode; </w:t>
        </w:r>
        <w:r>
          <w:rPr>
            <w:rFonts w:ascii="monospace" w:hAnsi="monospace"/>
            <w:sz w:val="16"/>
            <w:szCs w:val="16"/>
          </w:rPr>
          <w:br/>
          <w:t xml:space="preserve">    H5P_prp_decode_func_t        decode; </w:t>
        </w:r>
        <w:r>
          <w:rPr>
            <w:rFonts w:ascii="monospace" w:hAnsi="monospace"/>
            <w:sz w:val="16"/>
            <w:szCs w:val="16"/>
          </w:rPr>
          <w:br/>
          <w:t xml:space="preserve">    H5P_prp_delete_func_t        del; </w:t>
        </w:r>
        <w:r>
          <w:rPr>
            <w:rFonts w:ascii="monospace" w:hAnsi="monospace"/>
            <w:sz w:val="16"/>
            <w:szCs w:val="16"/>
          </w:rPr>
          <w:br/>
          <w:t xml:space="preserve">    H5P_prp_copy_func_t          copy; </w:t>
        </w:r>
        <w:r>
          <w:rPr>
            <w:rFonts w:ascii="monospace" w:hAnsi="monospace"/>
            <w:sz w:val="16"/>
            <w:szCs w:val="16"/>
          </w:rPr>
          <w:br/>
          <w:t xml:space="preserve">    H5P_prp_compare_func_t       cmp; </w:t>
        </w:r>
        <w:r>
          <w:rPr>
            <w:rFonts w:ascii="monospace" w:hAnsi="monospace"/>
            <w:sz w:val="16"/>
            <w:szCs w:val="16"/>
          </w:rPr>
          <w:br/>
          <w:t xml:space="preserve">    H5P_prp_close_func_t         close; </w:t>
        </w:r>
        <w:r>
          <w:rPr>
            <w:rFonts w:ascii="monospace" w:hAnsi="monospace"/>
            <w:sz w:val="16"/>
            <w:szCs w:val="16"/>
          </w:rPr>
          <w:br/>
        </w:r>
        <w:r>
          <w:rPr>
            <w:rFonts w:ascii="monospace" w:hAnsi="monospace"/>
            <w:sz w:val="16"/>
            <w:szCs w:val="16"/>
          </w:rPr>
          <w:br/>
          <w:t xml:space="preserve">} H5P_mt_prop_t; </w:t>
        </w:r>
        <w:r>
          <w:rPr>
            <w:rFonts w:ascii="monospace" w:hAnsi="monospace"/>
          </w:rPr>
          <w:br/>
        </w:r>
      </w:ins>
    </w:p>
    <w:p w:rsidR="00D31373" w:rsidRDefault="00000000">
      <w:ins w:id="336" w:author="Unknown Author" w:date="2024-05-30T11:41:00Z">
        <w:r>
          <w:t>Property list classes are stored in instances of H5P_mt_class_t.  See below for the definition of this structure.</w:t>
        </w:r>
      </w:ins>
    </w:p>
    <w:p w:rsidR="00D31373" w:rsidRDefault="00D31373"/>
    <w:p w:rsidR="00D31373" w:rsidRDefault="00000000">
      <w:ins w:id="337" w:author="Unknown Author" w:date="2024-05-30T10:53:00Z">
        <w:r>
          <w:t>As with H5P_</w:t>
        </w:r>
      </w:ins>
      <w:ins w:id="338" w:author="Unknown Author" w:date="2024-05-30T10:54:00Z">
        <w:r>
          <w:t xml:space="preserve">genprop_t, H5P_mt_class_t is </w:t>
        </w:r>
      </w:ins>
      <w:ins w:id="339" w:author="Unknown Author" w:date="2024-05-30T10:55:00Z">
        <w:r>
          <w:t xml:space="preserve">a version of H5P_genclass_t modified to support </w:t>
        </w:r>
      </w:ins>
      <w:ins w:id="340" w:author="Unknown Author" w:date="2024-05-30T11:34:00Z">
        <w:r>
          <w:t xml:space="preserve">multi-thread.  </w:t>
        </w:r>
      </w:ins>
      <w:ins w:id="341" w:author="Unknown Author" w:date="2024-05-30T11:44:00Z">
        <w:r>
          <w:t>The major changes from H5P_genclass_t are as follows:</w:t>
        </w:r>
      </w:ins>
    </w:p>
    <w:p w:rsidR="00D31373" w:rsidRDefault="00D31373"/>
    <w:p w:rsidR="00D31373" w:rsidRDefault="00000000">
      <w:ins w:id="342" w:author="Unknown Author" w:date="2024-05-30T14:18:00Z">
        <w:r>
          <w:lastRenderedPageBreak/>
          <w:t>P</w:t>
        </w:r>
      </w:ins>
      <w:ins w:id="343" w:author="Unknown Author" w:date="2024-05-30T11:45:00Z">
        <w:r>
          <w:t>roperties (or more correctly, versions of properties) are stored in a LFSLL</w:t>
        </w:r>
      </w:ins>
      <w:ins w:id="344" w:author="Unknown Author" w:date="2024-05-30T11:46:00Z">
        <w:r>
          <w:t xml:space="preserve"> as described above.  Properties inherited from </w:t>
        </w:r>
      </w:ins>
      <w:ins w:id="345" w:author="Unknown Author" w:date="2024-05-30T11:47:00Z">
        <w:r>
          <w:t xml:space="preserve">ancestor property list classes are copied into the LFSLL associated </w:t>
        </w:r>
      </w:ins>
      <w:ins w:id="346" w:author="Unknown Author" w:date="2024-05-30T12:14:00Z">
        <w:r>
          <w:t>with the new property list cla</w:t>
        </w:r>
      </w:ins>
      <w:ins w:id="347" w:author="Unknown Author" w:date="2024-05-30T12:15:00Z">
        <w:r>
          <w:t xml:space="preserve">ss at creation time.  Only the current versions of properties are copied.  </w:t>
        </w:r>
      </w:ins>
      <w:ins w:id="348" w:author="Unknown Author" w:date="2024-05-30T12:31:00Z">
        <w:r>
          <w:t>This is a matter of code simplification.  The current search through the inheritance tree could be used, it would just be more complex.</w:t>
        </w:r>
      </w:ins>
      <w:ins w:id="349" w:author="Unknown Author" w:date="2024-05-30T12:53:00Z">
        <w:r>
          <w:t xml:space="preserve">  Note, however, that we must still execute the inherited callbacks</w:t>
        </w:r>
      </w:ins>
      <w:r>
        <w:t>.</w:t>
      </w:r>
    </w:p>
    <w:p w:rsidR="00D31373" w:rsidRDefault="00D31373"/>
    <w:p w:rsidR="00D31373" w:rsidRDefault="00000000">
      <w:ins w:id="350" w:author="Unknown Author" w:date="2024-05-30T12:53:00Z">
        <w:r>
          <w:t xml:space="preserve">The current version of a property list class is stored in the curr_version field, and all read operations on the property list class must be directed at a version no greater than this value at the point at which the operation starts.  This has the effect of making the read effectively atomic as any subsequent modifications to the property list will </w:t>
        </w:r>
      </w:ins>
      <w:r>
        <w:t xml:space="preserve">not </w:t>
      </w:r>
      <w:ins w:id="351" w:author="Unknown Author" w:date="2024-05-30T12:53:00Z">
        <w:r>
          <w:t>be visible to the read.</w:t>
        </w:r>
      </w:ins>
    </w:p>
    <w:p w:rsidR="00D31373" w:rsidRDefault="00D31373"/>
    <w:p w:rsidR="00D31373" w:rsidRDefault="00000000">
      <w:ins w:id="352" w:author="Unknown Author" w:date="2024-05-30T12:53:00Z">
        <w:r>
          <w:t>When an operation that modifies the property list</w:t>
        </w:r>
      </w:ins>
      <w:r>
        <w:t xml:space="preserve"> class</w:t>
      </w:r>
      <w:r>
        <w:rPr>
          <w:rStyle w:val="FootnoteAnchor"/>
        </w:rPr>
        <w:footnoteReference w:id="17"/>
      </w:r>
      <w:ins w:id="354" w:author="Unknown Author" w:date="2024-05-30T12:53:00Z">
        <w:r>
          <w:t xml:space="preserve"> starts, it must first obtain a version number for the change.  This is done via an atomic fetch and increment on the next_version field.  The returned new version number is used to tag the change.  </w:t>
        </w:r>
      </w:ins>
    </w:p>
    <w:p w:rsidR="00D31373" w:rsidRDefault="00D31373"/>
    <w:p w:rsidR="00D31373" w:rsidRDefault="00000000">
      <w:ins w:id="355" w:author="Unknown Author" w:date="2024-05-30T12:53:00Z">
        <w:r>
          <w:t xml:space="preserve">In the event of a property insertion or modification, a new instance of of H5P_mt_prop_t is allocated and initialized as appropriate, tagged with the new version in </w:t>
        </w:r>
        <w:proofErr w:type="gramStart"/>
        <w:r>
          <w:t>its</w:t>
        </w:r>
        <w:proofErr w:type="gramEnd"/>
        <w:r>
          <w:t xml:space="preserve"> create_version field, and then inserted into the LFSLL of properties in sorted order.  Recall that this list is sorted by hash, name, and then by decreasing creation version.</w:t>
        </w:r>
      </w:ins>
    </w:p>
    <w:p w:rsidR="00D31373" w:rsidRDefault="00D31373"/>
    <w:p w:rsidR="00D31373" w:rsidRDefault="00000000">
      <w:ins w:id="356" w:author="Unknown Author" w:date="2024-05-30T12:53:00Z">
        <w:r>
          <w:t>For property deletions, the version of the target property that is valid at version one less than the target version is found, and its delete version is set to the change version number.</w:t>
        </w:r>
      </w:ins>
    </w:p>
    <w:p w:rsidR="00D31373" w:rsidRDefault="00D31373"/>
    <w:p w:rsidR="00D31373" w:rsidRDefault="00000000">
      <w:ins w:id="357" w:author="Unknown Author" w:date="2024-05-30T12:53:00Z">
        <w:r>
          <w:t xml:space="preserve">Observe that by requiring all read operations on the property list class to target a version no greater than curr_version, we force modifications to the property list class to remain invisible until the curr_version field is incremented – thus making modifications effectively atomic.  While this clearly works if no more than one modification is in progress at one time, there are issues with concurrent modifications.  </w:t>
        </w:r>
      </w:ins>
    </w:p>
    <w:p w:rsidR="00D31373" w:rsidRDefault="00D31373"/>
    <w:p w:rsidR="00D31373" w:rsidRDefault="00000000">
      <w:ins w:id="358" w:author="Unknown Author" w:date="2024-05-30T12:53:00Z">
        <w:r>
          <w:t>If multiple operations are in progress simultaneously, it is usually sufficient to ensure that operations complete in issue order (i.e. the order in which change version numbers are issued).  If, however, a modify or insert and a delete are in progress on the same property simultaneously, they must be executed in issue order.</w:t>
        </w:r>
      </w:ins>
      <w:r>
        <w:rPr>
          <w:rStyle w:val="FootnoteAnchor"/>
        </w:rPr>
        <w:footnoteReference w:id="18"/>
      </w:r>
    </w:p>
    <w:p w:rsidR="00D31373" w:rsidRDefault="00D31373"/>
    <w:p w:rsidR="00D31373" w:rsidRDefault="00000000">
      <w:ins w:id="362" w:author="Unknown Author" w:date="2024-05-30T15:44:00Z">
        <w:r>
          <w:t>See the heade</w:t>
        </w:r>
      </w:ins>
      <w:ins w:id="363" w:author="Unknown Author" w:date="2024-05-30T15:45:00Z">
        <w:r>
          <w:t>r comment on H5P_mt_class_t for further details.</w:t>
        </w:r>
      </w:ins>
    </w:p>
    <w:p w:rsidR="00D31373" w:rsidRDefault="00D31373"/>
    <w:p w:rsidR="00D31373" w:rsidRDefault="00000000">
      <w:r>
        <w:rPr>
          <w:rFonts w:ascii="monospace" w:hAnsi="monospace"/>
          <w:color w:val="000000"/>
          <w:sz w:val="16"/>
          <w:szCs w:val="16"/>
          <w:highlight w:val="white"/>
        </w:rPr>
        <w:t xml:space="preserve">/****************************************************************************************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struct H5P_mt_active_thread_count_t </w:t>
      </w:r>
      <w:r>
        <w:rPr>
          <w:rFonts w:ascii="monospace" w:hAnsi="monospace"/>
          <w:color w:val="000000"/>
          <w:sz w:val="16"/>
          <w:szCs w:val="16"/>
          <w:highlight w:val="white"/>
        </w:rPr>
        <w:br/>
      </w:r>
      <w:r>
        <w:rPr>
          <w:rFonts w:ascii="monospace" w:hAnsi="monospace"/>
          <w:color w:val="000000"/>
          <w:sz w:val="16"/>
          <w:szCs w:val="16"/>
          <w:highlight w:val="white"/>
        </w:rPr>
        <w:lastRenderedPageBreak/>
        <w:t xml:space="preserve"> * </w:t>
      </w:r>
      <w:r>
        <w:rPr>
          <w:rFonts w:ascii="monospace" w:hAnsi="monospace"/>
          <w:color w:val="000000"/>
          <w:sz w:val="16"/>
          <w:szCs w:val="16"/>
          <w:highlight w:val="white"/>
        </w:rPr>
        <w:br/>
        <w:t xml:space="preserve"> * Struct H5P_mt_active_thread_count_t is structure designed to contain a counter of the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number</w:t>
      </w:r>
      <w:proofErr w:type="gramEnd"/>
      <w:r>
        <w:rPr>
          <w:rFonts w:ascii="monospace" w:hAnsi="monospace"/>
          <w:color w:val="000000"/>
          <w:sz w:val="16"/>
          <w:szCs w:val="16"/>
          <w:highlight w:val="white"/>
        </w:rPr>
        <w:t xml:space="preserve"> of threads currently active in the host structure and opening and closing flags</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in</w:t>
      </w:r>
      <w:proofErr w:type="gramEnd"/>
      <w:r>
        <w:rPr>
          <w:rFonts w:ascii="monospace" w:hAnsi="monospace"/>
          <w:color w:val="000000"/>
          <w:sz w:val="16"/>
          <w:szCs w:val="16"/>
          <w:highlight w:val="white"/>
        </w:rPr>
        <w:t xml:space="preserve"> a single atomic structure.  The objectives are to prevent access to the containing</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structure</w:t>
      </w:r>
      <w:proofErr w:type="gramEnd"/>
      <w:r>
        <w:rPr>
          <w:rFonts w:ascii="monospace" w:hAnsi="monospace"/>
          <w:color w:val="000000"/>
          <w:sz w:val="16"/>
          <w:szCs w:val="16"/>
          <w:highlight w:val="white"/>
        </w:rPr>
        <w:t xml:space="preserve"> during setup, and to provide a mechanism for delaying the discard of the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containing</w:t>
      </w:r>
      <w:proofErr w:type="gramEnd"/>
      <w:r>
        <w:rPr>
          <w:rFonts w:ascii="monospace" w:hAnsi="monospace"/>
          <w:color w:val="000000"/>
          <w:sz w:val="16"/>
          <w:szCs w:val="16"/>
          <w:highlight w:val="white"/>
        </w:rPr>
        <w:t xml:space="preserve"> structure until all threads currently active in the structure have exited.</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r>
        <w:rPr>
          <w:rFonts w:ascii="monospace" w:hAnsi="monospace"/>
          <w:color w:val="000000"/>
          <w:sz w:val="16"/>
          <w:szCs w:val="16"/>
          <w:highlight w:val="white"/>
        </w:rPr>
        <w:t xml:space="preserve"> * The possibility of access to a property list class or property list that is in the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process</w:t>
      </w:r>
      <w:proofErr w:type="gramEnd"/>
      <w:r>
        <w:rPr>
          <w:rFonts w:ascii="monospace" w:hAnsi="monospace"/>
          <w:color w:val="000000"/>
          <w:sz w:val="16"/>
          <w:szCs w:val="16"/>
          <w:highlight w:val="white"/>
        </w:rPr>
        <w:t xml:space="preserve"> of being set stems from two points.</w:t>
      </w:r>
    </w:p>
    <w:p w:rsidR="00D31373" w:rsidRDefault="00000000">
      <w:r>
        <w:rPr>
          <w:rFonts w:ascii="monospace" w:hAnsi="monospace"/>
          <w:color w:val="000000"/>
          <w:sz w:val="16"/>
          <w:szCs w:val="16"/>
          <w:highlight w:val="white"/>
        </w:rPr>
        <w:t xml:space="preserve">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First,some</w:t>
      </w:r>
      <w:proofErr w:type="gramEnd"/>
      <w:r>
        <w:rPr>
          <w:rFonts w:ascii="monospace" w:hAnsi="monospace"/>
          <w:color w:val="000000"/>
          <w:sz w:val="16"/>
          <w:szCs w:val="16"/>
          <w:highlight w:val="white"/>
        </w:rPr>
        <w:t xml:space="preserve"> callbacks that must be called during setup require the ID of the host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property</w:t>
      </w:r>
      <w:proofErr w:type="gramEnd"/>
      <w:r>
        <w:rPr>
          <w:rFonts w:ascii="monospace" w:hAnsi="monospace"/>
          <w:color w:val="000000"/>
          <w:sz w:val="16"/>
          <w:szCs w:val="16"/>
          <w:highlight w:val="white"/>
        </w:rPr>
        <w:t xml:space="preserve"> list.  This requires that the property list be inserted into the index,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which</w:t>
      </w:r>
      <w:proofErr w:type="gramEnd"/>
      <w:r>
        <w:rPr>
          <w:rFonts w:ascii="monospace" w:hAnsi="monospace"/>
          <w:color w:val="000000"/>
          <w:sz w:val="16"/>
          <w:szCs w:val="16"/>
          <w:highlight w:val="white"/>
        </w:rPr>
        <w:t xml:space="preserve"> in turn makes the incomplete property list accessible to other threads.  </w:t>
      </w:r>
    </w:p>
    <w:p w:rsidR="00D31373" w:rsidRDefault="00000000">
      <w:r>
        <w:rPr>
          <w:rFonts w:ascii="monospace" w:hAnsi="monospace"/>
          <w:color w:val="000000"/>
          <w:sz w:val="16"/>
          <w:szCs w:val="16"/>
          <w:highlight w:val="white"/>
        </w:rPr>
        <w:t xml:space="preserve"> *</w:t>
      </w:r>
    </w:p>
    <w:p w:rsidR="00D31373" w:rsidRDefault="00000000">
      <w:r>
        <w:rPr>
          <w:rFonts w:ascii="monospace" w:hAnsi="monospace"/>
          <w:color w:val="000000"/>
          <w:sz w:val="16"/>
          <w:szCs w:val="16"/>
          <w:highlight w:val="white"/>
        </w:rPr>
        <w:t xml:space="preserve"> * Even in the absence of these callbacks, both property list classes and property lists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must</w:t>
      </w:r>
      <w:proofErr w:type="gramEnd"/>
      <w:r>
        <w:rPr>
          <w:rFonts w:ascii="monospace" w:hAnsi="monospace"/>
          <w:color w:val="000000"/>
          <w:sz w:val="16"/>
          <w:szCs w:val="16"/>
          <w:highlight w:val="white"/>
        </w:rPr>
        <w:t xml:space="preserve"> be inserted into the index before they are completely set up.  While it is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improbable</w:t>
      </w:r>
      <w:proofErr w:type="gramEnd"/>
      <w:r>
        <w:rPr>
          <w:rFonts w:ascii="monospace" w:hAnsi="monospace"/>
          <w:color w:val="000000"/>
          <w:sz w:val="16"/>
          <w:szCs w:val="16"/>
          <w:highlight w:val="white"/>
        </w:rPr>
        <w:t xml:space="preserve">, this makes them accessible to other threads via iterations on the host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indexes</w:t>
      </w:r>
      <w:proofErr w:type="gramEnd"/>
      <w:r>
        <w:rPr>
          <w:rFonts w:ascii="monospace" w:hAnsi="monospace"/>
          <w:color w:val="000000"/>
          <w:sz w:val="16"/>
          <w:szCs w:val="16"/>
          <w:highlight w:val="white"/>
        </w:rPr>
        <w:t>.</w:t>
      </w:r>
    </w:p>
    <w:p w:rsidR="00D31373" w:rsidRDefault="00000000">
      <w:r>
        <w:rPr>
          <w:rFonts w:ascii="monospace" w:hAnsi="monospace"/>
          <w:color w:val="000000"/>
          <w:sz w:val="16"/>
          <w:szCs w:val="16"/>
          <w:highlight w:val="white"/>
        </w:rPr>
        <w:t xml:space="preserve"> * </w:t>
      </w:r>
    </w:p>
    <w:p w:rsidR="00D31373" w:rsidRDefault="00000000">
      <w:r>
        <w:rPr>
          <w:rFonts w:ascii="monospace" w:hAnsi="monospace"/>
          <w:color w:val="000000"/>
          <w:sz w:val="16"/>
          <w:szCs w:val="16"/>
          <w:highlight w:val="white"/>
        </w:rPr>
        <w:t xml:space="preserve"> * To prevent this, the opening flag in the contained instance of </w:t>
      </w:r>
    </w:p>
    <w:p w:rsidR="00D31373" w:rsidRDefault="00000000">
      <w:r>
        <w:rPr>
          <w:rFonts w:ascii="monospace" w:hAnsi="monospace"/>
          <w:color w:val="000000"/>
          <w:sz w:val="16"/>
          <w:szCs w:val="16"/>
          <w:highlight w:val="white"/>
        </w:rPr>
        <w:t xml:space="preserve"> * H5P_mt_active_thread_count_t is initialized to TRUE, and not set to FALSE until setup</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completes</w:t>
      </w:r>
      <w:proofErr w:type="gramEnd"/>
      <w:r>
        <w:rPr>
          <w:rFonts w:ascii="monospace" w:hAnsi="monospace"/>
          <w:color w:val="000000"/>
          <w:sz w:val="16"/>
          <w:szCs w:val="16"/>
          <w:highlight w:val="white"/>
        </w:rPr>
        <w:t>.  Any thread that wants to access the host property list much check this flag</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on</w:t>
      </w:r>
      <w:proofErr w:type="gramEnd"/>
      <w:r>
        <w:rPr>
          <w:rFonts w:ascii="monospace" w:hAnsi="monospace"/>
          <w:color w:val="000000"/>
          <w:sz w:val="16"/>
          <w:szCs w:val="16"/>
          <w:highlight w:val="white"/>
        </w:rPr>
        <w:t xml:space="preserve"> entry, and fail if it is TRUE.</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r>
        <w:rPr>
          <w:rFonts w:ascii="monospace" w:hAnsi="monospace"/>
          <w:color w:val="000000"/>
          <w:sz w:val="16"/>
          <w:szCs w:val="16"/>
          <w:highlight w:val="white"/>
        </w:rPr>
        <w:t xml:space="preserve"> * In principle, it should be impossible for any thread to access a property list class</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or</w:t>
      </w:r>
      <w:proofErr w:type="gramEnd"/>
      <w:r>
        <w:rPr>
          <w:rFonts w:ascii="monospace" w:hAnsi="monospace"/>
          <w:color w:val="000000"/>
          <w:sz w:val="16"/>
          <w:szCs w:val="16"/>
          <w:highlight w:val="white"/>
        </w:rPr>
        <w:t xml:space="preserve"> property list that is in the process of being taken down.  However, it seems prudent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to</w:t>
      </w:r>
      <w:proofErr w:type="gramEnd"/>
      <w:r>
        <w:rPr>
          <w:rFonts w:ascii="monospace" w:hAnsi="monospace"/>
          <w:color w:val="000000"/>
          <w:sz w:val="16"/>
          <w:szCs w:val="16"/>
          <w:highlight w:val="white"/>
        </w:rPr>
        <w:t xml:space="preserve"> have a mechanism to detect the case where it does, and to manage it gracefully. Note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that</w:t>
      </w:r>
      <w:proofErr w:type="gramEnd"/>
      <w:r>
        <w:rPr>
          <w:rFonts w:ascii="monospace" w:hAnsi="monospace"/>
          <w:color w:val="000000"/>
          <w:sz w:val="16"/>
          <w:szCs w:val="16"/>
          <w:highlight w:val="white"/>
        </w:rPr>
        <w:t xml:space="preserve"> in debug builds we should throw an assertion failure whenever a circumstance that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is</w:t>
      </w:r>
      <w:proofErr w:type="gramEnd"/>
      <w:r>
        <w:rPr>
          <w:rFonts w:ascii="monospace" w:hAnsi="monospace"/>
          <w:color w:val="000000"/>
          <w:sz w:val="16"/>
          <w:szCs w:val="16"/>
          <w:highlight w:val="white"/>
        </w:rPr>
        <w:t xml:space="preserve"> forbidden occurs.  One could argue that in production builds we should log the issue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and</w:t>
      </w:r>
      <w:proofErr w:type="gramEnd"/>
      <w:r>
        <w:rPr>
          <w:rFonts w:ascii="monospace" w:hAnsi="monospace"/>
          <w:color w:val="000000"/>
          <w:sz w:val="16"/>
          <w:szCs w:val="16"/>
          <w:highlight w:val="white"/>
        </w:rPr>
        <w:t xml:space="preserve"> handle it gracefully – I am not sure I agree, but this is a discussion for another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time</w:t>
      </w:r>
      <w:proofErr w:type="gramEnd"/>
      <w:r>
        <w:rPr>
          <w:rFonts w:ascii="monospace" w:hAnsi="monospace"/>
          <w:color w:val="000000"/>
          <w:sz w:val="16"/>
          <w:szCs w:val="16"/>
          <w:highlight w:val="white"/>
        </w:rPr>
        <w:t>.</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r>
        <w:rPr>
          <w:rFonts w:ascii="monospace" w:hAnsi="monospace"/>
          <w:color w:val="000000"/>
          <w:sz w:val="16"/>
          <w:szCs w:val="16"/>
          <w:highlight w:val="white"/>
        </w:rPr>
        <w:t xml:space="preserve"> * In the typical case of a thread that reads or modifies the host data structure, it must</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first</w:t>
      </w:r>
      <w:proofErr w:type="gramEnd"/>
      <w:r>
        <w:rPr>
          <w:rFonts w:ascii="monospace" w:hAnsi="monospace"/>
          <w:color w:val="000000"/>
          <w:sz w:val="16"/>
          <w:szCs w:val="16"/>
          <w:highlight w:val="white"/>
        </w:rPr>
        <w:t xml:space="preserve"> do an atomic fetch on the associated instance of H5P_mt_active_thread_count_t and</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fail</w:t>
      </w:r>
      <w:proofErr w:type="gramEnd"/>
      <w:r>
        <w:rPr>
          <w:rFonts w:ascii="monospace" w:hAnsi="monospace"/>
          <w:color w:val="000000"/>
          <w:sz w:val="16"/>
          <w:szCs w:val="16"/>
          <w:highlight w:val="white"/>
        </w:rPr>
        <w:t xml:space="preserve"> if either the opening or closing flag is set.  If neither flag is set, it must</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increment</w:t>
      </w:r>
      <w:proofErr w:type="gramEnd"/>
      <w:r>
        <w:rPr>
          <w:rFonts w:ascii="monospace" w:hAnsi="monospace"/>
          <w:color w:val="000000"/>
          <w:sz w:val="16"/>
          <w:szCs w:val="16"/>
          <w:highlight w:val="white"/>
        </w:rPr>
        <w:t xml:space="preserve"> the thread counter in the local copy, and attempt to overwrite the shared copy </w:t>
      </w:r>
    </w:p>
    <w:p w:rsidR="00D31373" w:rsidRDefault="00000000">
      <w:r>
        <w:rPr>
          <w:rFonts w:ascii="monospace" w:hAnsi="monospace"/>
          <w:color w:val="000000"/>
          <w:sz w:val="16"/>
          <w:szCs w:val="16"/>
          <w:highlight w:val="white"/>
        </w:rPr>
        <w:t xml:space="preserve"> * with the local copy using a call to atomic_compare_exchange_</w:t>
      </w:r>
      <w:proofErr w:type="gramStart"/>
      <w:r>
        <w:rPr>
          <w:rFonts w:ascii="monospace" w:hAnsi="monospace"/>
          <w:color w:val="000000"/>
          <w:sz w:val="16"/>
          <w:szCs w:val="16"/>
          <w:highlight w:val="white"/>
        </w:rPr>
        <w:t>strong(</w:t>
      </w:r>
      <w:proofErr w:type="gramEnd"/>
      <w:r>
        <w:rPr>
          <w:rFonts w:ascii="monospace" w:hAnsi="monospace"/>
          <w:color w:val="000000"/>
          <w:sz w:val="16"/>
          <w:szCs w:val="16"/>
          <w:highlight w:val="white"/>
        </w:rPr>
        <w:t xml:space="preserve">). If this fails, it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must</w:t>
      </w:r>
      <w:proofErr w:type="gramEnd"/>
      <w:r>
        <w:rPr>
          <w:rFonts w:ascii="monospace" w:hAnsi="monospace"/>
          <w:color w:val="000000"/>
          <w:sz w:val="16"/>
          <w:szCs w:val="16"/>
          <w:highlight w:val="white"/>
        </w:rPr>
        <w:t xml:space="preserve"> repeat the procedure until successful, or until the closing flag is set.  When the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thread</w:t>
      </w:r>
      <w:proofErr w:type="gramEnd"/>
      <w:r>
        <w:rPr>
          <w:rFonts w:ascii="monospace" w:hAnsi="monospace"/>
          <w:color w:val="000000"/>
          <w:sz w:val="16"/>
          <w:szCs w:val="16"/>
          <w:highlight w:val="white"/>
        </w:rPr>
        <w:t xml:space="preserve"> is done with host data structure, it must again load the associated instance of</w:t>
      </w:r>
    </w:p>
    <w:p w:rsidR="00D31373" w:rsidRDefault="00000000">
      <w:r>
        <w:rPr>
          <w:rFonts w:ascii="monospace" w:hAnsi="monospace"/>
          <w:color w:val="000000"/>
          <w:sz w:val="16"/>
          <w:szCs w:val="16"/>
          <w:highlight w:val="white"/>
        </w:rPr>
        <w:t xml:space="preserve"> * H5P_mt_active_thread_count_t, decrement the thread count in the local copy, and attempt</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to</w:t>
      </w:r>
      <w:proofErr w:type="gramEnd"/>
      <w:r>
        <w:rPr>
          <w:rFonts w:ascii="monospace" w:hAnsi="monospace"/>
          <w:color w:val="000000"/>
          <w:sz w:val="16"/>
          <w:szCs w:val="16"/>
          <w:highlight w:val="white"/>
        </w:rPr>
        <w:t xml:space="preserve"> overwrite the shared copy with the local copy with another call to</w:t>
      </w:r>
    </w:p>
    <w:p w:rsidR="00D31373" w:rsidRDefault="00000000">
      <w:r>
        <w:rPr>
          <w:rFonts w:ascii="monospace" w:hAnsi="monospace"/>
          <w:color w:val="000000"/>
          <w:sz w:val="16"/>
          <w:szCs w:val="16"/>
          <w:highlight w:val="white"/>
        </w:rPr>
        <w:t xml:space="preserve"> * atomic_compare_exchange_</w:t>
      </w:r>
      <w:proofErr w:type="gramStart"/>
      <w:r>
        <w:rPr>
          <w:rFonts w:ascii="monospace" w:hAnsi="monospace"/>
          <w:color w:val="000000"/>
          <w:sz w:val="16"/>
          <w:szCs w:val="16"/>
          <w:highlight w:val="white"/>
        </w:rPr>
        <w:t>strong(</w:t>
      </w:r>
      <w:proofErr w:type="gramEnd"/>
      <w:r>
        <w:rPr>
          <w:rFonts w:ascii="monospace" w:hAnsi="monospace"/>
          <w:color w:val="000000"/>
          <w:sz w:val="16"/>
          <w:szCs w:val="16"/>
          <w:highlight w:val="white"/>
        </w:rPr>
        <w:t>) – repeating the procedure until successful.  Note that</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the</w:t>
      </w:r>
      <w:proofErr w:type="gramEnd"/>
      <w:r>
        <w:rPr>
          <w:rFonts w:ascii="monospace" w:hAnsi="monospace"/>
          <w:color w:val="000000"/>
          <w:sz w:val="16"/>
          <w:szCs w:val="16"/>
          <w:highlight w:val="white"/>
        </w:rPr>
        <w:t xml:space="preserve"> flags are ignored in this case.</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r>
        <w:rPr>
          <w:rFonts w:ascii="monospace" w:hAnsi="monospace"/>
          <w:color w:val="000000"/>
          <w:sz w:val="16"/>
          <w:szCs w:val="16"/>
          <w:highlight w:val="white"/>
        </w:rPr>
        <w:t xml:space="preserve"> * Similarly, a thread that is about to discard the host structure must first do an atomic</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fetch</w:t>
      </w:r>
      <w:proofErr w:type="gramEnd"/>
      <w:r>
        <w:rPr>
          <w:rFonts w:ascii="monospace" w:hAnsi="monospace"/>
          <w:color w:val="000000"/>
          <w:sz w:val="16"/>
          <w:szCs w:val="16"/>
          <w:highlight w:val="white"/>
        </w:rPr>
        <w:t xml:space="preserve"> on the associated instance of H5P_mt_active_thread_count_t and fail either the opening</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or</w:t>
      </w:r>
      <w:proofErr w:type="gramEnd"/>
      <w:r>
        <w:rPr>
          <w:rFonts w:ascii="monospace" w:hAnsi="monospace"/>
          <w:color w:val="000000"/>
          <w:sz w:val="16"/>
          <w:szCs w:val="16"/>
          <w:highlight w:val="white"/>
        </w:rPr>
        <w:t xml:space="preserve"> closing flag is set – preferably with an assertion failure.  If the closing flag is not</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set</w:t>
      </w:r>
      <w:proofErr w:type="gramEnd"/>
      <w:r>
        <w:rPr>
          <w:rFonts w:ascii="monospace" w:hAnsi="monospace"/>
          <w:color w:val="000000"/>
          <w:sz w:val="16"/>
          <w:szCs w:val="16"/>
          <w:highlight w:val="white"/>
        </w:rPr>
        <w:t xml:space="preserve">, it must set it in the local copy, and attempt to overwrite the shared copy with the </w:t>
      </w:r>
    </w:p>
    <w:p w:rsidR="00D31373" w:rsidRDefault="00000000">
      <w:r>
        <w:rPr>
          <w:rFonts w:ascii="monospace" w:hAnsi="monospace"/>
          <w:color w:val="000000"/>
          <w:sz w:val="16"/>
          <w:szCs w:val="16"/>
          <w:highlight w:val="white"/>
        </w:rPr>
        <w:t xml:space="preserve"> * local copy using a call to atomic_compare_exchange_</w:t>
      </w:r>
      <w:proofErr w:type="gramStart"/>
      <w:r>
        <w:rPr>
          <w:rFonts w:ascii="monospace" w:hAnsi="monospace"/>
          <w:color w:val="000000"/>
          <w:sz w:val="16"/>
          <w:szCs w:val="16"/>
          <w:highlight w:val="white"/>
        </w:rPr>
        <w:t>strong(</w:t>
      </w:r>
      <w:proofErr w:type="gramEnd"/>
      <w:r>
        <w:rPr>
          <w:rFonts w:ascii="monospace" w:hAnsi="monospace"/>
          <w:color w:val="000000"/>
          <w:sz w:val="16"/>
          <w:szCs w:val="16"/>
          <w:highlight w:val="white"/>
        </w:rPr>
        <w:t xml:space="preserve">). If this fails, it must repeat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the</w:t>
      </w:r>
      <w:proofErr w:type="gramEnd"/>
      <w:r>
        <w:rPr>
          <w:rFonts w:ascii="monospace" w:hAnsi="monospace"/>
          <w:color w:val="000000"/>
          <w:sz w:val="16"/>
          <w:szCs w:val="16"/>
          <w:highlight w:val="white"/>
        </w:rPr>
        <w:t xml:space="preserve"> procedure until successful.  Once the closing flag is set, it must verify that no threads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are</w:t>
      </w:r>
      <w:proofErr w:type="gramEnd"/>
      <w:r>
        <w:rPr>
          <w:rFonts w:ascii="monospace" w:hAnsi="monospace"/>
          <w:color w:val="000000"/>
          <w:sz w:val="16"/>
          <w:szCs w:val="16"/>
          <w:highlight w:val="white"/>
        </w:rPr>
        <w:t xml:space="preserve"> active in the host structure – either throwing an error or waiting until the thread</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count</w:t>
      </w:r>
      <w:proofErr w:type="gramEnd"/>
      <w:r>
        <w:rPr>
          <w:rFonts w:ascii="monospace" w:hAnsi="monospace"/>
          <w:color w:val="000000"/>
          <w:sz w:val="16"/>
          <w:szCs w:val="16"/>
          <w:highlight w:val="white"/>
        </w:rPr>
        <w:t xml:space="preserve"> drops to zero as appropriate.</w:t>
      </w:r>
    </w:p>
    <w:p w:rsidR="00D31373" w:rsidRDefault="00000000">
      <w:r>
        <w:rPr>
          <w:rFonts w:ascii="monospace" w:hAnsi="monospace"/>
          <w:color w:val="000000"/>
          <w:sz w:val="16"/>
          <w:szCs w:val="16"/>
          <w:highlight w:val="white"/>
        </w:rPr>
        <w:t xml:space="preserve"> * </w:t>
      </w:r>
      <w:r>
        <w:rPr>
          <w:rFonts w:ascii="monospace" w:hAnsi="monospace"/>
          <w:color w:val="000000"/>
          <w:sz w:val="16"/>
          <w:szCs w:val="16"/>
          <w:highlight w:val="white"/>
        </w:rPr>
        <w:br/>
        <w:t xml:space="preserve"> * The individual fields of the structure are discussed below: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count:       Number of threads currently active in the host structure.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opening</w:t>
      </w:r>
      <w:proofErr w:type="gramEnd"/>
      <w:r>
        <w:rPr>
          <w:rFonts w:ascii="monospace" w:hAnsi="monospace"/>
          <w:color w:val="000000"/>
          <w:sz w:val="16"/>
          <w:szCs w:val="16"/>
          <w:highlight w:val="white"/>
        </w:rPr>
        <w:t>:     Boolean flag that is set to TRUE during while the host property list class or</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property</w:t>
      </w:r>
      <w:proofErr w:type="gramEnd"/>
      <w:r>
        <w:rPr>
          <w:rFonts w:ascii="monospace" w:hAnsi="monospace"/>
          <w:color w:val="000000"/>
          <w:sz w:val="16"/>
          <w:szCs w:val="16"/>
          <w:highlight w:val="white"/>
        </w:rPr>
        <w:t xml:space="preserve"> list is in the process of being setup.  It must be set to FALSE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once</w:t>
      </w:r>
      <w:proofErr w:type="gramEnd"/>
      <w:r>
        <w:rPr>
          <w:rFonts w:ascii="monospace" w:hAnsi="monospace"/>
          <w:color w:val="000000"/>
          <w:sz w:val="16"/>
          <w:szCs w:val="16"/>
          <w:highlight w:val="white"/>
        </w:rPr>
        <w:t xml:space="preserve"> setup is complete.</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This is necessary since the host property list class or property list must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be</w:t>
      </w:r>
      <w:proofErr w:type="gramEnd"/>
      <w:r>
        <w:rPr>
          <w:rFonts w:ascii="monospace" w:hAnsi="monospace"/>
          <w:color w:val="000000"/>
          <w:sz w:val="16"/>
          <w:szCs w:val="16"/>
          <w:highlight w:val="white"/>
        </w:rPr>
        <w:t xml:space="preserve"> inserted into the appropriate index before setup is complete. </w:t>
      </w:r>
    </w:p>
    <w:p w:rsidR="00D31373" w:rsidRDefault="00000000">
      <w:r>
        <w:rPr>
          <w:rFonts w:ascii="monospace" w:hAnsi="monospace"/>
          <w:color w:val="000000"/>
          <w:sz w:val="16"/>
          <w:szCs w:val="16"/>
          <w:highlight w:val="white"/>
        </w:rPr>
        <w:t xml:space="preserve"> * </w:t>
      </w:r>
      <w:r>
        <w:rPr>
          <w:rFonts w:ascii="monospace" w:hAnsi="monospace"/>
          <w:color w:val="000000"/>
          <w:sz w:val="16"/>
          <w:szCs w:val="16"/>
          <w:highlight w:val="white"/>
        </w:rPr>
        <w:br/>
        <w:t xml:space="preserve"> * closing:     Boolean flag that is set to TRUE iff the host structure is about to be</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discarded</w:t>
      </w:r>
      <w:proofErr w:type="gramEnd"/>
      <w:r>
        <w:rPr>
          <w:rFonts w:ascii="monospace" w:hAnsi="monospace"/>
          <w:color w:val="000000"/>
          <w:sz w:val="16"/>
          <w:szCs w:val="16"/>
          <w:highlight w:val="white"/>
        </w:rPr>
        <w:t xml:space="preserve">.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w:t>
      </w:r>
      <w:r>
        <w:rPr>
          <w:rFonts w:ascii="monospace" w:hAnsi="monospace"/>
          <w:color w:val="000000"/>
          <w:sz w:val="16"/>
          <w:szCs w:val="16"/>
          <w:highlight w:val="white"/>
        </w:rPr>
        <w:br/>
      </w:r>
      <w:r>
        <w:rPr>
          <w:rFonts w:ascii="monospace" w:hAnsi="monospace"/>
          <w:color w:val="000000"/>
          <w:sz w:val="16"/>
          <w:szCs w:val="16"/>
          <w:highlight w:val="white"/>
        </w:rPr>
        <w:br/>
      </w:r>
      <w:r>
        <w:rPr>
          <w:rFonts w:ascii="monospace" w:hAnsi="monospace"/>
          <w:color w:val="000000"/>
          <w:sz w:val="16"/>
          <w:szCs w:val="16"/>
          <w:highlight w:val="white"/>
        </w:rPr>
        <w:lastRenderedPageBreak/>
        <w:t xml:space="preserve">typedef struct H5P_mt_active_thread_count_t { </w:t>
      </w:r>
      <w:r>
        <w:rPr>
          <w:rFonts w:ascii="monospace" w:hAnsi="monospace"/>
          <w:color w:val="000000"/>
          <w:sz w:val="16"/>
          <w:szCs w:val="16"/>
          <w:highlight w:val="white"/>
        </w:rPr>
        <w:br/>
      </w:r>
      <w:r>
        <w:rPr>
          <w:rFonts w:ascii="monospace" w:hAnsi="monospace"/>
          <w:color w:val="000000"/>
          <w:sz w:val="16"/>
          <w:szCs w:val="16"/>
          <w:highlight w:val="white"/>
        </w:rPr>
        <w:br/>
        <w:t xml:space="preserve">    uint64_t            count; </w:t>
      </w:r>
    </w:p>
    <w:p w:rsidR="00D31373" w:rsidRDefault="00000000">
      <w:r>
        <w:rPr>
          <w:rFonts w:ascii="monospace" w:hAnsi="monospace"/>
          <w:color w:val="000000"/>
          <w:sz w:val="16"/>
          <w:szCs w:val="16"/>
          <w:highlight w:val="white"/>
        </w:rPr>
        <w:t xml:space="preserve">    bool                opening</w:t>
      </w:r>
    </w:p>
    <w:p w:rsidR="00D31373" w:rsidRDefault="00000000">
      <w:r>
        <w:rPr>
          <w:rFonts w:ascii="monospace" w:hAnsi="monospace"/>
          <w:color w:val="000000"/>
          <w:sz w:val="16"/>
          <w:szCs w:val="16"/>
          <w:highlight w:val="white"/>
        </w:rPr>
        <w:t xml:space="preserve">    bool                closing;</w:t>
      </w:r>
      <w:r>
        <w:rPr>
          <w:rFonts w:ascii="monospace" w:hAnsi="monospace"/>
          <w:color w:val="000000"/>
          <w:sz w:val="16"/>
          <w:szCs w:val="16"/>
          <w:highlight w:val="white"/>
        </w:rPr>
        <w:br/>
      </w:r>
      <w:r>
        <w:rPr>
          <w:rFonts w:ascii="monospace" w:hAnsi="monospace"/>
          <w:color w:val="000000"/>
          <w:sz w:val="16"/>
          <w:szCs w:val="16"/>
          <w:highlight w:val="white"/>
        </w:rPr>
        <w:br/>
        <w:t>} H5P_mt_active_thread_count_t;</w:t>
      </w:r>
    </w:p>
    <w:p w:rsidR="00D31373" w:rsidRDefault="00D31373">
      <w:pPr>
        <w:rPr>
          <w:rFonts w:ascii="monospace" w:hAnsi="monospace"/>
          <w:color w:val="000000"/>
          <w:sz w:val="16"/>
          <w:szCs w:val="16"/>
          <w:highlight w:val="white"/>
        </w:rPr>
      </w:pPr>
    </w:p>
    <w:p w:rsidR="00D31373" w:rsidRDefault="00000000">
      <w:r>
        <w:rPr>
          <w:rFonts w:ascii="monospace" w:hAnsi="monospace"/>
          <w:color w:val="000000"/>
          <w:sz w:val="16"/>
          <w:szCs w:val="16"/>
          <w:highlight w:val="white"/>
        </w:rPr>
        <w:t xml:space="preserve">/****************************************************************************************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struct H5P_mt_class_ref_counts_t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Property lists (i.e. instances on H5P_mt_class_t in the new implementation) need to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maintain</w:t>
      </w:r>
      <w:proofErr w:type="gramEnd"/>
      <w:r>
        <w:rPr>
          <w:rFonts w:ascii="monospace" w:hAnsi="monospace"/>
          <w:color w:val="000000"/>
          <w:sz w:val="16"/>
          <w:szCs w:val="16"/>
          <w:highlight w:val="white"/>
        </w:rPr>
        <w:t xml:space="preserve"> reference counts on the number of derived property list classes, the number</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derived</w:t>
      </w:r>
      <w:proofErr w:type="gramEnd"/>
      <w:r>
        <w:rPr>
          <w:rFonts w:ascii="monospace" w:hAnsi="monospace"/>
          <w:color w:val="000000"/>
          <w:sz w:val="16"/>
          <w:szCs w:val="16"/>
          <w:highlight w:val="white"/>
        </w:rPr>
        <w:t xml:space="preserve"> property lists, and whether the property list class still exists in the index.</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One can argue that these three ref counts should be combined into a single reference</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count</w:t>
      </w:r>
      <w:proofErr w:type="gramEnd"/>
      <w:r>
        <w:rPr>
          <w:rFonts w:ascii="monospace" w:hAnsi="monospace"/>
          <w:color w:val="000000"/>
          <w:sz w:val="16"/>
          <w:szCs w:val="16"/>
          <w:highlight w:val="white"/>
        </w:rPr>
        <w:t>.  For now, at least, I am inclined to retain this design feature for the</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following</w:t>
      </w:r>
      <w:proofErr w:type="gramEnd"/>
      <w:r>
        <w:rPr>
          <w:rFonts w:ascii="monospace" w:hAnsi="monospace"/>
          <w:color w:val="000000"/>
          <w:sz w:val="16"/>
          <w:szCs w:val="16"/>
          <w:highlight w:val="white"/>
        </w:rPr>
        <w:t xml:space="preserve"> reasons: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First, maintaining these reference counts separately seems likely to have some</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debugging</w:t>
      </w:r>
      <w:proofErr w:type="gramEnd"/>
      <w:r>
        <w:rPr>
          <w:rFonts w:ascii="monospace" w:hAnsi="monospace"/>
          <w:color w:val="000000"/>
          <w:sz w:val="16"/>
          <w:szCs w:val="16"/>
          <w:highlight w:val="white"/>
        </w:rPr>
        <w:t xml:space="preserve"> benefits, in that it provides more information about the current derivatives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of</w:t>
      </w:r>
      <w:proofErr w:type="gramEnd"/>
      <w:r>
        <w:rPr>
          <w:rFonts w:ascii="monospace" w:hAnsi="monospace"/>
          <w:color w:val="000000"/>
          <w:sz w:val="16"/>
          <w:szCs w:val="16"/>
          <w:highlight w:val="white"/>
        </w:rPr>
        <w:t xml:space="preserve"> the property list class than a single reference count.</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Second, given that we must replicate the behavior of the current implementation quite</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closely</w:t>
      </w:r>
      <w:proofErr w:type="gramEnd"/>
      <w:r>
        <w:rPr>
          <w:rFonts w:ascii="monospace" w:hAnsi="monospace"/>
          <w:color w:val="000000"/>
          <w:sz w:val="16"/>
          <w:szCs w:val="16"/>
          <w:highlight w:val="white"/>
        </w:rPr>
        <w:t xml:space="preserve"> in the single thread case, it seems to me that gratuitous design changes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should</w:t>
      </w:r>
      <w:proofErr w:type="gramEnd"/>
      <w:r>
        <w:rPr>
          <w:rFonts w:ascii="monospace" w:hAnsi="monospace"/>
          <w:color w:val="000000"/>
          <w:sz w:val="16"/>
          <w:szCs w:val="16"/>
          <w:highlight w:val="white"/>
        </w:rPr>
        <w:t xml:space="preserve"> be avoided.</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This, however raises the issue of how to keep the different reference counts</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synchronized</w:t>
      </w:r>
      <w:proofErr w:type="gramEnd"/>
      <w:r>
        <w:rPr>
          <w:rFonts w:ascii="monospace" w:hAnsi="monospace"/>
          <w:color w:val="000000"/>
          <w:sz w:val="16"/>
          <w:szCs w:val="16"/>
          <w:highlight w:val="white"/>
        </w:rPr>
        <w:t>, and it particular, how to avoid the case in which the combined</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reference</w:t>
      </w:r>
      <w:proofErr w:type="gramEnd"/>
      <w:r>
        <w:rPr>
          <w:rFonts w:ascii="monospace" w:hAnsi="monospace"/>
          <w:color w:val="000000"/>
          <w:sz w:val="16"/>
          <w:szCs w:val="16"/>
          <w:highlight w:val="white"/>
        </w:rPr>
        <w:t xml:space="preserve"> counts drop to zero, discard is initialized, and another thread comes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in</w:t>
      </w:r>
      <w:proofErr w:type="gramEnd"/>
      <w:r>
        <w:rPr>
          <w:rFonts w:ascii="monospace" w:hAnsi="monospace"/>
          <w:color w:val="000000"/>
          <w:sz w:val="16"/>
          <w:szCs w:val="16"/>
          <w:highlight w:val="white"/>
        </w:rPr>
        <w:t xml:space="preserve"> and tried to increment one of the reference counts.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Solve this by combining the various reference counts into a single atomic structure,</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and</w:t>
      </w:r>
      <w:proofErr w:type="gramEnd"/>
      <w:r>
        <w:rPr>
          <w:rFonts w:ascii="monospace" w:hAnsi="monospace"/>
          <w:color w:val="000000"/>
          <w:sz w:val="16"/>
          <w:szCs w:val="16"/>
          <w:highlight w:val="white"/>
        </w:rPr>
        <w:t xml:space="preserve"> not allowing any reference count to be incremented once all the reference counts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have</w:t>
      </w:r>
      <w:proofErr w:type="gramEnd"/>
      <w:r>
        <w:rPr>
          <w:rFonts w:ascii="monospace" w:hAnsi="monospace"/>
          <w:color w:val="000000"/>
          <w:sz w:val="16"/>
          <w:szCs w:val="16"/>
          <w:highlight w:val="white"/>
        </w:rPr>
        <w:t xml:space="preserve"> dropped to zero.</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This structure is intended to fulfill this role.  The individual fields are discussed</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below</w:t>
      </w:r>
      <w:proofErr w:type="gramEnd"/>
      <w:r>
        <w:rPr>
          <w:rFonts w:ascii="monospace" w:hAnsi="monospace"/>
          <w:color w:val="000000"/>
          <w:sz w:val="16"/>
          <w:szCs w:val="16"/>
          <w:highlight w:val="white"/>
        </w:rPr>
        <w:t>.  Observe that the size of the structure is less that 128 bits, which should</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allow</w:t>
      </w:r>
      <w:proofErr w:type="gramEnd"/>
      <w:r>
        <w:rPr>
          <w:rFonts w:ascii="monospace" w:hAnsi="monospace"/>
          <w:color w:val="000000"/>
          <w:sz w:val="16"/>
          <w:szCs w:val="16"/>
          <w:highlight w:val="white"/>
        </w:rPr>
        <w:t xml:space="preserve"> true atomic operation on most modern machines.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r>
        <w:rPr>
          <w:rFonts w:ascii="monospace" w:hAnsi="monospace"/>
          <w:color w:val="000000"/>
          <w:sz w:val="16"/>
          <w:szCs w:val="16"/>
          <w:highlight w:val="white"/>
        </w:rPr>
        <w:br/>
        <w:t xml:space="preserve"> * pl:           Number of </w:t>
      </w:r>
      <w:proofErr w:type="gramStart"/>
      <w:r>
        <w:rPr>
          <w:rFonts w:ascii="monospace" w:hAnsi="monospace"/>
          <w:color w:val="000000"/>
          <w:sz w:val="16"/>
          <w:szCs w:val="16"/>
          <w:highlight w:val="white"/>
        </w:rPr>
        <w:t>property</w:t>
      </w:r>
      <w:proofErr w:type="gramEnd"/>
      <w:r>
        <w:rPr>
          <w:rFonts w:ascii="monospace" w:hAnsi="monospace"/>
          <w:color w:val="000000"/>
          <w:sz w:val="16"/>
          <w:szCs w:val="16"/>
          <w:highlight w:val="white"/>
        </w:rPr>
        <w:t xml:space="preserve"> lists immediately derived from this property </w:t>
      </w:r>
      <w:r>
        <w:rPr>
          <w:rFonts w:ascii="monospace" w:hAnsi="monospace"/>
          <w:color w:val="000000"/>
          <w:sz w:val="16"/>
          <w:szCs w:val="16"/>
          <w:highlight w:val="white"/>
        </w:rPr>
        <w:br/>
        <w:t xml:space="preserve"> *               list class, and still extant. </w:t>
      </w:r>
      <w:r>
        <w:rPr>
          <w:rFonts w:ascii="monospace" w:hAnsi="monospace"/>
          <w:color w:val="000000"/>
          <w:sz w:val="16"/>
          <w:szCs w:val="16"/>
          <w:highlight w:val="white"/>
        </w:rPr>
        <w:b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plc</w:t>
      </w:r>
      <w:proofErr w:type="gramEnd"/>
      <w:r>
        <w:rPr>
          <w:rFonts w:ascii="monospace" w:hAnsi="monospace"/>
          <w:color w:val="000000"/>
          <w:sz w:val="16"/>
          <w:szCs w:val="16"/>
          <w:highlight w:val="white"/>
        </w:rPr>
        <w:t xml:space="preserve">:          Number of property list classes immediately derived from this property </w:t>
      </w:r>
      <w:r>
        <w:rPr>
          <w:rFonts w:ascii="monospace" w:hAnsi="monospace"/>
          <w:color w:val="000000"/>
          <w:sz w:val="16"/>
          <w:szCs w:val="16"/>
          <w:highlight w:val="white"/>
        </w:rPr>
        <w:br/>
        <w:t xml:space="preserve"> *               list class, and still extant.</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deleted</w:t>
      </w:r>
      <w:proofErr w:type="gramEnd"/>
      <w:r>
        <w:rPr>
          <w:rFonts w:ascii="monospace" w:hAnsi="monospace"/>
          <w:color w:val="000000"/>
          <w:sz w:val="16"/>
          <w:szCs w:val="16"/>
          <w:highlight w:val="white"/>
        </w:rPr>
        <w:t>:      Boolean flag indicating whether this property list class has been deleted</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from</w:t>
      </w:r>
      <w:proofErr w:type="gramEnd"/>
      <w:r>
        <w:rPr>
          <w:rFonts w:ascii="monospace" w:hAnsi="monospace"/>
          <w:color w:val="000000"/>
          <w:sz w:val="16"/>
          <w:szCs w:val="16"/>
          <w:highlight w:val="white"/>
        </w:rPr>
        <w:t xml:space="preserve"> the index.  This field is set to FALSE on creation, and set to TRUE</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when</w:t>
      </w:r>
      <w:proofErr w:type="gramEnd"/>
      <w:r>
        <w:rPr>
          <w:rFonts w:ascii="monospace" w:hAnsi="monospace"/>
          <w:color w:val="000000"/>
          <w:sz w:val="16"/>
          <w:szCs w:val="16"/>
          <w:highlight w:val="white"/>
        </w:rPr>
        <w:t xml:space="preserve"> the reference count on the property list class in the index drops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to</w:t>
      </w:r>
      <w:proofErr w:type="gramEnd"/>
      <w:r>
        <w:rPr>
          <w:rFonts w:ascii="monospace" w:hAnsi="monospace"/>
          <w:color w:val="000000"/>
          <w:sz w:val="16"/>
          <w:szCs w:val="16"/>
          <w:highlight w:val="white"/>
        </w:rPr>
        <w:t xml:space="preserve"> zero.</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r>
        <w:rPr>
          <w:rFonts w:ascii="monospace" w:hAnsi="monospace"/>
          <w:color w:val="000000"/>
          <w:sz w:val="16"/>
          <w:szCs w:val="16"/>
          <w:highlight w:val="white"/>
        </w:rPr>
        <w:br/>
        <w:t xml:space="preserve"> ****************************************************************************************/ </w:t>
      </w:r>
      <w:r>
        <w:rPr>
          <w:rFonts w:ascii="monospace" w:hAnsi="monospace"/>
          <w:color w:val="000000"/>
          <w:sz w:val="16"/>
          <w:szCs w:val="16"/>
          <w:highlight w:val="white"/>
        </w:rPr>
        <w:br/>
      </w:r>
    </w:p>
    <w:p w:rsidR="00D31373" w:rsidRDefault="00000000">
      <w:r>
        <w:rPr>
          <w:rFonts w:ascii="monospace" w:hAnsi="monospace"/>
          <w:color w:val="000000"/>
          <w:sz w:val="16"/>
          <w:szCs w:val="16"/>
          <w:highlight w:val="white"/>
        </w:rPr>
        <w:t>typedef struct H5P_mt_class_ref_counts_t {</w:t>
      </w:r>
    </w:p>
    <w:p w:rsidR="00D31373" w:rsidRDefault="00D31373">
      <w:pPr>
        <w:rPr>
          <w:rFonts w:ascii="monospace" w:hAnsi="monospace"/>
          <w:color w:val="000000"/>
          <w:sz w:val="16"/>
          <w:szCs w:val="16"/>
          <w:highlight w:val="white"/>
        </w:rPr>
      </w:pP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uint64_t pl;</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uint32_t plc;</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bool_    deleted;</w:t>
      </w:r>
    </w:p>
    <w:p w:rsidR="00D31373" w:rsidRDefault="00D31373">
      <w:pPr>
        <w:rPr>
          <w:rFonts w:ascii="monospace" w:hAnsi="monospace"/>
          <w:color w:val="000000"/>
          <w:sz w:val="16"/>
          <w:szCs w:val="16"/>
          <w:highlight w:val="white"/>
        </w:rPr>
      </w:pPr>
    </w:p>
    <w:p w:rsidR="00D31373" w:rsidRDefault="00000000">
      <w:proofErr w:type="gramStart"/>
      <w:r>
        <w:rPr>
          <w:rFonts w:ascii="monospace" w:hAnsi="monospace"/>
          <w:color w:val="000000"/>
          <w:sz w:val="16"/>
          <w:szCs w:val="16"/>
          <w:highlight w:val="white"/>
        </w:rPr>
        <w:t>}  H</w:t>
      </w:r>
      <w:proofErr w:type="gramEnd"/>
      <w:r>
        <w:rPr>
          <w:rFonts w:ascii="monospace" w:hAnsi="monospace"/>
          <w:color w:val="000000"/>
          <w:sz w:val="16"/>
          <w:szCs w:val="16"/>
          <w:highlight w:val="white"/>
        </w:rPr>
        <w:t>5P_mt_class_ref_counts_t</w:t>
      </w:r>
    </w:p>
    <w:p w:rsidR="00D31373" w:rsidRDefault="00D31373">
      <w:pPr>
        <w:rPr>
          <w:rFonts w:ascii="monospace" w:hAnsi="monospace"/>
          <w:color w:val="000000"/>
          <w:sz w:val="16"/>
          <w:szCs w:val="16"/>
          <w:highlight w:val="white"/>
        </w:rPr>
      </w:pPr>
    </w:p>
    <w:p w:rsidR="00D31373" w:rsidRDefault="00D31373">
      <w:pPr>
        <w:rPr>
          <w:rFonts w:ascii="monospace" w:hAnsi="monospace"/>
          <w:color w:val="000000"/>
          <w:sz w:val="16"/>
          <w:szCs w:val="16"/>
          <w:highlight w:val="white"/>
        </w:rPr>
      </w:pPr>
    </w:p>
    <w:p w:rsidR="00D31373" w:rsidRDefault="00000000">
      <w:r>
        <w:rPr>
          <w:rFonts w:ascii="monospace" w:hAnsi="monospace"/>
          <w:color w:val="000000"/>
          <w:sz w:val="16"/>
          <w:szCs w:val="16"/>
          <w:highlight w:val="white"/>
        </w:rPr>
        <w:t xml:space="preserve">/*********************************************************************************** </w:t>
      </w:r>
      <w:r>
        <w:rPr>
          <w:rFonts w:ascii="monospace" w:hAnsi="monospace"/>
          <w:color w:val="000000"/>
          <w:sz w:val="16"/>
          <w:szCs w:val="16"/>
          <w:highlight w:val="white"/>
        </w:rPr>
        <w:br/>
        <w:t xml:space="preserve"> * struct H5P_mt_class_sptr_t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The H5P_mt_class_sptr_t combines a pointer to H5P_mt_list_t with a serial number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in</w:t>
      </w:r>
      <w:proofErr w:type="gramEnd"/>
      <w:r>
        <w:rPr>
          <w:rFonts w:ascii="monospace" w:hAnsi="monospace"/>
          <w:color w:val="000000"/>
          <w:sz w:val="16"/>
          <w:szCs w:val="16"/>
          <w:highlight w:val="white"/>
        </w:rPr>
        <w:t xml:space="preserve"> a 128 bit package. It is intended to allow instances of H5P_mt_class_t to be</w:t>
      </w:r>
    </w:p>
    <w:p w:rsidR="00D31373" w:rsidRDefault="00000000">
      <w:r>
        <w:rPr>
          <w:rFonts w:ascii="monospace" w:hAnsi="monospace"/>
          <w:color w:val="000000"/>
          <w:sz w:val="16"/>
          <w:szCs w:val="16"/>
          <w:highlight w:val="white"/>
        </w:rPr>
        <w:lastRenderedPageBreak/>
        <w:t xml:space="preserve"> * </w:t>
      </w:r>
      <w:proofErr w:type="gramStart"/>
      <w:r>
        <w:rPr>
          <w:rFonts w:ascii="monospace" w:hAnsi="monospace"/>
          <w:color w:val="000000"/>
          <w:sz w:val="16"/>
          <w:szCs w:val="16"/>
          <w:highlight w:val="white"/>
        </w:rPr>
        <w:t>linked</w:t>
      </w:r>
      <w:proofErr w:type="gramEnd"/>
      <w:r>
        <w:rPr>
          <w:rFonts w:ascii="monospace" w:hAnsi="monospace"/>
          <w:color w:val="000000"/>
          <w:sz w:val="16"/>
          <w:szCs w:val="16"/>
          <w:highlight w:val="white"/>
        </w:rPr>
        <w:t xml:space="preserve"> together in a singly linked list – specifically in a free list.</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This combination of a pointer and a serial number is needed to prevent ABA </w:t>
      </w:r>
      <w:r>
        <w:rPr>
          <w:rFonts w:ascii="monospace" w:hAnsi="monospace"/>
          <w:color w:val="000000"/>
          <w:sz w:val="16"/>
          <w:szCs w:val="16"/>
          <w:highlight w:val="white"/>
        </w:rPr>
        <w:br/>
        <w:t xml:space="preserve"> * bugs.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ptr:         Pointer to an instance of H5P_mt_class_t.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sn:          Serial number that should be incremented by 1 each time a new </w:t>
      </w:r>
      <w:r>
        <w:rPr>
          <w:rFonts w:ascii="monospace" w:hAnsi="monospace"/>
          <w:color w:val="000000"/>
          <w:sz w:val="16"/>
          <w:szCs w:val="16"/>
          <w:highlight w:val="white"/>
        </w:rPr>
        <w:br/>
        <w:t xml:space="preserve"> *              value is assigned to ptr.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w:t>
      </w:r>
      <w:r>
        <w:rPr>
          <w:rFonts w:ascii="monospace" w:hAnsi="monospace"/>
          <w:color w:val="000000"/>
          <w:sz w:val="16"/>
          <w:szCs w:val="16"/>
          <w:highlight w:val="white"/>
        </w:rPr>
        <w:br/>
      </w:r>
      <w:r>
        <w:rPr>
          <w:rFonts w:ascii="monospace" w:hAnsi="monospace"/>
          <w:color w:val="000000"/>
          <w:sz w:val="16"/>
          <w:szCs w:val="16"/>
          <w:highlight w:val="white"/>
        </w:rPr>
        <w:br/>
        <w:t xml:space="preserve">typedef H5P_mt_class_sptr_t { </w:t>
      </w:r>
      <w:r>
        <w:rPr>
          <w:rFonts w:ascii="monospace" w:hAnsi="monospace"/>
          <w:color w:val="000000"/>
          <w:sz w:val="16"/>
          <w:szCs w:val="16"/>
          <w:highlight w:val="white"/>
        </w:rPr>
        <w:br/>
      </w:r>
      <w:r>
        <w:rPr>
          <w:rFonts w:ascii="monospace" w:hAnsi="monospace"/>
          <w:color w:val="000000"/>
          <w:sz w:val="16"/>
          <w:szCs w:val="16"/>
          <w:highlight w:val="white"/>
        </w:rPr>
        <w:br/>
        <w:t xml:space="preserve">   struct H5P_mt_class_t * ptr; </w:t>
      </w:r>
      <w:r>
        <w:rPr>
          <w:rFonts w:ascii="monospace" w:hAnsi="monospace"/>
          <w:color w:val="000000"/>
          <w:sz w:val="16"/>
          <w:szCs w:val="16"/>
          <w:highlight w:val="white"/>
        </w:rPr>
        <w:br/>
        <w:t xml:space="preserve">   unsigned long long int  sn; </w:t>
      </w:r>
      <w:r>
        <w:rPr>
          <w:rFonts w:ascii="monospace" w:hAnsi="monospace"/>
          <w:color w:val="000000"/>
          <w:sz w:val="16"/>
          <w:szCs w:val="16"/>
          <w:highlight w:val="white"/>
        </w:rPr>
        <w:br/>
      </w:r>
      <w:r>
        <w:rPr>
          <w:rFonts w:ascii="monospace" w:hAnsi="monospace"/>
          <w:color w:val="000000"/>
          <w:sz w:val="16"/>
          <w:szCs w:val="16"/>
          <w:highlight w:val="white"/>
        </w:rPr>
        <w:br/>
        <w:t>} H5P_mt_list_sptr_t;</w:t>
      </w:r>
      <w:r>
        <w:rPr>
          <w:rFonts w:ascii="monospace" w:hAnsi="monospace"/>
          <w:color w:val="000000"/>
          <w:sz w:val="16"/>
          <w:szCs w:val="16"/>
          <w:highlight w:val="white"/>
        </w:rPr>
        <w:br/>
      </w:r>
    </w:p>
    <w:p w:rsidR="00D31373" w:rsidRDefault="00D31373">
      <w:pPr>
        <w:rPr>
          <w:rFonts w:ascii="monospace" w:hAnsi="monospace"/>
          <w:color w:val="000000"/>
          <w:sz w:val="16"/>
          <w:szCs w:val="16"/>
          <w:highlight w:val="white"/>
        </w:rPr>
      </w:pPr>
    </w:p>
    <w:p w:rsidR="00D31373" w:rsidRDefault="00000000">
      <w:ins w:id="364" w:author="Unknown Author" w:date="2024-05-30T10:40:00Z">
        <w:r>
          <w:rPr>
            <w:rFonts w:ascii="monospace" w:hAnsi="monospace"/>
            <w:color w:val="000000"/>
            <w:sz w:val="16"/>
            <w:szCs w:val="16"/>
            <w:highlight w:val="white"/>
          </w:rPr>
          <w:t xml:space="preserve">/**************************************************************************************** </w:t>
        </w:r>
        <w:r>
          <w:rPr>
            <w:rFonts w:ascii="monospace" w:hAnsi="monospace"/>
            <w:color w:val="000000"/>
            <w:sz w:val="16"/>
            <w:szCs w:val="16"/>
            <w:highlight w:val="white"/>
          </w:rPr>
          <w:br/>
        </w:r>
      </w:ins>
      <w:r>
        <w:rPr>
          <w:rFonts w:ascii="monospace" w:hAnsi="monospace"/>
          <w:color w:val="000000"/>
          <w:sz w:val="16"/>
          <w:szCs w:val="16"/>
          <w:highlight w:val="white"/>
        </w:rPr>
        <w:t xml:space="preserve"> </w:t>
      </w:r>
      <w:ins w:id="365" w:author="Unknown Author" w:date="2024-05-30T10:40:00Z">
        <w:r>
          <w:rPr>
            <w:rFonts w:ascii="monospace" w:hAnsi="monospace"/>
            <w:color w:val="000000"/>
            <w:sz w:val="16"/>
            <w:szCs w:val="16"/>
            <w:highlight w:val="white"/>
          </w:rPr>
          <w:t xml:space="preserve">* </w:t>
        </w:r>
        <w:r>
          <w:rPr>
            <w:rFonts w:ascii="monospace" w:hAnsi="monospace"/>
            <w:color w:val="000000"/>
            <w:sz w:val="16"/>
            <w:szCs w:val="16"/>
            <w:highlight w:val="white"/>
          </w:rPr>
          <w:br/>
        </w:r>
      </w:ins>
      <w:r>
        <w:rPr>
          <w:rFonts w:ascii="monospace" w:hAnsi="monospace"/>
          <w:color w:val="000000"/>
          <w:sz w:val="16"/>
          <w:szCs w:val="16"/>
          <w:highlight w:val="white"/>
        </w:rPr>
        <w:t xml:space="preserve"> </w:t>
      </w:r>
      <w:ins w:id="366" w:author="Unknown Author" w:date="2024-05-30T10:40:00Z">
        <w:r>
          <w:rPr>
            <w:rFonts w:ascii="monospace" w:hAnsi="monospace"/>
            <w:color w:val="000000"/>
            <w:sz w:val="16"/>
            <w:szCs w:val="16"/>
            <w:highlight w:val="white"/>
          </w:rPr>
          <w:t xml:space="preserve">* struct H5P_mt_class_t </w:t>
        </w:r>
        <w:r>
          <w:rPr>
            <w:rFonts w:ascii="monospace" w:hAnsi="monospace"/>
            <w:color w:val="000000"/>
            <w:sz w:val="16"/>
            <w:szCs w:val="16"/>
            <w:highlight w:val="white"/>
          </w:rPr>
          <w:br/>
        </w:r>
      </w:ins>
      <w:r>
        <w:rPr>
          <w:rFonts w:ascii="monospace" w:hAnsi="monospace"/>
          <w:color w:val="000000"/>
          <w:sz w:val="16"/>
          <w:szCs w:val="16"/>
          <w:highlight w:val="white"/>
        </w:rPr>
        <w:t xml:space="preserve"> </w:t>
      </w:r>
      <w:ins w:id="367" w:author="Unknown Author" w:date="2024-05-30T10:40:00Z">
        <w:r>
          <w:rPr>
            <w:rFonts w:ascii="monospace" w:hAnsi="monospace"/>
            <w:color w:val="000000"/>
            <w:sz w:val="16"/>
            <w:szCs w:val="16"/>
            <w:highlight w:val="white"/>
          </w:rPr>
          <w:t xml:space="preserve">* </w:t>
        </w:r>
        <w:r>
          <w:rPr>
            <w:rFonts w:ascii="monospace" w:hAnsi="monospace"/>
            <w:color w:val="000000"/>
            <w:sz w:val="16"/>
            <w:szCs w:val="16"/>
            <w:highlight w:val="white"/>
          </w:rPr>
          <w:br/>
        </w:r>
      </w:ins>
      <w:r>
        <w:rPr>
          <w:rFonts w:ascii="monospace" w:hAnsi="monospace"/>
          <w:color w:val="000000"/>
          <w:sz w:val="16"/>
          <w:szCs w:val="16"/>
          <w:highlight w:val="white"/>
        </w:rPr>
        <w:t xml:space="preserve"> </w:t>
      </w:r>
      <w:ins w:id="368" w:author="Unknown Author" w:date="2024-05-30T10:40:00Z">
        <w:r>
          <w:rPr>
            <w:rFonts w:ascii="monospace" w:hAnsi="monospace"/>
            <w:color w:val="000000"/>
            <w:sz w:val="16"/>
            <w:szCs w:val="16"/>
            <w:highlight w:val="white"/>
          </w:rPr>
          <w:t xml:space="preserve">* Revised version of H5P_genclass_t designed for use in a multi-thread safe version </w:t>
        </w:r>
        <w:r>
          <w:rPr>
            <w:rFonts w:ascii="monospace" w:hAnsi="monospace"/>
            <w:color w:val="000000"/>
            <w:sz w:val="16"/>
            <w:szCs w:val="16"/>
            <w:highlight w:val="white"/>
          </w:rPr>
          <w:br/>
        </w:r>
      </w:ins>
      <w:r>
        <w:rPr>
          <w:rFonts w:ascii="monospace" w:hAnsi="monospace"/>
          <w:color w:val="000000"/>
          <w:sz w:val="16"/>
          <w:szCs w:val="16"/>
          <w:highlight w:val="white"/>
        </w:rPr>
        <w:t xml:space="preserve"> </w:t>
      </w:r>
      <w:ins w:id="369" w:author="Unknown Author" w:date="2024-05-30T10:40:00Z">
        <w:r>
          <w:rPr>
            <w:rFonts w:ascii="monospace" w:hAnsi="monospace"/>
            <w:color w:val="000000"/>
            <w:sz w:val="16"/>
            <w:szCs w:val="16"/>
            <w:highlight w:val="white"/>
          </w:rPr>
          <w:t xml:space="preserve">* of the HDF5 property list module (H5P). </w:t>
        </w:r>
        <w:r>
          <w:rPr>
            <w:rFonts w:ascii="monospace" w:hAnsi="monospace"/>
            <w:color w:val="000000"/>
            <w:sz w:val="16"/>
            <w:szCs w:val="16"/>
            <w:highlight w:val="white"/>
          </w:rPr>
          <w:br/>
        </w:r>
      </w:ins>
      <w:r>
        <w:rPr>
          <w:rFonts w:ascii="monospace" w:hAnsi="monospace"/>
          <w:color w:val="000000"/>
          <w:sz w:val="16"/>
          <w:szCs w:val="16"/>
          <w:highlight w:val="white"/>
        </w:rPr>
        <w:t xml:space="preserve"> </w:t>
      </w:r>
      <w:ins w:id="370" w:author="Unknown Author" w:date="2024-05-30T10:36:00Z">
        <w:r>
          <w:rPr>
            <w:rFonts w:ascii="monospace" w:hAnsi="monospace"/>
            <w:color w:val="000000"/>
            <w:sz w:val="16"/>
            <w:szCs w:val="16"/>
            <w:highlight w:val="white"/>
          </w:rPr>
          <w:t xml:space="preserve">* </w:t>
        </w:r>
        <w:r>
          <w:rPr>
            <w:rFonts w:ascii="monospace" w:hAnsi="monospace"/>
            <w:sz w:val="16"/>
            <w:szCs w:val="16"/>
          </w:rPr>
          <w:br/>
        </w:r>
      </w:ins>
      <w:r>
        <w:rPr>
          <w:rFonts w:ascii="monospace" w:hAnsi="monospace"/>
          <w:sz w:val="16"/>
          <w:szCs w:val="16"/>
        </w:rPr>
        <w:t xml:space="preserve"> </w:t>
      </w:r>
      <w:ins w:id="371" w:author="Unknown Author" w:date="2024-05-30T10:36:00Z">
        <w:r>
          <w:rPr>
            <w:rFonts w:ascii="monospace" w:hAnsi="monospace"/>
            <w:sz w:val="16"/>
            <w:szCs w:val="16"/>
          </w:rPr>
          <w:t xml:space="preserve">* At the conceptual level, a property list class is simply a template for constructing </w:t>
        </w:r>
        <w:r>
          <w:rPr>
            <w:rFonts w:ascii="monospace" w:hAnsi="monospace"/>
            <w:sz w:val="16"/>
            <w:szCs w:val="16"/>
          </w:rPr>
          <w:br/>
        </w:r>
      </w:ins>
      <w:r>
        <w:rPr>
          <w:rFonts w:ascii="monospace" w:hAnsi="monospace"/>
          <w:sz w:val="16"/>
          <w:szCs w:val="16"/>
        </w:rPr>
        <w:t xml:space="preserve"> </w:t>
      </w:r>
      <w:ins w:id="372" w:author="Unknown Author" w:date="2024-05-30T10:36:00Z">
        <w:r>
          <w:rPr>
            <w:rFonts w:ascii="monospace" w:hAnsi="monospace"/>
            <w:sz w:val="16"/>
            <w:szCs w:val="16"/>
          </w:rPr>
          <w:t xml:space="preserve">* a default version of </w:t>
        </w:r>
      </w:ins>
      <w:r>
        <w:rPr>
          <w:rFonts w:ascii="monospace" w:hAnsi="monospace"/>
          <w:sz w:val="16"/>
          <w:szCs w:val="16"/>
        </w:rPr>
        <w:t xml:space="preserve">a </w:t>
      </w:r>
      <w:ins w:id="373" w:author="Unknown Author" w:date="2024-05-30T10:36:00Z">
        <w:r>
          <w:rPr>
            <w:rFonts w:ascii="monospace" w:hAnsi="monospace"/>
            <w:sz w:val="16"/>
            <w:szCs w:val="16"/>
          </w:rPr>
          <w:t xml:space="preserve">member of a class of property lists, with the default properties, </w:t>
        </w:r>
        <w:r>
          <w:rPr>
            <w:rFonts w:ascii="monospace" w:hAnsi="monospace"/>
            <w:sz w:val="16"/>
            <w:szCs w:val="16"/>
          </w:rPr>
          <w:br/>
        </w:r>
      </w:ins>
      <w:r>
        <w:rPr>
          <w:rFonts w:ascii="monospace" w:hAnsi="monospace"/>
          <w:sz w:val="16"/>
          <w:szCs w:val="16"/>
        </w:rPr>
        <w:t xml:space="preserve"> </w:t>
      </w:r>
      <w:ins w:id="374" w:author="Unknown Author" w:date="2024-05-30T10:36:00Z">
        <w:r>
          <w:rPr>
            <w:rFonts w:ascii="monospace" w:hAnsi="monospace"/>
            <w:sz w:val="16"/>
            <w:szCs w:val="16"/>
          </w:rPr>
          <w:t xml:space="preserve">* each with that property's default value. </w:t>
        </w:r>
        <w:r>
          <w:rPr>
            <w:rFonts w:ascii="monospace" w:hAnsi="monospace"/>
            <w:sz w:val="16"/>
            <w:szCs w:val="16"/>
          </w:rPr>
          <w:br/>
        </w:r>
      </w:ins>
      <w:r>
        <w:rPr>
          <w:rFonts w:ascii="monospace" w:hAnsi="monospace"/>
          <w:sz w:val="16"/>
          <w:szCs w:val="16"/>
        </w:rPr>
        <w:t xml:space="preserve"> </w:t>
      </w:r>
      <w:ins w:id="375" w:author="Unknown Author" w:date="2024-05-30T10:3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76" w:author="Unknown Author" w:date="2024-05-30T10:36:00Z">
        <w:r>
          <w:rPr>
            <w:rFonts w:ascii="monospace" w:hAnsi="monospace"/>
            <w:sz w:val="16"/>
            <w:szCs w:val="16"/>
          </w:rPr>
          <w:t xml:space="preserve">* This simple concept is complicated by the requirement that modifications to property </w:t>
        </w:r>
        <w:r>
          <w:rPr>
            <w:rFonts w:ascii="monospace" w:hAnsi="monospace"/>
            <w:sz w:val="16"/>
            <w:szCs w:val="16"/>
          </w:rPr>
          <w:br/>
        </w:r>
      </w:ins>
      <w:r>
        <w:rPr>
          <w:rFonts w:ascii="monospace" w:hAnsi="monospace"/>
          <w:sz w:val="16"/>
          <w:szCs w:val="16"/>
        </w:rPr>
        <w:t xml:space="preserve"> </w:t>
      </w:r>
      <w:ins w:id="377" w:author="Unknown Author" w:date="2024-05-30T10:36:00Z">
        <w:r>
          <w:rPr>
            <w:rFonts w:ascii="monospace" w:hAnsi="monospace"/>
            <w:sz w:val="16"/>
            <w:szCs w:val="16"/>
          </w:rPr>
          <w:t xml:space="preserve">* list classes not effect preexisting derived property lists or property list classes. </w:t>
        </w:r>
        <w:r>
          <w:rPr>
            <w:rFonts w:ascii="monospace" w:hAnsi="monospace"/>
            <w:sz w:val="16"/>
            <w:szCs w:val="16"/>
          </w:rPr>
          <w:br/>
        </w:r>
      </w:ins>
      <w:r>
        <w:rPr>
          <w:rFonts w:ascii="monospace" w:hAnsi="monospace"/>
          <w:sz w:val="16"/>
          <w:szCs w:val="16"/>
        </w:rPr>
        <w:t xml:space="preserve"> </w:t>
      </w:r>
      <w:ins w:id="378" w:author="Unknown Author" w:date="2024-05-30T10:3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79" w:author="Unknown Author" w:date="2024-05-30T10:36:00Z">
        <w:r>
          <w:rPr>
            <w:rFonts w:ascii="monospace" w:hAnsi="monospace"/>
            <w:sz w:val="16"/>
            <w:szCs w:val="16"/>
          </w:rPr>
          <w:t xml:space="preserve">* The single thread version of H5P addressed this problem by duplicating property list </w:t>
        </w:r>
        <w:r>
          <w:rPr>
            <w:rFonts w:ascii="monospace" w:hAnsi="monospace"/>
            <w:sz w:val="16"/>
            <w:szCs w:val="16"/>
          </w:rPr>
          <w:br/>
        </w:r>
      </w:ins>
      <w:r>
        <w:rPr>
          <w:rFonts w:ascii="monospace" w:hAnsi="monospace"/>
          <w:sz w:val="16"/>
          <w:szCs w:val="16"/>
        </w:rPr>
        <w:t xml:space="preserve"> </w:t>
      </w:r>
      <w:ins w:id="380" w:author="Unknown Author" w:date="2024-05-30T10:36:00Z">
        <w:r>
          <w:rPr>
            <w:rFonts w:ascii="monospace" w:hAnsi="monospace"/>
            <w:sz w:val="16"/>
            <w:szCs w:val="16"/>
          </w:rPr>
          <w:t xml:space="preserve">* classes with derived property lists and/or property list classes whenever they are </w:t>
        </w:r>
        <w:r>
          <w:rPr>
            <w:rFonts w:ascii="monospace" w:hAnsi="monospace"/>
            <w:sz w:val="16"/>
            <w:szCs w:val="16"/>
          </w:rPr>
          <w:br/>
        </w:r>
      </w:ins>
      <w:r>
        <w:rPr>
          <w:rFonts w:ascii="monospace" w:hAnsi="monospace"/>
          <w:sz w:val="16"/>
          <w:szCs w:val="16"/>
        </w:rPr>
        <w:t xml:space="preserve"> </w:t>
      </w:r>
      <w:ins w:id="381" w:author="Unknown Author" w:date="2024-05-30T10:36:00Z">
        <w:r>
          <w:rPr>
            <w:rFonts w:ascii="monospace" w:hAnsi="monospace"/>
            <w:sz w:val="16"/>
            <w:szCs w:val="16"/>
          </w:rPr>
          <w:t xml:space="preserve">* modified.  The modification is applied to the duplicate, and the duplicate replaces </w:t>
        </w:r>
        <w:r>
          <w:rPr>
            <w:rFonts w:ascii="monospace" w:hAnsi="monospace"/>
            <w:sz w:val="16"/>
            <w:szCs w:val="16"/>
          </w:rPr>
          <w:br/>
        </w:r>
      </w:ins>
      <w:r>
        <w:rPr>
          <w:rFonts w:ascii="monospace" w:hAnsi="monospace"/>
          <w:sz w:val="16"/>
          <w:szCs w:val="16"/>
        </w:rPr>
        <w:t xml:space="preserve"> </w:t>
      </w:r>
      <w:ins w:id="382" w:author="Unknown Author" w:date="2024-05-30T10:36:00Z">
        <w:r>
          <w:rPr>
            <w:rFonts w:ascii="monospace" w:hAnsi="monospace"/>
            <w:sz w:val="16"/>
            <w:szCs w:val="16"/>
          </w:rPr>
          <w:t xml:space="preserve">* the base version in the index.  This approach has a number of problems, not the </w:t>
        </w:r>
        <w:r>
          <w:rPr>
            <w:rFonts w:ascii="monospace" w:hAnsi="monospace"/>
            <w:sz w:val="16"/>
            <w:szCs w:val="16"/>
          </w:rPr>
          <w:br/>
        </w:r>
      </w:ins>
      <w:r>
        <w:rPr>
          <w:rFonts w:ascii="monospace" w:hAnsi="monospace"/>
          <w:sz w:val="16"/>
          <w:szCs w:val="16"/>
        </w:rPr>
        <w:t xml:space="preserve"> </w:t>
      </w:r>
      <w:ins w:id="383" w:author="Unknown Author" w:date="2024-05-30T10:36:00Z">
        <w:r>
          <w:rPr>
            <w:rFonts w:ascii="monospace" w:hAnsi="monospace"/>
            <w:sz w:val="16"/>
            <w:szCs w:val="16"/>
          </w:rPr>
          <w:t xml:space="preserve">* least being that it makes it possible for multiple versions of the property list </w:t>
        </w:r>
        <w:r>
          <w:rPr>
            <w:rFonts w:ascii="monospace" w:hAnsi="monospace"/>
            <w:sz w:val="16"/>
            <w:szCs w:val="16"/>
          </w:rPr>
          <w:br/>
        </w:r>
      </w:ins>
      <w:r>
        <w:rPr>
          <w:rFonts w:ascii="monospace" w:hAnsi="monospace"/>
          <w:sz w:val="16"/>
          <w:szCs w:val="16"/>
        </w:rPr>
        <w:t xml:space="preserve"> </w:t>
      </w:r>
      <w:ins w:id="384" w:author="Unknown Author" w:date="2024-05-30T10:36:00Z">
        <w:r>
          <w:rPr>
            <w:rFonts w:ascii="monospace" w:hAnsi="monospace"/>
            <w:sz w:val="16"/>
            <w:szCs w:val="16"/>
          </w:rPr>
          <w:t xml:space="preserve">* class to exist in the index, and thus be visible to the user. </w:t>
        </w:r>
        <w:r>
          <w:rPr>
            <w:rFonts w:ascii="monospace" w:hAnsi="monospace"/>
            <w:sz w:val="16"/>
            <w:szCs w:val="16"/>
          </w:rPr>
          <w:br/>
        </w:r>
      </w:ins>
      <w:r>
        <w:rPr>
          <w:rFonts w:ascii="monospace" w:hAnsi="monospace"/>
          <w:sz w:val="16"/>
          <w:szCs w:val="16"/>
        </w:rPr>
        <w:t xml:space="preserve"> </w:t>
      </w:r>
      <w:ins w:id="385" w:author="Unknown Author" w:date="2024-05-30T10:3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86" w:author="Unknown Author" w:date="2024-05-30T10:36:00Z">
        <w:r>
          <w:rPr>
            <w:rFonts w:ascii="monospace" w:hAnsi="monospace"/>
            <w:sz w:val="16"/>
            <w:szCs w:val="16"/>
          </w:rPr>
          <w:t xml:space="preserve">* Instead, the multi-thread version of property list classes maintains back versions </w:t>
        </w:r>
        <w:r>
          <w:rPr>
            <w:rFonts w:ascii="monospace" w:hAnsi="monospace"/>
            <w:sz w:val="16"/>
            <w:szCs w:val="16"/>
          </w:rPr>
          <w:br/>
        </w:r>
      </w:ins>
      <w:r>
        <w:rPr>
          <w:rFonts w:ascii="monospace" w:hAnsi="monospace"/>
          <w:sz w:val="16"/>
          <w:szCs w:val="16"/>
        </w:rPr>
        <w:t xml:space="preserve"> </w:t>
      </w:r>
      <w:ins w:id="387" w:author="Unknown Author" w:date="2024-05-30T10:36:00Z">
        <w:r>
          <w:rPr>
            <w:rFonts w:ascii="monospace" w:hAnsi="monospace"/>
            <w:sz w:val="16"/>
            <w:szCs w:val="16"/>
          </w:rPr>
          <w:t xml:space="preserve">* of all properties tagged with the property list class version in which they were </w:t>
        </w:r>
        <w:r>
          <w:rPr>
            <w:rFonts w:ascii="monospace" w:hAnsi="monospace"/>
            <w:sz w:val="16"/>
            <w:szCs w:val="16"/>
          </w:rPr>
          <w:br/>
        </w:r>
      </w:ins>
      <w:r>
        <w:rPr>
          <w:rFonts w:ascii="monospace" w:hAnsi="monospace"/>
          <w:sz w:val="16"/>
          <w:szCs w:val="16"/>
        </w:rPr>
        <w:t xml:space="preserve"> </w:t>
      </w:r>
      <w:ins w:id="388" w:author="Unknown Author" w:date="2024-05-30T10:36:00Z">
        <w:r>
          <w:rPr>
            <w:rFonts w:ascii="monospace" w:hAnsi="monospace"/>
            <w:sz w:val="16"/>
            <w:szCs w:val="16"/>
          </w:rPr>
          <w:t xml:space="preserve">* created (and possibly deleted).  All properties are ref counted with the number of </w:t>
        </w:r>
        <w:r>
          <w:rPr>
            <w:rFonts w:ascii="monospace" w:hAnsi="monospace"/>
            <w:sz w:val="16"/>
            <w:szCs w:val="16"/>
          </w:rPr>
          <w:br/>
        </w:r>
      </w:ins>
      <w:r>
        <w:rPr>
          <w:rFonts w:ascii="monospace" w:hAnsi="monospace"/>
          <w:sz w:val="16"/>
          <w:szCs w:val="16"/>
        </w:rPr>
        <w:t xml:space="preserve"> </w:t>
      </w:r>
      <w:ins w:id="389" w:author="Unknown Author" w:date="2024-05-30T10:36:00Z">
        <w:r>
          <w:rPr>
            <w:rFonts w:ascii="monospace" w:hAnsi="monospace"/>
            <w:sz w:val="16"/>
            <w:szCs w:val="16"/>
          </w:rPr>
          <w:t xml:space="preserve">* properties in derived property lists that refer to them for default values.  Since </w:t>
        </w:r>
        <w:r>
          <w:rPr>
            <w:rFonts w:ascii="monospace" w:hAnsi="monospace"/>
            <w:sz w:val="16"/>
            <w:szCs w:val="16"/>
          </w:rPr>
          <w:br/>
        </w:r>
      </w:ins>
      <w:r>
        <w:rPr>
          <w:rFonts w:ascii="monospace" w:hAnsi="monospace"/>
          <w:sz w:val="16"/>
          <w:szCs w:val="16"/>
        </w:rPr>
        <w:t xml:space="preserve"> </w:t>
      </w:r>
      <w:ins w:id="390" w:author="Unknown Author" w:date="2024-05-30T10:36:00Z">
        <w:r>
          <w:rPr>
            <w:rFonts w:ascii="monospace" w:hAnsi="monospace"/>
            <w:sz w:val="16"/>
            <w:szCs w:val="16"/>
          </w:rPr>
          <w:t xml:space="preserve">* the ref count on a version of a property can only be incremented when that property </w:t>
        </w:r>
        <w:r>
          <w:rPr>
            <w:rFonts w:ascii="monospace" w:hAnsi="monospace"/>
            <w:sz w:val="16"/>
            <w:szCs w:val="16"/>
          </w:rPr>
          <w:br/>
        </w:r>
      </w:ins>
      <w:r>
        <w:rPr>
          <w:rFonts w:ascii="monospace" w:hAnsi="monospace"/>
          <w:sz w:val="16"/>
          <w:szCs w:val="16"/>
        </w:rPr>
        <w:t xml:space="preserve"> </w:t>
      </w:r>
      <w:ins w:id="391" w:author="Unknown Author" w:date="2024-05-30T10:36:00Z">
        <w:r>
          <w:rPr>
            <w:rFonts w:ascii="monospace" w:hAnsi="monospace"/>
            <w:sz w:val="16"/>
            <w:szCs w:val="16"/>
          </w:rPr>
          <w:t xml:space="preserve">* version appears in the current version of the property list class, this means that </w:t>
        </w:r>
        <w:r>
          <w:rPr>
            <w:rFonts w:ascii="monospace" w:hAnsi="monospace"/>
            <w:sz w:val="16"/>
            <w:szCs w:val="16"/>
          </w:rPr>
          <w:br/>
        </w:r>
      </w:ins>
      <w:r>
        <w:rPr>
          <w:rFonts w:ascii="monospace" w:hAnsi="monospace"/>
          <w:sz w:val="16"/>
          <w:szCs w:val="16"/>
        </w:rPr>
        <w:t xml:space="preserve"> </w:t>
      </w:r>
      <w:ins w:id="392" w:author="Unknown Author" w:date="2024-05-30T10:36:00Z">
        <w:r>
          <w:rPr>
            <w:rFonts w:ascii="monospace" w:hAnsi="monospace"/>
            <w:sz w:val="16"/>
            <w:szCs w:val="16"/>
          </w:rPr>
          <w:t xml:space="preserve">* back versions of properties may be safely discarded once their ref counts drop to zero. </w:t>
        </w:r>
        <w:r>
          <w:rPr>
            <w:rFonts w:ascii="monospace" w:hAnsi="monospace"/>
            <w:sz w:val="16"/>
            <w:szCs w:val="16"/>
          </w:rPr>
          <w:br/>
        </w:r>
      </w:ins>
      <w:r>
        <w:rPr>
          <w:rFonts w:ascii="monospace" w:hAnsi="monospace"/>
          <w:sz w:val="16"/>
          <w:szCs w:val="16"/>
        </w:rPr>
        <w:t xml:space="preserve"> </w:t>
      </w:r>
      <w:ins w:id="393" w:author="Unknown Author" w:date="2024-05-30T10:3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94" w:author="Unknown Author" w:date="2024-05-30T10:36:00Z">
        <w:r>
          <w:rPr>
            <w:rFonts w:ascii="monospace" w:hAnsi="monospace"/>
            <w:sz w:val="16"/>
            <w:szCs w:val="16"/>
          </w:rPr>
          <w:t xml:space="preserve">* Note that this no longer need be the case if we allow back version of property list </w:t>
        </w:r>
        <w:r>
          <w:rPr>
            <w:rFonts w:ascii="monospace" w:hAnsi="monospace"/>
            <w:sz w:val="16"/>
            <w:szCs w:val="16"/>
          </w:rPr>
          <w:br/>
        </w:r>
      </w:ins>
      <w:r>
        <w:rPr>
          <w:rFonts w:ascii="monospace" w:hAnsi="monospace"/>
          <w:sz w:val="16"/>
          <w:szCs w:val="16"/>
        </w:rPr>
        <w:t xml:space="preserve"> </w:t>
      </w:r>
      <w:ins w:id="395" w:author="Unknown Author" w:date="2024-05-30T10:36:00Z">
        <w:r>
          <w:rPr>
            <w:rFonts w:ascii="monospace" w:hAnsi="monospace"/>
            <w:sz w:val="16"/>
            <w:szCs w:val="16"/>
          </w:rPr>
          <w:t xml:space="preserve">* classes to be visible outside of H5P.  Note also that this is a semantic change in </w:t>
        </w:r>
        <w:r>
          <w:rPr>
            <w:rFonts w:ascii="monospace" w:hAnsi="monospace"/>
            <w:sz w:val="16"/>
            <w:szCs w:val="16"/>
          </w:rPr>
          <w:br/>
        </w:r>
      </w:ins>
      <w:r>
        <w:rPr>
          <w:rFonts w:ascii="monospace" w:hAnsi="monospace"/>
          <w:sz w:val="16"/>
          <w:szCs w:val="16"/>
        </w:rPr>
        <w:t xml:space="preserve"> </w:t>
      </w:r>
      <w:ins w:id="396" w:author="Unknown Author" w:date="2024-05-30T10:36:00Z">
        <w:r>
          <w:rPr>
            <w:rFonts w:ascii="monospace" w:hAnsi="monospace"/>
            <w:sz w:val="16"/>
            <w:szCs w:val="16"/>
          </w:rPr>
          <w:t xml:space="preserve">* the H5P API from the single thread version, albeit an obscure one, and to my thinking, </w:t>
        </w:r>
        <w:r>
          <w:rPr>
            <w:rFonts w:ascii="monospace" w:hAnsi="monospace"/>
            <w:sz w:val="16"/>
            <w:szCs w:val="16"/>
          </w:rPr>
          <w:br/>
        </w:r>
      </w:ins>
      <w:r>
        <w:rPr>
          <w:rFonts w:ascii="monospace" w:hAnsi="monospace"/>
          <w:sz w:val="16"/>
          <w:szCs w:val="16"/>
        </w:rPr>
        <w:t xml:space="preserve"> </w:t>
      </w:r>
      <w:ins w:id="397" w:author="Unknown Author" w:date="2024-05-30T10:36:00Z">
        <w:r>
          <w:rPr>
            <w:rFonts w:ascii="monospace" w:hAnsi="monospace"/>
            <w:sz w:val="16"/>
            <w:szCs w:val="16"/>
          </w:rPr>
          <w:t xml:space="preserve">* very much in the right direction. </w:t>
        </w:r>
        <w:r>
          <w:rPr>
            <w:rFonts w:ascii="monospace" w:hAnsi="monospace"/>
            <w:sz w:val="16"/>
            <w:szCs w:val="16"/>
          </w:rPr>
          <w:br/>
        </w:r>
      </w:ins>
      <w:r>
        <w:rPr>
          <w:rFonts w:ascii="monospace" w:hAnsi="monospace"/>
          <w:sz w:val="16"/>
          <w:szCs w:val="16"/>
        </w:rPr>
        <w:t xml:space="preserve"> </w:t>
      </w:r>
      <w:ins w:id="398" w:author="Unknown Author" w:date="2024-05-30T10:3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399" w:author="Unknown Author" w:date="2024-05-30T10:36:00Z">
        <w:r>
          <w:rPr>
            <w:rFonts w:ascii="monospace" w:hAnsi="monospace"/>
            <w:sz w:val="16"/>
            <w:szCs w:val="16"/>
          </w:rPr>
          <w:t xml:space="preserve">* More importantly, if all operations on a property list address a specific version, </w:t>
        </w:r>
        <w:r>
          <w:rPr>
            <w:rFonts w:ascii="monospace" w:hAnsi="monospace"/>
            <w:sz w:val="16"/>
            <w:szCs w:val="16"/>
          </w:rPr>
          <w:br/>
        </w:r>
      </w:ins>
      <w:r>
        <w:rPr>
          <w:rFonts w:ascii="monospace" w:hAnsi="monospace"/>
          <w:sz w:val="16"/>
          <w:szCs w:val="16"/>
        </w:rPr>
        <w:t xml:space="preserve"> </w:t>
      </w:r>
      <w:ins w:id="400" w:author="Unknown Author" w:date="2024-05-30T10:36:00Z">
        <w:r>
          <w:rPr>
            <w:rFonts w:ascii="monospace" w:hAnsi="monospace"/>
            <w:sz w:val="16"/>
            <w:szCs w:val="16"/>
          </w:rPr>
          <w:t xml:space="preserve">* and all modifications are effectively atomic, concurrent operations can occur without </w:t>
        </w:r>
        <w:r>
          <w:rPr>
            <w:rFonts w:ascii="monospace" w:hAnsi="monospace"/>
            <w:sz w:val="16"/>
            <w:szCs w:val="16"/>
          </w:rPr>
          <w:br/>
        </w:r>
      </w:ins>
      <w:r>
        <w:rPr>
          <w:rFonts w:ascii="monospace" w:hAnsi="monospace"/>
          <w:sz w:val="16"/>
          <w:szCs w:val="16"/>
        </w:rPr>
        <w:t xml:space="preserve"> </w:t>
      </w:r>
      <w:ins w:id="401" w:author="Unknown Author" w:date="2024-05-30T10:36:00Z">
        <w:r>
          <w:rPr>
            <w:rFonts w:ascii="monospace" w:hAnsi="monospace"/>
            <w:sz w:val="16"/>
            <w:szCs w:val="16"/>
          </w:rPr>
          <w:t xml:space="preserve">* the potential for data corruption as long as all modifications trigger an increment </w:t>
        </w:r>
        <w:r>
          <w:rPr>
            <w:rFonts w:ascii="monospace" w:hAnsi="monospace"/>
            <w:sz w:val="16"/>
            <w:szCs w:val="16"/>
          </w:rPr>
          <w:br/>
        </w:r>
      </w:ins>
      <w:r>
        <w:rPr>
          <w:rFonts w:ascii="monospace" w:hAnsi="monospace"/>
          <w:sz w:val="16"/>
          <w:szCs w:val="16"/>
        </w:rPr>
        <w:t xml:space="preserve"> </w:t>
      </w:r>
      <w:ins w:id="402" w:author="Unknown Author" w:date="2024-05-30T10:36:00Z">
        <w:r>
          <w:rPr>
            <w:rFonts w:ascii="monospace" w:hAnsi="monospace"/>
            <w:sz w:val="16"/>
            <w:szCs w:val="16"/>
          </w:rPr>
          <w:t xml:space="preserve">* of the property list class version number. </w:t>
        </w:r>
        <w:r>
          <w:rPr>
            <w:rFonts w:ascii="monospace" w:hAnsi="monospace"/>
            <w:sz w:val="16"/>
            <w:szCs w:val="16"/>
          </w:rPr>
          <w:br/>
        </w:r>
      </w:ins>
      <w:r>
        <w:rPr>
          <w:rFonts w:ascii="monospace" w:hAnsi="monospace"/>
          <w:sz w:val="16"/>
          <w:szCs w:val="16"/>
        </w:rPr>
        <w:t xml:space="preserve"> </w:t>
      </w:r>
      <w:ins w:id="403" w:author="Unknown Author" w:date="2024-05-30T10:3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04" w:author="Unknown Author" w:date="2024-05-30T10:36:00Z">
        <w:r>
          <w:rPr>
            <w:rFonts w:ascii="monospace" w:hAnsi="monospace"/>
            <w:sz w:val="16"/>
            <w:szCs w:val="16"/>
          </w:rPr>
          <w:t xml:space="preserve">* Making modifications to a property list class effectively atomic is slightly tricky, </w:t>
        </w:r>
        <w:r>
          <w:rPr>
            <w:rFonts w:ascii="monospace" w:hAnsi="monospace"/>
            <w:sz w:val="16"/>
            <w:szCs w:val="16"/>
          </w:rPr>
          <w:br/>
        </w:r>
      </w:ins>
      <w:r>
        <w:rPr>
          <w:rFonts w:ascii="monospace" w:hAnsi="monospace"/>
          <w:sz w:val="16"/>
          <w:szCs w:val="16"/>
        </w:rPr>
        <w:t xml:space="preserve"> </w:t>
      </w:r>
      <w:ins w:id="405" w:author="Unknown Author" w:date="2024-05-30T10:36:00Z">
        <w:r>
          <w:rPr>
            <w:rFonts w:ascii="monospace" w:hAnsi="monospace"/>
            <w:sz w:val="16"/>
            <w:szCs w:val="16"/>
          </w:rPr>
          <w:t xml:space="preserve">* as, to give an obvious example, inserting a new property and incrementing the </w:t>
        </w:r>
        <w:r>
          <w:rPr>
            <w:rFonts w:ascii="monospace" w:hAnsi="monospace"/>
            <w:sz w:val="16"/>
            <w:szCs w:val="16"/>
          </w:rPr>
          <w:br/>
        </w:r>
      </w:ins>
      <w:r>
        <w:rPr>
          <w:rFonts w:ascii="monospace" w:hAnsi="monospace"/>
          <w:sz w:val="16"/>
          <w:szCs w:val="16"/>
        </w:rPr>
        <w:t xml:space="preserve"> </w:t>
      </w:r>
      <w:ins w:id="406" w:author="Unknown Author" w:date="2024-05-30T10:36:00Z">
        <w:r>
          <w:rPr>
            <w:rFonts w:ascii="monospace" w:hAnsi="monospace"/>
            <w:sz w:val="16"/>
            <w:szCs w:val="16"/>
          </w:rPr>
          <w:t xml:space="preserve">* version number can't be made atomic without heroic measures.  However, by </w:t>
        </w:r>
        <w:r>
          <w:rPr>
            <w:rFonts w:ascii="monospace" w:hAnsi="monospace"/>
            <w:sz w:val="16"/>
            <w:szCs w:val="16"/>
          </w:rPr>
          <w:br/>
        </w:r>
      </w:ins>
      <w:r>
        <w:rPr>
          <w:rFonts w:ascii="monospace" w:hAnsi="monospace"/>
          <w:sz w:val="16"/>
          <w:szCs w:val="16"/>
        </w:rPr>
        <w:t xml:space="preserve"> </w:t>
      </w:r>
      <w:ins w:id="407" w:author="Unknown Author" w:date="2024-05-30T10:36:00Z">
        <w:r>
          <w:rPr>
            <w:rFonts w:ascii="monospace" w:hAnsi="monospace"/>
            <w:sz w:val="16"/>
            <w:szCs w:val="16"/>
          </w:rPr>
          <w:t xml:space="preserve">* targeting every operation at a specific version, we can make changes in progress </w:t>
        </w:r>
        <w:r>
          <w:rPr>
            <w:rFonts w:ascii="monospace" w:hAnsi="monospace"/>
            <w:sz w:val="16"/>
            <w:szCs w:val="16"/>
          </w:rPr>
          <w:br/>
        </w:r>
      </w:ins>
      <w:r>
        <w:rPr>
          <w:rFonts w:ascii="monospace" w:hAnsi="monospace"/>
          <w:sz w:val="16"/>
          <w:szCs w:val="16"/>
        </w:rPr>
        <w:t xml:space="preserve"> </w:t>
      </w:r>
      <w:ins w:id="408" w:author="Unknown Author" w:date="2024-05-30T10:36:00Z">
        <w:r>
          <w:rPr>
            <w:rFonts w:ascii="monospace" w:hAnsi="monospace"/>
            <w:sz w:val="16"/>
            <w:szCs w:val="16"/>
          </w:rPr>
          <w:t xml:space="preserve">* effectively invisible since new or modified properties are represented by new </w:t>
        </w:r>
        <w:r>
          <w:rPr>
            <w:rFonts w:ascii="monospace" w:hAnsi="monospace"/>
            <w:sz w:val="16"/>
            <w:szCs w:val="16"/>
          </w:rPr>
          <w:br/>
        </w:r>
      </w:ins>
      <w:r>
        <w:rPr>
          <w:rFonts w:ascii="monospace" w:hAnsi="monospace"/>
          <w:sz w:val="16"/>
          <w:szCs w:val="16"/>
        </w:rPr>
        <w:t xml:space="preserve"> </w:t>
      </w:r>
      <w:ins w:id="409" w:author="Unknown Author" w:date="2024-05-30T10:36:00Z">
        <w:r>
          <w:rPr>
            <w:rFonts w:ascii="monospace" w:hAnsi="monospace"/>
            <w:sz w:val="16"/>
            <w:szCs w:val="16"/>
          </w:rPr>
          <w:t xml:space="preserve">* instances of H5P_mt_prop_t with creation property list class versions higher than </w:t>
        </w:r>
        <w:r>
          <w:rPr>
            <w:rFonts w:ascii="monospace" w:hAnsi="monospace"/>
            <w:sz w:val="16"/>
            <w:szCs w:val="16"/>
          </w:rPr>
          <w:br/>
        </w:r>
      </w:ins>
      <w:r>
        <w:rPr>
          <w:rFonts w:ascii="monospace" w:hAnsi="monospace"/>
          <w:sz w:val="16"/>
          <w:szCs w:val="16"/>
        </w:rPr>
        <w:t xml:space="preserve"> </w:t>
      </w:r>
      <w:ins w:id="410" w:author="Unknown Author" w:date="2024-05-30T10:36:00Z">
        <w:r>
          <w:rPr>
            <w:rFonts w:ascii="monospace" w:hAnsi="monospace"/>
            <w:sz w:val="16"/>
            <w:szCs w:val="16"/>
          </w:rPr>
          <w:t xml:space="preserve">* the current version, and thus don't become visible until the property list class </w:t>
        </w:r>
        <w:r>
          <w:rPr>
            <w:rFonts w:ascii="monospace" w:hAnsi="monospace"/>
            <w:sz w:val="16"/>
            <w:szCs w:val="16"/>
          </w:rPr>
          <w:br/>
        </w:r>
      </w:ins>
      <w:r>
        <w:rPr>
          <w:rFonts w:ascii="monospace" w:hAnsi="monospace"/>
          <w:sz w:val="16"/>
          <w:szCs w:val="16"/>
        </w:rPr>
        <w:t xml:space="preserve"> </w:t>
      </w:r>
      <w:ins w:id="411" w:author="Unknown Author" w:date="2024-05-30T10:36:00Z">
        <w:r>
          <w:rPr>
            <w:rFonts w:ascii="monospace" w:hAnsi="monospace"/>
            <w:sz w:val="16"/>
            <w:szCs w:val="16"/>
          </w:rPr>
          <w:t>* version is incremented to the point that they become visible.</w:t>
        </w:r>
        <w:r>
          <w:rPr>
            <w:rFonts w:ascii="monospace" w:hAnsi="monospace"/>
            <w:sz w:val="16"/>
            <w:szCs w:val="16"/>
          </w:rPr>
          <w:br/>
        </w:r>
      </w:ins>
      <w:r>
        <w:rPr>
          <w:rFonts w:ascii="monospace" w:hAnsi="monospace"/>
          <w:sz w:val="16"/>
          <w:szCs w:val="16"/>
        </w:rPr>
        <w:t xml:space="preserve"> </w:t>
      </w:r>
      <w:ins w:id="412" w:author="Unknown Author" w:date="2024-05-30T10:36:00Z">
        <w:r>
          <w:rPr>
            <w:rFonts w:ascii="monospace" w:hAnsi="monospace"/>
            <w:sz w:val="16"/>
            <w:szCs w:val="16"/>
          </w:rPr>
          <w:t xml:space="preserve">* </w:t>
        </w:r>
        <w:r>
          <w:rPr>
            <w:rFonts w:ascii="monospace" w:hAnsi="monospace"/>
            <w:sz w:val="16"/>
            <w:szCs w:val="16"/>
          </w:rPr>
          <w:br/>
        </w:r>
      </w:ins>
      <w:r>
        <w:rPr>
          <w:rFonts w:ascii="monospace" w:hAnsi="monospace"/>
          <w:sz w:val="16"/>
          <w:szCs w:val="16"/>
        </w:rPr>
        <w:lastRenderedPageBreak/>
        <w:t xml:space="preserve"> </w:t>
      </w:r>
      <w:ins w:id="413" w:author="Unknown Author" w:date="2024-05-30T10:36:00Z">
        <w:r>
          <w:rPr>
            <w:rFonts w:ascii="monospace" w:hAnsi="monospace"/>
            <w:sz w:val="16"/>
            <w:szCs w:val="16"/>
          </w:rPr>
          <w:t xml:space="preserve">* However, if multiple modifications to the property list class are in progress </w:t>
        </w:r>
        <w:r>
          <w:rPr>
            <w:rFonts w:ascii="monospace" w:hAnsi="monospace"/>
            <w:sz w:val="16"/>
            <w:szCs w:val="16"/>
          </w:rPr>
          <w:br/>
        </w:r>
      </w:ins>
      <w:r>
        <w:rPr>
          <w:rFonts w:ascii="monospace" w:hAnsi="monospace"/>
          <w:sz w:val="16"/>
          <w:szCs w:val="16"/>
        </w:rPr>
        <w:t xml:space="preserve"> </w:t>
      </w:r>
      <w:ins w:id="414" w:author="Unknown Author" w:date="2024-05-30T10:36:00Z">
        <w:r>
          <w:rPr>
            <w:rFonts w:ascii="monospace" w:hAnsi="monospace"/>
            <w:sz w:val="16"/>
            <w:szCs w:val="16"/>
          </w:rPr>
          <w:t xml:space="preserve">* simultaneously, there is a race condition between the issue of a new version </w:t>
        </w:r>
        <w:r>
          <w:rPr>
            <w:rFonts w:ascii="monospace" w:hAnsi="monospace"/>
            <w:sz w:val="16"/>
            <w:szCs w:val="16"/>
          </w:rPr>
          <w:br/>
        </w:r>
      </w:ins>
      <w:r>
        <w:rPr>
          <w:rFonts w:ascii="monospace" w:hAnsi="monospace"/>
          <w:sz w:val="16"/>
          <w:szCs w:val="16"/>
        </w:rPr>
        <w:t xml:space="preserve"> </w:t>
      </w:r>
      <w:ins w:id="415" w:author="Unknown Author" w:date="2024-05-30T10:36:00Z">
        <w:r>
          <w:rPr>
            <w:rFonts w:ascii="monospace" w:hAnsi="monospace"/>
            <w:sz w:val="16"/>
            <w:szCs w:val="16"/>
          </w:rPr>
          <w:t xml:space="preserve">* number to be used to tag a modification, and the increment of the property list </w:t>
        </w:r>
        <w:r>
          <w:rPr>
            <w:rFonts w:ascii="monospace" w:hAnsi="monospace"/>
            <w:sz w:val="16"/>
            <w:szCs w:val="16"/>
          </w:rPr>
          <w:br/>
        </w:r>
      </w:ins>
      <w:r>
        <w:rPr>
          <w:rFonts w:ascii="monospace" w:hAnsi="monospace"/>
          <w:sz w:val="16"/>
          <w:szCs w:val="16"/>
        </w:rPr>
        <w:t xml:space="preserve"> </w:t>
      </w:r>
      <w:ins w:id="416" w:author="Unknown Author" w:date="2024-05-30T10:36:00Z">
        <w:r>
          <w:rPr>
            <w:rFonts w:ascii="monospace" w:hAnsi="monospace"/>
            <w:sz w:val="16"/>
            <w:szCs w:val="16"/>
          </w:rPr>
          <w:t xml:space="preserve">* class version number when the modification completes. </w:t>
        </w:r>
        <w:r>
          <w:rPr>
            <w:rFonts w:ascii="monospace" w:hAnsi="monospace"/>
            <w:sz w:val="16"/>
            <w:szCs w:val="16"/>
          </w:rPr>
          <w:br/>
        </w:r>
      </w:ins>
      <w:r>
        <w:rPr>
          <w:rFonts w:ascii="monospace" w:hAnsi="monospace"/>
          <w:sz w:val="16"/>
          <w:szCs w:val="16"/>
        </w:rPr>
        <w:t xml:space="preserve"> </w:t>
      </w:r>
      <w:ins w:id="417" w:author="Unknown Author" w:date="2024-05-30T10:3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18" w:author="Unknown Author" w:date="2024-05-30T10:36:00Z">
        <w:r>
          <w:rPr>
            <w:rFonts w:ascii="monospace" w:hAnsi="monospace"/>
            <w:sz w:val="16"/>
            <w:szCs w:val="16"/>
          </w:rPr>
          <w:t xml:space="preserve">* Conceptually, this can be handled by waiting to increment the version number until </w:t>
        </w:r>
        <w:r>
          <w:rPr>
            <w:rFonts w:ascii="monospace" w:hAnsi="monospace"/>
            <w:sz w:val="16"/>
            <w:szCs w:val="16"/>
          </w:rPr>
          <w:br/>
        </w:r>
      </w:ins>
      <w:r>
        <w:rPr>
          <w:rFonts w:ascii="monospace" w:hAnsi="monospace"/>
          <w:sz w:val="16"/>
          <w:szCs w:val="16"/>
        </w:rPr>
        <w:t xml:space="preserve"> </w:t>
      </w:r>
      <w:ins w:id="419" w:author="Unknown Author" w:date="2024-05-30T10:36:00Z">
        <w:r>
          <w:rPr>
            <w:rFonts w:ascii="monospace" w:hAnsi="monospace"/>
            <w:sz w:val="16"/>
            <w:szCs w:val="16"/>
          </w:rPr>
          <w:t xml:space="preserve">* the current version number is one less than the issued version number.  Use of a </w:t>
        </w:r>
        <w:r>
          <w:rPr>
            <w:rFonts w:ascii="monospace" w:hAnsi="monospace"/>
            <w:sz w:val="16"/>
            <w:szCs w:val="16"/>
          </w:rPr>
          <w:br/>
        </w:r>
      </w:ins>
      <w:r>
        <w:rPr>
          <w:rFonts w:ascii="monospace" w:hAnsi="monospace"/>
          <w:sz w:val="16"/>
          <w:szCs w:val="16"/>
        </w:rPr>
        <w:t xml:space="preserve"> </w:t>
      </w:r>
      <w:ins w:id="420" w:author="Unknown Author" w:date="2024-05-30T10:36:00Z">
        <w:r>
          <w:rPr>
            <w:rFonts w:ascii="monospace" w:hAnsi="monospace"/>
            <w:sz w:val="16"/>
            <w:szCs w:val="16"/>
          </w:rPr>
          <w:t xml:space="preserve">* condition variable is the obvious solution here -- but we will sleep and try again </w:t>
        </w:r>
        <w:r>
          <w:rPr>
            <w:rFonts w:ascii="monospace" w:hAnsi="monospace"/>
            <w:sz w:val="16"/>
            <w:szCs w:val="16"/>
          </w:rPr>
          <w:br/>
        </w:r>
      </w:ins>
      <w:r>
        <w:rPr>
          <w:rFonts w:ascii="monospace" w:hAnsi="monospace"/>
          <w:sz w:val="16"/>
          <w:szCs w:val="16"/>
        </w:rPr>
        <w:t xml:space="preserve"> </w:t>
      </w:r>
      <w:ins w:id="421" w:author="Unknown Author" w:date="2024-05-30T10:36:00Z">
        <w:r>
          <w:rPr>
            <w:rFonts w:ascii="monospace" w:hAnsi="monospace"/>
            <w:sz w:val="16"/>
            <w:szCs w:val="16"/>
          </w:rPr>
          <w:t xml:space="preserve">* until we settle on a threading package. </w:t>
        </w:r>
      </w:ins>
    </w:p>
    <w:p w:rsidR="00D31373" w:rsidRDefault="00000000">
      <w:pPr>
        <w:rPr>
          <w:rFonts w:ascii="monospace" w:hAnsi="monospace"/>
          <w:sz w:val="16"/>
          <w:szCs w:val="16"/>
        </w:rPr>
      </w:pPr>
      <w:r>
        <w:rPr>
          <w:rFonts w:ascii="monospace" w:hAnsi="monospace"/>
          <w:sz w:val="16"/>
          <w:szCs w:val="16"/>
        </w:rPr>
        <w:t xml:space="preserve"> </w:t>
      </w:r>
      <w:ins w:id="422" w:author="Unknown Author" w:date="2024-05-30T10:36:00Z">
        <w:r>
          <w:rPr>
            <w:rFonts w:ascii="monospace" w:hAnsi="monospace"/>
            <w:sz w:val="16"/>
            <w:szCs w:val="16"/>
          </w:rPr>
          <w:t>*</w:t>
        </w:r>
      </w:ins>
    </w:p>
    <w:p w:rsidR="00D31373" w:rsidRDefault="00000000">
      <w:pPr>
        <w:rPr>
          <w:rFonts w:ascii="monospace" w:hAnsi="monospace"/>
          <w:sz w:val="16"/>
          <w:szCs w:val="16"/>
        </w:rPr>
      </w:pPr>
      <w:r>
        <w:rPr>
          <w:rFonts w:ascii="monospace" w:hAnsi="monospace"/>
          <w:sz w:val="16"/>
          <w:szCs w:val="16"/>
        </w:rPr>
        <w:t xml:space="preserve"> </w:t>
      </w:r>
      <w:ins w:id="423" w:author="Unknown Author" w:date="2024-05-30T10:36:00Z">
        <w:r>
          <w:rPr>
            <w:rFonts w:ascii="monospace" w:hAnsi="monospace"/>
            <w:sz w:val="16"/>
            <w:szCs w:val="16"/>
          </w:rPr>
          <w:t>* There is also a potential race condition if a delete and either a modify or an</w:t>
        </w:r>
      </w:ins>
    </w:p>
    <w:p w:rsidR="00D31373" w:rsidRDefault="00000000">
      <w:pPr>
        <w:rPr>
          <w:rFonts w:ascii="monospace" w:hAnsi="monospace"/>
          <w:sz w:val="16"/>
          <w:szCs w:val="16"/>
        </w:rPr>
      </w:pPr>
      <w:r>
        <w:rPr>
          <w:rFonts w:ascii="monospace" w:hAnsi="monospace"/>
          <w:sz w:val="16"/>
          <w:szCs w:val="16"/>
        </w:rPr>
        <w:t xml:space="preserve"> </w:t>
      </w:r>
      <w:ins w:id="424" w:author="Unknown Author" w:date="2024-05-30T10:36:00Z">
        <w:r>
          <w:rPr>
            <w:rFonts w:ascii="monospace" w:hAnsi="monospace"/>
            <w:sz w:val="16"/>
            <w:szCs w:val="16"/>
          </w:rPr>
          <w:t xml:space="preserve">* </w:t>
        </w:r>
        <w:proofErr w:type="gramStart"/>
        <w:r>
          <w:rPr>
            <w:rFonts w:ascii="monospace" w:hAnsi="monospace"/>
            <w:sz w:val="16"/>
            <w:szCs w:val="16"/>
          </w:rPr>
          <w:t>insert</w:t>
        </w:r>
        <w:proofErr w:type="gramEnd"/>
        <w:r>
          <w:rPr>
            <w:rFonts w:ascii="monospace" w:hAnsi="monospace"/>
            <w:sz w:val="16"/>
            <w:szCs w:val="16"/>
          </w:rPr>
          <w:t xml:space="preserve"> on a single property is in progress at the same time.  In this case, the</w:t>
        </w:r>
      </w:ins>
    </w:p>
    <w:p w:rsidR="00D31373" w:rsidRDefault="00000000">
      <w:r>
        <w:rPr>
          <w:rFonts w:ascii="monospace" w:hAnsi="monospace"/>
          <w:sz w:val="16"/>
          <w:szCs w:val="16"/>
        </w:rPr>
        <w:t xml:space="preserve"> </w:t>
      </w:r>
      <w:ins w:id="425" w:author="Unknown Author" w:date="2024-05-30T10:36:00Z">
        <w:r>
          <w:rPr>
            <w:rFonts w:ascii="monospace" w:hAnsi="monospace"/>
            <w:sz w:val="16"/>
            <w:szCs w:val="16"/>
          </w:rPr>
          <w:t xml:space="preserve">* </w:t>
        </w:r>
        <w:proofErr w:type="gramStart"/>
        <w:r>
          <w:rPr>
            <w:rFonts w:ascii="monospace" w:hAnsi="monospace"/>
            <w:sz w:val="16"/>
            <w:szCs w:val="16"/>
          </w:rPr>
          <w:t>operations</w:t>
        </w:r>
        <w:proofErr w:type="gramEnd"/>
        <w:r>
          <w:rPr>
            <w:rFonts w:ascii="monospace" w:hAnsi="monospace"/>
            <w:sz w:val="16"/>
            <w:szCs w:val="16"/>
          </w:rPr>
          <w:t xml:space="preserve"> must proceed in target version issue order.</w:t>
        </w:r>
        <w:r>
          <w:rPr>
            <w:rFonts w:ascii="monospace" w:hAnsi="monospace"/>
            <w:sz w:val="16"/>
            <w:szCs w:val="16"/>
          </w:rPr>
          <w:br/>
        </w:r>
      </w:ins>
      <w:r>
        <w:rPr>
          <w:rFonts w:ascii="monospace" w:hAnsi="monospace"/>
          <w:sz w:val="16"/>
          <w:szCs w:val="16"/>
        </w:rPr>
        <w:t xml:space="preserve"> </w:t>
      </w:r>
      <w:ins w:id="426" w:author="Unknown Author" w:date="2024-05-30T10:3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27" w:author="Unknown Author" w:date="2024-05-30T10:37:00Z">
        <w:r>
          <w:rPr>
            <w:rFonts w:ascii="monospace" w:hAnsi="monospace"/>
            <w:color w:val="000000"/>
            <w:sz w:val="16"/>
            <w:szCs w:val="16"/>
            <w:highlight w:val="white"/>
          </w:rPr>
          <w:t xml:space="preserve">* A second fundamental difference between the single thread and the multi-thread </w:t>
        </w:r>
        <w:r>
          <w:rPr>
            <w:rFonts w:ascii="monospace" w:hAnsi="monospace"/>
            <w:sz w:val="16"/>
            <w:szCs w:val="16"/>
          </w:rPr>
          <w:br/>
        </w:r>
      </w:ins>
      <w:r>
        <w:rPr>
          <w:rFonts w:ascii="monospace" w:hAnsi="monospace"/>
          <w:sz w:val="16"/>
          <w:szCs w:val="16"/>
        </w:rPr>
        <w:t xml:space="preserve"> </w:t>
      </w:r>
      <w:ins w:id="428" w:author="Unknown Author" w:date="2024-05-30T10:37:00Z">
        <w:r>
          <w:rPr>
            <w:rFonts w:ascii="monospace" w:hAnsi="monospace"/>
            <w:sz w:val="16"/>
            <w:szCs w:val="16"/>
          </w:rPr>
          <w:t xml:space="preserve">* implementations of the property list class, is that properties are stored on a </w:t>
        </w:r>
        <w:r>
          <w:rPr>
            <w:rFonts w:ascii="monospace" w:hAnsi="monospace"/>
            <w:sz w:val="16"/>
            <w:szCs w:val="16"/>
          </w:rPr>
          <w:br/>
        </w:r>
      </w:ins>
      <w:r>
        <w:rPr>
          <w:rFonts w:ascii="monospace" w:hAnsi="monospace"/>
          <w:sz w:val="16"/>
          <w:szCs w:val="16"/>
        </w:rPr>
        <w:t xml:space="preserve"> </w:t>
      </w:r>
      <w:ins w:id="429" w:author="Unknown Author" w:date="2024-05-30T10:37:00Z">
        <w:r>
          <w:rPr>
            <w:rFonts w:ascii="monospace" w:hAnsi="monospace"/>
            <w:sz w:val="16"/>
            <w:szCs w:val="16"/>
          </w:rPr>
          <w:t xml:space="preserve">* lock free singly linked list (LFSLL) instead of a skip list.  This LFSLL list is </w:t>
        </w:r>
        <w:r>
          <w:rPr>
            <w:rFonts w:ascii="monospace" w:hAnsi="monospace"/>
            <w:sz w:val="16"/>
            <w:szCs w:val="16"/>
          </w:rPr>
          <w:br/>
        </w:r>
      </w:ins>
      <w:r>
        <w:rPr>
          <w:rFonts w:ascii="monospace" w:hAnsi="monospace"/>
          <w:sz w:val="16"/>
          <w:szCs w:val="16"/>
        </w:rPr>
        <w:t xml:space="preserve"> </w:t>
      </w:r>
      <w:ins w:id="430" w:author="Unknown Author" w:date="2024-05-30T10:37:00Z">
        <w:r>
          <w:rPr>
            <w:rFonts w:ascii="monospace" w:hAnsi="monospace"/>
            <w:sz w:val="16"/>
            <w:szCs w:val="16"/>
          </w:rPr>
          <w:t xml:space="preserve">* sorted first by a hash on the property name, second by property name (to allow for </w:t>
        </w:r>
        <w:r>
          <w:rPr>
            <w:rFonts w:ascii="monospace" w:hAnsi="monospace"/>
            <w:sz w:val="16"/>
            <w:szCs w:val="16"/>
          </w:rPr>
          <w:br/>
        </w:r>
      </w:ins>
      <w:r>
        <w:rPr>
          <w:rFonts w:ascii="monospace" w:hAnsi="monospace"/>
          <w:sz w:val="16"/>
          <w:szCs w:val="16"/>
        </w:rPr>
        <w:t xml:space="preserve"> </w:t>
      </w:r>
      <w:ins w:id="431" w:author="Unknown Author" w:date="2024-05-30T10:37:00Z">
        <w:r>
          <w:rPr>
            <w:rFonts w:ascii="monospace" w:hAnsi="monospace"/>
            <w:sz w:val="16"/>
            <w:szCs w:val="16"/>
          </w:rPr>
          <w:t xml:space="preserve">* hash collisions), and finally by creation version in decreasing order. </w:t>
        </w:r>
        <w:r>
          <w:rPr>
            <w:rFonts w:ascii="monospace" w:hAnsi="monospace"/>
            <w:sz w:val="16"/>
            <w:szCs w:val="16"/>
          </w:rPr>
          <w:br/>
        </w:r>
      </w:ins>
      <w:r>
        <w:rPr>
          <w:rFonts w:ascii="monospace" w:hAnsi="monospace"/>
          <w:sz w:val="16"/>
          <w:szCs w:val="16"/>
        </w:rPr>
        <w:t xml:space="preserve"> </w:t>
      </w:r>
      <w:ins w:id="432"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33" w:author="Unknown Author" w:date="2024-05-30T10:37:00Z">
        <w:r>
          <w:rPr>
            <w:rFonts w:ascii="monospace" w:hAnsi="monospace"/>
            <w:sz w:val="16"/>
            <w:szCs w:val="16"/>
          </w:rPr>
          <w:t xml:space="preserve">* Given that property lists are typically short (less that 25 properties), and that </w:t>
        </w:r>
        <w:r>
          <w:rPr>
            <w:rFonts w:ascii="monospace" w:hAnsi="monospace"/>
            <w:sz w:val="16"/>
            <w:szCs w:val="16"/>
          </w:rPr>
          <w:br/>
        </w:r>
      </w:ins>
      <w:r>
        <w:rPr>
          <w:rFonts w:ascii="monospace" w:hAnsi="monospace"/>
          <w:sz w:val="16"/>
          <w:szCs w:val="16"/>
        </w:rPr>
        <w:t xml:space="preserve"> </w:t>
      </w:r>
      <w:ins w:id="434" w:author="Unknown Author" w:date="2024-05-30T10:37:00Z">
        <w:r>
          <w:rPr>
            <w:rFonts w:ascii="monospace" w:hAnsi="monospace"/>
            <w:sz w:val="16"/>
            <w:szCs w:val="16"/>
          </w:rPr>
          <w:t xml:space="preserve">* the LFSLL will be searched only on property insert, delete, or modification, the </w:t>
        </w:r>
        <w:r>
          <w:rPr>
            <w:rFonts w:ascii="monospace" w:hAnsi="monospace"/>
            <w:sz w:val="16"/>
            <w:szCs w:val="16"/>
          </w:rPr>
          <w:br/>
        </w:r>
      </w:ins>
      <w:r>
        <w:rPr>
          <w:rFonts w:ascii="monospace" w:hAnsi="monospace"/>
          <w:sz w:val="16"/>
          <w:szCs w:val="16"/>
        </w:rPr>
        <w:t xml:space="preserve"> </w:t>
      </w:r>
      <w:ins w:id="435" w:author="Unknown Author" w:date="2024-05-30T10:37:00Z">
        <w:r>
          <w:rPr>
            <w:rFonts w:ascii="monospace" w:hAnsi="monospace"/>
            <w:sz w:val="16"/>
            <w:szCs w:val="16"/>
          </w:rPr>
          <w:t xml:space="preserve">* LFSLL should be near optimal for this application. However, if the number of </w:t>
        </w:r>
        <w:r>
          <w:rPr>
            <w:rFonts w:ascii="monospace" w:hAnsi="monospace"/>
            <w:sz w:val="16"/>
            <w:szCs w:val="16"/>
          </w:rPr>
          <w:br/>
        </w:r>
      </w:ins>
      <w:r>
        <w:rPr>
          <w:rFonts w:ascii="monospace" w:hAnsi="monospace"/>
          <w:sz w:val="16"/>
          <w:szCs w:val="16"/>
        </w:rPr>
        <w:t xml:space="preserve"> </w:t>
      </w:r>
      <w:ins w:id="436" w:author="Unknown Author" w:date="2024-05-30T10:37:00Z">
        <w:r>
          <w:rPr>
            <w:rFonts w:ascii="monospace" w:hAnsi="monospace"/>
            <w:sz w:val="16"/>
            <w:szCs w:val="16"/>
          </w:rPr>
          <w:t xml:space="preserve">* properties (or back versions of same) balloon and cause performance issues, it </w:t>
        </w:r>
        <w:r>
          <w:rPr>
            <w:rFonts w:ascii="monospace" w:hAnsi="monospace"/>
            <w:sz w:val="16"/>
            <w:szCs w:val="16"/>
          </w:rPr>
          <w:br/>
        </w:r>
      </w:ins>
      <w:r>
        <w:rPr>
          <w:rFonts w:ascii="monospace" w:hAnsi="monospace"/>
          <w:sz w:val="16"/>
          <w:szCs w:val="16"/>
        </w:rPr>
        <w:t xml:space="preserve"> </w:t>
      </w:r>
      <w:ins w:id="437" w:author="Unknown Author" w:date="2024-05-30T10:37:00Z">
        <w:r>
          <w:rPr>
            <w:rFonts w:ascii="monospace" w:hAnsi="monospace"/>
            <w:sz w:val="16"/>
            <w:szCs w:val="16"/>
          </w:rPr>
          <w:t xml:space="preserve">* will be easy enough to replace the LFSLL with a lock free hash table. </w:t>
        </w:r>
        <w:r>
          <w:rPr>
            <w:rFonts w:ascii="monospace" w:hAnsi="monospace"/>
            <w:sz w:val="16"/>
            <w:szCs w:val="16"/>
          </w:rPr>
          <w:br/>
        </w:r>
      </w:ins>
      <w:r>
        <w:rPr>
          <w:rFonts w:ascii="monospace" w:hAnsi="monospace"/>
          <w:sz w:val="16"/>
          <w:szCs w:val="16"/>
        </w:rPr>
        <w:t xml:space="preserve"> </w:t>
      </w:r>
      <w:ins w:id="438"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39" w:author="Unknown Author" w:date="2024-05-30T10:37:00Z">
        <w:r>
          <w:rPr>
            <w:rFonts w:ascii="monospace" w:hAnsi="monospace"/>
            <w:sz w:val="16"/>
            <w:szCs w:val="16"/>
          </w:rPr>
          <w:t xml:space="preserve">* Finally, for code simplicity, properties inherited from the parent property list </w:t>
        </w:r>
        <w:r>
          <w:rPr>
            <w:rFonts w:ascii="monospace" w:hAnsi="monospace"/>
            <w:sz w:val="16"/>
            <w:szCs w:val="16"/>
          </w:rPr>
          <w:br/>
        </w:r>
      </w:ins>
      <w:r>
        <w:rPr>
          <w:rFonts w:ascii="monospace" w:hAnsi="monospace"/>
          <w:sz w:val="16"/>
          <w:szCs w:val="16"/>
        </w:rPr>
        <w:t xml:space="preserve"> </w:t>
      </w:r>
      <w:ins w:id="440" w:author="Unknown Author" w:date="2024-05-30T10:37:00Z">
        <w:r>
          <w:rPr>
            <w:rFonts w:ascii="monospace" w:hAnsi="monospace"/>
            <w:sz w:val="16"/>
            <w:szCs w:val="16"/>
          </w:rPr>
          <w:t xml:space="preserve">* class are copied into the LFSLL of properties in the derived property list class. </w:t>
        </w:r>
        <w:r>
          <w:rPr>
            <w:rFonts w:ascii="monospace" w:hAnsi="monospace"/>
            <w:sz w:val="16"/>
            <w:szCs w:val="16"/>
          </w:rPr>
          <w:br/>
        </w:r>
      </w:ins>
      <w:r>
        <w:rPr>
          <w:rFonts w:ascii="monospace" w:hAnsi="monospace"/>
          <w:sz w:val="16"/>
          <w:szCs w:val="16"/>
        </w:rPr>
        <w:t xml:space="preserve"> </w:t>
      </w:r>
      <w:ins w:id="441" w:author="Unknown Author" w:date="2024-05-30T10:37:00Z">
        <w:r>
          <w:rPr>
            <w:rFonts w:ascii="monospace" w:hAnsi="monospace"/>
            <w:sz w:val="16"/>
            <w:szCs w:val="16"/>
          </w:rPr>
          <w:t xml:space="preserve">* There is nothing magic about this, and we can revert to the old system if there </w:t>
        </w:r>
        <w:r>
          <w:rPr>
            <w:rFonts w:ascii="monospace" w:hAnsi="monospace"/>
            <w:sz w:val="16"/>
            <w:szCs w:val="16"/>
          </w:rPr>
          <w:br/>
        </w:r>
      </w:ins>
      <w:r>
        <w:rPr>
          <w:rFonts w:ascii="monospace" w:hAnsi="monospace"/>
          <w:sz w:val="16"/>
          <w:szCs w:val="16"/>
        </w:rPr>
        <w:t xml:space="preserve"> </w:t>
      </w:r>
      <w:ins w:id="442" w:author="Unknown Author" w:date="2024-05-30T10:37:00Z">
        <w:r>
          <w:rPr>
            <w:rFonts w:ascii="monospace" w:hAnsi="monospace"/>
            <w:sz w:val="16"/>
            <w:szCs w:val="16"/>
          </w:rPr>
          <w:t xml:space="preserve">* is some reason to do so. </w:t>
        </w:r>
        <w:r>
          <w:rPr>
            <w:rFonts w:ascii="monospace" w:hAnsi="monospace"/>
            <w:sz w:val="16"/>
            <w:szCs w:val="16"/>
          </w:rPr>
          <w:br/>
        </w:r>
      </w:ins>
      <w:r>
        <w:rPr>
          <w:rFonts w:ascii="monospace" w:hAnsi="monospace"/>
          <w:sz w:val="16"/>
          <w:szCs w:val="16"/>
        </w:rPr>
        <w:t xml:space="preserve"> </w:t>
      </w:r>
      <w:ins w:id="443"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44" w:author="Unknown Author" w:date="2024-05-30T10:37:00Z">
        <w:r>
          <w:rPr>
            <w:rFonts w:ascii="monospace" w:hAnsi="monospace"/>
            <w:sz w:val="16"/>
            <w:szCs w:val="16"/>
          </w:rPr>
          <w:t xml:space="preserve">* Note, however, that it is still necessary for property list classes to maintain </w:t>
        </w:r>
        <w:r>
          <w:rPr>
            <w:rFonts w:ascii="monospace" w:hAnsi="monospace"/>
            <w:sz w:val="16"/>
            <w:szCs w:val="16"/>
          </w:rPr>
          <w:br/>
        </w:r>
      </w:ins>
      <w:r>
        <w:rPr>
          <w:rFonts w:ascii="monospace" w:hAnsi="monospace"/>
          <w:sz w:val="16"/>
          <w:szCs w:val="16"/>
        </w:rPr>
        <w:t xml:space="preserve"> </w:t>
      </w:r>
      <w:ins w:id="445" w:author="Unknown Author" w:date="2024-05-30T10:37:00Z">
        <w:r>
          <w:rPr>
            <w:rFonts w:ascii="monospace" w:hAnsi="monospace"/>
            <w:sz w:val="16"/>
            <w:szCs w:val="16"/>
          </w:rPr>
          <w:t xml:space="preserve">* pointers to their parent property list classes due to the requirement that </w:t>
        </w:r>
        <w:r>
          <w:rPr>
            <w:rFonts w:ascii="monospace" w:hAnsi="monospace"/>
            <w:sz w:val="16"/>
            <w:szCs w:val="16"/>
          </w:rPr>
          <w:br/>
        </w:r>
      </w:ins>
      <w:r>
        <w:rPr>
          <w:rFonts w:ascii="monospace" w:hAnsi="monospace"/>
          <w:sz w:val="16"/>
          <w:szCs w:val="16"/>
        </w:rPr>
        <w:t xml:space="preserve"> </w:t>
      </w:r>
      <w:ins w:id="446" w:author="Unknown Author" w:date="2024-05-30T10:37:00Z">
        <w:r>
          <w:rPr>
            <w:rFonts w:ascii="monospace" w:hAnsi="monospace"/>
            <w:sz w:val="16"/>
            <w:szCs w:val="16"/>
          </w:rPr>
          <w:t xml:space="preserve">* all close functions in ancestor property list classes be called on close. </w:t>
        </w:r>
        <w:r>
          <w:rPr>
            <w:rFonts w:ascii="monospace" w:hAnsi="monospace"/>
            <w:sz w:val="16"/>
            <w:szCs w:val="16"/>
          </w:rPr>
          <w:br/>
        </w:r>
      </w:ins>
      <w:r>
        <w:rPr>
          <w:rFonts w:ascii="monospace" w:hAnsi="monospace"/>
          <w:sz w:val="16"/>
          <w:szCs w:val="16"/>
        </w:rPr>
        <w:t xml:space="preserve"> </w:t>
      </w:r>
      <w:ins w:id="447"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48" w:author="Unknown Author" w:date="2024-05-30T10:37:00Z">
        <w:r>
          <w:rPr>
            <w:rFonts w:ascii="monospace" w:hAnsi="monospace"/>
            <w:sz w:val="16"/>
            <w:szCs w:val="16"/>
          </w:rPr>
          <w:t xml:space="preserve">* With this outline of H5P_mt_class_t in hand, we now address individual fields. </w:t>
        </w:r>
        <w:r>
          <w:rPr>
            <w:rFonts w:ascii="monospace" w:hAnsi="monospace"/>
            <w:sz w:val="16"/>
            <w:szCs w:val="16"/>
          </w:rPr>
          <w:br/>
        </w:r>
      </w:ins>
      <w:r>
        <w:rPr>
          <w:rFonts w:ascii="monospace" w:hAnsi="monospace"/>
          <w:sz w:val="16"/>
          <w:szCs w:val="16"/>
        </w:rPr>
        <w:t xml:space="preserve"> </w:t>
      </w:r>
      <w:ins w:id="449"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50" w:author="Unknown Author" w:date="2024-05-30T10:37:00Z">
        <w:r>
          <w:rPr>
            <w:rFonts w:ascii="monospace" w:hAnsi="monospace"/>
            <w:sz w:val="16"/>
            <w:szCs w:val="16"/>
          </w:rPr>
          <w:t xml:space="preserve">*                                                         JRM -- 5/22/24 </w:t>
        </w:r>
        <w:r>
          <w:rPr>
            <w:rFonts w:ascii="monospace" w:hAnsi="monospace"/>
            <w:sz w:val="16"/>
            <w:szCs w:val="16"/>
          </w:rPr>
          <w:br/>
        </w:r>
      </w:ins>
      <w:r>
        <w:rPr>
          <w:rFonts w:ascii="monospace" w:hAnsi="monospace"/>
          <w:sz w:val="16"/>
          <w:szCs w:val="16"/>
        </w:rPr>
        <w:t xml:space="preserve"> </w:t>
      </w:r>
      <w:ins w:id="451"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52" w:author="Unknown Author" w:date="2024-05-30T10:37:00Z">
        <w:r>
          <w:rPr>
            <w:rFonts w:ascii="monospace" w:hAnsi="monospace"/>
            <w:sz w:val="16"/>
            <w:szCs w:val="16"/>
          </w:rPr>
          <w:t xml:space="preserve">* The fields of H5P_mt_prop_t are discussed individually below. </w:t>
        </w:r>
        <w:r>
          <w:rPr>
            <w:rFonts w:ascii="monospace" w:hAnsi="monospace"/>
            <w:sz w:val="16"/>
            <w:szCs w:val="16"/>
          </w:rPr>
          <w:br/>
        </w:r>
      </w:ins>
      <w:r>
        <w:rPr>
          <w:rFonts w:ascii="monospace" w:hAnsi="monospace"/>
          <w:sz w:val="16"/>
          <w:szCs w:val="16"/>
        </w:rPr>
        <w:t xml:space="preserve"> </w:t>
      </w:r>
      <w:ins w:id="453"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54" w:author="Unknown Author" w:date="2024-05-30T10:37:00Z">
        <w:r>
          <w:rPr>
            <w:rFonts w:ascii="monospace" w:hAnsi="monospace"/>
            <w:sz w:val="16"/>
            <w:szCs w:val="16"/>
          </w:rPr>
          <w:t xml:space="preserve">* tag:         Integer value set to H5P_MT_CLASS_TAG when an instance of H5P_mt_class_t </w:t>
        </w:r>
        <w:r>
          <w:rPr>
            <w:rFonts w:ascii="monospace" w:hAnsi="monospace"/>
            <w:sz w:val="16"/>
            <w:szCs w:val="16"/>
          </w:rPr>
          <w:br/>
        </w:r>
      </w:ins>
      <w:r>
        <w:rPr>
          <w:rFonts w:ascii="monospace" w:hAnsi="monospace"/>
          <w:sz w:val="16"/>
          <w:szCs w:val="16"/>
        </w:rPr>
        <w:t xml:space="preserve"> </w:t>
      </w:r>
      <w:ins w:id="455" w:author="Unknown Author" w:date="2024-05-30T10:37:00Z">
        <w:r>
          <w:rPr>
            <w:rFonts w:ascii="monospace" w:hAnsi="monospace"/>
            <w:sz w:val="16"/>
            <w:szCs w:val="16"/>
          </w:rPr>
          <w:t xml:space="preserve">*              is allocated from the heap, and to H5P_MT_CLASS_INVALID_TAG just before </w:t>
        </w:r>
        <w:r>
          <w:rPr>
            <w:rFonts w:ascii="monospace" w:hAnsi="monospace"/>
            <w:sz w:val="16"/>
            <w:szCs w:val="16"/>
          </w:rPr>
          <w:br/>
        </w:r>
      </w:ins>
      <w:r>
        <w:rPr>
          <w:rFonts w:ascii="monospace" w:hAnsi="monospace"/>
          <w:sz w:val="16"/>
          <w:szCs w:val="16"/>
        </w:rPr>
        <w:t xml:space="preserve"> </w:t>
      </w:r>
      <w:ins w:id="456" w:author="Unknown Author" w:date="2024-05-30T10:37:00Z">
        <w:r>
          <w:rPr>
            <w:rFonts w:ascii="monospace" w:hAnsi="monospace"/>
            <w:sz w:val="16"/>
            <w:szCs w:val="16"/>
          </w:rPr>
          <w:t xml:space="preserve">*              it is released back to the heap.  The field is used to validate pointer </w:t>
        </w:r>
        <w:r>
          <w:rPr>
            <w:rFonts w:ascii="monospace" w:hAnsi="monospace"/>
            <w:sz w:val="16"/>
            <w:szCs w:val="16"/>
          </w:rPr>
          <w:br/>
        </w:r>
      </w:ins>
      <w:r>
        <w:rPr>
          <w:rFonts w:ascii="monospace" w:hAnsi="monospace"/>
          <w:sz w:val="16"/>
          <w:szCs w:val="16"/>
        </w:rPr>
        <w:t xml:space="preserve"> </w:t>
      </w:r>
      <w:ins w:id="457" w:author="Unknown Author" w:date="2024-05-30T10:37:00Z">
        <w:r>
          <w:rPr>
            <w:rFonts w:ascii="monospace" w:hAnsi="monospace"/>
            <w:sz w:val="16"/>
            <w:szCs w:val="16"/>
          </w:rPr>
          <w:t xml:space="preserve">*              to instances of H5P_mt_class_t, </w:t>
        </w:r>
        <w:r>
          <w:rPr>
            <w:rFonts w:ascii="monospace" w:hAnsi="monospace"/>
            <w:sz w:val="16"/>
            <w:szCs w:val="16"/>
          </w:rPr>
          <w:br/>
        </w:r>
      </w:ins>
      <w:r>
        <w:rPr>
          <w:rFonts w:ascii="monospace" w:hAnsi="monospace"/>
          <w:sz w:val="16"/>
          <w:szCs w:val="16"/>
        </w:rPr>
        <w:t xml:space="preserve"> </w:t>
      </w:r>
      <w:ins w:id="458"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59" w:author="Unknown Author" w:date="2024-05-30T10:37:00Z">
        <w:r>
          <w:rPr>
            <w:rFonts w:ascii="monospace" w:hAnsi="monospace"/>
            <w:sz w:val="16"/>
            <w:szCs w:val="16"/>
          </w:rPr>
          <w:t xml:space="preserve">* parent_id:   ID assigned to the immediate parent property list class in the index. </w:t>
        </w:r>
        <w:r>
          <w:rPr>
            <w:rFonts w:ascii="monospace" w:hAnsi="monospace"/>
            <w:sz w:val="16"/>
            <w:szCs w:val="16"/>
          </w:rPr>
          <w:br/>
        </w:r>
      </w:ins>
      <w:r>
        <w:rPr>
          <w:rFonts w:ascii="monospace" w:hAnsi="monospace"/>
          <w:sz w:val="16"/>
          <w:szCs w:val="16"/>
        </w:rPr>
        <w:t xml:space="preserve"> </w:t>
      </w:r>
      <w:ins w:id="460" w:author="Unknown Author" w:date="2024-05-30T10:37:00Z">
        <w:r>
          <w:rPr>
            <w:rFonts w:ascii="monospace" w:hAnsi="monospace"/>
            <w:sz w:val="16"/>
            <w:szCs w:val="16"/>
          </w:rPr>
          <w:t xml:space="preserve">*              As the parent cannot be deleted until its ref counts drop to zero, </w:t>
        </w:r>
        <w:r>
          <w:rPr>
            <w:rFonts w:ascii="monospace" w:hAnsi="monospace"/>
            <w:sz w:val="16"/>
            <w:szCs w:val="16"/>
          </w:rPr>
          <w:br/>
        </w:r>
      </w:ins>
      <w:r>
        <w:rPr>
          <w:rFonts w:ascii="monospace" w:hAnsi="monospace"/>
          <w:sz w:val="16"/>
          <w:szCs w:val="16"/>
        </w:rPr>
        <w:t xml:space="preserve"> </w:t>
      </w:r>
      <w:ins w:id="461" w:author="Unknown Author" w:date="2024-05-30T10:37:00Z">
        <w:r>
          <w:rPr>
            <w:rFonts w:ascii="monospace" w:hAnsi="monospace"/>
            <w:sz w:val="16"/>
            <w:szCs w:val="16"/>
          </w:rPr>
          <w:t xml:space="preserve">*              it must exist at least as long as this property list class. </w:t>
        </w:r>
        <w:r>
          <w:rPr>
            <w:rFonts w:ascii="monospace" w:hAnsi="monospace"/>
            <w:sz w:val="16"/>
            <w:szCs w:val="16"/>
          </w:rPr>
          <w:br/>
        </w:r>
      </w:ins>
      <w:r>
        <w:rPr>
          <w:rFonts w:ascii="monospace" w:hAnsi="monospace"/>
          <w:sz w:val="16"/>
          <w:szCs w:val="16"/>
        </w:rPr>
        <w:t xml:space="preserve"> </w:t>
      </w:r>
      <w:ins w:id="462"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63" w:author="Unknown Author" w:date="2024-05-30T10:37:00Z">
        <w:r>
          <w:rPr>
            <w:rFonts w:ascii="monospace" w:hAnsi="monospace"/>
            <w:sz w:val="16"/>
            <w:szCs w:val="16"/>
          </w:rPr>
          <w:t xml:space="preserve">*              This field is not atomic, as it is set before this property list class </w:t>
        </w:r>
        <w:r>
          <w:rPr>
            <w:rFonts w:ascii="monospace" w:hAnsi="monospace"/>
            <w:sz w:val="16"/>
            <w:szCs w:val="16"/>
          </w:rPr>
          <w:br/>
        </w:r>
      </w:ins>
      <w:r>
        <w:rPr>
          <w:rFonts w:ascii="monospace" w:hAnsi="monospace"/>
          <w:sz w:val="16"/>
          <w:szCs w:val="16"/>
        </w:rPr>
        <w:t xml:space="preserve"> </w:t>
      </w:r>
      <w:ins w:id="464" w:author="Unknown Author" w:date="2024-05-30T10:37:00Z">
        <w:r>
          <w:rPr>
            <w:rFonts w:ascii="monospace" w:hAnsi="monospace"/>
            <w:sz w:val="16"/>
            <w:szCs w:val="16"/>
          </w:rPr>
          <w:t xml:space="preserve">*              is inserted in the index, and thus becomes visible to to other threads. </w:t>
        </w:r>
        <w:r>
          <w:rPr>
            <w:rFonts w:ascii="monospace" w:hAnsi="monospace"/>
            <w:sz w:val="16"/>
            <w:szCs w:val="16"/>
          </w:rPr>
          <w:br/>
        </w:r>
      </w:ins>
      <w:r>
        <w:rPr>
          <w:rFonts w:ascii="monospace" w:hAnsi="monospace"/>
          <w:sz w:val="16"/>
          <w:szCs w:val="16"/>
        </w:rPr>
        <w:t xml:space="preserve"> </w:t>
      </w:r>
      <w:ins w:id="465"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66" w:author="Unknown Author" w:date="2024-05-30T10:37:00Z">
        <w:r>
          <w:rPr>
            <w:rFonts w:ascii="monospace" w:hAnsi="monospace"/>
            <w:sz w:val="16"/>
            <w:szCs w:val="16"/>
          </w:rPr>
          <w:t xml:space="preserve">* parent_ptr:  Pointer to the instance of H5P_mt_class_t that represents the immediate </w:t>
        </w:r>
        <w:r>
          <w:rPr>
            <w:rFonts w:ascii="monospace" w:hAnsi="monospace"/>
            <w:sz w:val="16"/>
            <w:szCs w:val="16"/>
          </w:rPr>
          <w:br/>
        </w:r>
      </w:ins>
      <w:r>
        <w:rPr>
          <w:rFonts w:ascii="monospace" w:hAnsi="monospace"/>
          <w:sz w:val="16"/>
          <w:szCs w:val="16"/>
        </w:rPr>
        <w:t xml:space="preserve"> </w:t>
      </w:r>
      <w:ins w:id="467" w:author="Unknown Author" w:date="2024-05-30T10:37:00Z">
        <w:r>
          <w:rPr>
            <w:rFonts w:ascii="monospace" w:hAnsi="monospace"/>
            <w:sz w:val="16"/>
            <w:szCs w:val="16"/>
          </w:rPr>
          <w:t xml:space="preserve">*              parent property list class in the index.  As the parent cannot be </w:t>
        </w:r>
        <w:r>
          <w:rPr>
            <w:rFonts w:ascii="monospace" w:hAnsi="monospace"/>
            <w:sz w:val="16"/>
            <w:szCs w:val="16"/>
          </w:rPr>
          <w:br/>
        </w:r>
      </w:ins>
      <w:r>
        <w:rPr>
          <w:rFonts w:ascii="monospace" w:hAnsi="monospace"/>
          <w:sz w:val="16"/>
          <w:szCs w:val="16"/>
        </w:rPr>
        <w:t xml:space="preserve"> </w:t>
      </w:r>
      <w:ins w:id="468" w:author="Unknown Author" w:date="2024-05-30T10:37:00Z">
        <w:r>
          <w:rPr>
            <w:rFonts w:ascii="monospace" w:hAnsi="monospace"/>
            <w:sz w:val="16"/>
            <w:szCs w:val="16"/>
          </w:rPr>
          <w:t xml:space="preserve">*              deleted until its ref counts drop to zero, it must exist and this pointer </w:t>
        </w:r>
        <w:r>
          <w:rPr>
            <w:rFonts w:ascii="monospace" w:hAnsi="monospace"/>
            <w:sz w:val="16"/>
            <w:szCs w:val="16"/>
          </w:rPr>
          <w:br/>
        </w:r>
      </w:ins>
      <w:r>
        <w:rPr>
          <w:rFonts w:ascii="monospace" w:hAnsi="monospace"/>
          <w:sz w:val="16"/>
          <w:szCs w:val="16"/>
        </w:rPr>
        <w:t xml:space="preserve"> </w:t>
      </w:r>
      <w:ins w:id="469" w:author="Unknown Author" w:date="2024-05-30T10:37:00Z">
        <w:r>
          <w:rPr>
            <w:rFonts w:ascii="monospace" w:hAnsi="monospace"/>
            <w:sz w:val="16"/>
            <w:szCs w:val="16"/>
          </w:rPr>
          <w:t xml:space="preserve">*              must be valid at least as long as this property list class. </w:t>
        </w:r>
        <w:r>
          <w:rPr>
            <w:rFonts w:ascii="monospace" w:hAnsi="monospace"/>
            <w:sz w:val="16"/>
            <w:szCs w:val="16"/>
          </w:rPr>
          <w:br/>
        </w:r>
      </w:ins>
      <w:r>
        <w:rPr>
          <w:rFonts w:ascii="monospace" w:hAnsi="monospace"/>
          <w:sz w:val="16"/>
          <w:szCs w:val="16"/>
        </w:rPr>
        <w:t xml:space="preserve"> </w:t>
      </w:r>
      <w:ins w:id="470"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71" w:author="Unknown Author" w:date="2024-05-30T10:37:00Z">
        <w:r>
          <w:rPr>
            <w:rFonts w:ascii="monospace" w:hAnsi="monospace"/>
            <w:sz w:val="16"/>
            <w:szCs w:val="16"/>
          </w:rPr>
          <w:t xml:space="preserve">*              This field is not atomic, as it is set before this property list class </w:t>
        </w:r>
        <w:r>
          <w:rPr>
            <w:rFonts w:ascii="monospace" w:hAnsi="monospace"/>
            <w:sz w:val="16"/>
            <w:szCs w:val="16"/>
          </w:rPr>
          <w:br/>
        </w:r>
      </w:ins>
      <w:r>
        <w:rPr>
          <w:rFonts w:ascii="monospace" w:hAnsi="monospace"/>
          <w:sz w:val="16"/>
          <w:szCs w:val="16"/>
        </w:rPr>
        <w:t xml:space="preserve"> </w:t>
      </w:r>
      <w:ins w:id="472" w:author="Unknown Author" w:date="2024-05-30T10:37:00Z">
        <w:r>
          <w:rPr>
            <w:rFonts w:ascii="monospace" w:hAnsi="monospace"/>
            <w:sz w:val="16"/>
            <w:szCs w:val="16"/>
          </w:rPr>
          <w:t>*              is inserted in the index, and thus becomes visible to to other threads.</w:t>
        </w:r>
      </w:ins>
    </w:p>
    <w:p w:rsidR="00D31373" w:rsidRDefault="00000000">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Fonts w:ascii="monospace" w:hAnsi="monospace"/>
          <w:sz w:val="16"/>
          <w:szCs w:val="16"/>
        </w:rPr>
        <w:t>parent</w:t>
      </w:r>
      <w:proofErr w:type="gramEnd"/>
      <w:r>
        <w:rPr>
          <w:rFonts w:ascii="monospace" w:hAnsi="monospace"/>
          <w:sz w:val="16"/>
          <w:szCs w:val="16"/>
        </w:rPr>
        <w:t xml:space="preserve">_version: Version of the parent property list class from which this property </w:t>
      </w:r>
    </w:p>
    <w:p w:rsidR="00D31373" w:rsidRDefault="00000000">
      <w:r>
        <w:rPr>
          <w:rFonts w:ascii="monospace" w:hAnsi="monospace"/>
          <w:sz w:val="16"/>
          <w:szCs w:val="16"/>
        </w:rPr>
        <w:t xml:space="preserve"> *              </w:t>
      </w:r>
      <w:proofErr w:type="gramStart"/>
      <w:r>
        <w:rPr>
          <w:rFonts w:ascii="monospace" w:hAnsi="monospace"/>
          <w:sz w:val="16"/>
          <w:szCs w:val="16"/>
        </w:rPr>
        <w:t>list</w:t>
      </w:r>
      <w:proofErr w:type="gramEnd"/>
      <w:r>
        <w:rPr>
          <w:rFonts w:ascii="monospace" w:hAnsi="monospace"/>
          <w:sz w:val="16"/>
          <w:szCs w:val="16"/>
        </w:rPr>
        <w:t xml:space="preserve"> class is derived.</w:t>
      </w:r>
      <w:ins w:id="473"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74"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75" w:author="Unknown Author" w:date="2024-05-30T10:37:00Z">
        <w:r>
          <w:rPr>
            <w:rFonts w:ascii="monospace" w:hAnsi="monospace"/>
            <w:sz w:val="16"/>
            <w:szCs w:val="16"/>
          </w:rPr>
          <w:t xml:space="preserve">* name:        Pointer to a string containing the name of this property list class. </w:t>
        </w:r>
        <w:r>
          <w:rPr>
            <w:rFonts w:ascii="monospace" w:hAnsi="monospace"/>
            <w:sz w:val="16"/>
            <w:szCs w:val="16"/>
          </w:rPr>
          <w:br/>
        </w:r>
      </w:ins>
      <w:r>
        <w:rPr>
          <w:rFonts w:ascii="monospace" w:hAnsi="monospace"/>
          <w:sz w:val="16"/>
          <w:szCs w:val="16"/>
        </w:rPr>
        <w:t xml:space="preserve"> </w:t>
      </w:r>
      <w:ins w:id="476"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77" w:author="Unknown Author" w:date="2024-05-30T10:37:00Z">
        <w:r>
          <w:rPr>
            <w:rFonts w:ascii="monospace" w:hAnsi="monospace"/>
            <w:sz w:val="16"/>
            <w:szCs w:val="16"/>
          </w:rPr>
          <w:t xml:space="preserve">*              This field is not atomic, as it is set before this property list class </w:t>
        </w:r>
        <w:r>
          <w:rPr>
            <w:rFonts w:ascii="monospace" w:hAnsi="monospace"/>
            <w:sz w:val="16"/>
            <w:szCs w:val="16"/>
          </w:rPr>
          <w:br/>
        </w:r>
      </w:ins>
      <w:r>
        <w:rPr>
          <w:rFonts w:ascii="monospace" w:hAnsi="monospace"/>
          <w:sz w:val="16"/>
          <w:szCs w:val="16"/>
        </w:rPr>
        <w:t xml:space="preserve"> </w:t>
      </w:r>
      <w:ins w:id="478" w:author="Unknown Author" w:date="2024-05-30T10:37:00Z">
        <w:r>
          <w:rPr>
            <w:rFonts w:ascii="monospace" w:hAnsi="monospace"/>
            <w:sz w:val="16"/>
            <w:szCs w:val="16"/>
          </w:rPr>
          <w:t xml:space="preserve">*              is inserted in the index, and thus becomes visible to to other threads. </w:t>
        </w:r>
        <w:r>
          <w:rPr>
            <w:rFonts w:ascii="monospace" w:hAnsi="monospace"/>
            <w:sz w:val="16"/>
            <w:szCs w:val="16"/>
          </w:rPr>
          <w:br/>
        </w:r>
      </w:ins>
      <w:r>
        <w:rPr>
          <w:rFonts w:ascii="monospace" w:hAnsi="monospace"/>
          <w:sz w:val="16"/>
          <w:szCs w:val="16"/>
        </w:rPr>
        <w:t xml:space="preserve"> </w:t>
      </w:r>
      <w:ins w:id="479" w:author="Unknown Author" w:date="2024-05-30T10:37:00Z">
        <w:r>
          <w:rPr>
            <w:rFonts w:ascii="monospace" w:hAnsi="monospace"/>
            <w:sz w:val="16"/>
            <w:szCs w:val="16"/>
          </w:rPr>
          <w:t>*</w:t>
        </w:r>
        <w:r>
          <w:rPr>
            <w:rFonts w:ascii="monospace" w:hAnsi="monospace"/>
            <w:sz w:val="16"/>
            <w:szCs w:val="16"/>
          </w:rPr>
          <w:br/>
        </w:r>
      </w:ins>
      <w:r>
        <w:rPr>
          <w:rFonts w:ascii="monospace" w:hAnsi="monospace"/>
          <w:sz w:val="16"/>
          <w:szCs w:val="16"/>
        </w:rPr>
        <w:lastRenderedPageBreak/>
        <w:t xml:space="preserve"> </w:t>
      </w:r>
      <w:ins w:id="480" w:author="Unknown Author" w:date="2024-05-30T10:37:00Z">
        <w:r>
          <w:rPr>
            <w:rFonts w:ascii="monospace" w:hAnsi="monospace"/>
            <w:color w:val="000000"/>
            <w:sz w:val="16"/>
            <w:szCs w:val="16"/>
            <w:highlight w:val="white"/>
          </w:rPr>
          <w:t xml:space="preserve">* </w:t>
        </w:r>
        <w:r>
          <w:rPr>
            <w:rFonts w:ascii="monospace" w:hAnsi="monospace"/>
            <w:sz w:val="16"/>
            <w:szCs w:val="16"/>
          </w:rPr>
          <w:br/>
        </w:r>
      </w:ins>
      <w:r>
        <w:rPr>
          <w:rFonts w:ascii="monospace" w:hAnsi="monospace"/>
          <w:sz w:val="16"/>
          <w:szCs w:val="16"/>
        </w:rPr>
        <w:t xml:space="preserve"> </w:t>
      </w:r>
      <w:ins w:id="481" w:author="Unknown Author" w:date="2024-05-30T10:37:00Z">
        <w:r>
          <w:rPr>
            <w:rFonts w:ascii="monospace" w:hAnsi="monospace"/>
            <w:sz w:val="16"/>
            <w:szCs w:val="16"/>
          </w:rPr>
          <w:t xml:space="preserve">* id:          Atomic instance of hid_t used to store the id assigned to this property </w:t>
        </w:r>
        <w:r>
          <w:rPr>
            <w:rFonts w:ascii="monospace" w:hAnsi="monospace"/>
            <w:sz w:val="16"/>
            <w:szCs w:val="16"/>
          </w:rPr>
          <w:br/>
        </w:r>
      </w:ins>
      <w:r>
        <w:rPr>
          <w:rFonts w:ascii="monospace" w:hAnsi="monospace"/>
          <w:sz w:val="16"/>
          <w:szCs w:val="16"/>
        </w:rPr>
        <w:t xml:space="preserve"> </w:t>
      </w:r>
      <w:ins w:id="482" w:author="Unknown Author" w:date="2024-05-30T10:37:00Z">
        <w:r>
          <w:rPr>
            <w:rFonts w:ascii="monospace" w:hAnsi="monospace"/>
            <w:sz w:val="16"/>
            <w:szCs w:val="16"/>
          </w:rPr>
          <w:t xml:space="preserve">*              list class in the index.  This field is atomic, as it can't be set </w:t>
        </w:r>
        <w:r>
          <w:rPr>
            <w:rFonts w:ascii="monospace" w:hAnsi="monospace"/>
            <w:sz w:val="16"/>
            <w:szCs w:val="16"/>
          </w:rPr>
          <w:br/>
        </w:r>
      </w:ins>
      <w:r>
        <w:rPr>
          <w:rFonts w:ascii="monospace" w:hAnsi="monospace"/>
          <w:sz w:val="16"/>
          <w:szCs w:val="16"/>
        </w:rPr>
        <w:t xml:space="preserve"> </w:t>
      </w:r>
      <w:ins w:id="483" w:author="Unknown Author" w:date="2024-05-30T10:37:00Z">
        <w:r>
          <w:rPr>
            <w:rFonts w:ascii="monospace" w:hAnsi="monospace"/>
            <w:sz w:val="16"/>
            <w:szCs w:val="16"/>
          </w:rPr>
          <w:t xml:space="preserve">*              until after the instance of H5P_mt_class_t is registered, and thus </w:t>
        </w:r>
        <w:r>
          <w:rPr>
            <w:rFonts w:ascii="monospace" w:hAnsi="monospace"/>
            <w:sz w:val="16"/>
            <w:szCs w:val="16"/>
          </w:rPr>
          <w:br/>
        </w:r>
      </w:ins>
      <w:r>
        <w:rPr>
          <w:rFonts w:ascii="monospace" w:hAnsi="monospace"/>
          <w:sz w:val="16"/>
          <w:szCs w:val="16"/>
        </w:rPr>
        <w:t xml:space="preserve"> </w:t>
      </w:r>
      <w:ins w:id="484" w:author="Unknown Author" w:date="2024-05-30T10:37:00Z">
        <w:r>
          <w:rPr>
            <w:rFonts w:ascii="monospace" w:hAnsi="monospace"/>
            <w:sz w:val="16"/>
            <w:szCs w:val="16"/>
          </w:rPr>
          <w:t xml:space="preserve">*              visible to other threads.  That said, once set, this field will not </w:t>
        </w:r>
        <w:r>
          <w:rPr>
            <w:rFonts w:ascii="monospace" w:hAnsi="monospace"/>
            <w:sz w:val="16"/>
            <w:szCs w:val="16"/>
          </w:rPr>
          <w:br/>
        </w:r>
      </w:ins>
      <w:r>
        <w:rPr>
          <w:rFonts w:ascii="monospace" w:hAnsi="monospace"/>
          <w:sz w:val="16"/>
          <w:szCs w:val="16"/>
        </w:rPr>
        <w:t xml:space="preserve"> </w:t>
      </w:r>
      <w:ins w:id="485" w:author="Unknown Author" w:date="2024-05-30T10:37:00Z">
        <w:r>
          <w:rPr>
            <w:rFonts w:ascii="monospace" w:hAnsi="monospace"/>
            <w:sz w:val="16"/>
            <w:szCs w:val="16"/>
          </w:rPr>
          <w:t xml:space="preserve">*              change for the life of the property list class. </w:t>
        </w:r>
        <w:r>
          <w:rPr>
            <w:rFonts w:ascii="monospace" w:hAnsi="monospace"/>
            <w:sz w:val="16"/>
            <w:szCs w:val="16"/>
          </w:rPr>
          <w:br/>
        </w:r>
      </w:ins>
      <w:r>
        <w:rPr>
          <w:rFonts w:ascii="monospace" w:hAnsi="monospace"/>
          <w:sz w:val="16"/>
          <w:szCs w:val="16"/>
        </w:rPr>
        <w:t xml:space="preserve"> </w:t>
      </w:r>
      <w:ins w:id="486"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87" w:author="Unknown Author" w:date="2024-05-30T10:37:00Z">
        <w:r>
          <w:rPr>
            <w:rFonts w:ascii="monospace" w:hAnsi="monospace"/>
            <w:sz w:val="16"/>
            <w:szCs w:val="16"/>
          </w:rPr>
          <w:t xml:space="preserve">* type:        Type of the property list class.  This field is constant for the life </w:t>
        </w:r>
        <w:r>
          <w:rPr>
            <w:rFonts w:ascii="monospace" w:hAnsi="monospace"/>
            <w:sz w:val="16"/>
            <w:szCs w:val="16"/>
          </w:rPr>
          <w:br/>
        </w:r>
      </w:ins>
      <w:r>
        <w:rPr>
          <w:rFonts w:ascii="monospace" w:hAnsi="monospace"/>
          <w:sz w:val="16"/>
          <w:szCs w:val="16"/>
        </w:rPr>
        <w:t xml:space="preserve"> </w:t>
      </w:r>
      <w:ins w:id="488" w:author="Unknown Author" w:date="2024-05-30T10:37:00Z">
        <w:r>
          <w:rPr>
            <w:rFonts w:ascii="monospace" w:hAnsi="monospace"/>
            <w:sz w:val="16"/>
            <w:szCs w:val="16"/>
          </w:rPr>
          <w:t xml:space="preserve">*              of the property list class, and is set before the instance of </w:t>
        </w:r>
        <w:r>
          <w:rPr>
            <w:rFonts w:ascii="monospace" w:hAnsi="monospace"/>
            <w:sz w:val="16"/>
            <w:szCs w:val="16"/>
          </w:rPr>
          <w:br/>
        </w:r>
      </w:ins>
      <w:r>
        <w:rPr>
          <w:rFonts w:ascii="monospace" w:hAnsi="monospace"/>
          <w:sz w:val="16"/>
          <w:szCs w:val="16"/>
        </w:rPr>
        <w:t xml:space="preserve"> </w:t>
      </w:r>
      <w:ins w:id="489" w:author="Unknown Author" w:date="2024-05-30T10:37:00Z">
        <w:r>
          <w:rPr>
            <w:rFonts w:ascii="monospace" w:hAnsi="monospace"/>
            <w:sz w:val="16"/>
            <w:szCs w:val="16"/>
          </w:rPr>
          <w:t xml:space="preserve">*              H5P_mt_class_t becomes visible to other threads. </w:t>
        </w:r>
        <w:r>
          <w:rPr>
            <w:rFonts w:ascii="monospace" w:hAnsi="monospace"/>
            <w:sz w:val="16"/>
            <w:szCs w:val="16"/>
          </w:rPr>
          <w:br/>
        </w:r>
      </w:ins>
      <w:r>
        <w:rPr>
          <w:rFonts w:ascii="monospace" w:hAnsi="monospace"/>
          <w:sz w:val="16"/>
          <w:szCs w:val="16"/>
        </w:rPr>
        <w:t xml:space="preserve"> </w:t>
      </w:r>
      <w:ins w:id="490"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91" w:author="Unknown Author" w:date="2024-05-30T10:37:00Z">
        <w:r>
          <w:rPr>
            <w:rFonts w:ascii="monospace" w:hAnsi="monospace"/>
            <w:sz w:val="16"/>
            <w:szCs w:val="16"/>
          </w:rPr>
          <w:t xml:space="preserve">* curr_version: Atomic uint64_t containing the current version of the property list </w:t>
        </w:r>
        <w:r>
          <w:rPr>
            <w:rFonts w:ascii="monospace" w:hAnsi="monospace"/>
            <w:sz w:val="16"/>
            <w:szCs w:val="16"/>
          </w:rPr>
          <w:br/>
        </w:r>
      </w:ins>
      <w:r>
        <w:rPr>
          <w:rFonts w:ascii="monospace" w:hAnsi="monospace"/>
          <w:sz w:val="16"/>
          <w:szCs w:val="16"/>
        </w:rPr>
        <w:t xml:space="preserve"> </w:t>
      </w:r>
      <w:ins w:id="492" w:author="Unknown Author" w:date="2024-05-30T10:37:00Z">
        <w:r>
          <w:rPr>
            <w:rFonts w:ascii="monospace" w:hAnsi="monospace"/>
            <w:sz w:val="16"/>
            <w:szCs w:val="16"/>
          </w:rPr>
          <w:t xml:space="preserve">*              class.  This version number is incremented each time a modification to </w:t>
        </w:r>
        <w:r>
          <w:rPr>
            <w:rFonts w:ascii="monospace" w:hAnsi="monospace"/>
            <w:sz w:val="16"/>
            <w:szCs w:val="16"/>
          </w:rPr>
          <w:br/>
        </w:r>
      </w:ins>
      <w:r>
        <w:rPr>
          <w:rFonts w:ascii="monospace" w:hAnsi="monospace"/>
          <w:sz w:val="16"/>
          <w:szCs w:val="16"/>
        </w:rPr>
        <w:t xml:space="preserve"> </w:t>
      </w:r>
      <w:ins w:id="493" w:author="Unknown Author" w:date="2024-05-30T10:37:00Z">
        <w:r>
          <w:rPr>
            <w:rFonts w:ascii="monospace" w:hAnsi="monospace"/>
            <w:sz w:val="16"/>
            <w:szCs w:val="16"/>
          </w:rPr>
          <w:t xml:space="preserve">*              the property list class is completed. </w:t>
        </w:r>
        <w:r>
          <w:rPr>
            <w:rFonts w:ascii="monospace" w:hAnsi="monospace"/>
            <w:sz w:val="16"/>
            <w:szCs w:val="16"/>
          </w:rPr>
          <w:br/>
        </w:r>
      </w:ins>
      <w:r>
        <w:rPr>
          <w:rFonts w:ascii="monospace" w:hAnsi="monospace"/>
          <w:sz w:val="16"/>
          <w:szCs w:val="16"/>
        </w:rPr>
        <w:t xml:space="preserve"> </w:t>
      </w:r>
      <w:ins w:id="494"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495" w:author="Unknown Author" w:date="2024-05-30T10:37:00Z">
        <w:r>
          <w:rPr>
            <w:rFonts w:ascii="monospace" w:hAnsi="monospace"/>
            <w:sz w:val="16"/>
            <w:szCs w:val="16"/>
          </w:rPr>
          <w:t xml:space="preserve">*              A uint64_t is used, as at present there is no provision for a roll over. </w:t>
        </w:r>
        <w:r>
          <w:rPr>
            <w:rFonts w:ascii="monospace" w:hAnsi="monospace"/>
            <w:sz w:val="16"/>
            <w:szCs w:val="16"/>
          </w:rPr>
          <w:br/>
        </w:r>
      </w:ins>
      <w:r>
        <w:rPr>
          <w:rFonts w:ascii="monospace" w:hAnsi="monospace"/>
          <w:sz w:val="16"/>
          <w:szCs w:val="16"/>
        </w:rPr>
        <w:t xml:space="preserve"> </w:t>
      </w:r>
      <w:ins w:id="496" w:author="Unknown Author" w:date="2024-05-30T10:37:00Z">
        <w:r>
          <w:rPr>
            <w:rFonts w:ascii="monospace" w:hAnsi="monospace"/>
            <w:sz w:val="16"/>
            <w:szCs w:val="16"/>
          </w:rPr>
          <w:t xml:space="preserve">*              Given the relative infrequency of modifications to property list </w:t>
        </w:r>
        <w:r>
          <w:rPr>
            <w:rFonts w:ascii="monospace" w:hAnsi="monospace"/>
            <w:sz w:val="16"/>
            <w:szCs w:val="16"/>
          </w:rPr>
          <w:br/>
        </w:r>
      </w:ins>
      <w:r>
        <w:rPr>
          <w:rFonts w:ascii="monospace" w:hAnsi="monospace"/>
          <w:sz w:val="16"/>
          <w:szCs w:val="16"/>
        </w:rPr>
        <w:t xml:space="preserve"> </w:t>
      </w:r>
      <w:ins w:id="497" w:author="Unknown Author" w:date="2024-05-30T10:37:00Z">
        <w:r>
          <w:rPr>
            <w:rFonts w:ascii="monospace" w:hAnsi="monospace"/>
            <w:sz w:val="16"/>
            <w:szCs w:val="16"/>
          </w:rPr>
          <w:t xml:space="preserve">*              classes, 64 bits is probably sufficient for all reasonable cases. </w:t>
        </w:r>
        <w:r>
          <w:rPr>
            <w:rFonts w:ascii="monospace" w:hAnsi="monospace"/>
            <w:sz w:val="16"/>
            <w:szCs w:val="16"/>
          </w:rPr>
          <w:br/>
        </w:r>
      </w:ins>
      <w:r>
        <w:rPr>
          <w:rFonts w:ascii="monospace" w:hAnsi="monospace"/>
          <w:sz w:val="16"/>
          <w:szCs w:val="16"/>
        </w:rPr>
        <w:t xml:space="preserve"> </w:t>
      </w:r>
      <w:ins w:id="498" w:author="Unknown Author" w:date="2024-05-30T10:37:00Z">
        <w:r>
          <w:rPr>
            <w:rFonts w:ascii="monospace" w:hAnsi="monospace"/>
            <w:sz w:val="16"/>
            <w:szCs w:val="16"/>
          </w:rPr>
          <w:t xml:space="preserve">*              However, a roll over must never occur, and an error should be flagged </w:t>
        </w:r>
        <w:r>
          <w:rPr>
            <w:rFonts w:ascii="monospace" w:hAnsi="monospace"/>
            <w:sz w:val="16"/>
            <w:szCs w:val="16"/>
          </w:rPr>
          <w:br/>
        </w:r>
      </w:ins>
      <w:r>
        <w:rPr>
          <w:rFonts w:ascii="monospace" w:hAnsi="monospace"/>
          <w:sz w:val="16"/>
          <w:szCs w:val="16"/>
        </w:rPr>
        <w:t xml:space="preserve"> </w:t>
      </w:r>
      <w:ins w:id="499" w:author="Unknown Author" w:date="2024-05-30T10:37:00Z">
        <w:r>
          <w:rPr>
            <w:rFonts w:ascii="monospace" w:hAnsi="monospace"/>
            <w:sz w:val="16"/>
            <w:szCs w:val="16"/>
          </w:rPr>
          <w:t xml:space="preserve">*              if it does. </w:t>
        </w:r>
        <w:r>
          <w:rPr>
            <w:rFonts w:ascii="monospace" w:hAnsi="monospace"/>
            <w:sz w:val="16"/>
            <w:szCs w:val="16"/>
          </w:rPr>
          <w:br/>
        </w:r>
      </w:ins>
      <w:r>
        <w:rPr>
          <w:rFonts w:ascii="monospace" w:hAnsi="monospace"/>
          <w:sz w:val="16"/>
          <w:szCs w:val="16"/>
        </w:rPr>
        <w:t xml:space="preserve"> </w:t>
      </w:r>
      <w:ins w:id="500"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01" w:author="Unknown Author" w:date="2024-05-30T10:37:00Z">
        <w:r>
          <w:rPr>
            <w:rFonts w:ascii="monospace" w:hAnsi="monospace"/>
            <w:sz w:val="16"/>
            <w:szCs w:val="16"/>
          </w:rPr>
          <w:t xml:space="preserve">*              To allow for an undefined deletion version, the curr_version must be </w:t>
        </w:r>
        <w:r>
          <w:rPr>
            <w:rFonts w:ascii="monospace" w:hAnsi="monospace"/>
            <w:sz w:val="16"/>
            <w:szCs w:val="16"/>
          </w:rPr>
          <w:br/>
        </w:r>
      </w:ins>
      <w:r>
        <w:rPr>
          <w:rFonts w:ascii="monospace" w:hAnsi="monospace"/>
          <w:sz w:val="16"/>
          <w:szCs w:val="16"/>
        </w:rPr>
        <w:t xml:space="preserve"> </w:t>
      </w:r>
      <w:ins w:id="502" w:author="Unknown Author" w:date="2024-05-30T10:37:00Z">
        <w:r>
          <w:rPr>
            <w:rFonts w:ascii="monospace" w:hAnsi="monospace"/>
            <w:sz w:val="16"/>
            <w:szCs w:val="16"/>
          </w:rPr>
          <w:t xml:space="preserve">*              no less than 1. </w:t>
        </w:r>
        <w:r>
          <w:rPr>
            <w:rFonts w:ascii="monospace" w:hAnsi="monospace"/>
            <w:sz w:val="16"/>
            <w:szCs w:val="16"/>
          </w:rPr>
          <w:br/>
        </w:r>
      </w:ins>
      <w:r>
        <w:rPr>
          <w:rFonts w:ascii="monospace" w:hAnsi="monospace"/>
          <w:sz w:val="16"/>
          <w:szCs w:val="16"/>
        </w:rPr>
        <w:t xml:space="preserve"> </w:t>
      </w:r>
      <w:ins w:id="503"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04" w:author="Unknown Author" w:date="2024-05-30T10:37:00Z">
        <w:r>
          <w:rPr>
            <w:rFonts w:ascii="monospace" w:hAnsi="monospace"/>
            <w:sz w:val="16"/>
            <w:szCs w:val="16"/>
          </w:rPr>
          <w:t xml:space="preserve">* next_version: Atomic uint64_t containing the version number to be assigned to the </w:t>
        </w:r>
        <w:r>
          <w:rPr>
            <w:rFonts w:ascii="monospace" w:hAnsi="monospace"/>
            <w:sz w:val="16"/>
            <w:szCs w:val="16"/>
          </w:rPr>
          <w:br/>
        </w:r>
      </w:ins>
      <w:r>
        <w:rPr>
          <w:rFonts w:ascii="monospace" w:hAnsi="monospace"/>
          <w:sz w:val="16"/>
          <w:szCs w:val="16"/>
        </w:rPr>
        <w:t xml:space="preserve"> </w:t>
      </w:r>
      <w:ins w:id="505" w:author="Unknown Author" w:date="2024-05-30T10:37:00Z">
        <w:r>
          <w:rPr>
            <w:rFonts w:ascii="monospace" w:hAnsi="monospace"/>
            <w:sz w:val="16"/>
            <w:szCs w:val="16"/>
          </w:rPr>
          <w:t xml:space="preserve">*              next modification of the property list class. </w:t>
        </w:r>
        <w:r>
          <w:rPr>
            <w:rFonts w:ascii="monospace" w:hAnsi="monospace"/>
            <w:sz w:val="16"/>
            <w:szCs w:val="16"/>
          </w:rPr>
          <w:br/>
        </w:r>
      </w:ins>
      <w:r>
        <w:rPr>
          <w:rFonts w:ascii="monospace" w:hAnsi="monospace"/>
          <w:sz w:val="16"/>
          <w:szCs w:val="16"/>
        </w:rPr>
        <w:t xml:space="preserve"> </w:t>
      </w:r>
      <w:ins w:id="506"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07" w:author="Unknown Author" w:date="2024-05-30T10:37:00Z">
        <w:r>
          <w:rPr>
            <w:rFonts w:ascii="monospace" w:hAnsi="monospace"/>
            <w:sz w:val="16"/>
            <w:szCs w:val="16"/>
          </w:rPr>
          <w:t xml:space="preserve">*              When no modifications to the property list class are in progress, </w:t>
        </w:r>
        <w:r>
          <w:rPr>
            <w:rFonts w:ascii="monospace" w:hAnsi="monospace"/>
            <w:sz w:val="16"/>
            <w:szCs w:val="16"/>
          </w:rPr>
          <w:br/>
        </w:r>
      </w:ins>
      <w:r>
        <w:rPr>
          <w:rFonts w:ascii="monospace" w:hAnsi="monospace"/>
          <w:sz w:val="16"/>
          <w:szCs w:val="16"/>
        </w:rPr>
        <w:t xml:space="preserve"> </w:t>
      </w:r>
      <w:ins w:id="508" w:author="Unknown Author" w:date="2024-05-30T10:37:00Z">
        <w:r>
          <w:rPr>
            <w:rFonts w:ascii="monospace" w:hAnsi="monospace"/>
            <w:sz w:val="16"/>
            <w:szCs w:val="16"/>
          </w:rPr>
          <w:t xml:space="preserve">*              next_version should be one greater than curr_version. </w:t>
        </w:r>
        <w:r>
          <w:rPr>
            <w:rFonts w:ascii="monospace" w:hAnsi="monospace"/>
            <w:sz w:val="16"/>
            <w:szCs w:val="16"/>
          </w:rPr>
          <w:br/>
        </w:r>
      </w:ins>
      <w:r>
        <w:rPr>
          <w:rFonts w:ascii="monospace" w:hAnsi="monospace"/>
          <w:sz w:val="16"/>
          <w:szCs w:val="16"/>
        </w:rPr>
        <w:t xml:space="preserve"> </w:t>
      </w:r>
      <w:ins w:id="509"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10" w:author="Unknown Author" w:date="2024-05-30T10:37:00Z">
        <w:r>
          <w:rPr>
            <w:rFonts w:ascii="monospace" w:hAnsi="monospace"/>
            <w:sz w:val="16"/>
            <w:szCs w:val="16"/>
          </w:rPr>
          <w:t xml:space="preserve">*              When a modification to a property list class begins, it does a fetch </w:t>
        </w:r>
        <w:r>
          <w:rPr>
            <w:rFonts w:ascii="monospace" w:hAnsi="monospace"/>
            <w:sz w:val="16"/>
            <w:szCs w:val="16"/>
          </w:rPr>
          <w:br/>
        </w:r>
      </w:ins>
      <w:r>
        <w:rPr>
          <w:rFonts w:ascii="monospace" w:hAnsi="monospace"/>
          <w:sz w:val="16"/>
          <w:szCs w:val="16"/>
        </w:rPr>
        <w:t xml:space="preserve"> </w:t>
      </w:r>
      <w:ins w:id="511" w:author="Unknown Author" w:date="2024-05-30T10:37:00Z">
        <w:r>
          <w:rPr>
            <w:rFonts w:ascii="monospace" w:hAnsi="monospace"/>
            <w:sz w:val="16"/>
            <w:szCs w:val="16"/>
          </w:rPr>
          <w:t xml:space="preserve">*              and increment on next_version, preforms its changes and tags them with </w:t>
        </w:r>
        <w:r>
          <w:rPr>
            <w:rFonts w:ascii="monospace" w:hAnsi="monospace"/>
            <w:sz w:val="16"/>
            <w:szCs w:val="16"/>
          </w:rPr>
          <w:br/>
        </w:r>
      </w:ins>
      <w:r>
        <w:rPr>
          <w:rFonts w:ascii="monospace" w:hAnsi="monospace"/>
          <w:sz w:val="16"/>
          <w:szCs w:val="16"/>
        </w:rPr>
        <w:t xml:space="preserve"> </w:t>
      </w:r>
      <w:ins w:id="512" w:author="Unknown Author" w:date="2024-05-30T10:37:00Z">
        <w:r>
          <w:rPr>
            <w:rFonts w:ascii="monospace" w:hAnsi="monospace"/>
            <w:sz w:val="16"/>
            <w:szCs w:val="16"/>
          </w:rPr>
          <w:t xml:space="preserve">*              the returned version, and finally increments the curr_version. </w:t>
        </w:r>
        <w:r>
          <w:rPr>
            <w:rFonts w:ascii="monospace" w:hAnsi="monospace"/>
            <w:sz w:val="16"/>
            <w:szCs w:val="16"/>
          </w:rPr>
          <w:br/>
        </w:r>
      </w:ins>
      <w:r>
        <w:rPr>
          <w:rFonts w:ascii="monospace" w:hAnsi="monospace"/>
          <w:sz w:val="16"/>
          <w:szCs w:val="16"/>
        </w:rPr>
        <w:t xml:space="preserve"> </w:t>
      </w:r>
      <w:ins w:id="513"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14" w:author="Unknown Author" w:date="2024-05-30T10:37:00Z">
        <w:r>
          <w:rPr>
            <w:rFonts w:ascii="monospace" w:hAnsi="monospace"/>
            <w:sz w:val="16"/>
            <w:szCs w:val="16"/>
          </w:rPr>
          <w:t xml:space="preserve">*              Note, that to avoid exposure of partial modifications, increments </w:t>
        </w:r>
        <w:r>
          <w:rPr>
            <w:rFonts w:ascii="monospace" w:hAnsi="monospace"/>
            <w:sz w:val="16"/>
            <w:szCs w:val="16"/>
          </w:rPr>
          <w:br/>
        </w:r>
      </w:ins>
      <w:r>
        <w:rPr>
          <w:rFonts w:ascii="monospace" w:hAnsi="monospace"/>
          <w:sz w:val="16"/>
          <w:szCs w:val="16"/>
        </w:rPr>
        <w:t xml:space="preserve"> </w:t>
      </w:r>
      <w:ins w:id="515" w:author="Unknown Author" w:date="2024-05-30T10:37:00Z">
        <w:r>
          <w:rPr>
            <w:rFonts w:ascii="monospace" w:hAnsi="monospace"/>
            <w:sz w:val="16"/>
            <w:szCs w:val="16"/>
          </w:rPr>
          <w:t xml:space="preserve">*              to curr_version must be executed in next_version issue order.  Thus, a </w:t>
        </w:r>
        <w:r>
          <w:rPr>
            <w:rFonts w:ascii="monospace" w:hAnsi="monospace"/>
            <w:sz w:val="16"/>
            <w:szCs w:val="16"/>
          </w:rPr>
          <w:br/>
        </w:r>
      </w:ins>
      <w:r>
        <w:rPr>
          <w:rFonts w:ascii="monospace" w:hAnsi="monospace"/>
          <w:sz w:val="16"/>
          <w:szCs w:val="16"/>
        </w:rPr>
        <w:t xml:space="preserve"> </w:t>
      </w:r>
      <w:ins w:id="516" w:author="Unknown Author" w:date="2024-05-30T10:37:00Z">
        <w:r>
          <w:rPr>
            <w:rFonts w:ascii="monospace" w:hAnsi="monospace"/>
            <w:sz w:val="16"/>
            <w:szCs w:val="16"/>
          </w:rPr>
          <w:t xml:space="preserve">*              thread that modifies the property list class, must not increment </w:t>
        </w:r>
        <w:r>
          <w:rPr>
            <w:rFonts w:ascii="monospace" w:hAnsi="monospace"/>
            <w:sz w:val="16"/>
            <w:szCs w:val="16"/>
          </w:rPr>
          <w:br/>
        </w:r>
      </w:ins>
      <w:r>
        <w:rPr>
          <w:rFonts w:ascii="monospace" w:hAnsi="monospace"/>
          <w:sz w:val="16"/>
          <w:szCs w:val="16"/>
        </w:rPr>
        <w:t xml:space="preserve"> </w:t>
      </w:r>
      <w:ins w:id="517" w:author="Unknown Author" w:date="2024-05-30T10:37:00Z">
        <w:r>
          <w:rPr>
            <w:rFonts w:ascii="monospace" w:hAnsi="monospace"/>
            <w:sz w:val="16"/>
            <w:szCs w:val="16"/>
          </w:rPr>
          <w:t xml:space="preserve">*              curr_version until its value is one less that the version number it </w:t>
        </w:r>
        <w:r>
          <w:rPr>
            <w:rFonts w:ascii="monospace" w:hAnsi="monospace"/>
            <w:sz w:val="16"/>
            <w:szCs w:val="16"/>
          </w:rPr>
          <w:br/>
        </w:r>
      </w:ins>
      <w:r>
        <w:rPr>
          <w:rFonts w:ascii="monospace" w:hAnsi="monospace"/>
          <w:sz w:val="16"/>
          <w:szCs w:val="16"/>
        </w:rPr>
        <w:t xml:space="preserve"> </w:t>
      </w:r>
      <w:ins w:id="518" w:author="Unknown Author" w:date="2024-05-30T10:37:00Z">
        <w:r>
          <w:rPr>
            <w:rFonts w:ascii="monospace" w:hAnsi="monospace"/>
            <w:sz w:val="16"/>
            <w:szCs w:val="16"/>
          </w:rPr>
          <w:t>*              obtained when it started.</w:t>
        </w:r>
      </w:ins>
    </w:p>
    <w:p w:rsidR="00D31373" w:rsidRDefault="00000000">
      <w:pPr>
        <w:rPr>
          <w:rFonts w:ascii="monospace" w:hAnsi="monospace"/>
          <w:sz w:val="16"/>
          <w:szCs w:val="16"/>
        </w:rPr>
      </w:pPr>
      <w:r>
        <w:rPr>
          <w:rFonts w:ascii="monospace" w:hAnsi="monospace"/>
          <w:sz w:val="16"/>
          <w:szCs w:val="16"/>
        </w:rPr>
        <w:t xml:space="preserve"> </w:t>
      </w:r>
      <w:ins w:id="519" w:author="Unknown Author" w:date="2024-05-30T10:37:00Z">
        <w:r>
          <w:rPr>
            <w:rFonts w:ascii="monospace" w:hAnsi="monospace"/>
            <w:sz w:val="16"/>
            <w:szCs w:val="16"/>
          </w:rPr>
          <w:t>*</w:t>
        </w:r>
      </w:ins>
    </w:p>
    <w:p w:rsidR="00D31373" w:rsidRDefault="00000000">
      <w:pPr>
        <w:rPr>
          <w:rFonts w:ascii="monospace" w:hAnsi="monospace"/>
          <w:sz w:val="16"/>
          <w:szCs w:val="16"/>
        </w:rPr>
      </w:pPr>
      <w:r>
        <w:rPr>
          <w:rFonts w:ascii="monospace" w:hAnsi="monospace"/>
          <w:sz w:val="16"/>
          <w:szCs w:val="16"/>
        </w:rPr>
        <w:t xml:space="preserve"> </w:t>
      </w:r>
      <w:ins w:id="520" w:author="Unknown Author" w:date="2024-05-30T10:37:00Z">
        <w:r>
          <w:rPr>
            <w:rFonts w:ascii="monospace" w:hAnsi="monospace"/>
            <w:sz w:val="16"/>
            <w:szCs w:val="16"/>
          </w:rPr>
          <w:t>*</w:t>
        </w:r>
        <w:r>
          <w:rPr>
            <w:rFonts w:ascii="monospace" w:hAnsi="monospace"/>
            <w:sz w:val="16"/>
            <w:szCs w:val="16"/>
          </w:rPr>
          <w:tab/>
        </w:r>
        <w:r>
          <w:rPr>
            <w:rFonts w:ascii="monospace" w:hAnsi="monospace"/>
            <w:sz w:val="16"/>
            <w:szCs w:val="16"/>
          </w:rPr>
          <w:tab/>
          <w:t>Further, if a modify or insert and a delete on the same property are</w:t>
        </w:r>
      </w:ins>
    </w:p>
    <w:p w:rsidR="00D31373" w:rsidRDefault="00000000">
      <w:r>
        <w:rPr>
          <w:rFonts w:ascii="monospace" w:hAnsi="monospace"/>
          <w:sz w:val="16"/>
          <w:szCs w:val="16"/>
        </w:rPr>
        <w:t xml:space="preserve"> </w:t>
      </w:r>
      <w:bookmarkStart w:id="521" w:name="__DdeLink__48855_1307998885"/>
      <w:ins w:id="522" w:author="Unknown Author" w:date="2024-05-30T10:37:00Z">
        <w:r>
          <w:rPr>
            <w:rFonts w:ascii="monospace" w:hAnsi="monospace"/>
            <w:sz w:val="16"/>
            <w:szCs w:val="16"/>
          </w:rPr>
          <w:t>*              active at the same time, they must be executed in issue order.</w:t>
        </w:r>
        <w:r>
          <w:rPr>
            <w:rFonts w:ascii="monospace" w:hAnsi="monospace"/>
            <w:sz w:val="16"/>
            <w:szCs w:val="16"/>
          </w:rPr>
          <w:br/>
        </w:r>
      </w:ins>
      <w:bookmarkEnd w:id="521"/>
      <w:r>
        <w:rPr>
          <w:rFonts w:ascii="monospace" w:hAnsi="monospace"/>
          <w:sz w:val="16"/>
          <w:szCs w:val="16"/>
        </w:rPr>
        <w:t xml:space="preserve"> </w:t>
      </w:r>
      <w:ins w:id="523"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24" w:author="Unknown Author" w:date="2024-05-30T10:37:00Z">
        <w:r>
          <w:rPr>
            <w:rFonts w:ascii="monospace" w:hAnsi="monospace"/>
            <w:sz w:val="16"/>
            <w:szCs w:val="16"/>
          </w:rPr>
          <w:t xml:space="preserve">* pl_head:     Atomic Pointer to the head of the LFSLL containing the list of properties </w:t>
        </w:r>
        <w:r>
          <w:rPr>
            <w:rFonts w:ascii="monospace" w:hAnsi="monospace"/>
            <w:sz w:val="16"/>
            <w:szCs w:val="16"/>
          </w:rPr>
          <w:br/>
        </w:r>
      </w:ins>
      <w:r>
        <w:rPr>
          <w:rFonts w:ascii="monospace" w:hAnsi="monospace"/>
          <w:sz w:val="16"/>
          <w:szCs w:val="16"/>
        </w:rPr>
        <w:t xml:space="preserve"> </w:t>
      </w:r>
      <w:ins w:id="525" w:author="Unknown Author" w:date="2024-05-30T10:37:00Z">
        <w:r>
          <w:rPr>
            <w:rFonts w:ascii="monospace" w:hAnsi="monospace"/>
            <w:sz w:val="16"/>
            <w:szCs w:val="16"/>
          </w:rPr>
          <w:t xml:space="preserve">*           </w:t>
        </w:r>
        <w:proofErr w:type="gramStart"/>
        <w:r>
          <w:rPr>
            <w:rFonts w:ascii="monospace" w:hAnsi="monospace"/>
            <w:sz w:val="16"/>
            <w:szCs w:val="16"/>
          </w:rPr>
          <w:t xml:space="preserve">   (</w:t>
        </w:r>
        <w:proofErr w:type="gramEnd"/>
        <w:r>
          <w:rPr>
            <w:rFonts w:ascii="monospace" w:hAnsi="monospace"/>
            <w:sz w:val="16"/>
            <w:szCs w:val="16"/>
          </w:rPr>
          <w:t xml:space="preserve">i.e. instances of H5P_mt_prop_t) associated with the property list class. </w:t>
        </w:r>
        <w:r>
          <w:rPr>
            <w:rFonts w:ascii="monospace" w:hAnsi="monospace"/>
            <w:sz w:val="16"/>
            <w:szCs w:val="16"/>
          </w:rPr>
          <w:br/>
        </w:r>
      </w:ins>
      <w:r>
        <w:rPr>
          <w:rFonts w:ascii="monospace" w:hAnsi="monospace"/>
          <w:sz w:val="16"/>
          <w:szCs w:val="16"/>
        </w:rPr>
        <w:t xml:space="preserve"> </w:t>
      </w:r>
      <w:ins w:id="526" w:author="Unknown Author" w:date="2024-05-30T10:37:00Z">
        <w:r>
          <w:rPr>
            <w:rFonts w:ascii="monospace" w:hAnsi="monospace"/>
            <w:sz w:val="16"/>
            <w:szCs w:val="16"/>
          </w:rPr>
          <w:t xml:space="preserve">*              Other than during setup, this field will always point to the first node </w:t>
        </w:r>
        <w:r>
          <w:rPr>
            <w:rFonts w:ascii="monospace" w:hAnsi="monospace"/>
            <w:sz w:val="16"/>
            <w:szCs w:val="16"/>
          </w:rPr>
          <w:br/>
        </w:r>
      </w:ins>
      <w:r>
        <w:rPr>
          <w:rFonts w:ascii="monospace" w:hAnsi="monospace"/>
          <w:sz w:val="16"/>
          <w:szCs w:val="16"/>
        </w:rPr>
        <w:t xml:space="preserve"> </w:t>
      </w:r>
      <w:ins w:id="527" w:author="Unknown Author" w:date="2024-05-30T10:37:00Z">
        <w:r>
          <w:rPr>
            <w:rFonts w:ascii="monospace" w:hAnsi="monospace"/>
            <w:sz w:val="16"/>
            <w:szCs w:val="16"/>
          </w:rPr>
          <w:t xml:space="preserve">*              in the list whose value will be negative infinity. </w:t>
        </w:r>
        <w:r>
          <w:rPr>
            <w:rFonts w:ascii="monospace" w:hAnsi="monospace"/>
            <w:sz w:val="16"/>
            <w:szCs w:val="16"/>
          </w:rPr>
          <w:br/>
        </w:r>
      </w:ins>
      <w:r>
        <w:rPr>
          <w:rFonts w:ascii="monospace" w:hAnsi="monospace"/>
          <w:sz w:val="16"/>
          <w:szCs w:val="16"/>
        </w:rPr>
        <w:t xml:space="preserve"> </w:t>
      </w:r>
      <w:ins w:id="528" w:author="Unknown Author" w:date="2024-05-30T10:3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29" w:author="Unknown Author" w:date="2024-05-30T10:37:00Z">
        <w:r>
          <w:rPr>
            <w:rFonts w:ascii="monospace" w:hAnsi="monospace"/>
            <w:sz w:val="16"/>
            <w:szCs w:val="16"/>
          </w:rPr>
          <w:t xml:space="preserve">*              Entries in this list are sorted first by a hash on the property name, </w:t>
        </w:r>
        <w:r>
          <w:rPr>
            <w:rFonts w:ascii="monospace" w:hAnsi="monospace"/>
            <w:sz w:val="16"/>
            <w:szCs w:val="16"/>
          </w:rPr>
          <w:br/>
        </w:r>
      </w:ins>
      <w:r>
        <w:rPr>
          <w:rFonts w:ascii="monospace" w:hAnsi="monospace"/>
          <w:sz w:val="16"/>
          <w:szCs w:val="16"/>
        </w:rPr>
        <w:t xml:space="preserve"> </w:t>
      </w:r>
      <w:ins w:id="530" w:author="Unknown Author" w:date="2024-05-30T10:37:00Z">
        <w:r>
          <w:rPr>
            <w:rFonts w:ascii="monospace" w:hAnsi="monospace"/>
            <w:sz w:val="16"/>
            <w:szCs w:val="16"/>
          </w:rPr>
          <w:t xml:space="preserve">*              second by property name (to allow for hash collisions), and finally </w:t>
        </w:r>
        <w:r>
          <w:rPr>
            <w:rFonts w:ascii="monospace" w:hAnsi="monospace"/>
            <w:sz w:val="16"/>
            <w:szCs w:val="16"/>
          </w:rPr>
          <w:br/>
        </w:r>
      </w:ins>
      <w:r>
        <w:rPr>
          <w:rFonts w:ascii="monospace" w:hAnsi="monospace"/>
          <w:sz w:val="16"/>
          <w:szCs w:val="16"/>
        </w:rPr>
        <w:t xml:space="preserve"> </w:t>
      </w:r>
      <w:ins w:id="531" w:author="Unknown Author" w:date="2024-05-30T10:37:00Z">
        <w:r>
          <w:rPr>
            <w:rFonts w:ascii="monospace" w:hAnsi="monospace"/>
            <w:sz w:val="16"/>
            <w:szCs w:val="16"/>
          </w:rPr>
          <w:t xml:space="preserve">*              by creation version in decreasing order. </w:t>
        </w:r>
      </w:ins>
      <w:r>
        <w:rPr>
          <w:rFonts w:ascii="monospace" w:hAnsi="monospace"/>
          <w:sz w:val="16"/>
          <w:szCs w:val="16"/>
        </w:rPr>
        <w:t xml:space="preserve"> </w:t>
      </w:r>
      <w:ins w:id="532" w:author="Unknown Author" w:date="2024-05-30T10:37:00Z">
        <w:r>
          <w:rPr>
            <w:rFonts w:ascii="monospace" w:hAnsi="monospace"/>
            <w:sz w:val="16"/>
            <w:szCs w:val="16"/>
          </w:rPr>
          <w:t xml:space="preserve">Other than during setup, </w:t>
        </w:r>
        <w:r>
          <w:rPr>
            <w:rFonts w:ascii="monospace" w:hAnsi="monospace"/>
            <w:sz w:val="16"/>
            <w:szCs w:val="16"/>
          </w:rPr>
          <w:br/>
        </w:r>
      </w:ins>
      <w:r>
        <w:rPr>
          <w:rFonts w:ascii="monospace" w:hAnsi="monospace"/>
          <w:sz w:val="16"/>
          <w:szCs w:val="16"/>
        </w:rPr>
        <w:t xml:space="preserve"> </w:t>
      </w:r>
      <w:ins w:id="533" w:author="Unknown Author" w:date="2024-05-30T10:37:00Z">
        <w:r>
          <w:rPr>
            <w:rFonts w:ascii="monospace" w:hAnsi="monospace"/>
            <w:sz w:val="16"/>
            <w:szCs w:val="16"/>
          </w:rPr>
          <w:t xml:space="preserve">*              </w:t>
        </w:r>
      </w:ins>
      <w:r>
        <w:rPr>
          <w:rFonts w:ascii="monospace" w:hAnsi="monospace"/>
          <w:sz w:val="16"/>
          <w:szCs w:val="16"/>
        </w:rPr>
        <w:t>t</w:t>
      </w:r>
      <w:ins w:id="534" w:author="Unknown Author" w:date="2024-05-30T10:37:00Z">
        <w:r>
          <w:rPr>
            <w:rFonts w:ascii="monospace" w:hAnsi="monospace"/>
            <w:sz w:val="16"/>
            <w:szCs w:val="16"/>
          </w:rPr>
          <w:t xml:space="preserve">he first and last entries in the list list will be sentinel entries </w:t>
        </w:r>
        <w:r>
          <w:rPr>
            <w:rFonts w:ascii="monospace" w:hAnsi="monospace"/>
            <w:sz w:val="16"/>
            <w:szCs w:val="16"/>
          </w:rPr>
          <w:br/>
        </w:r>
      </w:ins>
      <w:r>
        <w:rPr>
          <w:rFonts w:ascii="monospace" w:hAnsi="monospace"/>
          <w:sz w:val="16"/>
          <w:szCs w:val="16"/>
        </w:rPr>
        <w:t xml:space="preserve"> </w:t>
      </w:r>
      <w:ins w:id="535" w:author="Unknown Author" w:date="2024-05-30T10:37:00Z">
        <w:r>
          <w:rPr>
            <w:rFonts w:ascii="monospace" w:hAnsi="monospace"/>
            <w:sz w:val="16"/>
            <w:szCs w:val="16"/>
          </w:rPr>
          <w:t xml:space="preserve">*              with hash values (conceptually) of negative and positive infinity </w:t>
        </w:r>
        <w:r>
          <w:rPr>
            <w:rFonts w:ascii="monospace" w:hAnsi="monospace"/>
            <w:sz w:val="16"/>
            <w:szCs w:val="16"/>
          </w:rPr>
          <w:br/>
        </w:r>
      </w:ins>
      <w:r>
        <w:rPr>
          <w:rFonts w:ascii="monospace" w:hAnsi="monospace"/>
          <w:sz w:val="16"/>
          <w:szCs w:val="16"/>
        </w:rPr>
        <w:t xml:space="preserve"> </w:t>
      </w:r>
      <w:ins w:id="536" w:author="Unknown Author" w:date="2024-05-30T10:37:00Z">
        <w:r>
          <w:rPr>
            <w:rFonts w:ascii="monospace" w:hAnsi="monospace"/>
            <w:sz w:val="16"/>
            <w:szCs w:val="16"/>
          </w:rPr>
          <w:t xml:space="preserve">*              respectively. </w:t>
        </w:r>
        <w:r>
          <w:rPr>
            <w:rFonts w:ascii="monospace" w:hAnsi="monospace"/>
            <w:sz w:val="16"/>
            <w:szCs w:val="16"/>
          </w:rPr>
          <w:br/>
        </w:r>
      </w:ins>
      <w:r>
        <w:rPr>
          <w:rFonts w:ascii="monospace" w:hAnsi="monospace"/>
          <w:sz w:val="16"/>
          <w:szCs w:val="16"/>
        </w:rPr>
        <w:t xml:space="preserve"> </w:t>
      </w:r>
      <w:ins w:id="537" w:author="Unknown Author" w:date="2024-05-30T10:37:00Z">
        <w:r>
          <w:rPr>
            <w:rFonts w:ascii="monospace" w:hAnsi="monospace"/>
            <w:sz w:val="16"/>
            <w:szCs w:val="16"/>
          </w:rPr>
          <w:t>*</w:t>
        </w:r>
        <w:r>
          <w:rPr>
            <w:rFonts w:ascii="monospace" w:hAnsi="monospace"/>
            <w:sz w:val="16"/>
            <w:szCs w:val="16"/>
          </w:rPr>
          <w:br/>
        </w:r>
      </w:ins>
      <w:r>
        <w:rPr>
          <w:rFonts w:ascii="monospace" w:hAnsi="monospace"/>
          <w:sz w:val="16"/>
          <w:szCs w:val="16"/>
        </w:rPr>
        <w:t xml:space="preserve"> </w:t>
      </w:r>
      <w:ins w:id="538" w:author="Unknown Author" w:date="2024-05-30T10:38:00Z">
        <w:r>
          <w:rPr>
            <w:rFonts w:ascii="monospace" w:hAnsi="monospace"/>
            <w:color w:val="000000"/>
            <w:sz w:val="16"/>
            <w:szCs w:val="16"/>
            <w:highlight w:val="white"/>
          </w:rPr>
          <w:t xml:space="preserve">* </w:t>
        </w:r>
        <w:r>
          <w:rPr>
            <w:rFonts w:ascii="monospace" w:hAnsi="monospace"/>
            <w:sz w:val="16"/>
            <w:szCs w:val="16"/>
          </w:rPr>
          <w:br/>
        </w:r>
      </w:ins>
      <w:r>
        <w:rPr>
          <w:rFonts w:ascii="monospace" w:hAnsi="monospace"/>
          <w:sz w:val="16"/>
          <w:szCs w:val="16"/>
        </w:rPr>
        <w:t xml:space="preserve"> </w:t>
      </w:r>
      <w:ins w:id="539" w:author="Unknown Author" w:date="2024-05-30T10:38:00Z">
        <w:r>
          <w:rPr>
            <w:rFonts w:ascii="monospace" w:hAnsi="monospace"/>
            <w:sz w:val="16"/>
            <w:szCs w:val="16"/>
          </w:rPr>
          <w:t xml:space="preserve">* log_pl_len:  Number of properties defined in the property list class at the </w:t>
        </w:r>
        <w:r>
          <w:rPr>
            <w:rFonts w:ascii="monospace" w:hAnsi="monospace"/>
            <w:sz w:val="16"/>
            <w:szCs w:val="16"/>
          </w:rPr>
          <w:br/>
        </w:r>
      </w:ins>
      <w:r>
        <w:rPr>
          <w:rFonts w:ascii="monospace" w:hAnsi="monospace"/>
          <w:sz w:val="16"/>
          <w:szCs w:val="16"/>
        </w:rPr>
        <w:t xml:space="preserve"> </w:t>
      </w:r>
      <w:ins w:id="540" w:author="Unknown Author" w:date="2024-05-30T10:38:00Z">
        <w:r>
          <w:rPr>
            <w:rFonts w:ascii="monospace" w:hAnsi="monospace"/>
            <w:sz w:val="16"/>
            <w:szCs w:val="16"/>
          </w:rPr>
          <w:t xml:space="preserve">*              current version.  Note that, in general, this value will not be </w:t>
        </w:r>
        <w:r>
          <w:rPr>
            <w:rFonts w:ascii="monospace" w:hAnsi="monospace"/>
            <w:sz w:val="16"/>
            <w:szCs w:val="16"/>
          </w:rPr>
          <w:br/>
        </w:r>
      </w:ins>
      <w:r>
        <w:rPr>
          <w:rFonts w:ascii="monospace" w:hAnsi="monospace"/>
          <w:sz w:val="16"/>
          <w:szCs w:val="16"/>
        </w:rPr>
        <w:t xml:space="preserve"> </w:t>
      </w:r>
      <w:ins w:id="541" w:author="Unknown Author" w:date="2024-05-30T10:38:00Z">
        <w:r>
          <w:rPr>
            <w:rFonts w:ascii="monospace" w:hAnsi="monospace"/>
            <w:sz w:val="16"/>
            <w:szCs w:val="16"/>
          </w:rPr>
          <w:t xml:space="preserve">*              correct for all versions of the property list class, and will be </w:t>
        </w:r>
        <w:r>
          <w:rPr>
            <w:rFonts w:ascii="monospace" w:hAnsi="monospace"/>
            <w:sz w:val="16"/>
            <w:szCs w:val="16"/>
          </w:rPr>
          <w:br/>
        </w:r>
      </w:ins>
      <w:r>
        <w:rPr>
          <w:rFonts w:ascii="monospace" w:hAnsi="monospace"/>
          <w:sz w:val="16"/>
          <w:szCs w:val="16"/>
        </w:rPr>
        <w:t xml:space="preserve"> </w:t>
      </w:r>
      <w:ins w:id="542" w:author="Unknown Author" w:date="2024-05-30T10:38:00Z">
        <w:r>
          <w:rPr>
            <w:rFonts w:ascii="monospace" w:hAnsi="monospace"/>
            <w:sz w:val="16"/>
            <w:szCs w:val="16"/>
          </w:rPr>
          <w:t xml:space="preserve">*              briefly inaccurate even for the current version during property </w:t>
        </w:r>
        <w:r>
          <w:rPr>
            <w:rFonts w:ascii="monospace" w:hAnsi="monospace"/>
            <w:sz w:val="16"/>
            <w:szCs w:val="16"/>
          </w:rPr>
          <w:br/>
        </w:r>
      </w:ins>
      <w:r>
        <w:rPr>
          <w:rFonts w:ascii="monospace" w:hAnsi="monospace"/>
          <w:sz w:val="16"/>
          <w:szCs w:val="16"/>
        </w:rPr>
        <w:t xml:space="preserve"> </w:t>
      </w:r>
      <w:ins w:id="543" w:author="Unknown Author" w:date="2024-05-30T10:38:00Z">
        <w:r>
          <w:rPr>
            <w:rFonts w:ascii="monospace" w:hAnsi="monospace"/>
            <w:sz w:val="16"/>
            <w:szCs w:val="16"/>
          </w:rPr>
          <w:t xml:space="preserve">*              insertions and deletions.  </w:t>
        </w:r>
        <w:proofErr w:type="gramStart"/>
        <w:r>
          <w:rPr>
            <w:rFonts w:ascii="monospace" w:hAnsi="monospace"/>
            <w:sz w:val="16"/>
            <w:szCs w:val="16"/>
          </w:rPr>
          <w:t>Thus</w:t>
        </w:r>
        <w:proofErr w:type="gramEnd"/>
        <w:r>
          <w:rPr>
            <w:rFonts w:ascii="monospace" w:hAnsi="monospace"/>
            <w:sz w:val="16"/>
            <w:szCs w:val="16"/>
          </w:rPr>
          <w:t xml:space="preserve"> when an exact value is required, </w:t>
        </w:r>
        <w:r>
          <w:rPr>
            <w:rFonts w:ascii="monospace" w:hAnsi="monospace"/>
            <w:sz w:val="16"/>
            <w:szCs w:val="16"/>
          </w:rPr>
          <w:br/>
        </w:r>
      </w:ins>
      <w:r>
        <w:rPr>
          <w:rFonts w:ascii="monospace" w:hAnsi="monospace"/>
          <w:sz w:val="16"/>
          <w:szCs w:val="16"/>
        </w:rPr>
        <w:t xml:space="preserve"> </w:t>
      </w:r>
      <w:ins w:id="544" w:author="Unknown Author" w:date="2024-05-30T10:38:00Z">
        <w:r>
          <w:rPr>
            <w:rFonts w:ascii="monospace" w:hAnsi="monospace"/>
            <w:sz w:val="16"/>
            <w:szCs w:val="16"/>
          </w:rPr>
          <w:t xml:space="preserve">*              the property list must be scanned for the correct value for the </w:t>
        </w:r>
        <w:r>
          <w:rPr>
            <w:rFonts w:ascii="monospace" w:hAnsi="monospace"/>
            <w:sz w:val="16"/>
            <w:szCs w:val="16"/>
          </w:rPr>
          <w:br/>
        </w:r>
      </w:ins>
      <w:r>
        <w:rPr>
          <w:rFonts w:ascii="monospace" w:hAnsi="monospace"/>
          <w:sz w:val="16"/>
          <w:szCs w:val="16"/>
        </w:rPr>
        <w:t xml:space="preserve"> </w:t>
      </w:r>
      <w:ins w:id="545" w:author="Unknown Author" w:date="2024-05-30T10:38:00Z">
        <w:r>
          <w:rPr>
            <w:rFonts w:ascii="monospace" w:hAnsi="monospace"/>
            <w:sz w:val="16"/>
            <w:szCs w:val="16"/>
          </w:rPr>
          <w:t xml:space="preserve">*              desired version. </w:t>
        </w:r>
        <w:r>
          <w:rPr>
            <w:rFonts w:ascii="monospace" w:hAnsi="monospace"/>
            <w:sz w:val="16"/>
            <w:szCs w:val="16"/>
          </w:rPr>
          <w:br/>
        </w:r>
      </w:ins>
      <w:r>
        <w:rPr>
          <w:rFonts w:ascii="monospace" w:hAnsi="monospace"/>
          <w:sz w:val="16"/>
          <w:szCs w:val="16"/>
        </w:rPr>
        <w:t xml:space="preserve"> </w:t>
      </w:r>
      <w:ins w:id="546" w:author="Unknown Author" w:date="2024-05-30T10:3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47" w:author="Unknown Author" w:date="2024-05-30T10:38:00Z">
        <w:r>
          <w:rPr>
            <w:rFonts w:ascii="monospace" w:hAnsi="monospace"/>
            <w:sz w:val="16"/>
            <w:szCs w:val="16"/>
          </w:rPr>
          <w:t xml:space="preserve">* phys_pl_len: Number of instances of H5P_mt_prop_t in the property list.  This </w:t>
        </w:r>
        <w:r>
          <w:rPr>
            <w:rFonts w:ascii="monospace" w:hAnsi="monospace"/>
            <w:sz w:val="16"/>
            <w:szCs w:val="16"/>
          </w:rPr>
          <w:br/>
        </w:r>
      </w:ins>
      <w:r>
        <w:rPr>
          <w:rFonts w:ascii="monospace" w:hAnsi="monospace"/>
          <w:sz w:val="16"/>
          <w:szCs w:val="16"/>
        </w:rPr>
        <w:t xml:space="preserve"> </w:t>
      </w:r>
      <w:ins w:id="548" w:author="Unknown Author" w:date="2024-05-30T10:38:00Z">
        <w:r>
          <w:rPr>
            <w:rFonts w:ascii="monospace" w:hAnsi="monospace"/>
            <w:sz w:val="16"/>
            <w:szCs w:val="16"/>
          </w:rPr>
          <w:t xml:space="preserve">*              number includes sentinel nodes, and both current and superseded </w:t>
        </w:r>
        <w:r>
          <w:rPr>
            <w:rFonts w:ascii="monospace" w:hAnsi="monospace"/>
            <w:sz w:val="16"/>
            <w:szCs w:val="16"/>
          </w:rPr>
          <w:br/>
        </w:r>
      </w:ins>
      <w:r>
        <w:rPr>
          <w:rFonts w:ascii="monospace" w:hAnsi="monospace"/>
          <w:sz w:val="16"/>
          <w:szCs w:val="16"/>
        </w:rPr>
        <w:t xml:space="preserve"> </w:t>
      </w:r>
      <w:ins w:id="549" w:author="Unknown Author" w:date="2024-05-30T10:38:00Z">
        <w:r>
          <w:rPr>
            <w:rFonts w:ascii="monospace" w:hAnsi="monospace"/>
            <w:sz w:val="16"/>
            <w:szCs w:val="16"/>
          </w:rPr>
          <w:t xml:space="preserve">*              instances of H5P_mt_prop_t.  Note that this value will be briefly </w:t>
        </w:r>
        <w:r>
          <w:rPr>
            <w:rFonts w:ascii="monospace" w:hAnsi="monospace"/>
            <w:sz w:val="16"/>
            <w:szCs w:val="16"/>
          </w:rPr>
          <w:br/>
        </w:r>
      </w:ins>
      <w:r>
        <w:rPr>
          <w:rFonts w:ascii="monospace" w:hAnsi="monospace"/>
          <w:sz w:val="16"/>
          <w:szCs w:val="16"/>
        </w:rPr>
        <w:t xml:space="preserve"> </w:t>
      </w:r>
      <w:ins w:id="550" w:author="Unknown Author" w:date="2024-05-30T10:38:00Z">
        <w:r>
          <w:rPr>
            <w:rFonts w:ascii="monospace" w:hAnsi="monospace"/>
            <w:sz w:val="16"/>
            <w:szCs w:val="16"/>
          </w:rPr>
          <w:t xml:space="preserve">*              incorrect during property insertions, deletions, and modifications. </w:t>
        </w:r>
        <w:r>
          <w:rPr>
            <w:rFonts w:ascii="monospace" w:hAnsi="monospace"/>
            <w:sz w:val="16"/>
            <w:szCs w:val="16"/>
          </w:rPr>
          <w:br/>
        </w:r>
      </w:ins>
      <w:r>
        <w:rPr>
          <w:rFonts w:ascii="monospace" w:hAnsi="monospace"/>
          <w:sz w:val="16"/>
          <w:szCs w:val="16"/>
        </w:rPr>
        <w:t xml:space="preserve"> </w:t>
      </w:r>
      <w:ins w:id="551" w:author="Unknown Author" w:date="2024-05-30T10:38:00Z">
        <w:r>
          <w:rPr>
            <w:rFonts w:ascii="monospace" w:hAnsi="monospace"/>
            <w:sz w:val="16"/>
            <w:szCs w:val="16"/>
          </w:rPr>
          <w:t xml:space="preserve">*              Modification of a property causes this value to change, and for </w:t>
        </w:r>
        <w:r>
          <w:rPr>
            <w:rFonts w:ascii="monospace" w:hAnsi="monospace"/>
            <w:sz w:val="16"/>
            <w:szCs w:val="16"/>
          </w:rPr>
          <w:br/>
        </w:r>
      </w:ins>
      <w:r>
        <w:rPr>
          <w:rFonts w:ascii="monospace" w:hAnsi="monospace"/>
          <w:sz w:val="16"/>
          <w:szCs w:val="16"/>
        </w:rPr>
        <w:lastRenderedPageBreak/>
        <w:t xml:space="preserve"> </w:t>
      </w:r>
      <w:ins w:id="552" w:author="Unknown Author" w:date="2024-05-30T10:38:00Z">
        <w:r>
          <w:rPr>
            <w:rFonts w:ascii="monospace" w:hAnsi="monospace"/>
            <w:sz w:val="16"/>
            <w:szCs w:val="16"/>
          </w:rPr>
          <w:t xml:space="preserve">*              modification, a new instance H5P_mt_prop_t is inserted with the </w:t>
        </w:r>
        <w:r>
          <w:rPr>
            <w:rFonts w:ascii="monospace" w:hAnsi="monospace"/>
            <w:sz w:val="16"/>
            <w:szCs w:val="16"/>
          </w:rPr>
          <w:br/>
        </w:r>
      </w:ins>
      <w:r>
        <w:rPr>
          <w:rFonts w:ascii="monospace" w:hAnsi="monospace"/>
          <w:sz w:val="16"/>
          <w:szCs w:val="16"/>
        </w:rPr>
        <w:t xml:space="preserve"> </w:t>
      </w:r>
      <w:ins w:id="553" w:author="Unknown Author" w:date="2024-05-30T10:38:00Z">
        <w:r>
          <w:rPr>
            <w:rFonts w:ascii="monospace" w:hAnsi="monospace"/>
            <w:sz w:val="16"/>
            <w:szCs w:val="16"/>
          </w:rPr>
          <w:t xml:space="preserve">*              desired changes and a new creation version. </w:t>
        </w:r>
        <w:r>
          <w:rPr>
            <w:rFonts w:ascii="monospace" w:hAnsi="monospace"/>
            <w:sz w:val="16"/>
            <w:szCs w:val="16"/>
          </w:rPr>
          <w:br/>
        </w:r>
      </w:ins>
      <w:r>
        <w:rPr>
          <w:rFonts w:ascii="monospace" w:hAnsi="monospace"/>
          <w:sz w:val="16"/>
          <w:szCs w:val="16"/>
        </w:rPr>
        <w:t xml:space="preserve"> </w:t>
      </w:r>
      <w:ins w:id="554" w:author="Unknown Author" w:date="2024-05-30T10:38:00Z">
        <w:r>
          <w:rPr>
            <w:rFonts w:ascii="monospace" w:hAnsi="monospace"/>
            <w:sz w:val="16"/>
            <w:szCs w:val="16"/>
          </w:rPr>
          <w:t>*</w:t>
        </w:r>
      </w:ins>
    </w:p>
    <w:p w:rsidR="00D31373" w:rsidRDefault="00000000">
      <w:r>
        <w:rPr>
          <w:rFonts w:ascii="monospace" w:hAnsi="monospace"/>
          <w:sz w:val="16"/>
          <w:szCs w:val="16"/>
        </w:rPr>
        <w:t xml:space="preserve"> * </w:t>
      </w:r>
      <w:proofErr w:type="gramStart"/>
      <w:r>
        <w:rPr>
          <w:rFonts w:ascii="monospace" w:hAnsi="monospace"/>
          <w:sz w:val="16"/>
          <w:szCs w:val="16"/>
        </w:rPr>
        <w:t>ref</w:t>
      </w:r>
      <w:proofErr w:type="gramEnd"/>
      <w:r>
        <w:rPr>
          <w:rFonts w:ascii="monospace" w:hAnsi="monospace"/>
          <w:sz w:val="16"/>
          <w:szCs w:val="16"/>
        </w:rPr>
        <w:t xml:space="preserve">_count:   Atomic instance of </w:t>
      </w:r>
      <w:r>
        <w:rPr>
          <w:rFonts w:ascii="monospace" w:hAnsi="monospace"/>
          <w:color w:val="000000"/>
          <w:sz w:val="16"/>
          <w:szCs w:val="16"/>
          <w:highlight w:val="white"/>
        </w:rPr>
        <w:t>H5P_mt_class_ref_counts_t which combines: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the</w:t>
      </w:r>
      <w:proofErr w:type="gramEnd"/>
      <w:r>
        <w:rPr>
          <w:rFonts w:ascii="monospace" w:hAnsi="monospace"/>
          <w:color w:val="000000"/>
          <w:sz w:val="16"/>
          <w:szCs w:val="16"/>
          <w:highlight w:val="white"/>
        </w:rPr>
        <w:t xml:space="preserve"> number of property lists immediately derived from this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property</w:t>
      </w:r>
      <w:proofErr w:type="gramEnd"/>
      <w:r>
        <w:rPr>
          <w:rFonts w:ascii="monospace" w:hAnsi="monospace"/>
          <w:color w:val="000000"/>
          <w:sz w:val="16"/>
          <w:szCs w:val="16"/>
          <w:highlight w:val="white"/>
        </w:rPr>
        <w:t xml:space="preserve"> list class, and still extant (ref_count.pl),</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the</w:t>
      </w:r>
      <w:proofErr w:type="gramEnd"/>
      <w:r>
        <w:rPr>
          <w:rFonts w:ascii="monospace" w:hAnsi="monospace"/>
          <w:color w:val="000000"/>
          <w:sz w:val="16"/>
          <w:szCs w:val="16"/>
          <w:highlight w:val="white"/>
        </w:rPr>
        <w:t xml:space="preserve"> number of property lists classes immediately derived from</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this</w:t>
      </w:r>
      <w:proofErr w:type="gramEnd"/>
      <w:r>
        <w:rPr>
          <w:rFonts w:ascii="monospace" w:hAnsi="monospace"/>
          <w:color w:val="000000"/>
          <w:sz w:val="16"/>
          <w:szCs w:val="16"/>
          <w:highlight w:val="white"/>
        </w:rPr>
        <w:t xml:space="preserve"> property list class, and still extant (ref_count.plc),</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and a boolean flag (ref_</w:t>
      </w:r>
      <w:proofErr w:type="gramStart"/>
      <w:r>
        <w:rPr>
          <w:rFonts w:ascii="monospace" w:hAnsi="monospace"/>
          <w:color w:val="000000"/>
          <w:sz w:val="16"/>
          <w:szCs w:val="16"/>
          <w:highlight w:val="white"/>
        </w:rPr>
        <w:t>count.deleted</w:t>
      </w:r>
      <w:proofErr w:type="gramEnd"/>
      <w:r>
        <w:rPr>
          <w:rFonts w:ascii="monospace" w:hAnsi="monospace"/>
          <w:color w:val="000000"/>
          <w:sz w:val="16"/>
          <w:szCs w:val="16"/>
          <w:highlight w:val="white"/>
        </w:rPr>
        <w:t>) indicating whether this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property</w:t>
      </w:r>
      <w:proofErr w:type="gramEnd"/>
      <w:r>
        <w:rPr>
          <w:rFonts w:ascii="monospace" w:hAnsi="monospace"/>
          <w:color w:val="000000"/>
          <w:sz w:val="16"/>
          <w:szCs w:val="16"/>
          <w:highlight w:val="white"/>
        </w:rPr>
        <w:t xml:space="preserve"> list class has been deleted from the index.</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into</w:t>
      </w:r>
      <w:proofErr w:type="gramEnd"/>
      <w:r>
        <w:rPr>
          <w:rFonts w:ascii="monospace" w:hAnsi="monospace"/>
          <w:color w:val="000000"/>
          <w:sz w:val="16"/>
          <w:szCs w:val="16"/>
          <w:highlight w:val="white"/>
        </w:rPr>
        <w:t xml:space="preserve"> a single atomic structure – thus ensuring synchronization between</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these</w:t>
      </w:r>
      <w:proofErr w:type="gramEnd"/>
      <w:r>
        <w:rPr>
          <w:rFonts w:ascii="monospace" w:hAnsi="monospace"/>
          <w:color w:val="000000"/>
          <w:sz w:val="16"/>
          <w:szCs w:val="16"/>
          <w:highlight w:val="white"/>
        </w:rPr>
        <w:t xml:space="preserve"> three different values.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Once ref_count.pl and ref_count.plc have dropped to zero, and deleted</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is</w:t>
      </w:r>
      <w:proofErr w:type="gramEnd"/>
      <w:r>
        <w:rPr>
          <w:rFonts w:ascii="monospace" w:hAnsi="monospace"/>
          <w:color w:val="000000"/>
          <w:sz w:val="16"/>
          <w:szCs w:val="16"/>
          <w:highlight w:val="white"/>
        </w:rPr>
        <w:t xml:space="preserve"> set to TRUE, the property list class may be discarded.  Further,</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neither</w:t>
      </w:r>
      <w:proofErr w:type="gramEnd"/>
      <w:r>
        <w:rPr>
          <w:rFonts w:ascii="monospace" w:hAnsi="monospace"/>
          <w:color w:val="000000"/>
          <w:sz w:val="16"/>
          <w:szCs w:val="16"/>
          <w:highlight w:val="white"/>
        </w:rPr>
        <w:t xml:space="preserve"> ref_count.pl nor ref_count.plc may be incremented once this</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condition</w:t>
      </w:r>
      <w:proofErr w:type="gramEnd"/>
      <w:r>
        <w:rPr>
          <w:rFonts w:ascii="monospace" w:hAnsi="monospace"/>
          <w:color w:val="000000"/>
          <w:sz w:val="16"/>
          <w:szCs w:val="16"/>
          <w:highlight w:val="white"/>
        </w:rPr>
        <w:t xml:space="preserve"> obtains.</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Further, observe that once this condition holds, the reference counts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on</w:t>
      </w:r>
      <w:proofErr w:type="gramEnd"/>
      <w:r>
        <w:rPr>
          <w:rFonts w:ascii="monospace" w:hAnsi="monospace"/>
          <w:sz w:val="16"/>
          <w:szCs w:val="16"/>
        </w:rPr>
        <w:t xml:space="preserve"> all versions of all properties in the property list class must be</w:t>
      </w:r>
    </w:p>
    <w:p w:rsidR="00D31373" w:rsidRDefault="00000000">
      <w:r>
        <w:rPr>
          <w:rFonts w:ascii="monospace" w:hAnsi="monospace"/>
          <w:sz w:val="16"/>
          <w:szCs w:val="16"/>
        </w:rPr>
        <w:t xml:space="preserve"> *              </w:t>
      </w:r>
      <w:proofErr w:type="gramStart"/>
      <w:r>
        <w:rPr>
          <w:rFonts w:ascii="monospace" w:hAnsi="monospace"/>
          <w:sz w:val="16"/>
          <w:szCs w:val="16"/>
        </w:rPr>
        <w:t>zero</w:t>
      </w:r>
      <w:proofErr w:type="gramEnd"/>
      <w:r>
        <w:rPr>
          <w:rFonts w:ascii="monospace" w:hAnsi="monospace"/>
          <w:sz w:val="16"/>
          <w:szCs w:val="16"/>
        </w:rPr>
        <w:t>.</w:t>
      </w:r>
      <w:ins w:id="555" w:author="Unknown Author" w:date="2024-05-30T10:38:00Z">
        <w:r>
          <w:rPr>
            <w:rFonts w:ascii="monospace" w:hAnsi="monospace"/>
            <w:sz w:val="16"/>
            <w:szCs w:val="16"/>
          </w:rPr>
          <w:br/>
        </w:r>
      </w:ins>
      <w:r>
        <w:rPr>
          <w:rFonts w:ascii="monospace" w:hAnsi="monospace"/>
          <w:sz w:val="16"/>
          <w:szCs w:val="16"/>
        </w:rPr>
        <w:t xml:space="preserve"> </w:t>
      </w:r>
      <w:ins w:id="556" w:author="Unknown Author" w:date="2024-05-30T10:3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57" w:author="Unknown Author" w:date="2024-05-30T10:38:00Z">
        <w:r>
          <w:rPr>
            <w:rFonts w:ascii="monospace" w:hAnsi="monospace"/>
            <w:sz w:val="16"/>
            <w:szCs w:val="16"/>
          </w:rPr>
          <w:t xml:space="preserve">* The following fields are pointers to the callback functions associated with the </w:t>
        </w:r>
        <w:r>
          <w:rPr>
            <w:rFonts w:ascii="monospace" w:hAnsi="monospace"/>
            <w:sz w:val="16"/>
            <w:szCs w:val="16"/>
          </w:rPr>
          <w:br/>
        </w:r>
      </w:ins>
      <w:r>
        <w:rPr>
          <w:rFonts w:ascii="monospace" w:hAnsi="monospace"/>
          <w:sz w:val="16"/>
          <w:szCs w:val="16"/>
        </w:rPr>
        <w:t xml:space="preserve"> </w:t>
      </w:r>
      <w:ins w:id="558" w:author="Unknown Author" w:date="2024-05-30T10:38:00Z">
        <w:r>
          <w:rPr>
            <w:rFonts w:ascii="monospace" w:hAnsi="monospace"/>
            <w:sz w:val="16"/>
            <w:szCs w:val="16"/>
          </w:rPr>
          <w:t xml:space="preserve">* property along with pointers to data to be passed to these functions when called. </w:t>
        </w:r>
        <w:r>
          <w:rPr>
            <w:rFonts w:ascii="monospace" w:hAnsi="monospace"/>
            <w:sz w:val="16"/>
            <w:szCs w:val="16"/>
          </w:rPr>
          <w:br/>
        </w:r>
      </w:ins>
      <w:r>
        <w:rPr>
          <w:rFonts w:ascii="monospace" w:hAnsi="monospace"/>
          <w:sz w:val="16"/>
          <w:szCs w:val="16"/>
        </w:rPr>
        <w:t xml:space="preserve"> </w:t>
      </w:r>
      <w:ins w:id="559" w:author="Unknown Author" w:date="2024-05-30T10:38:00Z">
        <w:r>
          <w:rPr>
            <w:rFonts w:ascii="monospace" w:hAnsi="monospace"/>
            <w:sz w:val="16"/>
            <w:szCs w:val="16"/>
          </w:rPr>
          <w:t xml:space="preserve">* These are combined with a Boolean indicating whether all callbacks are thread safe. </w:t>
        </w:r>
        <w:r>
          <w:rPr>
            <w:rFonts w:ascii="monospace" w:hAnsi="monospace"/>
            <w:sz w:val="16"/>
            <w:szCs w:val="16"/>
          </w:rPr>
          <w:br/>
        </w:r>
      </w:ins>
      <w:r>
        <w:rPr>
          <w:rFonts w:ascii="monospace" w:hAnsi="monospace"/>
          <w:sz w:val="16"/>
          <w:szCs w:val="16"/>
        </w:rPr>
        <w:t xml:space="preserve"> </w:t>
      </w:r>
      <w:ins w:id="560" w:author="Unknown Author" w:date="2024-05-30T10:38:00Z">
        <w:r>
          <w:rPr>
            <w:rFonts w:ascii="monospace" w:hAnsi="monospace"/>
            <w:sz w:val="16"/>
            <w:szCs w:val="16"/>
          </w:rPr>
          <w:t xml:space="preserve">* If this flag is not set, all callbacks must be protected by the global mutex. </w:t>
        </w:r>
        <w:r>
          <w:rPr>
            <w:rFonts w:ascii="monospace" w:hAnsi="monospace"/>
            <w:sz w:val="16"/>
            <w:szCs w:val="16"/>
          </w:rPr>
          <w:br/>
        </w:r>
      </w:ins>
      <w:r>
        <w:rPr>
          <w:rFonts w:ascii="monospace" w:hAnsi="monospace"/>
          <w:sz w:val="16"/>
          <w:szCs w:val="16"/>
        </w:rPr>
        <w:t xml:space="preserve"> </w:t>
      </w:r>
      <w:ins w:id="561" w:author="Unknown Author" w:date="2024-05-30T10:3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62" w:author="Unknown Author" w:date="2024-05-30T10:38:00Z">
        <w:r>
          <w:rPr>
            <w:rFonts w:ascii="monospace" w:hAnsi="monospace"/>
            <w:sz w:val="16"/>
            <w:szCs w:val="16"/>
          </w:rPr>
          <w:t>*</w:t>
        </w:r>
      </w:ins>
      <w:r>
        <w:rPr>
          <w:rFonts w:ascii="monospace" w:hAnsi="monospace"/>
          <w:sz w:val="16"/>
          <w:szCs w:val="16"/>
        </w:rPr>
        <w:t xml:space="preserve"> The descriptions of the callbacks are all taken from Matt Larson’s “Census of H5P</w:t>
      </w:r>
    </w:p>
    <w:p w:rsidR="00D31373" w:rsidRDefault="00000000">
      <w:r>
        <w:rPr>
          <w:rFonts w:ascii="monospace" w:hAnsi="monospace"/>
          <w:sz w:val="16"/>
          <w:szCs w:val="16"/>
        </w:rPr>
        <w:t xml:space="preserve"> * Callbacks”, and are a major improvement on the existing documentation.  These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descriptions</w:t>
      </w:r>
      <w:proofErr w:type="gramEnd"/>
      <w:r>
        <w:rPr>
          <w:rFonts w:ascii="monospace" w:hAnsi="monospace"/>
          <w:sz w:val="16"/>
          <w:szCs w:val="16"/>
        </w:rPr>
        <w:t xml:space="preserve"> may have to be modified to reflect the re-implementation of H5P.</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Quoting from Matt’s document: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At the time of this document’s creation (HDF5 1.14.4.3), the library does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not</w:t>
      </w:r>
      <w:proofErr w:type="gramEnd"/>
      <w:r>
        <w:rPr>
          <w:rFonts w:ascii="monospace" w:hAnsi="monospace"/>
          <w:sz w:val="16"/>
          <w:szCs w:val="16"/>
        </w:rPr>
        <w:t xml:space="preserve"> define any of these callbacks on any of its predefined property list</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classes</w:t>
      </w:r>
      <w:proofErr w:type="gramEnd"/>
      <w:r>
        <w:rPr>
          <w:rFonts w:ascii="monospace" w:hAnsi="monospace"/>
          <w:sz w:val="16"/>
          <w:szCs w:val="16"/>
        </w:rPr>
        <w: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If the test code for the property list class callbacks</w:t>
      </w:r>
    </w:p>
    <w:p w:rsidR="00D31373" w:rsidRDefault="00000000">
      <w:r>
        <w:rPr>
          <w:rFonts w:ascii="monospace" w:hAnsi="monospace"/>
          <w:sz w:val="16"/>
          <w:szCs w:val="16"/>
        </w:rPr>
        <w:t xml:space="preserve"> *  </w:t>
      </w:r>
      <w:proofErr w:type="gramStart"/>
      <w:r>
        <w:rPr>
          <w:rFonts w:ascii="monospace" w:hAnsi="monospace"/>
          <w:sz w:val="16"/>
          <w:szCs w:val="16"/>
        </w:rPr>
        <w:t xml:space="preserve">   (</w:t>
      </w:r>
      <w:proofErr w:type="gramEnd"/>
      <w:r>
        <w:rPr>
          <w:rStyle w:val="VerbatimChar"/>
          <w:rFonts w:ascii="monospace" w:hAnsi="monospace"/>
          <w:sz w:val="16"/>
          <w:szCs w:val="16"/>
        </w:rPr>
        <w:t>test_genprop_class_callback</w:t>
      </w:r>
      <w:r>
        <w:rPr>
          <w:rFonts w:ascii="monospace" w:hAnsi="monospace"/>
          <w:sz w:val="16"/>
          <w:szCs w:val="16"/>
        </w:rPr>
        <w:t xml:space="preserve"> in </w:t>
      </w:r>
      <w:r>
        <w:rPr>
          <w:rStyle w:val="VerbatimChar"/>
          <w:rFonts w:ascii="monospace" w:hAnsi="monospace"/>
          <w:sz w:val="16"/>
          <w:szCs w:val="16"/>
        </w:rPr>
        <w:t>tgenprop.c</w:t>
      </w:r>
      <w:r>
        <w:rPr>
          <w:rFonts w:ascii="monospace" w:hAnsi="monospace"/>
          <w:sz w:val="16"/>
          <w:szCs w:val="16"/>
        </w:rPr>
        <w:t>) is indicative of the design</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intent</w:t>
      </w:r>
      <w:proofErr w:type="gramEnd"/>
      <w:r>
        <w:rPr>
          <w:rFonts w:ascii="monospace" w:hAnsi="monospace"/>
          <w:sz w:val="16"/>
          <w:szCs w:val="16"/>
        </w:rPr>
        <w:t>, then these callbacks may be intended to let users associate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reference</w:t>
      </w:r>
      <w:proofErr w:type="gramEnd"/>
      <w:r>
        <w:rPr>
          <w:rFonts w:ascii="monospace" w:hAnsi="monospace"/>
          <w:sz w:val="16"/>
          <w:szCs w:val="16"/>
        </w:rPr>
        <w:t>-counted data with property list classes. Property list create,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copy</w:t>
      </w:r>
      <w:proofErr w:type="gramEnd"/>
      <w:r>
        <w:rPr>
          <w:rFonts w:ascii="monospace" w:hAnsi="monospace"/>
          <w:sz w:val="16"/>
          <w:szCs w:val="16"/>
        </w:rPr>
        <w:t>, and close operations would then reference shared data on the class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object</w:t>
      </w:r>
      <w:proofErr w:type="gramEnd"/>
      <w:r>
        <w:rPr>
          <w:rFonts w:ascii="monospace" w:hAnsi="monospace"/>
          <w:sz w:val="16"/>
          <w:szCs w:val="16"/>
        </w:rPr>
        <w:t>, and would not be threadsafe if the operations potentially modify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that</w:t>
      </w:r>
      <w:proofErr w:type="gramEnd"/>
      <w:r>
        <w:rPr>
          <w:rFonts w:ascii="monospace" w:hAnsi="monospace"/>
          <w:sz w:val="16"/>
          <w:szCs w:val="16"/>
        </w:rPr>
        <w:t xml:space="preserve"> data.</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We need to determine if there are any other uses for these callbacks.  </w:t>
      </w:r>
    </w:p>
    <w:p w:rsidR="00D31373" w:rsidRDefault="00000000">
      <w:r>
        <w:rPr>
          <w:rFonts w:ascii="monospace" w:hAnsi="monospace"/>
          <w:sz w:val="16"/>
          <w:szCs w:val="16"/>
        </w:rPr>
        <w:t xml:space="preserve"> *</w:t>
      </w:r>
      <w:ins w:id="563" w:author="Unknown Author" w:date="2024-05-30T10:3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64" w:author="Unknown Author" w:date="2024-05-30T10:38:00Z">
        <w:r>
          <w:rPr>
            <w:rFonts w:ascii="monospace" w:hAnsi="monospace"/>
            <w:sz w:val="16"/>
            <w:szCs w:val="16"/>
          </w:rPr>
          <w:t xml:space="preserve">* callbacks_mt_safe: Boolean flag used to indicate whether all callbacks are </w:t>
        </w:r>
        <w:r>
          <w:rPr>
            <w:rFonts w:ascii="monospace" w:hAnsi="monospace"/>
            <w:sz w:val="16"/>
            <w:szCs w:val="16"/>
          </w:rPr>
          <w:br/>
        </w:r>
      </w:ins>
      <w:r>
        <w:rPr>
          <w:rFonts w:ascii="monospace" w:hAnsi="monospace"/>
          <w:sz w:val="16"/>
          <w:szCs w:val="16"/>
        </w:rPr>
        <w:t xml:space="preserve"> </w:t>
      </w:r>
      <w:ins w:id="565" w:author="Unknown Author" w:date="2024-05-30T10:38:00Z">
        <w:r>
          <w:rPr>
            <w:rFonts w:ascii="monospace" w:hAnsi="monospace"/>
            <w:sz w:val="16"/>
            <w:szCs w:val="16"/>
          </w:rPr>
          <w:t xml:space="preserve">*              multi-thread safe. </w:t>
        </w:r>
      </w:ins>
      <w:r>
        <w:rPr>
          <w:rFonts w:ascii="monospace" w:hAnsi="monospace"/>
          <w:sz w:val="16"/>
          <w:szCs w:val="16"/>
        </w:rPr>
        <w:t xml:space="preserve"> </w:t>
      </w:r>
      <w:ins w:id="566" w:author="Unknown Author" w:date="2024-05-30T10:38:00Z">
        <w:r>
          <w:rPr>
            <w:rFonts w:ascii="monospace" w:hAnsi="monospace"/>
            <w:sz w:val="16"/>
            <w:szCs w:val="16"/>
          </w:rPr>
          <w:t xml:space="preserve">If this field is not set, the global mutex must </w:t>
        </w:r>
        <w:r>
          <w:rPr>
            <w:rFonts w:ascii="monospace" w:hAnsi="monospace"/>
            <w:sz w:val="16"/>
            <w:szCs w:val="16"/>
          </w:rPr>
          <w:br/>
        </w:r>
      </w:ins>
      <w:r>
        <w:rPr>
          <w:rFonts w:ascii="monospace" w:hAnsi="monospace"/>
          <w:sz w:val="16"/>
          <w:szCs w:val="16"/>
        </w:rPr>
        <w:t xml:space="preserve"> </w:t>
      </w:r>
      <w:ins w:id="567" w:author="Unknown Author" w:date="2024-05-30T10:38:00Z">
        <w:r>
          <w:rPr>
            <w:rFonts w:ascii="monospace" w:hAnsi="monospace"/>
            <w:sz w:val="16"/>
            <w:szCs w:val="16"/>
          </w:rPr>
          <w:t xml:space="preserve">*              be held when the callbacks are called. </w:t>
        </w:r>
        <w:r>
          <w:rPr>
            <w:rFonts w:ascii="monospace" w:hAnsi="monospace"/>
            <w:sz w:val="16"/>
            <w:szCs w:val="16"/>
          </w:rPr>
          <w:br/>
        </w:r>
      </w:ins>
      <w:r>
        <w:rPr>
          <w:rFonts w:ascii="monospace" w:hAnsi="monospace"/>
          <w:sz w:val="16"/>
          <w:szCs w:val="16"/>
        </w:rPr>
        <w:t xml:space="preserve"> </w:t>
      </w:r>
      <w:ins w:id="568" w:author="Unknown Author" w:date="2024-05-30T10:3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69" w:author="Unknown Author" w:date="2024-05-30T10:38:00Z">
        <w:r>
          <w:rPr>
            <w:rFonts w:ascii="monospace" w:hAnsi="monospace"/>
            <w:sz w:val="16"/>
            <w:szCs w:val="16"/>
          </w:rPr>
          <w:t>* create_func: Function to call when a property list is created.</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Signature: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r>
        <w:rPr>
          <w:rStyle w:val="VerbatimChar"/>
          <w:rFonts w:ascii="monospace" w:hAnsi="monospace"/>
          <w:sz w:val="16"/>
          <w:szCs w:val="16"/>
        </w:rPr>
        <w:t>herr_t H5P_cls_create_func_</w:t>
      </w:r>
      <w:proofErr w:type="gramStart"/>
      <w:r>
        <w:rPr>
          <w:rStyle w:val="VerbatimChar"/>
          <w:rFonts w:ascii="monospace" w:hAnsi="monospace"/>
          <w:sz w:val="16"/>
          <w:szCs w:val="16"/>
        </w:rPr>
        <w:t>t(</w:t>
      </w:r>
      <w:proofErr w:type="gramEnd"/>
      <w:r>
        <w:rPr>
          <w:rStyle w:val="VerbatimChar"/>
          <w:rFonts w:ascii="monospace" w:hAnsi="monospace"/>
          <w:sz w:val="16"/>
          <w:szCs w:val="16"/>
        </w:rPr>
        <w:t>hid_t prop_id, void *create_data)</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This callback is invoked when a property list of the given class</w:t>
      </w:r>
    </w:p>
    <w:p w:rsidR="00D31373" w:rsidRDefault="00000000">
      <w:r>
        <w:rPr>
          <w:rFonts w:ascii="monospace" w:hAnsi="monospace"/>
          <w:sz w:val="16"/>
          <w:szCs w:val="16"/>
        </w:rPr>
        <w:t xml:space="preserve"> *              </w:t>
      </w:r>
      <w:proofErr w:type="gramStart"/>
      <w:r>
        <w:rPr>
          <w:rFonts w:ascii="monospace" w:hAnsi="monospace"/>
          <w:sz w:val="16"/>
          <w:szCs w:val="16"/>
        </w:rPr>
        <w:t>is</w:t>
      </w:r>
      <w:proofErr w:type="gramEnd"/>
      <w:r>
        <w:rPr>
          <w:rFonts w:ascii="monospace" w:hAnsi="monospace"/>
          <w:sz w:val="16"/>
          <w:szCs w:val="16"/>
        </w:rPr>
        <w:t xml:space="preserve"> created. </w:t>
      </w:r>
      <w:r>
        <w:rPr>
          <w:rStyle w:val="VerbatimChar"/>
          <w:rFonts w:ascii="monospace" w:hAnsi="monospace"/>
          <w:sz w:val="16"/>
          <w:szCs w:val="16"/>
        </w:rPr>
        <w:t>prop_id</w:t>
      </w:r>
      <w:r>
        <w:rPr>
          <w:rFonts w:ascii="monospace" w:hAnsi="monospace"/>
          <w:sz w:val="16"/>
          <w:szCs w:val="16"/>
        </w:rPr>
        <w:t xml:space="preserve"> is the identifier of the property list being</w:t>
      </w:r>
    </w:p>
    <w:p w:rsidR="00D31373" w:rsidRDefault="00000000">
      <w:r>
        <w:rPr>
          <w:rFonts w:ascii="monospace" w:hAnsi="monospace"/>
          <w:sz w:val="16"/>
          <w:szCs w:val="16"/>
        </w:rPr>
        <w:t xml:space="preserve"> *              </w:t>
      </w:r>
      <w:proofErr w:type="gramStart"/>
      <w:r>
        <w:rPr>
          <w:rFonts w:ascii="monospace" w:hAnsi="monospace"/>
          <w:sz w:val="16"/>
          <w:szCs w:val="16"/>
        </w:rPr>
        <w:t>created</w:t>
      </w:r>
      <w:proofErr w:type="gramEnd"/>
      <w:r>
        <w:rPr>
          <w:rFonts w:ascii="monospace" w:hAnsi="monospace"/>
          <w:sz w:val="16"/>
          <w:szCs w:val="16"/>
        </w:rPr>
        <w:t xml:space="preserve">. </w:t>
      </w:r>
      <w:r>
        <w:rPr>
          <w:rStyle w:val="VerbatimChar"/>
          <w:rFonts w:ascii="monospace" w:hAnsi="monospace"/>
          <w:sz w:val="16"/>
          <w:szCs w:val="16"/>
        </w:rPr>
        <w:t>create_data</w:t>
      </w:r>
      <w:r>
        <w:rPr>
          <w:rFonts w:ascii="monospace" w:hAnsi="monospace"/>
          <w:sz w:val="16"/>
          <w:szCs w:val="16"/>
        </w:rPr>
        <w:t xml:space="preserve"> is a pointer to a buffer of application-defined</w:t>
      </w:r>
    </w:p>
    <w:p w:rsidR="00D31373" w:rsidRDefault="00000000">
      <w:r>
        <w:rPr>
          <w:rFonts w:ascii="monospace" w:hAnsi="monospace"/>
          <w:sz w:val="16"/>
          <w:szCs w:val="16"/>
        </w:rPr>
        <w:t xml:space="preserve"> *              </w:t>
      </w:r>
      <w:proofErr w:type="gramStart"/>
      <w:r>
        <w:rPr>
          <w:rFonts w:ascii="monospace" w:hAnsi="monospace"/>
          <w:sz w:val="16"/>
          <w:szCs w:val="16"/>
        </w:rPr>
        <w:t>data</w:t>
      </w:r>
      <w:proofErr w:type="gramEnd"/>
      <w:r>
        <w:rPr>
          <w:rFonts w:ascii="monospace" w:hAnsi="monospace"/>
          <w:sz w:val="16"/>
          <w:szCs w:val="16"/>
        </w:rPr>
        <w:t xml:space="preserve"> stored on the parent class of </w:t>
      </w:r>
      <w:r>
        <w:rPr>
          <w:rStyle w:val="VerbatimChar"/>
          <w:rFonts w:ascii="monospace" w:hAnsi="monospace"/>
          <w:sz w:val="16"/>
          <w:szCs w:val="16"/>
        </w:rPr>
        <w:t>prop_id</w:t>
      </w:r>
      <w:r>
        <w:rPr>
          <w:rFonts w:ascii="monospace" w:hAnsi="monospace"/>
          <w:sz w:val="16"/>
          <w:szCs w:val="16"/>
        </w:rPr>
        <w: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This callback may modify </w:t>
      </w:r>
      <w:r>
        <w:rPr>
          <w:rStyle w:val="VerbatimChar"/>
          <w:rFonts w:ascii="monospace" w:hAnsi="monospace"/>
          <w:sz w:val="16"/>
          <w:szCs w:val="16"/>
        </w:rPr>
        <w:t>create_data</w:t>
      </w:r>
      <w:r>
        <w:rPr>
          <w:rFonts w:ascii="monospace" w:hAnsi="monospace"/>
          <w:sz w:val="16"/>
          <w:szCs w:val="16"/>
        </w:rPr>
        <w:t>, or perform application-defined</w:t>
      </w:r>
    </w:p>
    <w:p w:rsidR="00D31373" w:rsidRDefault="00000000">
      <w:r>
        <w:rPr>
          <w:rFonts w:ascii="monospace" w:hAnsi="monospace"/>
          <w:sz w:val="16"/>
          <w:szCs w:val="16"/>
        </w:rPr>
        <w:t xml:space="preserve"> *              </w:t>
      </w:r>
      <w:proofErr w:type="gramStart"/>
      <w:r>
        <w:rPr>
          <w:rFonts w:ascii="monospace" w:hAnsi="monospace"/>
          <w:sz w:val="16"/>
          <w:szCs w:val="16"/>
        </w:rPr>
        <w:t>initialization</w:t>
      </w:r>
      <w:proofErr w:type="gramEnd"/>
      <w:r>
        <w:rPr>
          <w:rFonts w:ascii="monospace" w:hAnsi="monospace"/>
          <w:sz w:val="16"/>
          <w:szCs w:val="16"/>
        </w:rPr>
        <w:t xml:space="preserve"> work on the list </w:t>
      </w:r>
      <w:r>
        <w:rPr>
          <w:rStyle w:val="VerbatimChar"/>
          <w:rFonts w:ascii="monospace" w:hAnsi="monospace"/>
          <w:sz w:val="16"/>
          <w:szCs w:val="16"/>
        </w:rPr>
        <w:t>prop_id</w:t>
      </w:r>
      <w:r>
        <w:rPr>
          <w:rFonts w:ascii="monospace" w:hAnsi="monospace"/>
          <w:sz w:val="16"/>
          <w:szCs w:val="16"/>
        </w:rPr>
        <w:t>. If this callback allocates</w:t>
      </w:r>
    </w:p>
    <w:p w:rsidR="00D31373" w:rsidRDefault="00000000">
      <w:r>
        <w:rPr>
          <w:rFonts w:ascii="monospace" w:hAnsi="monospace"/>
          <w:sz w:val="16"/>
          <w:szCs w:val="16"/>
        </w:rPr>
        <w:t xml:space="preserve"> *              </w:t>
      </w:r>
      <w:proofErr w:type="gramStart"/>
      <w:r>
        <w:rPr>
          <w:rFonts w:ascii="monospace" w:hAnsi="monospace"/>
          <w:sz w:val="16"/>
          <w:szCs w:val="16"/>
        </w:rPr>
        <w:t>any</w:t>
      </w:r>
      <w:proofErr w:type="gramEnd"/>
      <w:r>
        <w:rPr>
          <w:rFonts w:ascii="monospace" w:hAnsi="monospace"/>
          <w:sz w:val="16"/>
          <w:szCs w:val="16"/>
        </w:rPr>
        <w:t xml:space="preserve"> resources under </w:t>
      </w:r>
      <w:r>
        <w:rPr>
          <w:rStyle w:val="VerbatimChar"/>
          <w:rFonts w:ascii="monospace" w:hAnsi="monospace"/>
          <w:sz w:val="16"/>
          <w:szCs w:val="16"/>
        </w:rPr>
        <w:t>create_data</w:t>
      </w:r>
      <w:r>
        <w:rPr>
          <w:rFonts w:ascii="monospace" w:hAnsi="monospace"/>
          <w:sz w:val="16"/>
          <w:szCs w:val="16"/>
        </w:rPr>
        <w:t>, then those resources should be</w:t>
      </w:r>
    </w:p>
    <w:p w:rsidR="00D31373" w:rsidRDefault="00000000">
      <w:pPr>
        <w:rPr>
          <w:rFonts w:ascii="monospace" w:hAnsi="monospace"/>
          <w:sz w:val="16"/>
          <w:szCs w:val="16"/>
        </w:rPr>
      </w:pPr>
      <w:r>
        <w:rPr>
          <w:rFonts w:ascii="monospace" w:hAnsi="monospace"/>
          <w:sz w:val="16"/>
          <w:szCs w:val="16"/>
        </w:rPr>
        <w:lastRenderedPageBreak/>
        <w:t xml:space="preserve"> *              </w:t>
      </w:r>
      <w:proofErr w:type="gramStart"/>
      <w:r>
        <w:rPr>
          <w:rFonts w:ascii="monospace" w:hAnsi="monospace"/>
          <w:sz w:val="16"/>
          <w:szCs w:val="16"/>
        </w:rPr>
        <w:t>released</w:t>
      </w:r>
      <w:proofErr w:type="gramEnd"/>
      <w:r>
        <w:rPr>
          <w:rFonts w:ascii="monospace" w:hAnsi="monospace"/>
          <w:sz w:val="16"/>
          <w:szCs w:val="16"/>
        </w:rPr>
        <w:t xml:space="preserve"> by the corresponding property class close callback.</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If this callback returns a negative value, then the new list is not</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returned</w:t>
      </w:r>
      <w:proofErr w:type="gramEnd"/>
      <w:r>
        <w:rPr>
          <w:rFonts w:ascii="monospace" w:hAnsi="monospace"/>
          <w:sz w:val="16"/>
          <w:szCs w:val="16"/>
        </w:rPr>
        <w:t xml:space="preserve"> to the user and the property list creation routine returns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an</w:t>
      </w:r>
      <w:proofErr w:type="gramEnd"/>
      <w:r>
        <w:rPr>
          <w:rFonts w:ascii="monospace" w:hAnsi="monospace"/>
          <w:sz w:val="16"/>
          <w:szCs w:val="16"/>
        </w:rPr>
        <w:t xml:space="preserve"> error.</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When this callback is invoked, it is invoked for every property list</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class</w:t>
      </w:r>
      <w:proofErr w:type="gramEnd"/>
      <w:r>
        <w:rPr>
          <w:rFonts w:ascii="monospace" w:hAnsi="monospace"/>
          <w:sz w:val="16"/>
          <w:szCs w:val="16"/>
        </w:rPr>
        <w:t xml:space="preserve"> in the class hierarchy of the list parent class, starting from</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the</w:t>
      </w:r>
      <w:proofErr w:type="gramEnd"/>
      <w:r>
        <w:rPr>
          <w:rFonts w:ascii="monospace" w:hAnsi="monospace"/>
          <w:sz w:val="16"/>
          <w:szCs w:val="16"/>
        </w:rPr>
        <w:t xml:space="preserve"> immediate parent class and proceeding until the root class.</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If this callback modifies </w:t>
      </w:r>
      <w:r>
        <w:rPr>
          <w:rStyle w:val="VerbatimChar"/>
          <w:rFonts w:ascii="monospace" w:hAnsi="monospace"/>
          <w:sz w:val="16"/>
          <w:szCs w:val="16"/>
        </w:rPr>
        <w:t>create_data</w:t>
      </w:r>
      <w:r>
        <w:rPr>
          <w:rFonts w:ascii="monospace" w:hAnsi="monospace"/>
          <w:sz w:val="16"/>
          <w:szCs w:val="16"/>
        </w:rPr>
        <w:t>, then it is not threadsafe due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to</w:t>
      </w:r>
      <w:proofErr w:type="gramEnd"/>
      <w:r>
        <w:rPr>
          <w:rFonts w:ascii="monospace" w:hAnsi="monospace"/>
          <w:sz w:val="16"/>
          <w:szCs w:val="16"/>
        </w:rPr>
        <w:t xml:space="preserve"> modifying a resource which may be accessed by other threads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performing</w:t>
      </w:r>
      <w:proofErr w:type="gramEnd"/>
      <w:r>
        <w:rPr>
          <w:rFonts w:ascii="monospace" w:hAnsi="monospace"/>
          <w:sz w:val="16"/>
          <w:szCs w:val="16"/>
        </w:rPr>
        <w:t xml:space="preserve"> plist operations concurrently.</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create</w:t>
      </w:r>
      <w:proofErr w:type="gramEnd"/>
      <w:r>
        <w:rPr>
          <w:rStyle w:val="VerbatimChar"/>
          <w:rFonts w:ascii="monospace" w:hAnsi="monospace"/>
          <w:sz w:val="16"/>
          <w:szCs w:val="16"/>
        </w:rPr>
        <w:t>_data</w:t>
      </w:r>
      <w:r>
        <w:rPr>
          <w:rFonts w:ascii="monospace" w:hAnsi="monospace"/>
          <w:sz w:val="16"/>
          <w:szCs w:val="16"/>
        </w:rPr>
        <w:t xml:space="preserve"> is not copied by the library; the buffer passed in by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the</w:t>
      </w:r>
      <w:proofErr w:type="gramEnd"/>
      <w:r>
        <w:rPr>
          <w:rFonts w:ascii="monospace" w:hAnsi="monospace"/>
          <w:sz w:val="16"/>
          <w:szCs w:val="16"/>
        </w:rPr>
        <w:t xml:space="preserve"> application is used directly. If this buffer is dynamically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allocated</w:t>
      </w:r>
      <w:proofErr w:type="gramEnd"/>
      <w:r>
        <w:rPr>
          <w:rFonts w:ascii="monospace" w:hAnsi="monospace"/>
          <w:sz w:val="16"/>
          <w:szCs w:val="16"/>
        </w:rPr>
        <w:t>, releasing it is the responsibility of the application.</w:t>
      </w:r>
    </w:p>
    <w:p w:rsidR="00D31373" w:rsidRDefault="00000000">
      <w:pPr>
        <w:rPr>
          <w:rFonts w:ascii="monospace" w:hAnsi="monospace"/>
          <w:sz w:val="16"/>
          <w:szCs w:val="16"/>
        </w:rPr>
      </w:pPr>
      <w:r>
        <w:rPr>
          <w:rFonts w:ascii="monospace" w:hAnsi="monospace"/>
          <w:sz w:val="16"/>
          <w:szCs w:val="16"/>
        </w:rPr>
        <w:t xml:space="preserve"> </w:t>
      </w:r>
      <w:ins w:id="570" w:author="Unknown Author" w:date="2024-05-30T10:3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71" w:author="Unknown Author" w:date="2024-05-30T10:38:00Z">
        <w:r>
          <w:rPr>
            <w:rFonts w:ascii="monospace" w:hAnsi="monospace"/>
            <w:sz w:val="16"/>
            <w:szCs w:val="16"/>
          </w:rPr>
          <w:t xml:space="preserve">* create_data: Pointer to user data to pass along to create callback. </w:t>
        </w:r>
        <w:r>
          <w:rPr>
            <w:rFonts w:ascii="monospace" w:hAnsi="monospace"/>
            <w:sz w:val="16"/>
            <w:szCs w:val="16"/>
          </w:rPr>
          <w:br/>
        </w:r>
      </w:ins>
      <w:r>
        <w:rPr>
          <w:rFonts w:ascii="monospace" w:hAnsi="monospace"/>
          <w:sz w:val="16"/>
          <w:szCs w:val="16"/>
        </w:rPr>
        <w:t xml:space="preserve"> </w:t>
      </w:r>
      <w:ins w:id="572" w:author="Unknown Author" w:date="2024-05-30T10:3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73" w:author="Unknown Author" w:date="2024-05-30T10:38:00Z">
        <w:r>
          <w:rPr>
            <w:rFonts w:ascii="monospace" w:hAnsi="monospace"/>
            <w:sz w:val="16"/>
            <w:szCs w:val="16"/>
          </w:rPr>
          <w:t>* copy_func:   Function to call when a property list is copied.</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Signature: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herr</w:t>
      </w:r>
      <w:proofErr w:type="gramEnd"/>
      <w:r>
        <w:rPr>
          <w:rStyle w:val="VerbatimChar"/>
          <w:rFonts w:ascii="monospace" w:hAnsi="monospace"/>
          <w:sz w:val="16"/>
          <w:szCs w:val="16"/>
        </w:rPr>
        <w:t>_t</w:t>
      </w:r>
    </w:p>
    <w:p w:rsidR="00D31373" w:rsidRDefault="00000000">
      <w:r>
        <w:rPr>
          <w:rStyle w:val="VerbatimChar"/>
          <w:rFonts w:ascii="monospace" w:hAnsi="monospace"/>
          <w:sz w:val="16"/>
          <w:szCs w:val="16"/>
        </w:rPr>
        <w:t xml:space="preserve"> *                  H5P_cls_copy_func_</w:t>
      </w:r>
      <w:proofErr w:type="gramStart"/>
      <w:r>
        <w:rPr>
          <w:rStyle w:val="VerbatimChar"/>
          <w:rFonts w:ascii="monospace" w:hAnsi="monospace"/>
          <w:sz w:val="16"/>
          <w:szCs w:val="16"/>
        </w:rPr>
        <w:t>t(</w:t>
      </w:r>
      <w:proofErr w:type="gramEnd"/>
      <w:r>
        <w:rPr>
          <w:rStyle w:val="VerbatimChar"/>
          <w:rFonts w:ascii="monospace" w:hAnsi="monospace"/>
          <w:sz w:val="16"/>
          <w:szCs w:val="16"/>
        </w:rPr>
        <w:t>hid_t new_prop_id, hid_t old_prop_id,</w:t>
      </w:r>
    </w:p>
    <w:p w:rsidR="00D31373" w:rsidRDefault="00000000">
      <w:r>
        <w:rPr>
          <w:rStyle w:val="VerbatimChar"/>
          <w:rFonts w:ascii="monospace" w:hAnsi="monospace"/>
          <w:sz w:val="16"/>
          <w:szCs w:val="16"/>
        </w:rPr>
        <w:t xml:space="preserve"> *                                      void *copy_data</w:t>
      </w:r>
      <w:r>
        <w:rPr>
          <w:rFonts w:ascii="monospace" w:hAnsi="monospace"/>
          <w:sz w:val="16"/>
          <w:szCs w:val="16"/>
        </w:rPr>
        <w: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w:t>
      </w:r>
      <w:ins w:id="574" w:author="Unknown Author" w:date="2024-05-30T10:38:00Z">
        <w:r>
          <w:rPr>
            <w:rFonts w:ascii="monospace" w:hAnsi="monospace"/>
            <w:sz w:val="16"/>
            <w:szCs w:val="16"/>
          </w:rPr>
          <w:t xml:space="preserve"> </w:t>
        </w:r>
      </w:ins>
      <w:r>
        <w:rPr>
          <w:rFonts w:ascii="monospace" w:hAnsi="monospace"/>
          <w:sz w:val="16"/>
          <w:szCs w:val="16"/>
        </w:rPr>
        <w:t xml:space="preserve">             This callback is invoked when copying a property list of the given</w:t>
      </w:r>
    </w:p>
    <w:p w:rsidR="00D31373" w:rsidRDefault="00000000">
      <w:r>
        <w:rPr>
          <w:rFonts w:ascii="monospace" w:hAnsi="monospace"/>
          <w:sz w:val="16"/>
          <w:szCs w:val="16"/>
        </w:rPr>
        <w:t xml:space="preserve"> *              </w:t>
      </w:r>
      <w:proofErr w:type="gramStart"/>
      <w:r>
        <w:rPr>
          <w:rFonts w:ascii="monospace" w:hAnsi="monospace"/>
          <w:sz w:val="16"/>
          <w:szCs w:val="16"/>
        </w:rPr>
        <w:t>class</w:t>
      </w:r>
      <w:proofErr w:type="gramEnd"/>
      <w:r>
        <w:rPr>
          <w:rFonts w:ascii="monospace" w:hAnsi="monospace"/>
          <w:sz w:val="16"/>
          <w:szCs w:val="16"/>
        </w:rPr>
        <w:t xml:space="preserve">. </w:t>
      </w:r>
      <w:r>
        <w:rPr>
          <w:rStyle w:val="VerbatimChar"/>
          <w:rFonts w:ascii="monospace" w:hAnsi="monospace"/>
          <w:sz w:val="16"/>
          <w:szCs w:val="16"/>
        </w:rPr>
        <w:t>new_prop_id</w:t>
      </w:r>
      <w:r>
        <w:rPr>
          <w:rFonts w:ascii="monospace" w:hAnsi="monospace"/>
          <w:sz w:val="16"/>
          <w:szCs w:val="16"/>
        </w:rPr>
        <w:t xml:space="preserve"> is the identifier of the newly created property</w:t>
      </w:r>
    </w:p>
    <w:p w:rsidR="00D31373" w:rsidRDefault="00000000">
      <w:r>
        <w:rPr>
          <w:rFonts w:ascii="monospace" w:hAnsi="monospace"/>
          <w:sz w:val="16"/>
          <w:szCs w:val="16"/>
        </w:rPr>
        <w:t xml:space="preserve"> *              </w:t>
      </w:r>
      <w:proofErr w:type="gramStart"/>
      <w:r>
        <w:rPr>
          <w:rFonts w:ascii="monospace" w:hAnsi="monospace"/>
          <w:sz w:val="16"/>
          <w:szCs w:val="16"/>
        </w:rPr>
        <w:t>list</w:t>
      </w:r>
      <w:proofErr w:type="gramEnd"/>
      <w:r>
        <w:rPr>
          <w:rFonts w:ascii="monospace" w:hAnsi="monospace"/>
          <w:sz w:val="16"/>
          <w:szCs w:val="16"/>
        </w:rPr>
        <w:t xml:space="preserve"> copy. </w:t>
      </w:r>
      <w:r>
        <w:rPr>
          <w:rStyle w:val="VerbatimChar"/>
          <w:rFonts w:ascii="monospace" w:hAnsi="monospace"/>
          <w:sz w:val="16"/>
          <w:szCs w:val="16"/>
        </w:rPr>
        <w:t>old_prop_id</w:t>
      </w:r>
      <w:r>
        <w:rPr>
          <w:rFonts w:ascii="monospace" w:hAnsi="monospace"/>
          <w:sz w:val="16"/>
          <w:szCs w:val="16"/>
        </w:rPr>
        <w:t xml:space="preserve"> is the id of the list being copied. </w:t>
      </w:r>
      <w:r>
        <w:rPr>
          <w:rStyle w:val="VerbatimChar"/>
          <w:rFonts w:ascii="monospace" w:hAnsi="monospace"/>
          <w:sz w:val="16"/>
          <w:szCs w:val="16"/>
        </w:rPr>
        <w:t>copy_data</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is</w:t>
      </w:r>
      <w:proofErr w:type="gramEnd"/>
      <w:r>
        <w:rPr>
          <w:rFonts w:ascii="monospace" w:hAnsi="monospace"/>
          <w:sz w:val="16"/>
          <w:szCs w:val="16"/>
        </w:rPr>
        <w:t xml:space="preserve"> a pointer to application-defined data on the class.</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This callback may modify </w:t>
      </w:r>
      <w:r>
        <w:rPr>
          <w:rStyle w:val="VerbatimChar"/>
          <w:rFonts w:ascii="monospace" w:hAnsi="monospace"/>
          <w:sz w:val="16"/>
          <w:szCs w:val="16"/>
        </w:rPr>
        <w:t>copy_data</w:t>
      </w:r>
      <w:r>
        <w:rPr>
          <w:rFonts w:ascii="monospace" w:hAnsi="monospace"/>
          <w:sz w:val="16"/>
          <w:szCs w:val="16"/>
        </w:rPr>
        <w:t>, or it may perform work on the new</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list</w:t>
      </w:r>
      <w:proofErr w:type="gramEnd"/>
      <w:r>
        <w:rPr>
          <w:rFonts w:ascii="monospace" w:hAnsi="monospace"/>
          <w:sz w:val="16"/>
          <w:szCs w:val="16"/>
        </w:rPr>
        <w:t xml:space="preserve"> or original list. If this callback allocates resources under</w:t>
      </w:r>
    </w:p>
    <w:p w:rsidR="00D31373" w:rsidRDefault="00000000">
      <w:r>
        <w:rPr>
          <w:rStyle w:val="VerbatimChar"/>
          <w:rFonts w:ascii="monospace" w:hAnsi="monospace"/>
          <w:sz w:val="16"/>
          <w:szCs w:val="16"/>
        </w:rPr>
        <w:t xml:space="preserve"> *              </w:t>
      </w:r>
      <w:proofErr w:type="gramStart"/>
      <w:r>
        <w:rPr>
          <w:rStyle w:val="VerbatimChar"/>
          <w:rFonts w:ascii="monospace" w:hAnsi="monospace"/>
          <w:sz w:val="16"/>
          <w:szCs w:val="16"/>
        </w:rPr>
        <w:t>copy</w:t>
      </w:r>
      <w:proofErr w:type="gramEnd"/>
      <w:r>
        <w:rPr>
          <w:rStyle w:val="VerbatimChar"/>
          <w:rFonts w:ascii="monospace" w:hAnsi="monospace"/>
          <w:sz w:val="16"/>
          <w:szCs w:val="16"/>
        </w:rPr>
        <w:t>_data</w:t>
      </w:r>
      <w:r>
        <w:rPr>
          <w:rFonts w:ascii="monospace" w:hAnsi="monospace"/>
          <w:sz w:val="16"/>
          <w:szCs w:val="16"/>
        </w:rPr>
        <w:t>, then those resources must be released by the corresponding</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property</w:t>
      </w:r>
      <w:proofErr w:type="gramEnd"/>
      <w:r>
        <w:rPr>
          <w:rFonts w:ascii="monospace" w:hAnsi="monospace"/>
          <w:sz w:val="16"/>
          <w:szCs w:val="16"/>
        </w:rPr>
        <w:t xml:space="preserve"> class close callback.</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If this callback returns a negative value, the new list is not returned</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to</w:t>
      </w:r>
      <w:proofErr w:type="gramEnd"/>
      <w:r>
        <w:rPr>
          <w:rFonts w:ascii="monospace" w:hAnsi="monospace"/>
          <w:sz w:val="16"/>
          <w:szCs w:val="16"/>
        </w:rPr>
        <w:t xml:space="preserve"> the user, and the property list copy function returns an error value.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When this callback is invoked, it is invoked for every property list</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class</w:t>
      </w:r>
      <w:proofErr w:type="gramEnd"/>
      <w:r>
        <w:rPr>
          <w:rFonts w:ascii="monospace" w:hAnsi="monospace"/>
          <w:sz w:val="16"/>
          <w:szCs w:val="16"/>
        </w:rPr>
        <w:t xml:space="preserve"> in the class hierarchy of the list parent class, starting from</w:t>
      </w:r>
    </w:p>
    <w:p w:rsidR="00D31373" w:rsidRDefault="00000000">
      <w:r>
        <w:rPr>
          <w:rFonts w:ascii="monospace" w:hAnsi="monospace"/>
          <w:sz w:val="16"/>
          <w:szCs w:val="16"/>
        </w:rPr>
        <w:t xml:space="preserve"> *              </w:t>
      </w:r>
      <w:proofErr w:type="gramStart"/>
      <w:r>
        <w:rPr>
          <w:rFonts w:ascii="monospace" w:hAnsi="monospace"/>
          <w:sz w:val="16"/>
          <w:szCs w:val="16"/>
        </w:rPr>
        <w:t>the</w:t>
      </w:r>
      <w:proofErr w:type="gramEnd"/>
      <w:r>
        <w:rPr>
          <w:rFonts w:ascii="monospace" w:hAnsi="monospace"/>
          <w:sz w:val="16"/>
          <w:szCs w:val="16"/>
        </w:rPr>
        <w:t xml:space="preserve"> immediate parent class and proceeding until the root class.</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If this callback modifies </w:t>
      </w:r>
      <w:r>
        <w:rPr>
          <w:rStyle w:val="VerbatimChar"/>
          <w:rFonts w:ascii="monospace" w:hAnsi="monospace"/>
          <w:sz w:val="16"/>
          <w:szCs w:val="16"/>
        </w:rPr>
        <w:t>copy_data</w:t>
      </w:r>
      <w:r>
        <w:rPr>
          <w:rFonts w:ascii="monospace" w:hAnsi="monospace"/>
          <w:sz w:val="16"/>
          <w:szCs w:val="16"/>
        </w:rPr>
        <w:t xml:space="preserve"> or </w:t>
      </w:r>
      <w:r>
        <w:rPr>
          <w:rStyle w:val="VerbatimChar"/>
          <w:rFonts w:ascii="monospace" w:hAnsi="monospace"/>
          <w:sz w:val="16"/>
          <w:szCs w:val="16"/>
        </w:rPr>
        <w:t>old_prop_id</w:t>
      </w:r>
      <w:r>
        <w:rPr>
          <w:rFonts w:ascii="monospace" w:hAnsi="monospace"/>
          <w:sz w:val="16"/>
          <w:szCs w:val="16"/>
        </w:rPr>
        <w:t>, then it is not</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threadsafe</w:t>
      </w:r>
      <w:proofErr w:type="gramEnd"/>
      <w:r>
        <w:rPr>
          <w:rFonts w:ascii="monospace" w:hAnsi="monospace"/>
          <w:sz w:val="16"/>
          <w:szCs w:val="16"/>
        </w:rPr>
        <w:t xml:space="preserve"> due to modifying a resource which may be accessed by other</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threads</w:t>
      </w:r>
      <w:proofErr w:type="gramEnd"/>
      <w:r>
        <w:rPr>
          <w:rFonts w:ascii="monospace" w:hAnsi="monospace"/>
          <w:sz w:val="16"/>
          <w:szCs w:val="16"/>
        </w:rPr>
        <w:t xml:space="preserve"> performing plist operations concurrently.</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copy</w:t>
      </w:r>
      <w:proofErr w:type="gramEnd"/>
      <w:r>
        <w:rPr>
          <w:rStyle w:val="VerbatimChar"/>
          <w:rFonts w:ascii="monospace" w:hAnsi="monospace"/>
          <w:sz w:val="16"/>
          <w:szCs w:val="16"/>
        </w:rPr>
        <w:t>_data</w:t>
      </w:r>
      <w:r>
        <w:rPr>
          <w:rFonts w:ascii="monospace" w:hAnsi="monospace"/>
          <w:sz w:val="16"/>
          <w:szCs w:val="16"/>
        </w:rPr>
        <w:t xml:space="preserve"> is not copied by the library; the buffer passed in by the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application</w:t>
      </w:r>
      <w:proofErr w:type="gramEnd"/>
      <w:r>
        <w:rPr>
          <w:rFonts w:ascii="monospace" w:hAnsi="monospace"/>
          <w:sz w:val="16"/>
          <w:szCs w:val="16"/>
        </w:rPr>
        <w:t xml:space="preserve"> is used directly. If this buffer is dynamically allocated,</w:t>
      </w:r>
    </w:p>
    <w:p w:rsidR="00D31373" w:rsidRDefault="00000000">
      <w:r>
        <w:rPr>
          <w:rFonts w:ascii="monospace" w:hAnsi="monospace"/>
          <w:sz w:val="16"/>
          <w:szCs w:val="16"/>
        </w:rPr>
        <w:t xml:space="preserve"> *              </w:t>
      </w:r>
      <w:proofErr w:type="gramStart"/>
      <w:r>
        <w:rPr>
          <w:rFonts w:ascii="monospace" w:hAnsi="monospace"/>
          <w:sz w:val="16"/>
          <w:szCs w:val="16"/>
        </w:rPr>
        <w:t>releasing</w:t>
      </w:r>
      <w:proofErr w:type="gramEnd"/>
      <w:r>
        <w:rPr>
          <w:rFonts w:ascii="monospace" w:hAnsi="monospace"/>
          <w:sz w:val="16"/>
          <w:szCs w:val="16"/>
        </w:rPr>
        <w:t xml:space="preserve"> it is the responsibility of the application.</w:t>
      </w:r>
      <w:ins w:id="575" w:author="Unknown Author" w:date="2024-05-30T10:38:00Z">
        <w:r>
          <w:rPr>
            <w:rFonts w:ascii="monospace" w:hAnsi="monospace"/>
            <w:sz w:val="16"/>
            <w:szCs w:val="16"/>
          </w:rPr>
          <w:br/>
        </w:r>
      </w:ins>
      <w:r>
        <w:rPr>
          <w:rFonts w:ascii="monospace" w:hAnsi="monospace"/>
          <w:sz w:val="16"/>
          <w:szCs w:val="16"/>
        </w:rPr>
        <w:t xml:space="preserve"> </w:t>
      </w:r>
      <w:ins w:id="576" w:author="Unknown Author" w:date="2024-05-30T10:3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77" w:author="Unknown Author" w:date="2024-05-30T10:38:00Z">
        <w:r>
          <w:rPr>
            <w:rFonts w:ascii="monospace" w:hAnsi="monospace"/>
            <w:sz w:val="16"/>
            <w:szCs w:val="16"/>
          </w:rPr>
          <w:t xml:space="preserve">* copy_data:   Pointer to user data to pass along to copy callback. </w:t>
        </w:r>
        <w:r>
          <w:rPr>
            <w:rFonts w:ascii="monospace" w:hAnsi="monospace"/>
            <w:sz w:val="16"/>
            <w:szCs w:val="16"/>
          </w:rPr>
          <w:br/>
        </w:r>
      </w:ins>
      <w:r>
        <w:rPr>
          <w:rFonts w:ascii="monospace" w:hAnsi="monospace"/>
          <w:sz w:val="16"/>
          <w:szCs w:val="16"/>
        </w:rPr>
        <w:t xml:space="preserve"> </w:t>
      </w:r>
      <w:ins w:id="578" w:author="Unknown Author" w:date="2024-05-30T10:3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79" w:author="Unknown Author" w:date="2024-05-30T10:38:00Z">
        <w:r>
          <w:rPr>
            <w:rFonts w:ascii="monospace" w:hAnsi="monospace"/>
            <w:sz w:val="16"/>
            <w:szCs w:val="16"/>
          </w:rPr>
          <w:t>* close_func:  Function to call when a property list is closed.</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Signature:</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r>
        <w:rPr>
          <w:rStyle w:val="VerbatimChar"/>
          <w:rFonts w:ascii="monospace" w:hAnsi="monospace"/>
          <w:sz w:val="16"/>
          <w:szCs w:val="16"/>
        </w:rPr>
        <w:t>herr_t H5P_cls_close_func_</w:t>
      </w:r>
      <w:proofErr w:type="gramStart"/>
      <w:r>
        <w:rPr>
          <w:rStyle w:val="VerbatimChar"/>
          <w:rFonts w:ascii="monospace" w:hAnsi="monospace"/>
          <w:sz w:val="16"/>
          <w:szCs w:val="16"/>
        </w:rPr>
        <w:t>t(</w:t>
      </w:r>
      <w:proofErr w:type="gramEnd"/>
      <w:r>
        <w:rPr>
          <w:rStyle w:val="VerbatimChar"/>
          <w:rFonts w:ascii="monospace" w:hAnsi="monospace"/>
          <w:sz w:val="16"/>
          <w:szCs w:val="16"/>
        </w:rPr>
        <w:t>hid_t prop_id, void *close_data)</w:t>
      </w:r>
    </w:p>
    <w:p w:rsidR="00D31373" w:rsidRDefault="00000000">
      <w:r>
        <w:rPr>
          <w:rStyle w:val="VerbatimChar"/>
          <w:rFonts w:ascii="monospace" w:hAnsi="monospace"/>
          <w:sz w:val="16"/>
          <w:szCs w:val="16"/>
        </w:rPr>
        <w:t xml:space="preserve"> *</w:t>
      </w:r>
    </w:p>
    <w:p w:rsidR="00D31373" w:rsidRDefault="00000000">
      <w:r>
        <w:rPr>
          <w:rStyle w:val="VerbatimChar"/>
          <w:rFonts w:ascii="monospace" w:hAnsi="monospace"/>
          <w:sz w:val="16"/>
          <w:szCs w:val="16"/>
        </w:rPr>
        <w:t xml:space="preserve"> *              </w:t>
      </w:r>
      <w:r>
        <w:rPr>
          <w:rFonts w:ascii="monospace" w:hAnsi="monospace"/>
          <w:sz w:val="16"/>
          <w:szCs w:val="16"/>
        </w:rPr>
        <w:t>This callback is invoked when a property list of the given class</w:t>
      </w:r>
    </w:p>
    <w:p w:rsidR="00D31373" w:rsidRDefault="00000000">
      <w:r>
        <w:rPr>
          <w:rFonts w:ascii="monospace" w:hAnsi="monospace"/>
          <w:sz w:val="16"/>
          <w:szCs w:val="16"/>
        </w:rPr>
        <w:t xml:space="preserve"> *              </w:t>
      </w:r>
      <w:proofErr w:type="gramStart"/>
      <w:r>
        <w:rPr>
          <w:rFonts w:ascii="monospace" w:hAnsi="monospace"/>
          <w:sz w:val="16"/>
          <w:szCs w:val="16"/>
        </w:rPr>
        <w:t>is</w:t>
      </w:r>
      <w:proofErr w:type="gramEnd"/>
      <w:r>
        <w:rPr>
          <w:rFonts w:ascii="monospace" w:hAnsi="monospace"/>
          <w:sz w:val="16"/>
          <w:szCs w:val="16"/>
        </w:rPr>
        <w:t xml:space="preserve"> closed. </w:t>
      </w:r>
      <w:r>
        <w:rPr>
          <w:rStyle w:val="VerbatimChar"/>
          <w:rFonts w:ascii="monospace" w:hAnsi="monospace"/>
          <w:sz w:val="16"/>
          <w:szCs w:val="16"/>
        </w:rPr>
        <w:t>prop_id</w:t>
      </w:r>
      <w:r>
        <w:rPr>
          <w:rFonts w:ascii="monospace" w:hAnsi="monospace"/>
          <w:sz w:val="16"/>
          <w:szCs w:val="16"/>
        </w:rPr>
        <w:t xml:space="preserve"> is the ID of the property list being closed.</w:t>
      </w:r>
    </w:p>
    <w:p w:rsidR="00D31373" w:rsidRDefault="00000000">
      <w:r>
        <w:rPr>
          <w:rStyle w:val="VerbatimChar"/>
          <w:rFonts w:ascii="monospace" w:hAnsi="monospace"/>
          <w:sz w:val="16"/>
          <w:szCs w:val="16"/>
        </w:rPr>
        <w:t xml:space="preserve"> *              </w:t>
      </w:r>
      <w:proofErr w:type="gramStart"/>
      <w:r>
        <w:rPr>
          <w:rStyle w:val="VerbatimChar"/>
          <w:rFonts w:ascii="monospace" w:hAnsi="monospace"/>
          <w:sz w:val="16"/>
          <w:szCs w:val="16"/>
        </w:rPr>
        <w:t>close</w:t>
      </w:r>
      <w:proofErr w:type="gramEnd"/>
      <w:r>
        <w:rPr>
          <w:rStyle w:val="VerbatimChar"/>
          <w:rFonts w:ascii="monospace" w:hAnsi="monospace"/>
          <w:sz w:val="16"/>
          <w:szCs w:val="16"/>
        </w:rPr>
        <w:t>_data</w:t>
      </w:r>
      <w:r>
        <w:rPr>
          <w:rFonts w:ascii="monospace" w:hAnsi="monospace"/>
          <w:sz w:val="16"/>
          <w:szCs w:val="16"/>
        </w:rPr>
        <w:t xml:space="preserve"> is a pointer to application-defined data on the property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list</w:t>
      </w:r>
      <w:proofErr w:type="gramEnd"/>
      <w:r>
        <w:rPr>
          <w:rFonts w:ascii="monospace" w:hAnsi="monospace"/>
          <w:sz w:val="16"/>
          <w:szCs w:val="16"/>
        </w:rPr>
        <w:t xml:space="preserve"> class.</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This callback should release any resources that were allocated</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under</w:t>
      </w:r>
      <w:proofErr w:type="gramEnd"/>
      <w:r>
        <w:rPr>
          <w:rFonts w:ascii="monospace" w:hAnsi="monospace"/>
          <w:sz w:val="16"/>
          <w:szCs w:val="16"/>
        </w:rPr>
        <w:t xml:space="preserve"> the class’s create or copy callbacks.</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lastRenderedPageBreak/>
        <w:t xml:space="preserve"> *              If this callback modifies </w:t>
      </w:r>
      <w:r>
        <w:rPr>
          <w:rStyle w:val="VerbatimChar"/>
          <w:rFonts w:ascii="monospace" w:hAnsi="monospace"/>
          <w:sz w:val="16"/>
          <w:szCs w:val="16"/>
        </w:rPr>
        <w:t>close_data</w:t>
      </w:r>
      <w:r>
        <w:rPr>
          <w:rFonts w:ascii="monospace" w:hAnsi="monospace"/>
          <w:sz w:val="16"/>
          <w:szCs w:val="16"/>
        </w:rPr>
        <w:t>, then it is not threadsafe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due</w:t>
      </w:r>
      <w:proofErr w:type="gramEnd"/>
      <w:r>
        <w:rPr>
          <w:rFonts w:ascii="monospace" w:hAnsi="monospace"/>
          <w:sz w:val="16"/>
          <w:szCs w:val="16"/>
        </w:rPr>
        <w:t xml:space="preserve"> to modifying a resource which may be accessed by other threads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concurrently</w:t>
      </w:r>
      <w:proofErr w:type="gramEnd"/>
      <w:r>
        <w:rPr>
          <w:rFonts w:ascii="monospace" w:hAnsi="monospace"/>
          <w:sz w:val="16"/>
          <w:szCs w:val="16"/>
        </w:rPr>
        <w: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When this callback is invoked, it is invoked for every property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list</w:t>
      </w:r>
      <w:proofErr w:type="gramEnd"/>
      <w:r>
        <w:rPr>
          <w:rFonts w:ascii="monospace" w:hAnsi="monospace"/>
          <w:sz w:val="16"/>
          <w:szCs w:val="16"/>
        </w:rPr>
        <w:t xml:space="preserve"> class in the class hierarchy of the list parent class,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starting</w:t>
      </w:r>
      <w:proofErr w:type="gramEnd"/>
      <w:r>
        <w:rPr>
          <w:rFonts w:ascii="monospace" w:hAnsi="monospace"/>
          <w:sz w:val="16"/>
          <w:szCs w:val="16"/>
        </w:rPr>
        <w:t xml:space="preserve"> from the immediate parent class and proceeding until</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the</w:t>
      </w:r>
      <w:proofErr w:type="gramEnd"/>
      <w:r>
        <w:rPr>
          <w:rFonts w:ascii="monospace" w:hAnsi="monospace"/>
          <w:sz w:val="16"/>
          <w:szCs w:val="16"/>
        </w:rPr>
        <w:t xml:space="preserve"> root class.</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Style w:val="VerbatimChar"/>
          <w:rFonts w:ascii="monospace" w:hAnsi="monospace"/>
          <w:sz w:val="16"/>
          <w:szCs w:val="16"/>
        </w:rPr>
        <w:t>close</w:t>
      </w:r>
      <w:proofErr w:type="gramEnd"/>
      <w:r>
        <w:rPr>
          <w:rStyle w:val="VerbatimChar"/>
          <w:rFonts w:ascii="monospace" w:hAnsi="monospace"/>
          <w:sz w:val="16"/>
          <w:szCs w:val="16"/>
        </w:rPr>
        <w:t>_data</w:t>
      </w:r>
      <w:r>
        <w:rPr>
          <w:rFonts w:ascii="monospace" w:hAnsi="monospace"/>
          <w:sz w:val="16"/>
          <w:szCs w:val="16"/>
        </w:rPr>
        <w:t xml:space="preserve"> is not copied by the library; the buffer passed in by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the</w:t>
      </w:r>
      <w:proofErr w:type="gramEnd"/>
      <w:r>
        <w:rPr>
          <w:rFonts w:ascii="monospace" w:hAnsi="monospace"/>
          <w:sz w:val="16"/>
          <w:szCs w:val="16"/>
        </w:rPr>
        <w:t xml:space="preserve"> application is used directly. If this buffer is dynamically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allocated</w:t>
      </w:r>
      <w:proofErr w:type="gramEnd"/>
      <w:r>
        <w:rPr>
          <w:rFonts w:ascii="monospace" w:hAnsi="monospace"/>
          <w:sz w:val="16"/>
          <w:szCs w:val="16"/>
        </w:rPr>
        <w:t>, releasing it is the responsibility of the application.</w:t>
      </w:r>
    </w:p>
    <w:p w:rsidR="00D31373" w:rsidRDefault="00000000">
      <w:r>
        <w:rPr>
          <w:rFonts w:ascii="monospace" w:hAnsi="monospace"/>
          <w:sz w:val="16"/>
          <w:szCs w:val="16"/>
        </w:rPr>
        <w:t xml:space="preserve"> *</w:t>
      </w:r>
      <w:ins w:id="580" w:author="Unknown Author" w:date="2024-05-30T10:38:00Z">
        <w:r>
          <w:rPr>
            <w:rFonts w:ascii="monospace" w:hAnsi="monospace"/>
            <w:sz w:val="16"/>
            <w:szCs w:val="16"/>
          </w:rPr>
          <w:br/>
        </w:r>
      </w:ins>
      <w:r>
        <w:rPr>
          <w:rFonts w:ascii="monospace" w:hAnsi="monospace"/>
          <w:sz w:val="16"/>
          <w:szCs w:val="16"/>
        </w:rPr>
        <w:t xml:space="preserve"> </w:t>
      </w:r>
      <w:ins w:id="581" w:author="Unknown Author" w:date="2024-05-30T10:38:00Z">
        <w:r>
          <w:rPr>
            <w:rFonts w:ascii="monospace" w:hAnsi="monospace"/>
            <w:sz w:val="16"/>
            <w:szCs w:val="16"/>
          </w:rPr>
          <w:t xml:space="preserve">* close_data:  Pointer to user data to pass along to close callback. </w:t>
        </w:r>
        <w:r>
          <w:rPr>
            <w:rFonts w:ascii="monospace" w:hAnsi="monospace"/>
            <w:sz w:val="16"/>
            <w:szCs w:val="16"/>
          </w:rPr>
          <w:br/>
        </w:r>
      </w:ins>
      <w:r>
        <w:rPr>
          <w:rFonts w:ascii="monospace" w:hAnsi="monospace"/>
          <w:sz w:val="16"/>
          <w:szCs w:val="16"/>
        </w:rPr>
        <w:t xml:space="preserve"> </w:t>
      </w:r>
      <w:ins w:id="582" w:author="Unknown Author" w:date="2024-05-30T10:38:00Z">
        <w:r>
          <w:rPr>
            <w:rFonts w:ascii="monospace" w:hAnsi="monospace"/>
            <w:sz w:val="16"/>
            <w:szCs w:val="16"/>
          </w:rPr>
          <w:t xml:space="preserve">* </w:t>
        </w:r>
      </w:ins>
    </w:p>
    <w:p w:rsidR="00D31373" w:rsidRDefault="00000000">
      <w:r>
        <w:rPr>
          <w:rFonts w:ascii="monospace" w:hAnsi="monospace"/>
          <w:sz w:val="16"/>
          <w:szCs w:val="16"/>
        </w:rPr>
        <w:t xml:space="preserve"> *</w:t>
      </w:r>
    </w:p>
    <w:p w:rsidR="00D31373" w:rsidRDefault="00000000">
      <w:r>
        <w:rPr>
          <w:rFonts w:ascii="monospace" w:hAnsi="monospace"/>
          <w:sz w:val="16"/>
          <w:szCs w:val="16"/>
        </w:rPr>
        <w:t xml:space="preserve"> * Free list and shutdown management fields:</w:t>
      </w:r>
    </w:p>
    <w:p w:rsidR="00D31373" w:rsidRDefault="00000000">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Fonts w:ascii="monospace" w:hAnsi="monospace"/>
          <w:sz w:val="16"/>
          <w:szCs w:val="16"/>
        </w:rPr>
        <w:t>thrd</w:t>
      </w:r>
      <w:proofErr w:type="gramEnd"/>
      <w:r>
        <w:rPr>
          <w:rFonts w:ascii="monospace" w:hAnsi="monospace"/>
          <w:sz w:val="16"/>
          <w:szCs w:val="16"/>
        </w:rPr>
        <w:t>:        Atomic instance of H5P_mt_active_thread_count_t.  This field is used</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verify</w:t>
      </w:r>
      <w:proofErr w:type="gramEnd"/>
      <w:r>
        <w:rPr>
          <w:rFonts w:ascii="monospace" w:hAnsi="monospace"/>
          <w:sz w:val="16"/>
          <w:szCs w:val="16"/>
        </w:rPr>
        <w:t xml:space="preserve"> that no threads are active in an instance of H5P_mt_class_t</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during</w:t>
      </w:r>
      <w:proofErr w:type="gramEnd"/>
      <w:r>
        <w:rPr>
          <w:rFonts w:ascii="monospace" w:hAnsi="monospace"/>
          <w:sz w:val="16"/>
          <w:szCs w:val="16"/>
        </w:rPr>
        <w:t xml:space="preserve"> setup or takedown of the structure prior to discard.  See </w:t>
      </w:r>
    </w:p>
    <w:p w:rsidR="00D31373" w:rsidRDefault="00000000">
      <w:r>
        <w:rPr>
          <w:rFonts w:ascii="monospace" w:hAnsi="monospace"/>
          <w:sz w:val="16"/>
          <w:szCs w:val="16"/>
        </w:rPr>
        <w:t xml:space="preserve"> *              </w:t>
      </w:r>
      <w:proofErr w:type="gramStart"/>
      <w:r>
        <w:rPr>
          <w:rFonts w:ascii="monospace" w:hAnsi="monospace"/>
          <w:sz w:val="16"/>
          <w:szCs w:val="16"/>
        </w:rPr>
        <w:t>the</w:t>
      </w:r>
      <w:proofErr w:type="gramEnd"/>
      <w:r>
        <w:rPr>
          <w:rFonts w:ascii="monospace" w:hAnsi="monospace"/>
          <w:sz w:val="16"/>
          <w:szCs w:val="16"/>
        </w:rPr>
        <w:t xml:space="preserve"> header comment on H5P_mt_active_thread_count_t for a discussion of</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how</w:t>
      </w:r>
      <w:proofErr w:type="gramEnd"/>
      <w:r>
        <w:rPr>
          <w:rFonts w:ascii="monospace" w:hAnsi="monospace"/>
          <w:sz w:val="16"/>
          <w:szCs w:val="16"/>
        </w:rPr>
        <w:t xml:space="preserve"> its fields must be maintained when a thread wants to access the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host</w:t>
      </w:r>
      <w:proofErr w:type="gramEnd"/>
      <w:r>
        <w:rPr>
          <w:rFonts w:ascii="monospace" w:hAnsi="monospace"/>
          <w:sz w:val="16"/>
          <w:szCs w:val="16"/>
        </w:rPr>
        <w:t xml:space="preserve"> instance of H5P_mt_class_t.</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Fonts w:ascii="monospace" w:hAnsi="monospace"/>
          <w:color w:val="000000"/>
          <w:sz w:val="16"/>
          <w:szCs w:val="16"/>
          <w:highlight w:val="white"/>
        </w:rPr>
        <w:t>fl</w:t>
      </w:r>
      <w:proofErr w:type="gramEnd"/>
      <w:r>
        <w:rPr>
          <w:rFonts w:ascii="monospace" w:hAnsi="monospace"/>
          <w:color w:val="000000"/>
          <w:sz w:val="16"/>
          <w:szCs w:val="16"/>
          <w:highlight w:val="white"/>
        </w:rPr>
        <w:t>_next:     Atomic instance of H5P_mt_class_sptr_t – a pointer to H5P_mt_class_t</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augmented</w:t>
      </w:r>
      <w:proofErr w:type="gramEnd"/>
      <w:r>
        <w:rPr>
          <w:rFonts w:ascii="monospace" w:hAnsi="monospace"/>
          <w:color w:val="000000"/>
          <w:sz w:val="16"/>
          <w:szCs w:val="16"/>
          <w:highlight w:val="white"/>
        </w:rPr>
        <w:t xml:space="preserve"> with a serial number to avoid ABA bugs.  This field is</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included</w:t>
      </w:r>
      <w:proofErr w:type="gramEnd"/>
      <w:r>
        <w:rPr>
          <w:rFonts w:ascii="monospace" w:hAnsi="monospace"/>
          <w:color w:val="000000"/>
          <w:sz w:val="16"/>
          <w:szCs w:val="16"/>
          <w:highlight w:val="white"/>
        </w:rPr>
        <w:t xml:space="preserve"> to support a free list of instances of H5P_mt_class_t.</w:t>
      </w:r>
      <w:r>
        <w:rPr>
          <w:rFonts w:ascii="monospace" w:hAnsi="monospace"/>
          <w:sz w:val="16"/>
          <w:szCs w:val="16"/>
        </w:rPr>
        <w:br/>
        <w:t xml:space="preserve"> *</w:t>
      </w:r>
    </w:p>
    <w:p w:rsidR="00D31373" w:rsidRDefault="00000000">
      <w:r>
        <w:rPr>
          <w:rFonts w:ascii="monospace" w:hAnsi="monospace"/>
          <w:sz w:val="16"/>
          <w:szCs w:val="16"/>
        </w:rPr>
        <w:t xml:space="preserve"> *</w:t>
      </w:r>
      <w:ins w:id="583" w:author="Unknown Author" w:date="2024-05-30T10:38:00Z">
        <w:r>
          <w:rPr>
            <w:rFonts w:ascii="monospace" w:hAnsi="monospace"/>
            <w:sz w:val="16"/>
            <w:szCs w:val="16"/>
          </w:rPr>
          <w:br/>
        </w:r>
      </w:ins>
      <w:r>
        <w:rPr>
          <w:rFonts w:ascii="monospace" w:hAnsi="monospace"/>
          <w:sz w:val="16"/>
          <w:szCs w:val="16"/>
        </w:rPr>
        <w:t xml:space="preserve"> </w:t>
      </w:r>
      <w:ins w:id="584" w:author="Unknown Author" w:date="2024-05-30T10:38:00Z">
        <w:r>
          <w:rPr>
            <w:rFonts w:ascii="monospace" w:hAnsi="monospace"/>
            <w:sz w:val="16"/>
            <w:szCs w:val="16"/>
          </w:rPr>
          <w:t xml:space="preserve">* Statistics: </w:t>
        </w:r>
        <w:r>
          <w:rPr>
            <w:rFonts w:ascii="monospace" w:hAnsi="monospace"/>
            <w:sz w:val="16"/>
            <w:szCs w:val="16"/>
          </w:rPr>
          <w:br/>
        </w:r>
      </w:ins>
      <w:r>
        <w:rPr>
          <w:rFonts w:ascii="monospace" w:hAnsi="monospace"/>
          <w:sz w:val="16"/>
          <w:szCs w:val="16"/>
        </w:rPr>
        <w:t xml:space="preserve"> </w:t>
      </w:r>
      <w:ins w:id="585" w:author="Unknown Author" w:date="2024-05-30T10:3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86" w:author="Unknown Author" w:date="2024-05-30T10:38:00Z">
        <w:r>
          <w:rPr>
            <w:rFonts w:ascii="monospace" w:hAnsi="monospace"/>
            <w:sz w:val="16"/>
            <w:szCs w:val="16"/>
          </w:rPr>
          <w:t xml:space="preserve">* TBD. </w:t>
        </w:r>
        <w:r>
          <w:rPr>
            <w:rFonts w:ascii="monospace" w:hAnsi="monospace"/>
            <w:sz w:val="16"/>
            <w:szCs w:val="16"/>
          </w:rPr>
          <w:br/>
        </w:r>
      </w:ins>
      <w:r>
        <w:rPr>
          <w:rFonts w:ascii="monospace" w:hAnsi="monospace"/>
          <w:sz w:val="16"/>
          <w:szCs w:val="16"/>
        </w:rPr>
        <w:t xml:space="preserve"> </w:t>
      </w:r>
      <w:ins w:id="587" w:author="Unknown Author" w:date="2024-05-30T10:38: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588" w:author="Unknown Author" w:date="2024-05-30T10:38:00Z">
        <w:r>
          <w:rPr>
            <w:rFonts w:ascii="monospace" w:hAnsi="monospace"/>
            <w:sz w:val="16"/>
            <w:szCs w:val="16"/>
          </w:rPr>
          <w:t>****************************************************************************************/</w:t>
        </w:r>
        <w:r>
          <w:rPr>
            <w:rFonts w:ascii="monospace" w:hAnsi="monospace"/>
            <w:sz w:val="16"/>
            <w:szCs w:val="16"/>
          </w:rPr>
          <w:br/>
        </w:r>
        <w:r>
          <w:rPr>
            <w:rFonts w:ascii="monospace" w:hAnsi="monospace"/>
            <w:sz w:val="16"/>
            <w:szCs w:val="16"/>
          </w:rPr>
          <w:br/>
          <w:t xml:space="preserve">#define H5P_MT_CLASS_TAG </w:t>
        </w:r>
        <w:r>
          <w:rPr>
            <w:rFonts w:ascii="monospace" w:hAnsi="monospace"/>
            <w:sz w:val="16"/>
            <w:szCs w:val="16"/>
          </w:rPr>
          <w:br/>
          <w:t xml:space="preserve">#define H5P_MT_CLASS_INVALID_TAG </w:t>
        </w:r>
        <w:r>
          <w:rPr>
            <w:rFonts w:ascii="monospace" w:hAnsi="monospace"/>
            <w:sz w:val="16"/>
            <w:szCs w:val="16"/>
          </w:rPr>
          <w:br/>
        </w:r>
        <w:r>
          <w:rPr>
            <w:rFonts w:ascii="monospace" w:hAnsi="monospace"/>
            <w:sz w:val="16"/>
            <w:szCs w:val="16"/>
          </w:rPr>
          <w:br/>
          <w:t xml:space="preserve">typedef struct H5P_mt_class_t { </w:t>
        </w:r>
        <w:r>
          <w:rPr>
            <w:rFonts w:ascii="monospace" w:hAnsi="monospace"/>
            <w:sz w:val="16"/>
            <w:szCs w:val="16"/>
          </w:rPr>
          <w:br/>
        </w:r>
        <w:r>
          <w:rPr>
            <w:rFonts w:ascii="monospace" w:hAnsi="monospace"/>
            <w:sz w:val="16"/>
            <w:szCs w:val="16"/>
          </w:rPr>
          <w:br/>
          <w:t xml:space="preserve">    uint32_</w:t>
        </w:r>
      </w:ins>
      <w:r>
        <w:rPr>
          <w:rFonts w:ascii="monospace" w:hAnsi="monospace"/>
          <w:sz w:val="16"/>
          <w:szCs w:val="16"/>
        </w:rPr>
        <w:t>t</w:t>
      </w:r>
      <w:ins w:id="589" w:author="Unknown Author" w:date="2024-05-30T10:38:00Z">
        <w:r>
          <w:rPr>
            <w:rFonts w:ascii="monospace" w:hAnsi="monospace"/>
            <w:sz w:val="16"/>
            <w:szCs w:val="16"/>
          </w:rPr>
          <w:t xml:space="preserve">                    </w:t>
        </w:r>
      </w:ins>
      <w:r>
        <w:rPr>
          <w:rFonts w:ascii="monospace" w:hAnsi="monospace"/>
          <w:sz w:val="16"/>
          <w:szCs w:val="16"/>
        </w:rPr>
        <w:t xml:space="preserve">      </w:t>
      </w:r>
      <w:ins w:id="590" w:author="Unknown Author" w:date="2024-05-30T10:38:00Z">
        <w:r>
          <w:rPr>
            <w:rFonts w:ascii="monospace" w:hAnsi="monospace"/>
            <w:sz w:val="16"/>
            <w:szCs w:val="16"/>
          </w:rPr>
          <w:t xml:space="preserve">tag; </w:t>
        </w:r>
        <w:r>
          <w:rPr>
            <w:rFonts w:ascii="monospace" w:hAnsi="monospace"/>
            <w:sz w:val="16"/>
            <w:szCs w:val="16"/>
          </w:rPr>
          <w:br/>
          <w:t xml:space="preserve">    hid_t                       </w:t>
        </w:r>
      </w:ins>
      <w:r>
        <w:rPr>
          <w:rFonts w:ascii="monospace" w:hAnsi="monospace"/>
          <w:sz w:val="16"/>
          <w:szCs w:val="16"/>
        </w:rPr>
        <w:t xml:space="preserve">      </w:t>
      </w:r>
      <w:ins w:id="591" w:author="Unknown Author" w:date="2024-05-30T10:38:00Z">
        <w:r>
          <w:rPr>
            <w:rFonts w:ascii="monospace" w:hAnsi="monospace"/>
            <w:sz w:val="16"/>
            <w:szCs w:val="16"/>
          </w:rPr>
          <w:t xml:space="preserve">parent_id; </w:t>
        </w:r>
        <w:r>
          <w:rPr>
            <w:rFonts w:ascii="monospace" w:hAnsi="monospace"/>
            <w:sz w:val="16"/>
            <w:szCs w:val="16"/>
          </w:rPr>
          <w:br/>
          <w:t xml:space="preserve">    H5P_mt_class_t *            </w:t>
        </w:r>
      </w:ins>
      <w:r>
        <w:rPr>
          <w:rFonts w:ascii="monospace" w:hAnsi="monospace"/>
          <w:sz w:val="16"/>
          <w:szCs w:val="16"/>
        </w:rPr>
        <w:t xml:space="preserve">      </w:t>
      </w:r>
      <w:ins w:id="592" w:author="Unknown Author" w:date="2024-05-30T10:38:00Z">
        <w:r>
          <w:rPr>
            <w:rFonts w:ascii="monospace" w:hAnsi="monospace"/>
            <w:sz w:val="16"/>
            <w:szCs w:val="16"/>
          </w:rPr>
          <w:t>parent_ptr;</w:t>
        </w:r>
      </w:ins>
      <w:r>
        <w:rPr>
          <w:rFonts w:ascii="monospace" w:hAnsi="monospace"/>
          <w:sz w:val="16"/>
          <w:szCs w:val="16"/>
        </w:rPr>
        <w:t xml:space="preserve"> </w:t>
      </w:r>
    </w:p>
    <w:p w:rsidR="00D31373" w:rsidRDefault="00000000">
      <w:r>
        <w:rPr>
          <w:rFonts w:ascii="monospace" w:hAnsi="monospace"/>
          <w:sz w:val="16"/>
          <w:szCs w:val="16"/>
        </w:rPr>
        <w:t xml:space="preserve">    uint64_t                          parent_version;</w:t>
      </w:r>
      <w:ins w:id="593" w:author="Unknown Author" w:date="2024-05-30T10:38:00Z">
        <w:r>
          <w:rPr>
            <w:rFonts w:ascii="monospace" w:hAnsi="monospace"/>
            <w:sz w:val="16"/>
            <w:szCs w:val="16"/>
          </w:rPr>
          <w:br/>
          <w:t xml:space="preserve">    char *                      </w:t>
        </w:r>
      </w:ins>
      <w:r>
        <w:rPr>
          <w:rFonts w:ascii="monospace" w:hAnsi="monospace"/>
          <w:sz w:val="16"/>
          <w:szCs w:val="16"/>
        </w:rPr>
        <w:t xml:space="preserve">      </w:t>
      </w:r>
      <w:ins w:id="594" w:author="Unknown Author" w:date="2024-05-30T10:38:00Z">
        <w:r>
          <w:rPr>
            <w:rFonts w:ascii="monospace" w:hAnsi="monospace"/>
            <w:sz w:val="16"/>
            <w:szCs w:val="16"/>
          </w:rPr>
          <w:t xml:space="preserve">name; </w:t>
        </w:r>
        <w:r>
          <w:rPr>
            <w:rFonts w:ascii="monospace" w:hAnsi="monospace"/>
            <w:sz w:val="16"/>
            <w:szCs w:val="16"/>
          </w:rPr>
          <w:br/>
          <w:t xml:space="preserve">    _Atomic hid_t</w:t>
        </w:r>
        <w:r>
          <w:rPr>
            <w:rFonts w:ascii="monospace" w:hAnsi="monospace"/>
            <w:sz w:val="16"/>
            <w:szCs w:val="16"/>
            <w:u w:val="single"/>
          </w:rPr>
          <w:t xml:space="preserve"> </w:t>
        </w:r>
      </w:ins>
      <w:r>
        <w:rPr>
          <w:rFonts w:ascii="monospace" w:hAnsi="monospace"/>
          <w:sz w:val="16"/>
          <w:szCs w:val="16"/>
        </w:rPr>
        <w:t xml:space="preserve"> </w:t>
      </w:r>
      <w:ins w:id="595" w:author="Unknown Author" w:date="2024-05-30T10:38:00Z">
        <w:r>
          <w:rPr>
            <w:rFonts w:ascii="monospace" w:hAnsi="monospace"/>
            <w:sz w:val="16"/>
            <w:szCs w:val="16"/>
          </w:rPr>
          <w:t xml:space="preserve">             </w:t>
        </w:r>
      </w:ins>
      <w:r>
        <w:rPr>
          <w:rFonts w:ascii="monospace" w:hAnsi="monospace"/>
          <w:sz w:val="16"/>
          <w:szCs w:val="16"/>
        </w:rPr>
        <w:t xml:space="preserve">      </w:t>
      </w:r>
      <w:ins w:id="596" w:author="Unknown Author" w:date="2024-05-30T10:38:00Z">
        <w:r>
          <w:rPr>
            <w:rFonts w:ascii="monospace" w:hAnsi="monospace"/>
            <w:sz w:val="16"/>
            <w:szCs w:val="16"/>
          </w:rPr>
          <w:t xml:space="preserve">id; </w:t>
        </w:r>
        <w:r>
          <w:rPr>
            <w:rFonts w:ascii="monospace" w:hAnsi="monospace"/>
            <w:sz w:val="16"/>
            <w:szCs w:val="16"/>
          </w:rPr>
          <w:br/>
          <w:t xml:space="preserve">    H5P_plist_type_t            </w:t>
        </w:r>
      </w:ins>
      <w:r>
        <w:rPr>
          <w:rFonts w:ascii="monospace" w:hAnsi="monospace"/>
          <w:sz w:val="16"/>
          <w:szCs w:val="16"/>
        </w:rPr>
        <w:t xml:space="preserve">      </w:t>
      </w:r>
      <w:ins w:id="597" w:author="Unknown Author" w:date="2024-05-30T10:38:00Z">
        <w:r>
          <w:rPr>
            <w:rFonts w:ascii="monospace" w:hAnsi="monospace"/>
            <w:sz w:val="16"/>
            <w:szCs w:val="16"/>
          </w:rPr>
          <w:t xml:space="preserve">type; </w:t>
        </w:r>
        <w:r>
          <w:rPr>
            <w:rFonts w:ascii="monospace" w:hAnsi="monospace"/>
            <w:sz w:val="16"/>
            <w:szCs w:val="16"/>
          </w:rPr>
          <w:br/>
          <w:t xml:space="preserve">    _Atomic uint64_t            </w:t>
        </w:r>
      </w:ins>
      <w:r>
        <w:rPr>
          <w:rFonts w:ascii="monospace" w:hAnsi="monospace"/>
          <w:sz w:val="16"/>
          <w:szCs w:val="16"/>
        </w:rPr>
        <w:t xml:space="preserve">      </w:t>
      </w:r>
      <w:ins w:id="598" w:author="Unknown Author" w:date="2024-05-30T10:38:00Z">
        <w:r>
          <w:rPr>
            <w:rFonts w:ascii="monospace" w:hAnsi="monospace"/>
            <w:sz w:val="16"/>
            <w:szCs w:val="16"/>
          </w:rPr>
          <w:t xml:space="preserve">curr_version; </w:t>
        </w:r>
        <w:r>
          <w:rPr>
            <w:rFonts w:ascii="monospace" w:hAnsi="monospace"/>
            <w:sz w:val="16"/>
            <w:szCs w:val="16"/>
          </w:rPr>
          <w:br/>
          <w:t xml:space="preserve">    _Atomic uint64_t            </w:t>
        </w:r>
      </w:ins>
      <w:r>
        <w:rPr>
          <w:rFonts w:ascii="monospace" w:hAnsi="monospace"/>
          <w:sz w:val="16"/>
          <w:szCs w:val="16"/>
        </w:rPr>
        <w:t xml:space="preserve">      </w:t>
      </w:r>
      <w:ins w:id="599" w:author="Unknown Author" w:date="2024-05-30T10:38:00Z">
        <w:r>
          <w:rPr>
            <w:rFonts w:ascii="monospace" w:hAnsi="monospace"/>
            <w:sz w:val="16"/>
            <w:szCs w:val="16"/>
          </w:rPr>
          <w:t xml:space="preserve">next_version; </w:t>
        </w:r>
        <w:r>
          <w:rPr>
            <w:rFonts w:ascii="monospace" w:hAnsi="monospace"/>
            <w:sz w:val="16"/>
            <w:szCs w:val="16"/>
          </w:rPr>
          <w:br/>
        </w:r>
        <w:r>
          <w:rPr>
            <w:rFonts w:ascii="monospace" w:hAnsi="monospace"/>
            <w:sz w:val="16"/>
            <w:szCs w:val="16"/>
          </w:rPr>
          <w:br/>
          <w:t xml:space="preserve">    /* List of properties, and related fields */ </w:t>
        </w:r>
        <w:r>
          <w:rPr>
            <w:rFonts w:ascii="monospace" w:hAnsi="monospace"/>
            <w:sz w:val="16"/>
            <w:szCs w:val="16"/>
          </w:rPr>
          <w:br/>
          <w:t xml:space="preserve">    H5P_mt_prop_t *             </w:t>
        </w:r>
      </w:ins>
      <w:r>
        <w:rPr>
          <w:rFonts w:ascii="monospace" w:hAnsi="monospace"/>
          <w:sz w:val="16"/>
          <w:szCs w:val="16"/>
        </w:rPr>
        <w:t xml:space="preserve">      </w:t>
      </w:r>
      <w:ins w:id="600" w:author="Unknown Author" w:date="2024-05-30T10:38:00Z">
        <w:r>
          <w:rPr>
            <w:rFonts w:ascii="monospace" w:hAnsi="monospace"/>
            <w:sz w:val="16"/>
            <w:szCs w:val="16"/>
          </w:rPr>
          <w:t xml:space="preserve">pl_head; </w:t>
        </w:r>
        <w:r>
          <w:rPr>
            <w:rFonts w:ascii="monospace" w:hAnsi="monospace"/>
            <w:sz w:val="16"/>
            <w:szCs w:val="16"/>
          </w:rPr>
          <w:br/>
          <w:t xml:space="preserve">    _Atomic uint32_t            </w:t>
        </w:r>
      </w:ins>
      <w:r>
        <w:rPr>
          <w:rFonts w:ascii="monospace" w:hAnsi="monospace"/>
          <w:sz w:val="16"/>
          <w:szCs w:val="16"/>
        </w:rPr>
        <w:t xml:space="preserve">      </w:t>
      </w:r>
      <w:ins w:id="601" w:author="Unknown Author" w:date="2024-05-30T10:38:00Z">
        <w:r>
          <w:rPr>
            <w:rFonts w:ascii="monospace" w:hAnsi="monospace"/>
            <w:sz w:val="16"/>
            <w:szCs w:val="16"/>
          </w:rPr>
          <w:t xml:space="preserve">log_pl_len; </w:t>
        </w:r>
        <w:r>
          <w:rPr>
            <w:rFonts w:ascii="monospace" w:hAnsi="monospace"/>
            <w:sz w:val="16"/>
            <w:szCs w:val="16"/>
          </w:rPr>
          <w:br/>
          <w:t xml:space="preserve">    _Atomic uint32_t            </w:t>
        </w:r>
      </w:ins>
      <w:r>
        <w:rPr>
          <w:rFonts w:ascii="monospace" w:hAnsi="monospace"/>
          <w:sz w:val="16"/>
          <w:szCs w:val="16"/>
        </w:rPr>
        <w:t xml:space="preserve">      </w:t>
      </w:r>
      <w:ins w:id="602" w:author="Unknown Author" w:date="2024-05-30T10:38:00Z">
        <w:r>
          <w:rPr>
            <w:rFonts w:ascii="monospace" w:hAnsi="monospace"/>
            <w:sz w:val="16"/>
            <w:szCs w:val="16"/>
          </w:rPr>
          <w:t xml:space="preserve">phys_pl_len; </w:t>
        </w:r>
        <w:r>
          <w:rPr>
            <w:rFonts w:ascii="monospace" w:hAnsi="monospace"/>
            <w:sz w:val="16"/>
            <w:szCs w:val="16"/>
          </w:rPr>
          <w:br/>
          <w:t xml:space="preserve"> </w:t>
        </w:r>
        <w:r>
          <w:rPr>
            <w:rFonts w:ascii="monospace" w:hAnsi="monospace"/>
            <w:sz w:val="16"/>
            <w:szCs w:val="16"/>
          </w:rPr>
          <w:br/>
          <w:t xml:space="preserve">    /* reference counts */</w:t>
        </w:r>
      </w:ins>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_Atomic </w:t>
      </w:r>
      <w:r>
        <w:rPr>
          <w:rFonts w:ascii="monospace" w:hAnsi="monospace"/>
          <w:color w:val="000000"/>
          <w:sz w:val="16"/>
          <w:szCs w:val="16"/>
          <w:highlight w:val="white"/>
        </w:rPr>
        <w:t>H5P_mt_class_ref_counts_t ref_count;</w:t>
      </w:r>
      <w:ins w:id="603" w:author="Unknown Author" w:date="2024-05-30T10:38:00Z">
        <w:r>
          <w:rPr>
            <w:rFonts w:ascii="monospace" w:hAnsi="monospace"/>
            <w:sz w:val="16"/>
            <w:szCs w:val="16"/>
          </w:rPr>
          <w:br/>
        </w:r>
        <w:r>
          <w:rPr>
            <w:rFonts w:ascii="monospace" w:hAnsi="monospace"/>
            <w:sz w:val="16"/>
            <w:szCs w:val="16"/>
          </w:rPr>
          <w:br/>
          <w:t xml:space="preserve">    /* Callback function pointers &amp; info */ </w:t>
        </w:r>
        <w:r>
          <w:rPr>
            <w:rFonts w:ascii="monospace" w:hAnsi="monospace"/>
            <w:sz w:val="16"/>
            <w:szCs w:val="16"/>
          </w:rPr>
          <w:br/>
          <w:t xml:space="preserve">    H5P_cls_create_func_t       </w:t>
        </w:r>
      </w:ins>
      <w:r>
        <w:rPr>
          <w:rFonts w:ascii="monospace" w:hAnsi="monospace"/>
          <w:sz w:val="16"/>
          <w:szCs w:val="16"/>
        </w:rPr>
        <w:tab/>
        <w:t xml:space="preserve"> </w:t>
      </w:r>
      <w:ins w:id="604" w:author="Unknown Author" w:date="2024-05-30T10:38:00Z">
        <w:r>
          <w:rPr>
            <w:rFonts w:ascii="monospace" w:hAnsi="monospace"/>
            <w:sz w:val="16"/>
            <w:szCs w:val="16"/>
          </w:rPr>
          <w:t xml:space="preserve">create_func; </w:t>
        </w:r>
        <w:r>
          <w:rPr>
            <w:rFonts w:ascii="monospace" w:hAnsi="monospace"/>
            <w:sz w:val="16"/>
            <w:szCs w:val="16"/>
          </w:rPr>
          <w:br/>
          <w:t xml:space="preserve">    void *                      </w:t>
        </w:r>
      </w:ins>
      <w:r>
        <w:rPr>
          <w:rFonts w:ascii="monospace" w:hAnsi="monospace"/>
          <w:sz w:val="16"/>
          <w:szCs w:val="16"/>
        </w:rPr>
        <w:t xml:space="preserve">      </w:t>
      </w:r>
      <w:ins w:id="605" w:author="Unknown Author" w:date="2024-05-30T10:38:00Z">
        <w:r>
          <w:rPr>
            <w:rFonts w:ascii="monospace" w:hAnsi="monospace"/>
            <w:sz w:val="16"/>
            <w:szCs w:val="16"/>
          </w:rPr>
          <w:t xml:space="preserve">create_data; </w:t>
        </w:r>
        <w:r>
          <w:rPr>
            <w:rFonts w:ascii="monospace" w:hAnsi="monospace"/>
            <w:sz w:val="16"/>
            <w:szCs w:val="16"/>
          </w:rPr>
          <w:br/>
          <w:t xml:space="preserve">    H5P_cls_copy_func_t         </w:t>
        </w:r>
      </w:ins>
      <w:r>
        <w:rPr>
          <w:rFonts w:ascii="monospace" w:hAnsi="monospace"/>
          <w:sz w:val="16"/>
          <w:szCs w:val="16"/>
        </w:rPr>
        <w:t xml:space="preserve">      </w:t>
      </w:r>
      <w:ins w:id="606" w:author="Unknown Author" w:date="2024-05-30T10:38:00Z">
        <w:r>
          <w:rPr>
            <w:rFonts w:ascii="monospace" w:hAnsi="monospace"/>
            <w:sz w:val="16"/>
            <w:szCs w:val="16"/>
          </w:rPr>
          <w:t xml:space="preserve">copy_func; </w:t>
        </w:r>
        <w:r>
          <w:rPr>
            <w:rFonts w:ascii="monospace" w:hAnsi="monospace"/>
            <w:sz w:val="16"/>
            <w:szCs w:val="16"/>
          </w:rPr>
          <w:br/>
          <w:t xml:space="preserve">    void *                      </w:t>
        </w:r>
      </w:ins>
      <w:r>
        <w:rPr>
          <w:rFonts w:ascii="monospace" w:hAnsi="monospace"/>
          <w:sz w:val="16"/>
          <w:szCs w:val="16"/>
        </w:rPr>
        <w:t xml:space="preserve">      </w:t>
      </w:r>
      <w:ins w:id="607" w:author="Unknown Author" w:date="2024-05-30T10:38:00Z">
        <w:r>
          <w:rPr>
            <w:rFonts w:ascii="monospace" w:hAnsi="monospace"/>
            <w:sz w:val="16"/>
            <w:szCs w:val="16"/>
          </w:rPr>
          <w:t xml:space="preserve">copy_data; </w:t>
        </w:r>
        <w:r>
          <w:rPr>
            <w:rFonts w:ascii="monospace" w:hAnsi="monospace"/>
            <w:sz w:val="16"/>
            <w:szCs w:val="16"/>
          </w:rPr>
          <w:br/>
          <w:t xml:space="preserve">    H5P_cls_close_func_t        </w:t>
        </w:r>
      </w:ins>
      <w:r>
        <w:rPr>
          <w:rFonts w:ascii="monospace" w:hAnsi="monospace"/>
          <w:sz w:val="16"/>
          <w:szCs w:val="16"/>
        </w:rPr>
        <w:t xml:space="preserve">      </w:t>
      </w:r>
      <w:ins w:id="608" w:author="Unknown Author" w:date="2024-05-30T10:38:00Z">
        <w:r>
          <w:rPr>
            <w:rFonts w:ascii="monospace" w:hAnsi="monospace"/>
            <w:sz w:val="16"/>
            <w:szCs w:val="16"/>
          </w:rPr>
          <w:t xml:space="preserve">close_func; </w:t>
        </w:r>
        <w:r>
          <w:rPr>
            <w:rFonts w:ascii="monospace" w:hAnsi="monospace"/>
            <w:sz w:val="16"/>
            <w:szCs w:val="16"/>
          </w:rPr>
          <w:br/>
          <w:t xml:space="preserve">    void *                     </w:t>
        </w:r>
      </w:ins>
      <w:r>
        <w:rPr>
          <w:rFonts w:ascii="monospace" w:hAnsi="monospace"/>
          <w:sz w:val="16"/>
          <w:szCs w:val="16"/>
        </w:rPr>
        <w:t xml:space="preserve">      </w:t>
      </w:r>
      <w:ins w:id="609" w:author="Unknown Author" w:date="2024-05-30T10:38:00Z">
        <w:r>
          <w:rPr>
            <w:rFonts w:ascii="monospace" w:hAnsi="monospace"/>
            <w:sz w:val="16"/>
            <w:szCs w:val="16"/>
          </w:rPr>
          <w:t xml:space="preserve"> close_data; </w:t>
        </w:r>
        <w:r>
          <w:rPr>
            <w:rFonts w:ascii="monospace" w:hAnsi="monospace"/>
            <w:sz w:val="16"/>
            <w:szCs w:val="16"/>
          </w:rPr>
          <w:br/>
        </w:r>
      </w:ins>
    </w:p>
    <w:p w:rsidR="00D31373" w:rsidRDefault="00000000">
      <w:r>
        <w:rPr>
          <w:rFonts w:ascii="monospace" w:hAnsi="monospace"/>
          <w:sz w:val="16"/>
          <w:szCs w:val="16"/>
        </w:rPr>
        <w:t xml:space="preserve">    /* shutdown and free list management fields */</w:t>
      </w:r>
    </w:p>
    <w:p w:rsidR="00D31373" w:rsidRDefault="00000000">
      <w:r>
        <w:rPr>
          <w:rFonts w:ascii="monospace" w:hAnsi="monospace"/>
          <w:sz w:val="16"/>
          <w:szCs w:val="16"/>
        </w:rPr>
        <w:t xml:space="preserve">    </w:t>
      </w:r>
      <w:r>
        <w:rPr>
          <w:rFonts w:ascii="monospace" w:hAnsi="monospace"/>
          <w:sz w:val="16"/>
          <w:szCs w:val="16"/>
          <w:u w:val="single"/>
        </w:rPr>
        <w:t>_</w:t>
      </w:r>
      <w:r>
        <w:rPr>
          <w:rFonts w:ascii="monospace" w:hAnsi="monospace"/>
          <w:sz w:val="16"/>
          <w:szCs w:val="16"/>
        </w:rPr>
        <w:t xml:space="preserve">Atomic </w:t>
      </w:r>
      <w:r>
        <w:rPr>
          <w:rFonts w:ascii="monospace" w:hAnsi="monospace"/>
          <w:color w:val="000000"/>
          <w:sz w:val="16"/>
          <w:szCs w:val="16"/>
          <w:highlight w:val="white"/>
        </w:rPr>
        <w:t>H5P_mt_active_thread_count_t thrd;</w:t>
      </w:r>
    </w:p>
    <w:p w:rsidR="00D31373" w:rsidRDefault="00000000">
      <w:r>
        <w:rPr>
          <w:rFonts w:ascii="monospace" w:hAnsi="monospace"/>
          <w:sz w:val="16"/>
          <w:szCs w:val="16"/>
        </w:rPr>
        <w:lastRenderedPageBreak/>
        <w:t xml:space="preserve">    _Atomic </w:t>
      </w:r>
      <w:r>
        <w:rPr>
          <w:rFonts w:ascii="monospace" w:hAnsi="monospace"/>
          <w:color w:val="000000"/>
          <w:sz w:val="16"/>
          <w:szCs w:val="16"/>
          <w:highlight w:val="white"/>
        </w:rPr>
        <w:t>H5P_mt_class_sptr_t          fl_next;</w:t>
      </w:r>
      <w:r>
        <w:rPr>
          <w:rFonts w:ascii="monospace" w:hAnsi="monospace"/>
          <w:sz w:val="16"/>
          <w:szCs w:val="16"/>
        </w:rPr>
        <w:br/>
      </w:r>
      <w:ins w:id="610" w:author="Unknown Author" w:date="2024-05-30T10:38:00Z">
        <w:r>
          <w:rPr>
            <w:rFonts w:ascii="monospace" w:hAnsi="monospace"/>
            <w:sz w:val="16"/>
            <w:szCs w:val="16"/>
          </w:rPr>
          <w:br/>
          <w:t xml:space="preserve">    /* Stats: *; </w:t>
        </w:r>
        <w:r>
          <w:rPr>
            <w:rFonts w:ascii="monospace" w:hAnsi="monospace"/>
            <w:sz w:val="16"/>
            <w:szCs w:val="16"/>
          </w:rPr>
          <w:br/>
        </w:r>
        <w:r>
          <w:rPr>
            <w:rFonts w:ascii="monospace" w:hAnsi="monospace"/>
            <w:sz w:val="16"/>
            <w:szCs w:val="16"/>
          </w:rPr>
          <w:br/>
          <w:t>} H5P_mt_class_t;</w:t>
        </w:r>
      </w:ins>
    </w:p>
    <w:p w:rsidR="00D31373" w:rsidRDefault="00D31373"/>
    <w:p w:rsidR="00D31373" w:rsidRDefault="00000000">
      <w:ins w:id="611" w:author="Unknown Author" w:date="2024-05-30T15:45:00Z">
        <w:r>
          <w:t xml:space="preserve">Property lists are stored in instances of </w:t>
        </w:r>
        <w:bookmarkStart w:id="612" w:name="__DdeLink__20119_1307998885"/>
        <w:r>
          <w:t>H5P_mt_list_t.  See below for the definition of this structure, and its supporting structures H5P_mt_list_prop_ref_t and H5_mt_list_table_entry_t</w:t>
        </w:r>
        <w:bookmarkEnd w:id="612"/>
        <w:r>
          <w:t>.</w:t>
        </w:r>
      </w:ins>
    </w:p>
    <w:p w:rsidR="00D31373" w:rsidRDefault="00D31373"/>
    <w:p w:rsidR="00D31373" w:rsidRDefault="00000000">
      <w:ins w:id="613" w:author="Unknown Author" w:date="2024-05-30T15:45:00Z">
        <w:r>
          <w:t xml:space="preserve">As with H5P_genclass_t, H5P_mt_list_t is a version of H5P_genlist_t modified to support multi-thread.  The major changes </w:t>
        </w:r>
        <w:proofErr w:type="gramStart"/>
        <w:r>
          <w:t>from  the</w:t>
        </w:r>
        <w:proofErr w:type="gramEnd"/>
        <w:r>
          <w:t xml:space="preserve"> single thread implementation are outlined as follows:</w:t>
        </w:r>
      </w:ins>
    </w:p>
    <w:p w:rsidR="00D31373" w:rsidRDefault="00D31373"/>
    <w:p w:rsidR="00D31373" w:rsidRDefault="00000000">
      <w:ins w:id="614" w:author="Unknown Author" w:date="2024-05-30T15:45:00Z">
        <w:r>
          <w:t>Like the single thread implementation of property lists, the multi-thread implementation refers to its parent property list class for default versions of all inherited properties, and keeps local copies of all modified or inserted properties.  However, the mechanisms are quite different.</w:t>
        </w:r>
      </w:ins>
    </w:p>
    <w:p w:rsidR="00D31373" w:rsidRDefault="00D31373"/>
    <w:p w:rsidR="00D31373" w:rsidRDefault="00000000">
      <w:ins w:id="615" w:author="Unknown Author" w:date="2024-05-30T15:45:00Z">
        <w:r>
          <w:t>First, the modified or inserted properties (instances of H5P_mt_prop_t) are stored on a LFSLL.  As with the property list class, there is one instance of H5P_mt_prop_t for each version of the property in question, marked with its creation version, and if appropriate, its delete_version.</w:t>
        </w:r>
      </w:ins>
    </w:p>
    <w:p w:rsidR="00D31373" w:rsidRDefault="00D31373"/>
    <w:p w:rsidR="00D31373" w:rsidRDefault="00000000">
      <w:ins w:id="616" w:author="Unknown Author" w:date="2024-05-30T15:45:00Z">
        <w:r>
          <w:t xml:space="preserve">Second, when a property list is created, </w:t>
        </w:r>
        <w:proofErr w:type="gramStart"/>
        <w:r>
          <w:t>an</w:t>
        </w:r>
        <w:proofErr w:type="gramEnd"/>
        <w:r>
          <w:t xml:space="preserve"> table of all inherited properties is created, stored in an array of H5P_mt_list_table_entry_t, and sorted first by hash code on the property name, and then by property name.  </w:t>
        </w:r>
      </w:ins>
    </w:p>
    <w:p w:rsidR="00D31373" w:rsidRDefault="00D31373"/>
    <w:p w:rsidR="00D31373" w:rsidRDefault="00000000">
      <w:ins w:id="617" w:author="Unknown Author" w:date="2024-05-30T15:45:00Z">
        <w:r>
          <w:t>Each entry in this table contains a base pointer and version, and a current pointer and version.  The current pointer and version are initialized to NULL and zero respectively.  A base delete version field is also supplied to allow for the deletion of an unmodified, inherited property from the property list – this field is initialized to zero.</w:t>
        </w:r>
      </w:ins>
    </w:p>
    <w:p w:rsidR="00D31373" w:rsidRDefault="00D31373"/>
    <w:p w:rsidR="00D31373" w:rsidRDefault="00000000">
      <w:ins w:id="618" w:author="Unknown Author" w:date="2024-05-30T15:45:00Z">
        <w:r>
          <w:t>The base pointer is set to point to the instance of H5P_mt_prop_t representing the inherited property with its value at the time the new property list was created</w:t>
        </w:r>
      </w:ins>
      <w:r>
        <w:rPr>
          <w:rStyle w:val="FootnoteAnchor"/>
        </w:rPr>
        <w:footnoteReference w:id="19"/>
      </w:r>
      <w:ins w:id="623" w:author="Unknown Author" w:date="2024-05-30T15:45:00Z">
        <w:r>
          <w:t xml:space="preserve">.  Due to the versioning of property list classes, these instances of H5P_mt_prop_t are never modified, and will not be deleted until after all derived property lists that depend on them have been deleted.  Thus the lookup of the default values of all inherited properties can be done in </w:t>
        </w:r>
        <w:proofErr w:type="gramStart"/>
        <w:r>
          <w:t>O(</w:t>
        </w:r>
        <w:proofErr w:type="gramEnd"/>
        <w:r>
          <w:t>log n) time, where n is the number of inherited properties.</w:t>
        </w:r>
      </w:ins>
    </w:p>
    <w:p w:rsidR="00D31373" w:rsidRDefault="00D31373"/>
    <w:p w:rsidR="00D31373" w:rsidRDefault="00000000">
      <w:ins w:id="624" w:author="Unknown Author" w:date="2024-05-30T15:45:00Z">
        <w:r>
          <w:t>The base version fields of the table entries are always set to 1 – the initial version of the property list.</w:t>
        </w:r>
      </w:ins>
    </w:p>
    <w:p w:rsidR="00D31373" w:rsidRDefault="00D31373"/>
    <w:p w:rsidR="00D31373" w:rsidRDefault="00000000">
      <w:ins w:id="625" w:author="Unknown Author" w:date="2024-05-30T15:45:00Z">
        <w:r>
          <w:t>Third, when an inherited property is modified, a new instance of H5_mt_pro</w:t>
        </w:r>
      </w:ins>
      <w:r>
        <w:t>p</w:t>
      </w:r>
      <w:ins w:id="626" w:author="Unknown Author" w:date="2024-05-30T15:45:00Z">
        <w:r>
          <w:t xml:space="preserve">_t is created with the appropriate value and creation version, and inserted in the LFSLL of modified or inserted properties in sorted order. Then the current pointer and version fields of the appropriate entry </w:t>
        </w:r>
        <w:r>
          <w:lastRenderedPageBreak/>
          <w:t>in the table of inherited properties are set to the address and version of the new instance of H5P_mt_prop_t respectively.  Finally, as per property list classes, the current version of the property list is incremented to make the new value of the property visible.</w:t>
        </w:r>
      </w:ins>
    </w:p>
    <w:p w:rsidR="00D31373" w:rsidRDefault="00D31373"/>
    <w:p w:rsidR="00D31373" w:rsidRDefault="00000000">
      <w:ins w:id="627" w:author="Unknown Author" w:date="2024-05-30T15:45:00Z">
        <w:r>
          <w:t>Inserted properties, or modifications of same are handled the same way, only they do not appear in the table of inherited properties, and thus must be found via a search of the LFSLL.  Since the number of inserted properties is tracked, this search can be skipped when this number is zero.  The presumption here is that inserted properties in property lists are rare – if this presumption proves false, a more efficient lookup mechanism should be retrofitted.</w:t>
        </w:r>
      </w:ins>
    </w:p>
    <w:p w:rsidR="00D31373" w:rsidRDefault="00D31373"/>
    <w:p w:rsidR="00D31373" w:rsidRDefault="00000000">
      <w:r>
        <w:t xml:space="preserve">As per property list classes, operations that modify the property list class must increment the curr_version field in issue order.  </w:t>
      </w:r>
      <w:proofErr w:type="gramStart"/>
      <w:r>
        <w:t>Also</w:t>
      </w:r>
      <w:proofErr w:type="gramEnd"/>
      <w:r>
        <w:t xml:space="preserve"> per property list classes, multiple operations on the same property must be executed in issue order</w:t>
      </w:r>
      <w:r>
        <w:rPr>
          <w:rStyle w:val="FootnoteAnchor"/>
        </w:rPr>
        <w:footnoteReference w:id="20"/>
      </w:r>
      <w:r>
        <w:t xml:space="preserve">. Also per property list classes, all read operations on the property </w:t>
      </w:r>
      <w:proofErr w:type="gramStart"/>
      <w:r>
        <w:t>list  must</w:t>
      </w:r>
      <w:proofErr w:type="gramEnd"/>
      <w:r>
        <w:t xml:space="preserve"> be directed at a version no greater than this value at the point at which the operation starts.  This has the effect of making the read effectively atomic as any subsequent modifications to the property list will not be visible to the read.</w:t>
      </w:r>
    </w:p>
    <w:p w:rsidR="00D31373" w:rsidRDefault="00D31373">
      <w:pPr>
        <w:rPr>
          <w:rStyle w:val="FootnoteAnchor"/>
        </w:rPr>
      </w:pPr>
    </w:p>
    <w:p w:rsidR="00D31373" w:rsidRDefault="00000000">
      <w:r>
        <w:t>In principle, property lists are accessed only via their IDs in the index – within the HDF5 library, code wishing to access a property list should increment the reference count on its ID, use this ID to look up its pointer in the index, and not decrement the property lists ref count until it has discarded its pointer.  Similarly, public API calls that receive property list IDs as parameters should increment the reference counts on these IDs on entry, and decrement them on exit.  If this is done religiously, and H5I does what it is supposed to, it should be impossible for a property list to be deleted out from under a thread, or for thread to access a property list after its reference count in the index drops to zero</w:t>
      </w:r>
      <w:r>
        <w:rPr>
          <w:rStyle w:val="FootnoteAnchor"/>
        </w:rPr>
        <w:footnoteReference w:id="21"/>
      </w:r>
      <w:r>
        <w:t>.</w:t>
      </w:r>
    </w:p>
    <w:p w:rsidR="00D31373" w:rsidRDefault="00D31373"/>
    <w:p w:rsidR="00D31373" w:rsidRDefault="00000000">
      <w:r>
        <w:t>This, of course, presumes that all code that deals with property lists is well behaved.  While we may do well in the HDF5 library proper, we have no control over user code, or other VOL connectors for that matter.  Further, H5I has a facility for exchanging the void pointers associated with IDs.  While I see no reason why this facility should be used with property lists, that doesn’t mean it will not be.</w:t>
      </w:r>
    </w:p>
    <w:p w:rsidR="00D31373" w:rsidRDefault="00D31373"/>
    <w:p w:rsidR="00D31373" w:rsidRDefault="00000000">
      <w:r>
        <w:t>The bottom line is that we need some mechanism to exclude threads from property lists while they are in the process of being discarded</w:t>
      </w:r>
      <w:r>
        <w:rPr>
          <w:rStyle w:val="FootnoteAnchor"/>
        </w:rPr>
        <w:footnoteReference w:id="22"/>
      </w:r>
      <w:r>
        <w:t xml:space="preserve">.  </w:t>
      </w:r>
    </w:p>
    <w:p w:rsidR="00D31373" w:rsidRDefault="00D31373"/>
    <w:p w:rsidR="00D31373" w:rsidRDefault="00000000">
      <w:r>
        <w:t xml:space="preserve">For </w:t>
      </w:r>
      <w:proofErr w:type="gramStart"/>
      <w:r>
        <w:t>now</w:t>
      </w:r>
      <w:proofErr w:type="gramEnd"/>
      <w:r>
        <w:t xml:space="preserve"> at least, we do this by combining a counter of the number of threads active in the property list with a closing flag in an atomic structure.  </w:t>
      </w:r>
    </w:p>
    <w:p w:rsidR="00D31373" w:rsidRDefault="00D31373"/>
    <w:p w:rsidR="00D31373" w:rsidRDefault="00000000">
      <w:r>
        <w:t>When any thread wants to access a property list it must first do an atomic fetch on this structure, and return failure if the closing flag is set.  If it isn’t, it must increment the active threads count its local copy, overwrite the shared copy with an atomic compare exchange strong, and repeat the procedure if the compare exchange fails.  On exiting the property list, it must decrement the active threads count atomically regardless of the value of the closing flag.</w:t>
      </w:r>
    </w:p>
    <w:p w:rsidR="00D31373" w:rsidRDefault="00D31373"/>
    <w:p w:rsidR="00D31373" w:rsidRDefault="00000000">
      <w:r>
        <w:t xml:space="preserve">When a thread attempts to discard a property list, it must do an atomic fetch on the structure, and throw an assert if the closing flag is set, since we must never have more than one thread attempting to discard a given property list.  Otherwise, it sets the closing flag on the local </w:t>
      </w:r>
      <w:proofErr w:type="gramStart"/>
      <w:r>
        <w:t>copy,  attempts</w:t>
      </w:r>
      <w:proofErr w:type="gramEnd"/>
      <w:r>
        <w:t xml:space="preserve"> to overwrite the shared copy with an atomic compare exchange strong, and repeat the procedure if the atomic compare exchange strong fails.  It must then wait until the number of active threads drops to zero before proceeding with the deletion.</w:t>
      </w:r>
    </w:p>
    <w:p w:rsidR="00D31373" w:rsidRDefault="00D31373"/>
    <w:p w:rsidR="00D31373" w:rsidRDefault="00000000">
      <w:r>
        <w:t>Observe that if the reference counts are managed correctly, and this mechanism works correctly, a free list for instances of H5P_mt_list_t is unnecessary, since all threads are prevented from accessing such an instance once it is marked as closing and all threads have drained.</w:t>
      </w:r>
      <w:r>
        <w:rPr>
          <w:rStyle w:val="FootnoteAnchor"/>
        </w:rPr>
        <w:footnoteReference w:id="23"/>
      </w:r>
    </w:p>
    <w:p w:rsidR="00D31373" w:rsidRDefault="00D31373">
      <w:pPr>
        <w:rPr>
          <w:ins w:id="628" w:author="Unknown Author" w:date="2024-05-30T15:45:00Z"/>
        </w:rPr>
      </w:pPr>
    </w:p>
    <w:p w:rsidR="00D31373" w:rsidRDefault="00000000">
      <w:ins w:id="629" w:author="Unknown Author" w:date="2024-05-30T15:45:00Z">
        <w:r>
          <w:t xml:space="preserve">See the header comments for the definitions </w:t>
        </w:r>
        <w:proofErr w:type="gramStart"/>
        <w:r>
          <w:t>of  H</w:t>
        </w:r>
        <w:proofErr w:type="gramEnd"/>
        <w:r>
          <w:t xml:space="preserve">5P_mt_list_t,  and its supporting structures H5P_mt_list_prop_ref_t and H5_mt_list_table_entry_t for further details.  </w:t>
        </w:r>
      </w:ins>
    </w:p>
    <w:p w:rsidR="00D31373" w:rsidRDefault="00D31373"/>
    <w:p w:rsidR="00D31373" w:rsidRDefault="00D31373">
      <w:pPr>
        <w:rPr>
          <w:rFonts w:ascii="monospace" w:hAnsi="monospace"/>
          <w:color w:val="000000"/>
          <w:sz w:val="16"/>
          <w:szCs w:val="16"/>
          <w:highlight w:val="white"/>
        </w:rPr>
      </w:pPr>
    </w:p>
    <w:p w:rsidR="00D31373" w:rsidRDefault="00000000">
      <w:r>
        <w:rPr>
          <w:rFonts w:ascii="monospace" w:hAnsi="monospace"/>
          <w:color w:val="000000"/>
          <w:sz w:val="16"/>
          <w:szCs w:val="16"/>
          <w:highlight w:val="white"/>
        </w:rPr>
        <w:t xml:space="preserve">/*********************************************************************************** </w:t>
      </w:r>
      <w:r>
        <w:rPr>
          <w:rFonts w:ascii="monospace" w:hAnsi="monospace"/>
          <w:color w:val="000000"/>
          <w:sz w:val="16"/>
          <w:szCs w:val="16"/>
          <w:highlight w:val="white"/>
        </w:rPr>
        <w:br/>
        <w:t xml:space="preserve"> * struct H5P_mt_list_sptr_t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The H5P_mt_list_sptr_t combines a pointer to H5P_mt_list_t with a serial number </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in</w:t>
      </w:r>
      <w:proofErr w:type="gramEnd"/>
      <w:r>
        <w:rPr>
          <w:rFonts w:ascii="monospace" w:hAnsi="monospace"/>
          <w:color w:val="000000"/>
          <w:sz w:val="16"/>
          <w:szCs w:val="16"/>
          <w:highlight w:val="white"/>
        </w:rPr>
        <w:t xml:space="preserve"> a 128 bit package. It is intended to allow instances of H5P_mt_list_t to be</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linked</w:t>
      </w:r>
      <w:proofErr w:type="gramEnd"/>
      <w:r>
        <w:rPr>
          <w:rFonts w:ascii="monospace" w:hAnsi="monospace"/>
          <w:color w:val="000000"/>
          <w:sz w:val="16"/>
          <w:szCs w:val="16"/>
          <w:highlight w:val="white"/>
        </w:rPr>
        <w:t xml:space="preserve"> together in a singly linked list – specifically in a free list.</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This combination of a pointer and a serial number is needed to prevent ABA </w:t>
      </w:r>
      <w:r>
        <w:rPr>
          <w:rFonts w:ascii="monospace" w:hAnsi="monospace"/>
          <w:color w:val="000000"/>
          <w:sz w:val="16"/>
          <w:szCs w:val="16"/>
          <w:highlight w:val="white"/>
        </w:rPr>
        <w:br/>
        <w:t xml:space="preserve"> * bugs.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ptr:         Pointer to an instance of H5P_mt_list_t.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sn:          Serial number that should be incremented by 1 each time a new </w:t>
      </w:r>
      <w:r>
        <w:rPr>
          <w:rFonts w:ascii="monospace" w:hAnsi="monospace"/>
          <w:color w:val="000000"/>
          <w:sz w:val="16"/>
          <w:szCs w:val="16"/>
          <w:highlight w:val="white"/>
        </w:rPr>
        <w:br/>
        <w:t xml:space="preserve"> *              value is assigned to ptr. </w:t>
      </w:r>
      <w:r>
        <w:rPr>
          <w:rFonts w:ascii="monospace" w:hAnsi="monospace"/>
          <w:color w:val="000000"/>
          <w:sz w:val="16"/>
          <w:szCs w:val="16"/>
          <w:highlight w:val="white"/>
        </w:rPr>
        <w:br/>
        <w:t xml:space="preserve"> * </w:t>
      </w:r>
      <w:r>
        <w:rPr>
          <w:rFonts w:ascii="monospace" w:hAnsi="monospace"/>
          <w:color w:val="000000"/>
          <w:sz w:val="16"/>
          <w:szCs w:val="16"/>
          <w:highlight w:val="white"/>
        </w:rPr>
        <w:br/>
        <w:t xml:space="preserve"> ***********************************************************************************/ </w:t>
      </w:r>
      <w:r>
        <w:rPr>
          <w:rFonts w:ascii="monospace" w:hAnsi="monospace"/>
          <w:color w:val="000000"/>
          <w:sz w:val="16"/>
          <w:szCs w:val="16"/>
          <w:highlight w:val="white"/>
        </w:rPr>
        <w:br/>
      </w:r>
      <w:r>
        <w:rPr>
          <w:rFonts w:ascii="monospace" w:hAnsi="monospace"/>
          <w:color w:val="000000"/>
          <w:sz w:val="16"/>
          <w:szCs w:val="16"/>
          <w:highlight w:val="white"/>
        </w:rPr>
        <w:br/>
        <w:t xml:space="preserve">typedef H5P_mt_list_sptr_t { </w:t>
      </w:r>
      <w:r>
        <w:rPr>
          <w:rFonts w:ascii="monospace" w:hAnsi="monospace"/>
          <w:color w:val="000000"/>
          <w:sz w:val="16"/>
          <w:szCs w:val="16"/>
          <w:highlight w:val="white"/>
        </w:rPr>
        <w:br/>
      </w:r>
      <w:r>
        <w:rPr>
          <w:rFonts w:ascii="monospace" w:hAnsi="monospace"/>
          <w:color w:val="000000"/>
          <w:sz w:val="16"/>
          <w:szCs w:val="16"/>
          <w:highlight w:val="white"/>
        </w:rPr>
        <w:br/>
        <w:t xml:space="preserve">   struct H5P_mt_list_t *  ptr; </w:t>
      </w:r>
      <w:r>
        <w:rPr>
          <w:rFonts w:ascii="monospace" w:hAnsi="monospace"/>
          <w:color w:val="000000"/>
          <w:sz w:val="16"/>
          <w:szCs w:val="16"/>
          <w:highlight w:val="white"/>
        </w:rPr>
        <w:br/>
      </w:r>
      <w:r>
        <w:rPr>
          <w:rFonts w:ascii="monospace" w:hAnsi="monospace"/>
          <w:color w:val="000000"/>
          <w:sz w:val="16"/>
          <w:szCs w:val="16"/>
          <w:highlight w:val="white"/>
        </w:rPr>
        <w:lastRenderedPageBreak/>
        <w:t xml:space="preserve">   unsigned long long int  sn; </w:t>
      </w:r>
      <w:r>
        <w:rPr>
          <w:rFonts w:ascii="monospace" w:hAnsi="monospace"/>
          <w:color w:val="000000"/>
          <w:sz w:val="16"/>
          <w:szCs w:val="16"/>
          <w:highlight w:val="white"/>
        </w:rPr>
        <w:br/>
      </w:r>
      <w:r>
        <w:rPr>
          <w:rFonts w:ascii="monospace" w:hAnsi="monospace"/>
          <w:color w:val="000000"/>
          <w:sz w:val="16"/>
          <w:szCs w:val="16"/>
          <w:highlight w:val="white"/>
        </w:rPr>
        <w:br/>
        <w:t>} H5P_mt_list_sptr_t;</w:t>
      </w:r>
      <w:r>
        <w:rPr>
          <w:rFonts w:ascii="monospace" w:hAnsi="monospace"/>
          <w:color w:val="000000"/>
          <w:sz w:val="16"/>
          <w:szCs w:val="16"/>
          <w:highlight w:val="white"/>
        </w:rPr>
        <w:br/>
      </w:r>
    </w:p>
    <w:p w:rsidR="00D31373" w:rsidRDefault="00000000">
      <w:r>
        <w:rPr>
          <w:rFonts w:ascii="monospace" w:hAnsi="monospace"/>
          <w:color w:val="000000"/>
          <w:sz w:val="16"/>
          <w:szCs w:val="16"/>
          <w:highlight w:val="white"/>
        </w:rPr>
        <w:br/>
      </w:r>
      <w:ins w:id="630" w:author="Unknown Author" w:date="2024-05-30T15:46:00Z">
        <w:r>
          <w:rPr>
            <w:rFonts w:ascii="monospace" w:hAnsi="monospace"/>
            <w:color w:val="000000"/>
            <w:sz w:val="16"/>
            <w:szCs w:val="16"/>
            <w:highlight w:val="white"/>
          </w:rPr>
          <w:t xml:space="preserve">/**************************************************************************************** </w:t>
        </w:r>
        <w:r>
          <w:rPr>
            <w:rFonts w:ascii="monospace" w:hAnsi="monospace"/>
            <w:sz w:val="16"/>
            <w:szCs w:val="16"/>
          </w:rPr>
          <w:br/>
        </w:r>
      </w:ins>
      <w:r>
        <w:rPr>
          <w:rFonts w:ascii="monospace" w:hAnsi="monospace"/>
          <w:sz w:val="16"/>
          <w:szCs w:val="16"/>
        </w:rPr>
        <w:t xml:space="preserve"> </w:t>
      </w:r>
      <w:ins w:id="631"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32" w:author="Unknown Author" w:date="2024-05-30T15:46:00Z">
        <w:r>
          <w:rPr>
            <w:rFonts w:ascii="monospace" w:hAnsi="monospace"/>
            <w:sz w:val="16"/>
            <w:szCs w:val="16"/>
          </w:rPr>
          <w:t xml:space="preserve">* struct H5P_mt_list_prop_ref_t </w:t>
        </w:r>
        <w:r>
          <w:rPr>
            <w:rFonts w:ascii="monospace" w:hAnsi="monospace"/>
            <w:sz w:val="16"/>
            <w:szCs w:val="16"/>
          </w:rPr>
          <w:br/>
        </w:r>
      </w:ins>
      <w:r>
        <w:rPr>
          <w:rFonts w:ascii="monospace" w:hAnsi="monospace"/>
          <w:sz w:val="16"/>
          <w:szCs w:val="16"/>
        </w:rPr>
        <w:t xml:space="preserve"> </w:t>
      </w:r>
      <w:ins w:id="633"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34" w:author="Unknown Author" w:date="2024-05-30T15:46:00Z">
        <w:r>
          <w:rPr>
            <w:rFonts w:ascii="monospace" w:hAnsi="monospace"/>
            <w:sz w:val="16"/>
            <w:szCs w:val="16"/>
          </w:rPr>
          <w:t xml:space="preserve">* Struct H5P_mt_list_prop_ref_t is structure designed to contain a pointer to an instance </w:t>
        </w:r>
        <w:r>
          <w:rPr>
            <w:rFonts w:ascii="monospace" w:hAnsi="monospace"/>
            <w:sz w:val="16"/>
            <w:szCs w:val="16"/>
          </w:rPr>
          <w:br/>
        </w:r>
      </w:ins>
      <w:r>
        <w:rPr>
          <w:rFonts w:ascii="monospace" w:hAnsi="monospace"/>
          <w:sz w:val="16"/>
          <w:szCs w:val="16"/>
        </w:rPr>
        <w:t xml:space="preserve"> </w:t>
      </w:r>
      <w:ins w:id="635" w:author="Unknown Author" w:date="2024-05-30T15:46:00Z">
        <w:r>
          <w:rPr>
            <w:rFonts w:ascii="monospace" w:hAnsi="monospace"/>
            <w:sz w:val="16"/>
            <w:szCs w:val="16"/>
          </w:rPr>
          <w:t xml:space="preserve">* of H5P_mt_prop_t and a version number a single atomic structure.  This is necessary, </w:t>
        </w:r>
        <w:r>
          <w:rPr>
            <w:rFonts w:ascii="monospace" w:hAnsi="monospace"/>
            <w:sz w:val="16"/>
            <w:szCs w:val="16"/>
          </w:rPr>
          <w:br/>
        </w:r>
      </w:ins>
      <w:r>
        <w:rPr>
          <w:rFonts w:ascii="monospace" w:hAnsi="monospace"/>
          <w:sz w:val="16"/>
          <w:szCs w:val="16"/>
        </w:rPr>
        <w:t xml:space="preserve"> </w:t>
      </w:r>
      <w:ins w:id="636" w:author="Unknown Author" w:date="2024-05-30T15:46:00Z">
        <w:r>
          <w:rPr>
            <w:rFonts w:ascii="monospace" w:hAnsi="monospace"/>
            <w:sz w:val="16"/>
            <w:szCs w:val="16"/>
          </w:rPr>
          <w:t xml:space="preserve">* as when an entry in the H5P_mt_list_table_entry_t is updated, we need to update both </w:t>
        </w:r>
        <w:r>
          <w:rPr>
            <w:rFonts w:ascii="monospace" w:hAnsi="monospace"/>
            <w:sz w:val="16"/>
            <w:szCs w:val="16"/>
          </w:rPr>
          <w:br/>
        </w:r>
      </w:ins>
      <w:r>
        <w:rPr>
          <w:rFonts w:ascii="monospace" w:hAnsi="monospace"/>
          <w:sz w:val="16"/>
          <w:szCs w:val="16"/>
        </w:rPr>
        <w:t xml:space="preserve"> </w:t>
      </w:r>
      <w:ins w:id="637" w:author="Unknown Author" w:date="2024-05-30T15:46:00Z">
        <w:r>
          <w:rPr>
            <w:rFonts w:ascii="monospace" w:hAnsi="monospace"/>
            <w:sz w:val="16"/>
            <w:szCs w:val="16"/>
          </w:rPr>
          <w:t xml:space="preserve">* the pointer to and instance H5P_mt_prop_t and the version number in a single atomic </w:t>
        </w:r>
        <w:r>
          <w:rPr>
            <w:rFonts w:ascii="monospace" w:hAnsi="monospace"/>
            <w:sz w:val="16"/>
            <w:szCs w:val="16"/>
          </w:rPr>
          <w:br/>
        </w:r>
      </w:ins>
      <w:r>
        <w:rPr>
          <w:rFonts w:ascii="monospace" w:hAnsi="monospace"/>
          <w:sz w:val="16"/>
          <w:szCs w:val="16"/>
        </w:rPr>
        <w:t xml:space="preserve"> </w:t>
      </w:r>
      <w:ins w:id="638" w:author="Unknown Author" w:date="2024-05-30T15:46:00Z">
        <w:r>
          <w:rPr>
            <w:rFonts w:ascii="monospace" w:hAnsi="monospace"/>
            <w:sz w:val="16"/>
            <w:szCs w:val="16"/>
          </w:rPr>
          <w:t xml:space="preserve">* operation. </w:t>
        </w:r>
        <w:r>
          <w:rPr>
            <w:rFonts w:ascii="monospace" w:hAnsi="monospace"/>
            <w:sz w:val="16"/>
            <w:szCs w:val="16"/>
          </w:rPr>
          <w:br/>
        </w:r>
      </w:ins>
      <w:r>
        <w:rPr>
          <w:rFonts w:ascii="monospace" w:hAnsi="monospace"/>
          <w:sz w:val="16"/>
          <w:szCs w:val="16"/>
        </w:rPr>
        <w:t xml:space="preserve"> </w:t>
      </w:r>
      <w:ins w:id="639"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40" w:author="Unknown Author" w:date="2024-05-30T15:46:00Z">
        <w:r>
          <w:rPr>
            <w:rFonts w:ascii="monospace" w:hAnsi="monospace"/>
            <w:sz w:val="16"/>
            <w:szCs w:val="16"/>
          </w:rPr>
          <w:t xml:space="preserve">* This structure is 128 bits, which allows true atomic operation on many (most?) modern </w:t>
        </w:r>
        <w:r>
          <w:rPr>
            <w:rFonts w:ascii="monospace" w:hAnsi="monospace"/>
            <w:sz w:val="16"/>
            <w:szCs w:val="16"/>
          </w:rPr>
          <w:br/>
        </w:r>
      </w:ins>
      <w:r>
        <w:rPr>
          <w:rFonts w:ascii="monospace" w:hAnsi="monospace"/>
          <w:sz w:val="16"/>
          <w:szCs w:val="16"/>
        </w:rPr>
        <w:t xml:space="preserve"> </w:t>
      </w:r>
      <w:ins w:id="641" w:author="Unknown Author" w:date="2024-05-30T15:46:00Z">
        <w:r>
          <w:rPr>
            <w:rFonts w:ascii="monospace" w:hAnsi="monospace"/>
            <w:sz w:val="16"/>
            <w:szCs w:val="16"/>
          </w:rPr>
          <w:t xml:space="preserve">* CPUs. </w:t>
        </w:r>
        <w:r>
          <w:rPr>
            <w:rFonts w:ascii="monospace" w:hAnsi="monospace"/>
            <w:sz w:val="16"/>
            <w:szCs w:val="16"/>
          </w:rPr>
          <w:br/>
        </w:r>
      </w:ins>
      <w:r>
        <w:rPr>
          <w:rFonts w:ascii="monospace" w:hAnsi="monospace"/>
          <w:sz w:val="16"/>
          <w:szCs w:val="16"/>
        </w:rPr>
        <w:t xml:space="preserve"> </w:t>
      </w:r>
      <w:ins w:id="642"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43" w:author="Unknown Author" w:date="2024-05-30T15:46:00Z">
        <w:r>
          <w:rPr>
            <w:rFonts w:ascii="monospace" w:hAnsi="monospace"/>
            <w:sz w:val="16"/>
            <w:szCs w:val="16"/>
          </w:rPr>
          <w:t xml:space="preserve">* The structure is used in two contexts: </w:t>
        </w:r>
        <w:r>
          <w:rPr>
            <w:rFonts w:ascii="monospace" w:hAnsi="monospace"/>
            <w:sz w:val="16"/>
            <w:szCs w:val="16"/>
          </w:rPr>
          <w:br/>
        </w:r>
      </w:ins>
      <w:r>
        <w:rPr>
          <w:rFonts w:ascii="monospace" w:hAnsi="monospace"/>
          <w:sz w:val="16"/>
          <w:szCs w:val="16"/>
        </w:rPr>
        <w:t xml:space="preserve"> </w:t>
      </w:r>
      <w:ins w:id="644"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45" w:author="Unknown Author" w:date="2024-05-30T15:46:00Z">
        <w:r>
          <w:rPr>
            <w:rFonts w:ascii="monospace" w:hAnsi="monospace"/>
            <w:sz w:val="16"/>
            <w:szCs w:val="16"/>
          </w:rPr>
          <w:t xml:space="preserve">* First to point to the instance of H5P_mt_prop_t in the property list class from </w:t>
        </w:r>
        <w:r>
          <w:rPr>
            <w:rFonts w:ascii="monospace" w:hAnsi="monospace"/>
            <w:sz w:val="16"/>
            <w:szCs w:val="16"/>
          </w:rPr>
          <w:br/>
        </w:r>
      </w:ins>
      <w:r>
        <w:rPr>
          <w:rFonts w:ascii="monospace" w:hAnsi="monospace"/>
          <w:sz w:val="16"/>
          <w:szCs w:val="16"/>
        </w:rPr>
        <w:t xml:space="preserve"> </w:t>
      </w:r>
      <w:ins w:id="646" w:author="Unknown Author" w:date="2024-05-30T15:46:00Z">
        <w:r>
          <w:rPr>
            <w:rFonts w:ascii="monospace" w:hAnsi="monospace"/>
            <w:sz w:val="16"/>
            <w:szCs w:val="16"/>
          </w:rPr>
          <w:t xml:space="preserve">* which the host property list was derived.  In this case, version number should be </w:t>
        </w:r>
        <w:r>
          <w:rPr>
            <w:rFonts w:ascii="monospace" w:hAnsi="monospace"/>
            <w:sz w:val="16"/>
            <w:szCs w:val="16"/>
          </w:rPr>
          <w:br/>
        </w:r>
      </w:ins>
      <w:r>
        <w:rPr>
          <w:rFonts w:ascii="monospace" w:hAnsi="monospace"/>
          <w:sz w:val="16"/>
          <w:szCs w:val="16"/>
        </w:rPr>
        <w:t xml:space="preserve"> </w:t>
      </w:r>
      <w:ins w:id="647" w:author="Unknown Author" w:date="2024-05-30T15:46:00Z">
        <w:r>
          <w:rPr>
            <w:rFonts w:ascii="monospace" w:hAnsi="monospace"/>
            <w:sz w:val="16"/>
            <w:szCs w:val="16"/>
          </w:rPr>
          <w:t xml:space="preserve">* the initial version of the host property list class. </w:t>
        </w:r>
        <w:r>
          <w:rPr>
            <w:rFonts w:ascii="monospace" w:hAnsi="monospace"/>
            <w:sz w:val="16"/>
            <w:szCs w:val="16"/>
          </w:rPr>
          <w:br/>
        </w:r>
      </w:ins>
      <w:r>
        <w:rPr>
          <w:rFonts w:ascii="monospace" w:hAnsi="monospace"/>
          <w:sz w:val="16"/>
          <w:szCs w:val="16"/>
        </w:rPr>
        <w:t xml:space="preserve"> </w:t>
      </w:r>
      <w:ins w:id="648"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49" w:author="Unknown Author" w:date="2024-05-30T15:46:00Z">
        <w:r>
          <w:rPr>
            <w:rFonts w:ascii="monospace" w:hAnsi="monospace"/>
            <w:sz w:val="16"/>
            <w:szCs w:val="16"/>
          </w:rPr>
          <w:t xml:space="preserve">* Second, if the default value of the property has been overwritten, to point to an </w:t>
        </w:r>
        <w:r>
          <w:rPr>
            <w:rFonts w:ascii="monospace" w:hAnsi="monospace"/>
            <w:sz w:val="16"/>
            <w:szCs w:val="16"/>
          </w:rPr>
          <w:br/>
        </w:r>
      </w:ins>
      <w:r>
        <w:rPr>
          <w:rFonts w:ascii="monospace" w:hAnsi="monospace"/>
          <w:sz w:val="16"/>
          <w:szCs w:val="16"/>
        </w:rPr>
        <w:t xml:space="preserve"> </w:t>
      </w:r>
      <w:ins w:id="650" w:author="Unknown Author" w:date="2024-05-30T15:46:00Z">
        <w:r>
          <w:rPr>
            <w:rFonts w:ascii="monospace" w:hAnsi="monospace"/>
            <w:sz w:val="16"/>
            <w:szCs w:val="16"/>
          </w:rPr>
          <w:t xml:space="preserve">* instance of H5P_mt_prop_t in the host property list class's LFSLL of modified or </w:t>
        </w:r>
        <w:r>
          <w:rPr>
            <w:rFonts w:ascii="monospace" w:hAnsi="monospace"/>
            <w:sz w:val="16"/>
            <w:szCs w:val="16"/>
          </w:rPr>
          <w:br/>
        </w:r>
      </w:ins>
      <w:r>
        <w:rPr>
          <w:rFonts w:ascii="monospace" w:hAnsi="monospace"/>
          <w:sz w:val="16"/>
          <w:szCs w:val="16"/>
        </w:rPr>
        <w:t xml:space="preserve"> </w:t>
      </w:r>
      <w:ins w:id="651" w:author="Unknown Author" w:date="2024-05-30T15:46:00Z">
        <w:r>
          <w:rPr>
            <w:rFonts w:ascii="monospace" w:hAnsi="monospace"/>
            <w:sz w:val="16"/>
            <w:szCs w:val="16"/>
          </w:rPr>
          <w:t xml:space="preserve">* added properties.  In this case, the ver field must match the create_version field </w:t>
        </w:r>
        <w:r>
          <w:rPr>
            <w:rFonts w:ascii="monospace" w:hAnsi="monospace"/>
            <w:sz w:val="16"/>
            <w:szCs w:val="16"/>
          </w:rPr>
          <w:br/>
        </w:r>
      </w:ins>
      <w:r>
        <w:rPr>
          <w:rFonts w:ascii="monospace" w:hAnsi="monospace"/>
          <w:sz w:val="16"/>
          <w:szCs w:val="16"/>
        </w:rPr>
        <w:t xml:space="preserve"> </w:t>
      </w:r>
      <w:ins w:id="652" w:author="Unknown Author" w:date="2024-05-30T15:46:00Z">
        <w:r>
          <w:rPr>
            <w:rFonts w:ascii="monospace" w:hAnsi="monospace"/>
            <w:sz w:val="16"/>
            <w:szCs w:val="16"/>
          </w:rPr>
          <w:t xml:space="preserve">* of the instance of H5P_mt_prop_t pointed to by ptr. </w:t>
        </w:r>
        <w:r>
          <w:rPr>
            <w:rFonts w:ascii="monospace" w:hAnsi="monospace"/>
            <w:sz w:val="16"/>
            <w:szCs w:val="16"/>
          </w:rPr>
          <w:br/>
        </w:r>
      </w:ins>
      <w:r>
        <w:rPr>
          <w:rFonts w:ascii="monospace" w:hAnsi="monospace"/>
          <w:sz w:val="16"/>
          <w:szCs w:val="16"/>
        </w:rPr>
        <w:t xml:space="preserve"> </w:t>
      </w:r>
      <w:ins w:id="653"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54" w:author="Unknown Author" w:date="2024-05-30T15:46:00Z">
        <w:r>
          <w:rPr>
            <w:rFonts w:ascii="monospace" w:hAnsi="monospace"/>
            <w:sz w:val="16"/>
            <w:szCs w:val="16"/>
          </w:rPr>
          <w:t xml:space="preserve">* The individual fields of the structure are discussed below: </w:t>
        </w:r>
        <w:r>
          <w:rPr>
            <w:rFonts w:ascii="monospace" w:hAnsi="monospace"/>
            <w:sz w:val="16"/>
            <w:szCs w:val="16"/>
          </w:rPr>
          <w:br/>
        </w:r>
      </w:ins>
      <w:r>
        <w:rPr>
          <w:rFonts w:ascii="monospace" w:hAnsi="monospace"/>
          <w:sz w:val="16"/>
          <w:szCs w:val="16"/>
        </w:rPr>
        <w:t xml:space="preserve"> </w:t>
      </w:r>
      <w:ins w:id="655"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56" w:author="Unknown Author" w:date="2024-05-30T15:46:00Z">
        <w:r>
          <w:rPr>
            <w:rFonts w:ascii="monospace" w:hAnsi="monospace"/>
            <w:sz w:val="16"/>
            <w:szCs w:val="16"/>
          </w:rPr>
          <w:t xml:space="preserve">* ptr:         Pointer to an instance of H5P_mt_prop_t, or NULL. </w:t>
        </w:r>
        <w:r>
          <w:rPr>
            <w:rFonts w:ascii="monospace" w:hAnsi="monospace"/>
            <w:sz w:val="16"/>
            <w:szCs w:val="16"/>
          </w:rPr>
          <w:br/>
        </w:r>
      </w:ins>
      <w:r>
        <w:rPr>
          <w:rFonts w:ascii="monospace" w:hAnsi="monospace"/>
          <w:sz w:val="16"/>
          <w:szCs w:val="16"/>
        </w:rPr>
        <w:t xml:space="preserve"> </w:t>
      </w:r>
      <w:ins w:id="657"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58" w:author="Unknown Author" w:date="2024-05-30T15:46:00Z">
        <w:r>
          <w:rPr>
            <w:rFonts w:ascii="monospace" w:hAnsi="monospace"/>
            <w:sz w:val="16"/>
            <w:szCs w:val="16"/>
          </w:rPr>
          <w:t xml:space="preserve">* ver:         Version number of the host property list class at which this </w:t>
        </w:r>
        <w:r>
          <w:rPr>
            <w:rFonts w:ascii="monospace" w:hAnsi="monospace"/>
            <w:sz w:val="16"/>
            <w:szCs w:val="16"/>
          </w:rPr>
          <w:br/>
        </w:r>
      </w:ins>
      <w:r>
        <w:rPr>
          <w:rFonts w:ascii="monospace" w:hAnsi="monospace"/>
          <w:sz w:val="16"/>
          <w:szCs w:val="16"/>
        </w:rPr>
        <w:t xml:space="preserve"> </w:t>
      </w:r>
      <w:ins w:id="659" w:author="Unknown Author" w:date="2024-05-30T15:46:00Z">
        <w:r>
          <w:rPr>
            <w:rFonts w:ascii="monospace" w:hAnsi="monospace"/>
            <w:sz w:val="16"/>
            <w:szCs w:val="16"/>
          </w:rPr>
          <w:t xml:space="preserve">*              this pointer was set. </w:t>
        </w:r>
        <w:r>
          <w:rPr>
            <w:rFonts w:ascii="monospace" w:hAnsi="monospace"/>
            <w:sz w:val="16"/>
            <w:szCs w:val="16"/>
          </w:rPr>
          <w:br/>
        </w:r>
      </w:ins>
      <w:r>
        <w:rPr>
          <w:rFonts w:ascii="monospace" w:hAnsi="monospace"/>
          <w:sz w:val="16"/>
          <w:szCs w:val="16"/>
        </w:rPr>
        <w:t xml:space="preserve"> </w:t>
      </w:r>
      <w:ins w:id="660"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61" w:author="Unknown Author" w:date="2024-05-30T15:46:00Z">
        <w:r>
          <w:rPr>
            <w:rFonts w:ascii="monospace" w:hAnsi="monospace"/>
            <w:sz w:val="16"/>
            <w:szCs w:val="16"/>
          </w:rPr>
          <w:t xml:space="preserve">****************************************************************************************/ </w:t>
        </w:r>
        <w:r>
          <w:rPr>
            <w:rFonts w:ascii="monospace" w:hAnsi="monospace"/>
            <w:sz w:val="16"/>
            <w:szCs w:val="16"/>
          </w:rPr>
          <w:br/>
        </w:r>
        <w:r>
          <w:rPr>
            <w:rFonts w:ascii="monospace" w:hAnsi="monospace"/>
            <w:sz w:val="16"/>
            <w:szCs w:val="16"/>
          </w:rPr>
          <w:br/>
          <w:t xml:space="preserve">typedef struct H5P_mt_list_prop_ref_t { </w:t>
        </w:r>
        <w:r>
          <w:rPr>
            <w:rFonts w:ascii="monospace" w:hAnsi="monospace"/>
            <w:sz w:val="16"/>
            <w:szCs w:val="16"/>
          </w:rPr>
          <w:br/>
        </w:r>
        <w:r>
          <w:rPr>
            <w:rFonts w:ascii="monospace" w:hAnsi="monospace"/>
            <w:sz w:val="16"/>
            <w:szCs w:val="16"/>
          </w:rPr>
          <w:br/>
          <w:t xml:space="preserve">    H5P_mt_prop_t *     ptr; </w:t>
        </w:r>
        <w:r>
          <w:rPr>
            <w:rFonts w:ascii="monospace" w:hAnsi="monospace"/>
            <w:sz w:val="16"/>
            <w:szCs w:val="16"/>
          </w:rPr>
          <w:br/>
          <w:t xml:space="preserve">    uint64_t            ver; </w:t>
        </w:r>
        <w:r>
          <w:rPr>
            <w:rFonts w:ascii="monospace" w:hAnsi="monospace"/>
            <w:sz w:val="16"/>
            <w:szCs w:val="16"/>
          </w:rPr>
          <w:br/>
        </w:r>
        <w:r>
          <w:rPr>
            <w:rFonts w:ascii="monospace" w:hAnsi="monospace"/>
            <w:sz w:val="16"/>
            <w:szCs w:val="16"/>
          </w:rPr>
          <w:br/>
          <w:t xml:space="preserve">} H5P_mt_list_prop_ref_t; </w:t>
        </w:r>
        <w:r>
          <w:rPr>
            <w:rFonts w:ascii="monospace" w:hAnsi="monospace"/>
            <w:sz w:val="16"/>
            <w:szCs w:val="16"/>
          </w:rPr>
          <w:br/>
        </w:r>
        <w:r>
          <w:rPr>
            <w:rFonts w:ascii="monospace" w:hAnsi="monospace"/>
            <w:sz w:val="16"/>
            <w:szCs w:val="16"/>
          </w:rPr>
          <w:br/>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r>
      </w:ins>
      <w:r>
        <w:rPr>
          <w:rFonts w:ascii="monospace" w:hAnsi="monospace"/>
          <w:sz w:val="16"/>
          <w:szCs w:val="16"/>
        </w:rPr>
        <w:t xml:space="preserve"> </w:t>
      </w:r>
      <w:ins w:id="662"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63" w:author="Unknown Author" w:date="2024-05-30T15:46:00Z">
        <w:r>
          <w:rPr>
            <w:rFonts w:ascii="monospace" w:hAnsi="monospace"/>
            <w:sz w:val="16"/>
            <w:szCs w:val="16"/>
          </w:rPr>
          <w:t xml:space="preserve">* struct H5P_mt_list_table_entry_t </w:t>
        </w:r>
        <w:r>
          <w:rPr>
            <w:rFonts w:ascii="monospace" w:hAnsi="monospace"/>
            <w:sz w:val="16"/>
            <w:szCs w:val="16"/>
          </w:rPr>
          <w:br/>
        </w:r>
      </w:ins>
      <w:r>
        <w:rPr>
          <w:rFonts w:ascii="monospace" w:hAnsi="monospace"/>
          <w:sz w:val="16"/>
          <w:szCs w:val="16"/>
        </w:rPr>
        <w:t xml:space="preserve"> </w:t>
      </w:r>
      <w:ins w:id="664"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65" w:author="Unknown Author" w:date="2024-05-30T15:46:00Z">
        <w:r>
          <w:rPr>
            <w:rFonts w:ascii="monospace" w:hAnsi="monospace"/>
            <w:sz w:val="16"/>
            <w:szCs w:val="16"/>
          </w:rPr>
          <w:t xml:space="preserve">* An array of instances of H5P_mt_list_table_entry_t is used to create a look up </w:t>
        </w:r>
        <w:r>
          <w:rPr>
            <w:rFonts w:ascii="monospace" w:hAnsi="monospace"/>
            <w:sz w:val="16"/>
            <w:szCs w:val="16"/>
          </w:rPr>
          <w:br/>
        </w:r>
      </w:ins>
      <w:r>
        <w:rPr>
          <w:rFonts w:ascii="monospace" w:hAnsi="monospace"/>
          <w:sz w:val="16"/>
          <w:szCs w:val="16"/>
        </w:rPr>
        <w:t xml:space="preserve"> </w:t>
      </w:r>
      <w:ins w:id="666" w:author="Unknown Author" w:date="2024-05-30T15:46:00Z">
        <w:r>
          <w:rPr>
            <w:rFonts w:ascii="monospace" w:hAnsi="monospace"/>
            <w:sz w:val="16"/>
            <w:szCs w:val="16"/>
          </w:rPr>
          <w:t xml:space="preserve">* table for properties inherited from the parent property list class. </w:t>
        </w:r>
        <w:r>
          <w:rPr>
            <w:rFonts w:ascii="monospace" w:hAnsi="monospace"/>
            <w:sz w:val="16"/>
            <w:szCs w:val="16"/>
          </w:rPr>
          <w:br/>
        </w:r>
      </w:ins>
      <w:r>
        <w:rPr>
          <w:rFonts w:ascii="monospace" w:hAnsi="monospace"/>
          <w:sz w:val="16"/>
          <w:szCs w:val="16"/>
        </w:rPr>
        <w:t xml:space="preserve"> </w:t>
      </w:r>
      <w:ins w:id="667"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68" w:author="Unknown Author" w:date="2024-05-30T15:46:00Z">
        <w:r>
          <w:rPr>
            <w:rFonts w:ascii="monospace" w:hAnsi="monospace"/>
            <w:sz w:val="16"/>
            <w:szCs w:val="16"/>
          </w:rPr>
          <w:t xml:space="preserve">* chksum:      int64_t containing a </w:t>
        </w:r>
        <w:proofErr w:type="gramStart"/>
        <w:r>
          <w:rPr>
            <w:rFonts w:ascii="monospace" w:hAnsi="monospace"/>
            <w:sz w:val="16"/>
            <w:szCs w:val="16"/>
          </w:rPr>
          <w:t>32 bit</w:t>
        </w:r>
        <w:proofErr w:type="gramEnd"/>
        <w:r>
          <w:rPr>
            <w:rFonts w:ascii="monospace" w:hAnsi="monospace"/>
            <w:sz w:val="16"/>
            <w:szCs w:val="16"/>
          </w:rPr>
          <w:t xml:space="preserve"> checksum computed on the name field </w:t>
        </w:r>
        <w:r>
          <w:rPr>
            <w:rFonts w:ascii="monospace" w:hAnsi="monospace"/>
            <w:sz w:val="16"/>
            <w:szCs w:val="16"/>
          </w:rPr>
          <w:br/>
        </w:r>
      </w:ins>
      <w:r>
        <w:rPr>
          <w:rFonts w:ascii="monospace" w:hAnsi="monospace"/>
          <w:sz w:val="16"/>
          <w:szCs w:val="16"/>
        </w:rPr>
        <w:t xml:space="preserve"> </w:t>
      </w:r>
      <w:ins w:id="669" w:author="Unknown Author" w:date="2024-05-30T15:46:00Z">
        <w:r>
          <w:rPr>
            <w:rFonts w:ascii="monospace" w:hAnsi="monospace"/>
            <w:sz w:val="16"/>
            <w:szCs w:val="16"/>
          </w:rPr>
          <w:t xml:space="preserve">*              below. </w:t>
        </w:r>
        <w:r>
          <w:rPr>
            <w:rFonts w:ascii="monospace" w:hAnsi="monospace"/>
            <w:sz w:val="16"/>
            <w:szCs w:val="16"/>
          </w:rPr>
          <w:br/>
        </w:r>
      </w:ins>
      <w:r>
        <w:rPr>
          <w:rFonts w:ascii="monospace" w:hAnsi="monospace"/>
          <w:sz w:val="16"/>
          <w:szCs w:val="16"/>
        </w:rPr>
        <w:t xml:space="preserve"> </w:t>
      </w:r>
      <w:ins w:id="670"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71" w:author="Unknown Author" w:date="2024-05-30T15:46:00Z">
        <w:r>
          <w:rPr>
            <w:rFonts w:ascii="monospace" w:hAnsi="monospace"/>
            <w:sz w:val="16"/>
            <w:szCs w:val="16"/>
          </w:rPr>
          <w:t xml:space="preserve">*              Since this field is constant for the life of the instance of </w:t>
        </w:r>
        <w:r>
          <w:rPr>
            <w:rFonts w:ascii="monospace" w:hAnsi="monospace"/>
            <w:sz w:val="16"/>
            <w:szCs w:val="16"/>
          </w:rPr>
          <w:br/>
        </w:r>
      </w:ins>
      <w:r>
        <w:rPr>
          <w:rFonts w:ascii="monospace" w:hAnsi="monospace"/>
          <w:sz w:val="16"/>
          <w:szCs w:val="16"/>
        </w:rPr>
        <w:t xml:space="preserve"> </w:t>
      </w:r>
      <w:ins w:id="672" w:author="Unknown Author" w:date="2024-05-30T15:46:00Z">
        <w:r>
          <w:rPr>
            <w:rFonts w:ascii="monospace" w:hAnsi="monospace"/>
            <w:sz w:val="16"/>
            <w:szCs w:val="16"/>
          </w:rPr>
          <w:t xml:space="preserve">*              H5P_mt_prop_t, and is set before the instance is visible to more </w:t>
        </w:r>
        <w:r>
          <w:rPr>
            <w:rFonts w:ascii="monospace" w:hAnsi="monospace"/>
            <w:sz w:val="16"/>
            <w:szCs w:val="16"/>
          </w:rPr>
          <w:br/>
        </w:r>
      </w:ins>
      <w:r>
        <w:rPr>
          <w:rFonts w:ascii="monospace" w:hAnsi="monospace"/>
          <w:sz w:val="16"/>
          <w:szCs w:val="16"/>
        </w:rPr>
        <w:t xml:space="preserve"> </w:t>
      </w:r>
      <w:ins w:id="673" w:author="Unknown Author" w:date="2024-05-30T15:46:00Z">
        <w:r>
          <w:rPr>
            <w:rFonts w:ascii="monospace" w:hAnsi="monospace"/>
            <w:sz w:val="16"/>
            <w:szCs w:val="16"/>
          </w:rPr>
          <w:t xml:space="preserve">*              than one thread, it need not be atomic. </w:t>
        </w:r>
        <w:r>
          <w:rPr>
            <w:rFonts w:ascii="monospace" w:hAnsi="monospace"/>
            <w:sz w:val="16"/>
            <w:szCs w:val="16"/>
          </w:rPr>
          <w:br/>
        </w:r>
      </w:ins>
      <w:r>
        <w:rPr>
          <w:rFonts w:ascii="monospace" w:hAnsi="monospace"/>
          <w:sz w:val="16"/>
          <w:szCs w:val="16"/>
        </w:rPr>
        <w:t xml:space="preserve"> </w:t>
      </w:r>
      <w:ins w:id="674"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75" w:author="Unknown Author" w:date="2024-05-30T15:46:00Z">
        <w:r>
          <w:rPr>
            <w:rFonts w:ascii="monospace" w:hAnsi="monospace"/>
            <w:sz w:val="16"/>
            <w:szCs w:val="16"/>
          </w:rPr>
          <w:t xml:space="preserve">* name:        Pointer to a dynamically allocated string containing the name of the </w:t>
        </w:r>
        <w:r>
          <w:rPr>
            <w:rFonts w:ascii="monospace" w:hAnsi="monospace"/>
            <w:sz w:val="16"/>
            <w:szCs w:val="16"/>
          </w:rPr>
          <w:br/>
        </w:r>
      </w:ins>
      <w:r>
        <w:rPr>
          <w:rFonts w:ascii="monospace" w:hAnsi="monospace"/>
          <w:sz w:val="16"/>
          <w:szCs w:val="16"/>
        </w:rPr>
        <w:t xml:space="preserve"> </w:t>
      </w:r>
      <w:ins w:id="676" w:author="Unknown Author" w:date="2024-05-30T15:46:00Z">
        <w:r>
          <w:rPr>
            <w:rFonts w:ascii="monospace" w:hAnsi="monospace"/>
            <w:sz w:val="16"/>
            <w:szCs w:val="16"/>
          </w:rPr>
          <w:t xml:space="preserve">*              property.  This field is not atomic, as the string should be allocated, </w:t>
        </w:r>
        <w:r>
          <w:rPr>
            <w:rFonts w:ascii="monospace" w:hAnsi="monospace"/>
            <w:sz w:val="16"/>
            <w:szCs w:val="16"/>
          </w:rPr>
          <w:br/>
        </w:r>
      </w:ins>
      <w:r>
        <w:rPr>
          <w:rFonts w:ascii="monospace" w:hAnsi="monospace"/>
          <w:sz w:val="16"/>
          <w:szCs w:val="16"/>
        </w:rPr>
        <w:t xml:space="preserve"> </w:t>
      </w:r>
      <w:ins w:id="677" w:author="Unknown Author" w:date="2024-05-30T15:46:00Z">
        <w:r>
          <w:rPr>
            <w:rFonts w:ascii="monospace" w:hAnsi="monospace"/>
            <w:sz w:val="16"/>
            <w:szCs w:val="16"/>
          </w:rPr>
          <w:t xml:space="preserve">*              and initialized, and the name field set before the instance of </w:t>
        </w:r>
        <w:r>
          <w:rPr>
            <w:rFonts w:ascii="monospace" w:hAnsi="monospace"/>
            <w:sz w:val="16"/>
            <w:szCs w:val="16"/>
          </w:rPr>
          <w:br/>
        </w:r>
      </w:ins>
      <w:r>
        <w:rPr>
          <w:rFonts w:ascii="monospace" w:hAnsi="monospace"/>
          <w:sz w:val="16"/>
          <w:szCs w:val="16"/>
        </w:rPr>
        <w:t xml:space="preserve"> </w:t>
      </w:r>
      <w:ins w:id="678" w:author="Unknown Author" w:date="2024-05-30T15:46:00Z">
        <w:r>
          <w:rPr>
            <w:rFonts w:ascii="monospace" w:hAnsi="monospace"/>
            <w:sz w:val="16"/>
            <w:szCs w:val="16"/>
          </w:rPr>
          <w:t xml:space="preserve">*              H5P_mt_prop_t is visible to more than one thread.  Since the name </w:t>
        </w:r>
        <w:r>
          <w:rPr>
            <w:rFonts w:ascii="monospace" w:hAnsi="monospace"/>
            <w:sz w:val="16"/>
            <w:szCs w:val="16"/>
          </w:rPr>
          <w:br/>
        </w:r>
      </w:ins>
      <w:r>
        <w:rPr>
          <w:rFonts w:ascii="monospace" w:hAnsi="monospace"/>
          <w:sz w:val="16"/>
          <w:szCs w:val="16"/>
        </w:rPr>
        <w:t xml:space="preserve"> </w:t>
      </w:r>
      <w:ins w:id="679" w:author="Unknown Author" w:date="2024-05-30T15:46:00Z">
        <w:r>
          <w:rPr>
            <w:rFonts w:ascii="monospace" w:hAnsi="monospace"/>
            <w:sz w:val="16"/>
            <w:szCs w:val="16"/>
          </w:rPr>
          <w:t xml:space="preserve">*              is constant for the life of the instance of H5P_mt_prop_t, this should </w:t>
        </w:r>
        <w:r>
          <w:rPr>
            <w:rFonts w:ascii="monospace" w:hAnsi="monospace"/>
            <w:sz w:val="16"/>
            <w:szCs w:val="16"/>
          </w:rPr>
          <w:br/>
        </w:r>
      </w:ins>
      <w:r>
        <w:rPr>
          <w:rFonts w:ascii="monospace" w:hAnsi="monospace"/>
          <w:sz w:val="16"/>
          <w:szCs w:val="16"/>
        </w:rPr>
        <w:t xml:space="preserve"> </w:t>
      </w:r>
      <w:ins w:id="680" w:author="Unknown Author" w:date="2024-05-30T15:46:00Z">
        <w:r>
          <w:rPr>
            <w:rFonts w:ascii="monospace" w:hAnsi="monospace"/>
            <w:sz w:val="16"/>
            <w:szCs w:val="16"/>
          </w:rPr>
          <w:t xml:space="preserve">*              be sufficient for thread safety. </w:t>
        </w:r>
        <w:r>
          <w:rPr>
            <w:rFonts w:ascii="monospace" w:hAnsi="monospace"/>
            <w:sz w:val="16"/>
            <w:szCs w:val="16"/>
          </w:rPr>
          <w:br/>
        </w:r>
      </w:ins>
      <w:r>
        <w:rPr>
          <w:rFonts w:ascii="monospace" w:hAnsi="monospace"/>
          <w:sz w:val="16"/>
          <w:szCs w:val="16"/>
        </w:rPr>
        <w:t xml:space="preserve"> </w:t>
      </w:r>
      <w:ins w:id="681"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82" w:author="Unknown Author" w:date="2024-05-30T15:46:00Z">
        <w:r>
          <w:rPr>
            <w:rFonts w:ascii="monospace" w:hAnsi="monospace"/>
            <w:sz w:val="16"/>
            <w:szCs w:val="16"/>
          </w:rPr>
          <w:t xml:space="preserve">* base:        Atomic instance of H5P_mt_list_prop_ref_t.  The ptr field points to </w:t>
        </w:r>
        <w:r>
          <w:rPr>
            <w:rFonts w:ascii="monospace" w:hAnsi="monospace"/>
            <w:sz w:val="16"/>
            <w:szCs w:val="16"/>
          </w:rPr>
          <w:br/>
        </w:r>
      </w:ins>
      <w:r>
        <w:rPr>
          <w:rFonts w:ascii="monospace" w:hAnsi="monospace"/>
          <w:sz w:val="16"/>
          <w:szCs w:val="16"/>
        </w:rPr>
        <w:lastRenderedPageBreak/>
        <w:t xml:space="preserve"> </w:t>
      </w:r>
      <w:ins w:id="683" w:author="Unknown Author" w:date="2024-05-30T15:46:00Z">
        <w:r>
          <w:rPr>
            <w:rFonts w:ascii="monospace" w:hAnsi="monospace"/>
            <w:sz w:val="16"/>
            <w:szCs w:val="16"/>
          </w:rPr>
          <w:t xml:space="preserve">*              the instance of H5P_mt_prop_t in the parent property list class, and </w:t>
        </w:r>
        <w:r>
          <w:rPr>
            <w:rFonts w:ascii="monospace" w:hAnsi="monospace"/>
            <w:sz w:val="16"/>
            <w:szCs w:val="16"/>
          </w:rPr>
          <w:br/>
        </w:r>
      </w:ins>
      <w:r>
        <w:rPr>
          <w:rFonts w:ascii="monospace" w:hAnsi="monospace"/>
          <w:sz w:val="16"/>
          <w:szCs w:val="16"/>
        </w:rPr>
        <w:t xml:space="preserve"> </w:t>
      </w:r>
      <w:ins w:id="684" w:author="Unknown Author" w:date="2024-05-30T15:46:00Z">
        <w:r>
          <w:rPr>
            <w:rFonts w:ascii="monospace" w:hAnsi="monospace"/>
            <w:sz w:val="16"/>
            <w:szCs w:val="16"/>
          </w:rPr>
          <w:t xml:space="preserve">*              the ver field should contain the initial version number of the </w:t>
        </w:r>
        <w:r>
          <w:rPr>
            <w:rFonts w:ascii="monospace" w:hAnsi="monospace"/>
            <w:sz w:val="16"/>
            <w:szCs w:val="16"/>
          </w:rPr>
          <w:br/>
        </w:r>
      </w:ins>
      <w:r>
        <w:rPr>
          <w:rFonts w:ascii="monospace" w:hAnsi="monospace"/>
          <w:sz w:val="16"/>
          <w:szCs w:val="16"/>
        </w:rPr>
        <w:t xml:space="preserve"> </w:t>
      </w:r>
      <w:ins w:id="685" w:author="Unknown Author" w:date="2024-05-30T15:46:00Z">
        <w:r>
          <w:rPr>
            <w:rFonts w:ascii="monospace" w:hAnsi="monospace"/>
            <w:sz w:val="16"/>
            <w:szCs w:val="16"/>
          </w:rPr>
          <w:t xml:space="preserve">*              property list. </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pPr>
        <w:rPr>
          <w:rFonts w:ascii="monospace" w:hAnsi="monospace"/>
          <w:sz w:val="16"/>
          <w:szCs w:val="16"/>
        </w:rPr>
      </w:pPr>
      <w:r>
        <w:rPr>
          <w:rFonts w:ascii="monospace" w:hAnsi="monospace"/>
          <w:sz w:val="16"/>
          <w:szCs w:val="16"/>
        </w:rPr>
        <w:t xml:space="preserve"> *              Note that if the instance of H5P_mt_pro_t in the parent property list class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has</w:t>
      </w:r>
      <w:proofErr w:type="gramEnd"/>
      <w:r>
        <w:rPr>
          <w:rFonts w:ascii="monospace" w:hAnsi="monospace"/>
          <w:sz w:val="16"/>
          <w:szCs w:val="16"/>
        </w:rPr>
        <w:t xml:space="preserve"> a create callback, we must copy the property into the new property list,</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and</w:t>
      </w:r>
      <w:proofErr w:type="gramEnd"/>
      <w:r>
        <w:rPr>
          <w:rFonts w:ascii="monospace" w:hAnsi="monospace"/>
          <w:sz w:val="16"/>
          <w:szCs w:val="16"/>
        </w:rPr>
        <w:t xml:space="preserve"> not use the property in the parent property list class as the initial </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value</w:t>
      </w:r>
      <w:proofErr w:type="gramEnd"/>
      <w:r>
        <w:rPr>
          <w:rFonts w:ascii="monospace" w:hAnsi="monospace"/>
          <w:sz w:val="16"/>
          <w:szCs w:val="16"/>
        </w:rPr>
        <w:t xml:space="preserve"> of the property.  In this case, base.ptr is set to NULL, and base.ver</w:t>
      </w:r>
    </w:p>
    <w:p w:rsidR="00D31373" w:rsidRDefault="00000000">
      <w:r>
        <w:rPr>
          <w:rFonts w:ascii="monospace" w:hAnsi="monospace"/>
          <w:sz w:val="16"/>
          <w:szCs w:val="16"/>
        </w:rPr>
        <w:t xml:space="preserve"> *              </w:t>
      </w:r>
      <w:proofErr w:type="gramStart"/>
      <w:r>
        <w:rPr>
          <w:rFonts w:ascii="monospace" w:hAnsi="monospace"/>
          <w:sz w:val="16"/>
          <w:szCs w:val="16"/>
        </w:rPr>
        <w:t>set</w:t>
      </w:r>
      <w:proofErr w:type="gramEnd"/>
      <w:r>
        <w:rPr>
          <w:rFonts w:ascii="monospace" w:hAnsi="monospace"/>
          <w:sz w:val="16"/>
          <w:szCs w:val="16"/>
        </w:rPr>
        <w:t xml:space="preserve"> to 0, the copy is inserted into the lock free singly linked list, and </w:t>
      </w:r>
    </w:p>
    <w:p w:rsidR="00D31373" w:rsidRDefault="00000000">
      <w:r>
        <w:rPr>
          <w:rFonts w:ascii="monospace" w:hAnsi="monospace"/>
          <w:sz w:val="16"/>
          <w:szCs w:val="16"/>
        </w:rPr>
        <w:t xml:space="preserve"> *              curr.ptr points to the copy of the property until such time as the value of </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value</w:t>
      </w:r>
      <w:proofErr w:type="gramEnd"/>
      <w:r>
        <w:rPr>
          <w:rFonts w:ascii="monospace" w:hAnsi="monospace"/>
          <w:sz w:val="16"/>
          <w:szCs w:val="16"/>
        </w:rPr>
        <w:t xml:space="preserve"> of the property is modified.  In this case, curr.ver is initialized to</w:t>
      </w:r>
    </w:p>
    <w:p w:rsidR="00D31373" w:rsidRDefault="00000000">
      <w:r>
        <w:rPr>
          <w:rFonts w:ascii="monospace" w:hAnsi="monospace"/>
          <w:sz w:val="16"/>
          <w:szCs w:val="16"/>
        </w:rPr>
        <w:t xml:space="preserve"> *              </w:t>
      </w:r>
      <w:proofErr w:type="gramStart"/>
      <w:r>
        <w:rPr>
          <w:rFonts w:ascii="monospace" w:hAnsi="monospace"/>
          <w:sz w:val="16"/>
          <w:szCs w:val="16"/>
        </w:rPr>
        <w:t>the</w:t>
      </w:r>
      <w:proofErr w:type="gramEnd"/>
      <w:r>
        <w:rPr>
          <w:rFonts w:ascii="monospace" w:hAnsi="monospace"/>
          <w:sz w:val="16"/>
          <w:szCs w:val="16"/>
        </w:rPr>
        <w:t xml:space="preserve"> initial version of the property list.</w:t>
      </w:r>
      <w:ins w:id="686" w:author="Unknown Author" w:date="2024-05-30T15:46:00Z">
        <w:r>
          <w:rPr>
            <w:rFonts w:ascii="monospace" w:hAnsi="monospace"/>
            <w:sz w:val="16"/>
            <w:szCs w:val="16"/>
          </w:rPr>
          <w:br/>
        </w:r>
      </w:ins>
      <w:r>
        <w:rPr>
          <w:rFonts w:ascii="monospace" w:hAnsi="monospace"/>
          <w:sz w:val="16"/>
          <w:szCs w:val="16"/>
        </w:rPr>
        <w:t xml:space="preserve"> </w:t>
      </w:r>
      <w:ins w:id="687"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88" w:author="Unknown Author" w:date="2024-05-30T15:46:00Z">
        <w:r>
          <w:rPr>
            <w:rFonts w:ascii="monospace" w:hAnsi="monospace"/>
            <w:sz w:val="16"/>
            <w:szCs w:val="16"/>
          </w:rPr>
          <w:t xml:space="preserve">* base_delete_version: Property lists derived from a property list class must not </w:t>
        </w:r>
        <w:r>
          <w:rPr>
            <w:rFonts w:ascii="monospace" w:hAnsi="monospace"/>
            <w:sz w:val="16"/>
            <w:szCs w:val="16"/>
          </w:rPr>
          <w:br/>
        </w:r>
      </w:ins>
      <w:r>
        <w:rPr>
          <w:rFonts w:ascii="monospace" w:hAnsi="monospace"/>
          <w:sz w:val="16"/>
          <w:szCs w:val="16"/>
        </w:rPr>
        <w:t xml:space="preserve"> </w:t>
      </w:r>
      <w:ins w:id="689" w:author="Unknown Author" w:date="2024-05-30T15:46:00Z">
        <w:r>
          <w:rPr>
            <w:rFonts w:ascii="monospace" w:hAnsi="monospace"/>
            <w:sz w:val="16"/>
            <w:szCs w:val="16"/>
          </w:rPr>
          <w:t xml:space="preserve">*              modify properties in the parent property list class.  Thus they </w:t>
        </w:r>
        <w:r>
          <w:rPr>
            <w:rFonts w:ascii="monospace" w:hAnsi="monospace"/>
            <w:sz w:val="16"/>
            <w:szCs w:val="16"/>
          </w:rPr>
          <w:br/>
        </w:r>
      </w:ins>
      <w:r>
        <w:rPr>
          <w:rFonts w:ascii="monospace" w:hAnsi="monospace"/>
          <w:sz w:val="16"/>
          <w:szCs w:val="16"/>
        </w:rPr>
        <w:t xml:space="preserve"> </w:t>
      </w:r>
      <w:ins w:id="690" w:author="Unknown Author" w:date="2024-05-30T15:46:00Z">
        <w:r>
          <w:rPr>
            <w:rFonts w:ascii="monospace" w:hAnsi="monospace"/>
            <w:sz w:val="16"/>
            <w:szCs w:val="16"/>
          </w:rPr>
          <w:t xml:space="preserve">*              must maintain their own create and delete versions.  The create </w:t>
        </w:r>
        <w:r>
          <w:rPr>
            <w:rFonts w:ascii="monospace" w:hAnsi="monospace"/>
            <w:sz w:val="16"/>
            <w:szCs w:val="16"/>
          </w:rPr>
          <w:br/>
        </w:r>
      </w:ins>
      <w:r>
        <w:rPr>
          <w:rFonts w:ascii="monospace" w:hAnsi="monospace"/>
          <w:sz w:val="16"/>
          <w:szCs w:val="16"/>
        </w:rPr>
        <w:t xml:space="preserve"> </w:t>
      </w:r>
      <w:ins w:id="691" w:author="Unknown Author" w:date="2024-05-30T15:46:00Z">
        <w:r>
          <w:rPr>
            <w:rFonts w:ascii="monospace" w:hAnsi="monospace"/>
            <w:sz w:val="16"/>
            <w:szCs w:val="16"/>
          </w:rPr>
          <w:t xml:space="preserve">*              version is simply the initial version of the property list, and </w:t>
        </w:r>
        <w:r>
          <w:rPr>
            <w:rFonts w:ascii="monospace" w:hAnsi="monospace"/>
            <w:sz w:val="16"/>
            <w:szCs w:val="16"/>
          </w:rPr>
          <w:br/>
        </w:r>
      </w:ins>
      <w:r>
        <w:rPr>
          <w:rFonts w:ascii="monospace" w:hAnsi="monospace"/>
          <w:sz w:val="16"/>
          <w:szCs w:val="16"/>
        </w:rPr>
        <w:t xml:space="preserve"> </w:t>
      </w:r>
      <w:ins w:id="692" w:author="Unknown Author" w:date="2024-05-30T15:46:00Z">
        <w:r>
          <w:rPr>
            <w:rFonts w:ascii="monospace" w:hAnsi="monospace"/>
            <w:sz w:val="16"/>
            <w:szCs w:val="16"/>
          </w:rPr>
          <w:t xml:space="preserve">*              is stored in the base.ver field.  However, if the property is </w:t>
        </w:r>
        <w:r>
          <w:rPr>
            <w:rFonts w:ascii="monospace" w:hAnsi="monospace"/>
            <w:sz w:val="16"/>
            <w:szCs w:val="16"/>
          </w:rPr>
          <w:br/>
        </w:r>
      </w:ins>
      <w:r>
        <w:rPr>
          <w:rFonts w:ascii="monospace" w:hAnsi="monospace"/>
          <w:sz w:val="16"/>
          <w:szCs w:val="16"/>
        </w:rPr>
        <w:t xml:space="preserve"> </w:t>
      </w:r>
      <w:ins w:id="693" w:author="Unknown Author" w:date="2024-05-30T15:46:00Z">
        <w:r>
          <w:rPr>
            <w:rFonts w:ascii="monospace" w:hAnsi="monospace"/>
            <w:sz w:val="16"/>
            <w:szCs w:val="16"/>
          </w:rPr>
          <w:t xml:space="preserve">*              deleted from the property list, we must have a delete version to </w:t>
        </w:r>
        <w:r>
          <w:rPr>
            <w:rFonts w:ascii="monospace" w:hAnsi="monospace"/>
            <w:sz w:val="16"/>
            <w:szCs w:val="16"/>
          </w:rPr>
          <w:br/>
        </w:r>
      </w:ins>
      <w:r>
        <w:rPr>
          <w:rFonts w:ascii="monospace" w:hAnsi="monospace"/>
          <w:sz w:val="16"/>
          <w:szCs w:val="16"/>
        </w:rPr>
        <w:t xml:space="preserve"> </w:t>
      </w:r>
      <w:ins w:id="694" w:author="Unknown Author" w:date="2024-05-30T15:46:00Z">
        <w:r>
          <w:rPr>
            <w:rFonts w:ascii="monospace" w:hAnsi="monospace"/>
            <w:sz w:val="16"/>
            <w:szCs w:val="16"/>
          </w:rPr>
          <w:t xml:space="preserve">*              indicate the property list version at which this took place. </w:t>
        </w:r>
        <w:r>
          <w:rPr>
            <w:rFonts w:ascii="monospace" w:hAnsi="monospace"/>
            <w:sz w:val="16"/>
            <w:szCs w:val="16"/>
          </w:rPr>
          <w:br/>
        </w:r>
      </w:ins>
      <w:r>
        <w:rPr>
          <w:rFonts w:ascii="monospace" w:hAnsi="monospace"/>
          <w:sz w:val="16"/>
          <w:szCs w:val="16"/>
        </w:rPr>
        <w:t xml:space="preserve"> </w:t>
      </w:r>
      <w:ins w:id="695" w:author="Unknown Author" w:date="2024-05-30T15:46: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696" w:author="Unknown Author" w:date="2024-05-30T15:46:00Z">
        <w:r>
          <w:rPr>
            <w:rFonts w:ascii="monospace" w:hAnsi="monospace"/>
            <w:sz w:val="16"/>
            <w:szCs w:val="16"/>
          </w:rPr>
          <w:t xml:space="preserve">*              The atomic uint64_t base_delete_version exists to serve this purpose. </w:t>
        </w:r>
        <w:r>
          <w:rPr>
            <w:rFonts w:ascii="monospace" w:hAnsi="monospace"/>
            <w:sz w:val="16"/>
            <w:szCs w:val="16"/>
          </w:rPr>
          <w:br/>
        </w:r>
      </w:ins>
      <w:r>
        <w:rPr>
          <w:rFonts w:ascii="monospace" w:hAnsi="monospace"/>
          <w:sz w:val="16"/>
          <w:szCs w:val="16"/>
        </w:rPr>
        <w:t xml:space="preserve"> </w:t>
      </w:r>
      <w:ins w:id="697" w:author="Unknown Author" w:date="2024-05-30T15:46:00Z">
        <w:r>
          <w:rPr>
            <w:rFonts w:ascii="monospace" w:hAnsi="monospace"/>
            <w:sz w:val="16"/>
            <w:szCs w:val="16"/>
          </w:rPr>
          <w:t xml:space="preserve">*              </w:t>
        </w:r>
        <w:proofErr w:type="gramStart"/>
        <w:r>
          <w:rPr>
            <w:rFonts w:ascii="monospace" w:hAnsi="monospace"/>
            <w:sz w:val="16"/>
            <w:szCs w:val="16"/>
          </w:rPr>
          <w:t>if</w:t>
        </w:r>
        <w:proofErr w:type="gramEnd"/>
        <w:r>
          <w:rPr>
            <w:rFonts w:ascii="monospace" w:hAnsi="monospace"/>
            <w:sz w:val="16"/>
            <w:szCs w:val="16"/>
          </w:rPr>
          <w:t xml:space="preserve"> the base version of the property has not been deleted, this field </w:t>
        </w:r>
        <w:r>
          <w:rPr>
            <w:rFonts w:ascii="monospace" w:hAnsi="monospace"/>
            <w:sz w:val="16"/>
            <w:szCs w:val="16"/>
          </w:rPr>
          <w:br/>
        </w:r>
      </w:ins>
      <w:r>
        <w:rPr>
          <w:rFonts w:ascii="monospace" w:hAnsi="monospace"/>
          <w:sz w:val="16"/>
          <w:szCs w:val="16"/>
        </w:rPr>
        <w:t xml:space="preserve"> </w:t>
      </w:r>
      <w:ins w:id="698" w:author="Unknown Author" w:date="2024-05-30T15:46:00Z">
        <w:r>
          <w:rPr>
            <w:rFonts w:ascii="monospace" w:hAnsi="monospace"/>
            <w:sz w:val="16"/>
            <w:szCs w:val="16"/>
          </w:rPr>
          <w:t xml:space="preserve">*              will contain zero. </w:t>
        </w:r>
      </w:ins>
      <w:r>
        <w:rPr>
          <w:rFonts w:ascii="monospace" w:hAnsi="monospace"/>
          <w:sz w:val="16"/>
          <w:szCs w:val="16"/>
        </w:rPr>
        <w:t xml:space="preserve">Once set to a non-zero value, it will never change </w:t>
      </w:r>
    </w:p>
    <w:p w:rsidR="00D31373" w:rsidRDefault="00000000">
      <w:r>
        <w:rPr>
          <w:rFonts w:ascii="monospace" w:hAnsi="monospace"/>
          <w:sz w:val="16"/>
          <w:szCs w:val="16"/>
        </w:rPr>
        <w:t xml:space="preserve"> *              </w:t>
      </w:r>
      <w:proofErr w:type="gramStart"/>
      <w:r>
        <w:rPr>
          <w:rFonts w:ascii="monospace" w:hAnsi="monospace"/>
          <w:sz w:val="16"/>
          <w:szCs w:val="16"/>
        </w:rPr>
        <w:t>for</w:t>
      </w:r>
      <w:proofErr w:type="gramEnd"/>
      <w:r>
        <w:rPr>
          <w:rFonts w:ascii="monospace" w:hAnsi="monospace"/>
          <w:sz w:val="16"/>
          <w:szCs w:val="16"/>
        </w:rPr>
        <w:t xml:space="preserve"> the life of the property list.</w:t>
      </w:r>
      <w:ins w:id="699" w:author="Unknown Author" w:date="2024-05-30T15:46:00Z">
        <w:r>
          <w:rPr>
            <w:rFonts w:ascii="monospace" w:hAnsi="monospace"/>
            <w:sz w:val="16"/>
            <w:szCs w:val="16"/>
          </w:rPr>
          <w:br/>
        </w:r>
      </w:ins>
      <w:r>
        <w:rPr>
          <w:rFonts w:ascii="monospace" w:hAnsi="monospace"/>
          <w:sz w:val="16"/>
          <w:szCs w:val="16"/>
        </w:rPr>
        <w:t xml:space="preserve"> </w:t>
      </w:r>
      <w:ins w:id="700" w:author="Unknown Author" w:date="2024-05-30T15:46:00Z">
        <w:r>
          <w:rPr>
            <w:rFonts w:ascii="monospace" w:hAnsi="monospace"/>
            <w:sz w:val="16"/>
            <w:szCs w:val="16"/>
          </w:rPr>
          <w:t>*</w:t>
        </w:r>
        <w:r>
          <w:rPr>
            <w:rFonts w:ascii="monospace" w:hAnsi="monospace"/>
            <w:sz w:val="16"/>
            <w:szCs w:val="16"/>
          </w:rPr>
          <w:br/>
        </w:r>
      </w:ins>
      <w:r>
        <w:rPr>
          <w:rFonts w:ascii="monospace" w:hAnsi="monospace"/>
          <w:sz w:val="16"/>
          <w:szCs w:val="16"/>
        </w:rPr>
        <w:t xml:space="preserve"> </w:t>
      </w:r>
      <w:ins w:id="701" w:author="Unknown Author" w:date="2024-05-30T15:47:00Z">
        <w:r>
          <w:rPr>
            <w:rFonts w:ascii="monospace" w:hAnsi="monospace"/>
            <w:color w:val="000000"/>
            <w:sz w:val="16"/>
            <w:szCs w:val="16"/>
            <w:highlight w:val="white"/>
          </w:rPr>
          <w:t xml:space="preserve">* </w:t>
        </w:r>
        <w:r>
          <w:rPr>
            <w:rFonts w:ascii="monospace" w:hAnsi="monospace"/>
            <w:sz w:val="16"/>
            <w:szCs w:val="16"/>
          </w:rPr>
          <w:br/>
        </w:r>
      </w:ins>
      <w:r>
        <w:rPr>
          <w:rFonts w:ascii="monospace" w:hAnsi="monospace"/>
          <w:sz w:val="16"/>
          <w:szCs w:val="16"/>
        </w:rPr>
        <w:t xml:space="preserve"> </w:t>
      </w:r>
      <w:ins w:id="702" w:author="Unknown Author" w:date="2024-05-30T15:47:00Z">
        <w:r>
          <w:rPr>
            <w:rFonts w:ascii="monospace" w:hAnsi="monospace"/>
            <w:sz w:val="16"/>
            <w:szCs w:val="16"/>
          </w:rPr>
          <w:t xml:space="preserve">* curr:        Atomic instance of H5P_mt_list_prop_ref_t whose ptr and ver fields </w:t>
        </w:r>
        <w:r>
          <w:rPr>
            <w:rFonts w:ascii="monospace" w:hAnsi="monospace"/>
            <w:sz w:val="16"/>
            <w:szCs w:val="16"/>
          </w:rPr>
          <w:br/>
        </w:r>
      </w:ins>
      <w:r>
        <w:rPr>
          <w:rFonts w:ascii="monospace" w:hAnsi="monospace"/>
          <w:sz w:val="16"/>
          <w:szCs w:val="16"/>
        </w:rPr>
        <w:t xml:space="preserve"> </w:t>
      </w:r>
      <w:ins w:id="703" w:author="Unknown Author" w:date="2024-05-30T15:47:00Z">
        <w:r>
          <w:rPr>
            <w:rFonts w:ascii="monospace" w:hAnsi="monospace"/>
            <w:sz w:val="16"/>
            <w:szCs w:val="16"/>
          </w:rPr>
          <w:t xml:space="preserve">*              must be initialized to NULL and 0 respectively. </w:t>
        </w:r>
        <w:r>
          <w:rPr>
            <w:rFonts w:ascii="monospace" w:hAnsi="monospace"/>
            <w:sz w:val="16"/>
            <w:szCs w:val="16"/>
          </w:rPr>
          <w:br/>
        </w:r>
      </w:ins>
      <w:r>
        <w:rPr>
          <w:rFonts w:ascii="monospace" w:hAnsi="monospace"/>
          <w:sz w:val="16"/>
          <w:szCs w:val="16"/>
        </w:rPr>
        <w:t xml:space="preserve"> </w:t>
      </w:r>
      <w:ins w:id="704"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05" w:author="Unknown Author" w:date="2024-05-30T15:47:00Z">
        <w:r>
          <w:rPr>
            <w:rFonts w:ascii="monospace" w:hAnsi="monospace"/>
            <w:sz w:val="16"/>
            <w:szCs w:val="16"/>
          </w:rPr>
          <w:t xml:space="preserve">*              If the value of the inherited property is modified, a new instance of </w:t>
        </w:r>
        <w:r>
          <w:rPr>
            <w:rFonts w:ascii="monospace" w:hAnsi="monospace"/>
            <w:sz w:val="16"/>
            <w:szCs w:val="16"/>
          </w:rPr>
          <w:br/>
        </w:r>
      </w:ins>
      <w:r>
        <w:rPr>
          <w:rFonts w:ascii="monospace" w:hAnsi="monospace"/>
          <w:sz w:val="16"/>
          <w:szCs w:val="16"/>
        </w:rPr>
        <w:t xml:space="preserve"> </w:t>
      </w:r>
      <w:ins w:id="706" w:author="Unknown Author" w:date="2024-05-30T15:47:00Z">
        <w:r>
          <w:rPr>
            <w:rFonts w:ascii="monospace" w:hAnsi="monospace"/>
            <w:sz w:val="16"/>
            <w:szCs w:val="16"/>
          </w:rPr>
          <w:t xml:space="preserve">*              H5P_mt_prop_t is allocated, copying the tag, sentinel, chksum, name, </w:t>
        </w:r>
        <w:r>
          <w:rPr>
            <w:rFonts w:ascii="monospace" w:hAnsi="monospace"/>
            <w:sz w:val="16"/>
            <w:szCs w:val="16"/>
          </w:rPr>
          <w:br/>
        </w:r>
      </w:ins>
      <w:r>
        <w:rPr>
          <w:rFonts w:ascii="monospace" w:hAnsi="monospace"/>
          <w:sz w:val="16"/>
          <w:szCs w:val="16"/>
        </w:rPr>
        <w:t xml:space="preserve"> </w:t>
      </w:r>
      <w:ins w:id="707" w:author="Unknown Author" w:date="2024-05-30T15:47:00Z">
        <w:r>
          <w:rPr>
            <w:rFonts w:ascii="monospace" w:hAnsi="monospace"/>
            <w:sz w:val="16"/>
            <w:szCs w:val="16"/>
          </w:rPr>
          <w:t xml:space="preserve">*              and callback fields from the </w:t>
        </w:r>
      </w:ins>
      <w:r>
        <w:rPr>
          <w:rFonts w:ascii="monospace" w:hAnsi="monospace"/>
          <w:sz w:val="16"/>
          <w:szCs w:val="16"/>
        </w:rPr>
        <w:t>most recent</w:t>
      </w:r>
      <w:ins w:id="708" w:author="Unknown Author" w:date="2024-05-30T15:47:00Z">
        <w:r>
          <w:rPr>
            <w:rFonts w:ascii="monospace" w:hAnsi="monospace"/>
            <w:sz w:val="16"/>
            <w:szCs w:val="16"/>
          </w:rPr>
          <w:t xml:space="preserve"> version of the property</w:t>
        </w:r>
      </w:ins>
      <w:r>
        <w:rPr>
          <w:rFonts w:ascii="monospace" w:hAnsi="monospace"/>
          <w:sz w:val="16"/>
          <w:szCs w:val="16"/>
        </w:rPr>
        <w:t xml:space="preserve"> </w:t>
      </w:r>
    </w:p>
    <w:p w:rsidR="00D31373" w:rsidRDefault="00000000">
      <w:r>
        <w:rPr>
          <w:rFonts w:ascii="monospace" w:hAnsi="monospace"/>
          <w:sz w:val="16"/>
          <w:szCs w:val="16"/>
        </w:rPr>
        <w:t xml:space="preserve"> *              </w:t>
      </w:r>
      <w:proofErr w:type="gramStart"/>
      <w:ins w:id="709" w:author="Unknown Author" w:date="2024-05-30T15:47:00Z">
        <w:r>
          <w:rPr>
            <w:rFonts w:ascii="monospace" w:hAnsi="monospace"/>
            <w:sz w:val="16"/>
            <w:szCs w:val="16"/>
          </w:rPr>
          <w:t>pointed</w:t>
        </w:r>
        <w:proofErr w:type="gramEnd"/>
        <w:r>
          <w:rPr>
            <w:rFonts w:ascii="monospace" w:hAnsi="monospace"/>
            <w:sz w:val="16"/>
            <w:szCs w:val="16"/>
          </w:rPr>
          <w:t xml:space="preserve"> to by </w:t>
        </w:r>
      </w:ins>
      <w:r>
        <w:rPr>
          <w:rFonts w:ascii="monospace" w:hAnsi="monospace"/>
          <w:sz w:val="16"/>
          <w:szCs w:val="16"/>
        </w:rPr>
        <w:t xml:space="preserve">either </w:t>
      </w:r>
      <w:ins w:id="710" w:author="Unknown Author" w:date="2024-05-30T15:47:00Z">
        <w:r>
          <w:rPr>
            <w:rFonts w:ascii="monospace" w:hAnsi="monospace"/>
            <w:sz w:val="16"/>
            <w:szCs w:val="16"/>
          </w:rPr>
          <w:t>base.ptr</w:t>
        </w:r>
      </w:ins>
      <w:r>
        <w:rPr>
          <w:rFonts w:ascii="monospace" w:hAnsi="monospace"/>
          <w:sz w:val="16"/>
          <w:szCs w:val="16"/>
        </w:rPr>
        <w:t xml:space="preserve"> or curr.ptr</w:t>
      </w:r>
      <w:ins w:id="711"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12"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13" w:author="Unknown Author" w:date="2024-05-30T15:47:00Z">
        <w:r>
          <w:rPr>
            <w:rFonts w:ascii="monospace" w:hAnsi="monospace"/>
            <w:sz w:val="16"/>
            <w:szCs w:val="16"/>
          </w:rPr>
          <w:t xml:space="preserve">*              The in_prop_class, and ref_count fields are set to zero, and not used </w:t>
        </w:r>
        <w:r>
          <w:rPr>
            <w:rFonts w:ascii="monospace" w:hAnsi="monospace"/>
            <w:sz w:val="16"/>
            <w:szCs w:val="16"/>
          </w:rPr>
          <w:br/>
        </w:r>
      </w:ins>
      <w:r>
        <w:rPr>
          <w:rFonts w:ascii="monospace" w:hAnsi="monospace"/>
          <w:sz w:val="16"/>
          <w:szCs w:val="16"/>
        </w:rPr>
        <w:t xml:space="preserve"> </w:t>
      </w:r>
      <w:ins w:id="714" w:author="Unknown Author" w:date="2024-05-30T15:47:00Z">
        <w:r>
          <w:rPr>
            <w:rFonts w:ascii="monospace" w:hAnsi="monospace"/>
            <w:sz w:val="16"/>
            <w:szCs w:val="16"/>
          </w:rPr>
          <w:t xml:space="preserve">*              in property lists.  The create_version is set to the version of the </w:t>
        </w:r>
        <w:r>
          <w:rPr>
            <w:rFonts w:ascii="monospace" w:hAnsi="monospace"/>
            <w:sz w:val="16"/>
            <w:szCs w:val="16"/>
          </w:rPr>
          <w:br/>
        </w:r>
      </w:ins>
      <w:r>
        <w:rPr>
          <w:rFonts w:ascii="monospace" w:hAnsi="monospace"/>
          <w:sz w:val="16"/>
          <w:szCs w:val="16"/>
        </w:rPr>
        <w:t xml:space="preserve"> </w:t>
      </w:r>
      <w:ins w:id="715" w:author="Unknown Author" w:date="2024-05-30T15:47:00Z">
        <w:r>
          <w:rPr>
            <w:rFonts w:ascii="monospace" w:hAnsi="monospace"/>
            <w:sz w:val="16"/>
            <w:szCs w:val="16"/>
          </w:rPr>
          <w:t xml:space="preserve">*              property list in which the modified version is set, and the </w:t>
        </w:r>
        <w:r>
          <w:rPr>
            <w:rFonts w:ascii="monospace" w:hAnsi="monospace"/>
            <w:sz w:val="16"/>
            <w:szCs w:val="16"/>
          </w:rPr>
          <w:br/>
        </w:r>
      </w:ins>
      <w:r>
        <w:rPr>
          <w:rFonts w:ascii="monospace" w:hAnsi="monospace"/>
          <w:sz w:val="16"/>
          <w:szCs w:val="16"/>
        </w:rPr>
        <w:t xml:space="preserve"> </w:t>
      </w:r>
      <w:ins w:id="716" w:author="Unknown Author" w:date="2024-05-30T15:47:00Z">
        <w:r>
          <w:rPr>
            <w:rFonts w:ascii="monospace" w:hAnsi="monospace"/>
            <w:sz w:val="16"/>
            <w:szCs w:val="16"/>
          </w:rPr>
          <w:t xml:space="preserve">*              delete_version is set to 0.  The value field is set to point to the </w:t>
        </w:r>
        <w:r>
          <w:rPr>
            <w:rFonts w:ascii="monospace" w:hAnsi="monospace"/>
            <w:sz w:val="16"/>
            <w:szCs w:val="16"/>
          </w:rPr>
          <w:br/>
        </w:r>
      </w:ins>
      <w:r>
        <w:rPr>
          <w:rFonts w:ascii="monospace" w:hAnsi="monospace"/>
          <w:sz w:val="16"/>
          <w:szCs w:val="16"/>
        </w:rPr>
        <w:t xml:space="preserve"> </w:t>
      </w:r>
      <w:ins w:id="717" w:author="Unknown Author" w:date="2024-05-30T15:47:00Z">
        <w:r>
          <w:rPr>
            <w:rFonts w:ascii="monospace" w:hAnsi="monospace"/>
            <w:sz w:val="16"/>
            <w:szCs w:val="16"/>
          </w:rPr>
          <w:t xml:space="preserve">*              new value of the property, and the new instance of H5P_mt_prop_t is </w:t>
        </w:r>
        <w:r>
          <w:rPr>
            <w:rFonts w:ascii="monospace" w:hAnsi="monospace"/>
            <w:sz w:val="16"/>
            <w:szCs w:val="16"/>
          </w:rPr>
          <w:br/>
        </w:r>
      </w:ins>
      <w:r>
        <w:rPr>
          <w:rFonts w:ascii="monospace" w:hAnsi="monospace"/>
          <w:sz w:val="16"/>
          <w:szCs w:val="16"/>
        </w:rPr>
        <w:t xml:space="preserve"> </w:t>
      </w:r>
      <w:ins w:id="718" w:author="Unknown Author" w:date="2024-05-30T15:47:00Z">
        <w:r>
          <w:rPr>
            <w:rFonts w:ascii="monospace" w:hAnsi="monospace"/>
            <w:sz w:val="16"/>
            <w:szCs w:val="16"/>
          </w:rPr>
          <w:t xml:space="preserve">*              inserted into the LFSLL of new / modified properties associated with </w:t>
        </w:r>
        <w:r>
          <w:rPr>
            <w:rFonts w:ascii="monospace" w:hAnsi="monospace"/>
            <w:sz w:val="16"/>
            <w:szCs w:val="16"/>
          </w:rPr>
          <w:br/>
        </w:r>
      </w:ins>
      <w:r>
        <w:rPr>
          <w:rFonts w:ascii="monospace" w:hAnsi="monospace"/>
          <w:sz w:val="16"/>
          <w:szCs w:val="16"/>
        </w:rPr>
        <w:t xml:space="preserve"> </w:t>
      </w:r>
      <w:ins w:id="719" w:author="Unknown Author" w:date="2024-05-30T15:47:00Z">
        <w:r>
          <w:rPr>
            <w:rFonts w:ascii="monospace" w:hAnsi="monospace"/>
            <w:sz w:val="16"/>
            <w:szCs w:val="16"/>
          </w:rPr>
          <w:t xml:space="preserve">*              the host property list. </w:t>
        </w:r>
        <w:r>
          <w:rPr>
            <w:rFonts w:ascii="monospace" w:hAnsi="monospace"/>
            <w:sz w:val="16"/>
            <w:szCs w:val="16"/>
          </w:rPr>
          <w:br/>
        </w:r>
      </w:ins>
      <w:r>
        <w:rPr>
          <w:rFonts w:ascii="monospace" w:hAnsi="monospace"/>
          <w:sz w:val="16"/>
          <w:szCs w:val="16"/>
        </w:rPr>
        <w:t xml:space="preserve"> </w:t>
      </w:r>
      <w:ins w:id="720"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21" w:author="Unknown Author" w:date="2024-05-30T15:47:00Z">
        <w:r>
          <w:rPr>
            <w:rFonts w:ascii="monospace" w:hAnsi="monospace"/>
            <w:sz w:val="16"/>
            <w:szCs w:val="16"/>
          </w:rPr>
          <w:t xml:space="preserve">*              Next, curr.ptr is set to point to the new instance, and curr.ver is </w:t>
        </w:r>
        <w:r>
          <w:rPr>
            <w:rFonts w:ascii="monospace" w:hAnsi="monospace"/>
            <w:sz w:val="16"/>
            <w:szCs w:val="16"/>
          </w:rPr>
          <w:br/>
        </w:r>
      </w:ins>
      <w:r>
        <w:rPr>
          <w:rFonts w:ascii="monospace" w:hAnsi="monospace"/>
          <w:sz w:val="16"/>
          <w:szCs w:val="16"/>
        </w:rPr>
        <w:t xml:space="preserve"> </w:t>
      </w:r>
      <w:ins w:id="722" w:author="Unknown Author" w:date="2024-05-30T15:47:00Z">
        <w:r>
          <w:rPr>
            <w:rFonts w:ascii="monospace" w:hAnsi="monospace"/>
            <w:sz w:val="16"/>
            <w:szCs w:val="16"/>
          </w:rPr>
          <w:t xml:space="preserve">*              set to its creation version.  Recall that both of these fields are </w:t>
        </w:r>
        <w:r>
          <w:rPr>
            <w:rFonts w:ascii="monospace" w:hAnsi="monospace"/>
            <w:sz w:val="16"/>
            <w:szCs w:val="16"/>
          </w:rPr>
          <w:br/>
        </w:r>
      </w:ins>
      <w:r>
        <w:rPr>
          <w:rFonts w:ascii="monospace" w:hAnsi="monospace"/>
          <w:sz w:val="16"/>
          <w:szCs w:val="16"/>
        </w:rPr>
        <w:t xml:space="preserve"> </w:t>
      </w:r>
      <w:ins w:id="723" w:author="Unknown Author" w:date="2024-05-30T15:47:00Z">
        <w:r>
          <w:rPr>
            <w:rFonts w:ascii="monospace" w:hAnsi="monospace"/>
            <w:sz w:val="16"/>
            <w:szCs w:val="16"/>
          </w:rPr>
          <w:t xml:space="preserve">*              set in a single atomic operation. </w:t>
        </w:r>
        <w:r>
          <w:rPr>
            <w:rFonts w:ascii="monospace" w:hAnsi="monospace"/>
            <w:sz w:val="16"/>
            <w:szCs w:val="16"/>
          </w:rPr>
          <w:br/>
        </w:r>
      </w:ins>
      <w:r>
        <w:rPr>
          <w:rFonts w:ascii="monospace" w:hAnsi="monospace"/>
          <w:sz w:val="16"/>
          <w:szCs w:val="16"/>
        </w:rPr>
        <w:t xml:space="preserve"> </w:t>
      </w:r>
      <w:ins w:id="724"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25" w:author="Unknown Author" w:date="2024-05-30T15:47:00Z">
        <w:r>
          <w:rPr>
            <w:rFonts w:ascii="monospace" w:hAnsi="monospace"/>
            <w:sz w:val="16"/>
            <w:szCs w:val="16"/>
          </w:rPr>
          <w:t xml:space="preserve">*              </w:t>
        </w:r>
        <w:proofErr w:type="gramStart"/>
        <w:r>
          <w:rPr>
            <w:rFonts w:ascii="monospace" w:hAnsi="monospace"/>
            <w:sz w:val="16"/>
            <w:szCs w:val="16"/>
          </w:rPr>
          <w:t>Finally</w:t>
        </w:r>
        <w:proofErr w:type="gramEnd"/>
        <w:r>
          <w:rPr>
            <w:rFonts w:ascii="monospace" w:hAnsi="monospace"/>
            <w:sz w:val="16"/>
            <w:szCs w:val="16"/>
          </w:rPr>
          <w:t xml:space="preserve"> the version of the host property list is incremented to make </w:t>
        </w:r>
        <w:r>
          <w:rPr>
            <w:rFonts w:ascii="monospace" w:hAnsi="monospace"/>
            <w:sz w:val="16"/>
            <w:szCs w:val="16"/>
          </w:rPr>
          <w:br/>
        </w:r>
      </w:ins>
      <w:r>
        <w:rPr>
          <w:rFonts w:ascii="monospace" w:hAnsi="monospace"/>
          <w:sz w:val="16"/>
          <w:szCs w:val="16"/>
        </w:rPr>
        <w:t xml:space="preserve"> </w:t>
      </w:r>
      <w:ins w:id="726" w:author="Unknown Author" w:date="2024-05-30T15:47:00Z">
        <w:r>
          <w:rPr>
            <w:rFonts w:ascii="monospace" w:hAnsi="monospace"/>
            <w:sz w:val="16"/>
            <w:szCs w:val="16"/>
          </w:rPr>
          <w:t xml:space="preserve">*              these changes visible. </w:t>
        </w:r>
        <w:r>
          <w:rPr>
            <w:rFonts w:ascii="monospace" w:hAnsi="monospace"/>
            <w:sz w:val="16"/>
            <w:szCs w:val="16"/>
          </w:rPr>
          <w:br/>
        </w:r>
      </w:ins>
      <w:r>
        <w:rPr>
          <w:rFonts w:ascii="monospace" w:hAnsi="monospace"/>
          <w:sz w:val="16"/>
          <w:szCs w:val="16"/>
        </w:rPr>
        <w:t xml:space="preserve"> </w:t>
      </w:r>
      <w:ins w:id="727"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28" w:author="Unknown Author" w:date="2024-05-30T15:47:00Z">
        <w:r>
          <w:rPr>
            <w:rFonts w:ascii="monospace" w:hAnsi="monospace"/>
            <w:sz w:val="16"/>
            <w:szCs w:val="16"/>
          </w:rPr>
          <w:t xml:space="preserve">****************************************************************************************/ </w:t>
        </w:r>
        <w:r>
          <w:rPr>
            <w:rFonts w:ascii="monospace" w:hAnsi="monospace"/>
            <w:sz w:val="16"/>
            <w:szCs w:val="16"/>
          </w:rPr>
          <w:br/>
        </w:r>
        <w:r>
          <w:rPr>
            <w:rFonts w:ascii="monospace" w:hAnsi="monospace"/>
            <w:sz w:val="16"/>
            <w:szCs w:val="16"/>
          </w:rPr>
          <w:br/>
          <w:t xml:space="preserve">typedef struct H5P_mt_list_table_entry_t { </w:t>
        </w:r>
        <w:r>
          <w:rPr>
            <w:rFonts w:ascii="monospace" w:hAnsi="monospace"/>
            <w:sz w:val="16"/>
            <w:szCs w:val="16"/>
          </w:rPr>
          <w:br/>
        </w:r>
        <w:r>
          <w:rPr>
            <w:rFonts w:ascii="monospace" w:hAnsi="monospace"/>
            <w:sz w:val="16"/>
            <w:szCs w:val="16"/>
          </w:rPr>
          <w:br/>
          <w:t xml:space="preserve">    int64_t                             chksum; </w:t>
        </w:r>
        <w:r>
          <w:rPr>
            <w:rFonts w:ascii="monospace" w:hAnsi="monospace"/>
            <w:sz w:val="16"/>
            <w:szCs w:val="16"/>
          </w:rPr>
          <w:br/>
          <w:t xml:space="preserve">    char *                              name; </w:t>
        </w:r>
        <w:r>
          <w:rPr>
            <w:rFonts w:ascii="monospace" w:hAnsi="monospace"/>
            <w:sz w:val="16"/>
            <w:szCs w:val="16"/>
          </w:rPr>
          <w:br/>
          <w:t xml:space="preserve">    _Atomic H5P_mt_list_prop_ref_t      base; </w:t>
        </w:r>
        <w:r>
          <w:rPr>
            <w:rFonts w:ascii="monospace" w:hAnsi="monospace"/>
            <w:sz w:val="16"/>
            <w:szCs w:val="16"/>
          </w:rPr>
          <w:br/>
          <w:t xml:space="preserve">    _Atomic uint64_t                    base_delete_version; </w:t>
        </w:r>
        <w:r>
          <w:rPr>
            <w:rFonts w:ascii="monospace" w:hAnsi="monospace"/>
            <w:sz w:val="16"/>
            <w:szCs w:val="16"/>
          </w:rPr>
          <w:br/>
          <w:t xml:space="preserve">    _Atomic H5P_mt_list_prop_ref_t      curr; </w:t>
        </w:r>
        <w:r>
          <w:rPr>
            <w:rFonts w:ascii="monospace" w:hAnsi="monospace"/>
            <w:sz w:val="16"/>
            <w:szCs w:val="16"/>
          </w:rPr>
          <w:br/>
        </w:r>
        <w:r>
          <w:rPr>
            <w:rFonts w:ascii="monospace" w:hAnsi="monospace"/>
            <w:sz w:val="16"/>
            <w:szCs w:val="16"/>
          </w:rPr>
          <w:br/>
          <w:t xml:space="preserve">} H5P_mt_list_table_entry_t; </w:t>
        </w:r>
      </w:ins>
    </w:p>
    <w:p w:rsidR="00D31373" w:rsidRDefault="00000000">
      <w:ins w:id="729" w:author="Unknown Author" w:date="2024-05-30T15:47:00Z">
        <w:r>
          <w:rPr>
            <w:rFonts w:ascii="monospace" w:hAnsi="monospace"/>
            <w:sz w:val="16"/>
            <w:szCs w:val="16"/>
          </w:rPr>
          <w:br/>
        </w:r>
        <w:r>
          <w:rPr>
            <w:rFonts w:ascii="monospace" w:hAnsi="monospace"/>
            <w:sz w:val="16"/>
            <w:szCs w:val="16"/>
          </w:rPr>
          <w:br/>
        </w:r>
        <w:r>
          <w:rPr>
            <w:rFonts w:ascii="monospace" w:hAnsi="monospace"/>
            <w:color w:val="000000"/>
            <w:sz w:val="16"/>
            <w:szCs w:val="16"/>
            <w:highlight w:val="white"/>
          </w:rPr>
          <w:t xml:space="preserve">/**************************************************************************************** </w:t>
        </w:r>
        <w:r>
          <w:rPr>
            <w:rFonts w:ascii="monospace" w:hAnsi="monospace"/>
            <w:sz w:val="16"/>
            <w:szCs w:val="16"/>
          </w:rPr>
          <w:br/>
        </w:r>
      </w:ins>
      <w:r>
        <w:rPr>
          <w:rFonts w:ascii="monospace" w:hAnsi="monospace"/>
          <w:sz w:val="16"/>
          <w:szCs w:val="16"/>
        </w:rPr>
        <w:t xml:space="preserve"> </w:t>
      </w:r>
      <w:ins w:id="730"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31" w:author="Unknown Author" w:date="2024-05-30T15:47:00Z">
        <w:r>
          <w:rPr>
            <w:rFonts w:ascii="monospace" w:hAnsi="monospace"/>
            <w:sz w:val="16"/>
            <w:szCs w:val="16"/>
          </w:rPr>
          <w:t xml:space="preserve">* struct H5P_mt_list_t </w:t>
        </w:r>
        <w:r>
          <w:rPr>
            <w:rFonts w:ascii="monospace" w:hAnsi="monospace"/>
            <w:sz w:val="16"/>
            <w:szCs w:val="16"/>
          </w:rPr>
          <w:br/>
        </w:r>
      </w:ins>
      <w:r>
        <w:rPr>
          <w:rFonts w:ascii="monospace" w:hAnsi="monospace"/>
          <w:sz w:val="16"/>
          <w:szCs w:val="16"/>
        </w:rPr>
        <w:t xml:space="preserve"> </w:t>
      </w:r>
      <w:ins w:id="732"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33" w:author="Unknown Author" w:date="2024-05-30T15:47:00Z">
        <w:r>
          <w:rPr>
            <w:rFonts w:ascii="monospace" w:hAnsi="monospace"/>
            <w:sz w:val="16"/>
            <w:szCs w:val="16"/>
          </w:rPr>
          <w:t xml:space="preserve">* Revised version of H5P_genlist_t designed for use in a multi-thread safe version </w:t>
        </w:r>
        <w:r>
          <w:rPr>
            <w:rFonts w:ascii="monospace" w:hAnsi="monospace"/>
            <w:sz w:val="16"/>
            <w:szCs w:val="16"/>
          </w:rPr>
          <w:br/>
        </w:r>
      </w:ins>
      <w:r>
        <w:rPr>
          <w:rFonts w:ascii="monospace" w:hAnsi="monospace"/>
          <w:sz w:val="16"/>
          <w:szCs w:val="16"/>
        </w:rPr>
        <w:t xml:space="preserve"> </w:t>
      </w:r>
      <w:ins w:id="734" w:author="Unknown Author" w:date="2024-05-30T15:47:00Z">
        <w:r>
          <w:rPr>
            <w:rFonts w:ascii="monospace" w:hAnsi="monospace"/>
            <w:sz w:val="16"/>
            <w:szCs w:val="16"/>
          </w:rPr>
          <w:t xml:space="preserve">* of the HDF5 property list module (H5P). </w:t>
        </w:r>
        <w:r>
          <w:rPr>
            <w:rFonts w:ascii="monospace" w:hAnsi="monospace"/>
            <w:sz w:val="16"/>
            <w:szCs w:val="16"/>
          </w:rPr>
          <w:br/>
        </w:r>
      </w:ins>
      <w:r>
        <w:rPr>
          <w:rFonts w:ascii="monospace" w:hAnsi="monospace"/>
          <w:sz w:val="16"/>
          <w:szCs w:val="16"/>
        </w:rPr>
        <w:lastRenderedPageBreak/>
        <w:t xml:space="preserve"> </w:t>
      </w:r>
      <w:ins w:id="735"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36" w:author="Unknown Author" w:date="2024-05-30T15:47:00Z">
        <w:r>
          <w:rPr>
            <w:rFonts w:ascii="monospace" w:hAnsi="monospace"/>
            <w:sz w:val="16"/>
            <w:szCs w:val="16"/>
          </w:rPr>
          <w:t xml:space="preserve">* At the conceptual level, a property list class is simply a list of properties -- i.e. </w:t>
        </w:r>
      </w:ins>
    </w:p>
    <w:p w:rsidR="00D31373" w:rsidRDefault="00000000">
      <w:r>
        <w:rPr>
          <w:rFonts w:ascii="monospace" w:hAnsi="monospace"/>
          <w:sz w:val="16"/>
          <w:szCs w:val="16"/>
        </w:rPr>
        <w:t xml:space="preserve"> </w:t>
      </w:r>
      <w:ins w:id="737" w:author="Unknown Author" w:date="2024-05-30T15:47:00Z">
        <w:r>
          <w:rPr>
            <w:rFonts w:ascii="monospace" w:hAnsi="monospace"/>
            <w:sz w:val="16"/>
            <w:szCs w:val="16"/>
          </w:rPr>
          <w:t xml:space="preserve">* </w:t>
        </w:r>
        <w:proofErr w:type="gramStart"/>
        <w:r>
          <w:rPr>
            <w:rFonts w:ascii="monospace" w:hAnsi="monospace"/>
            <w:sz w:val="16"/>
            <w:szCs w:val="16"/>
          </w:rPr>
          <w:t>name</w:t>
        </w:r>
        <w:proofErr w:type="gramEnd"/>
        <w:r>
          <w:rPr>
            <w:rFonts w:ascii="monospace" w:hAnsi="monospace"/>
            <w:sz w:val="16"/>
            <w:szCs w:val="16"/>
          </w:rPr>
          <w:t xml:space="preserve"> value pairs. </w:t>
        </w:r>
        <w:r>
          <w:rPr>
            <w:rFonts w:ascii="monospace" w:hAnsi="monospace"/>
            <w:sz w:val="16"/>
            <w:szCs w:val="16"/>
          </w:rPr>
          <w:br/>
        </w:r>
      </w:ins>
      <w:r>
        <w:rPr>
          <w:rFonts w:ascii="monospace" w:hAnsi="monospace"/>
          <w:sz w:val="16"/>
          <w:szCs w:val="16"/>
        </w:rPr>
        <w:t xml:space="preserve"> </w:t>
      </w:r>
      <w:ins w:id="738"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39" w:author="Unknown Author" w:date="2024-05-30T15:47:00Z">
        <w:r>
          <w:rPr>
            <w:rFonts w:ascii="monospace" w:hAnsi="monospace"/>
            <w:sz w:val="16"/>
            <w:szCs w:val="16"/>
          </w:rPr>
          <w:t xml:space="preserve">* When a property list is created, it incorporates a list of properties with default </w:t>
        </w:r>
        <w:r>
          <w:rPr>
            <w:rFonts w:ascii="monospace" w:hAnsi="monospace"/>
            <w:sz w:val="16"/>
            <w:szCs w:val="16"/>
          </w:rPr>
          <w:br/>
        </w:r>
      </w:ins>
      <w:r>
        <w:rPr>
          <w:rFonts w:ascii="monospace" w:hAnsi="monospace"/>
          <w:sz w:val="16"/>
          <w:szCs w:val="16"/>
        </w:rPr>
        <w:t xml:space="preserve"> </w:t>
      </w:r>
      <w:ins w:id="740" w:author="Unknown Author" w:date="2024-05-30T15:47:00Z">
        <w:r>
          <w:rPr>
            <w:rFonts w:ascii="monospace" w:hAnsi="monospace"/>
            <w:sz w:val="16"/>
            <w:szCs w:val="16"/>
          </w:rPr>
          <w:t xml:space="preserve">* values from its parent property list class at the version at which the creation of </w:t>
        </w:r>
        <w:r>
          <w:rPr>
            <w:rFonts w:ascii="monospace" w:hAnsi="monospace"/>
            <w:sz w:val="16"/>
            <w:szCs w:val="16"/>
          </w:rPr>
          <w:br/>
        </w:r>
      </w:ins>
      <w:r>
        <w:rPr>
          <w:rFonts w:ascii="monospace" w:hAnsi="monospace"/>
          <w:sz w:val="16"/>
          <w:szCs w:val="16"/>
        </w:rPr>
        <w:t xml:space="preserve"> </w:t>
      </w:r>
      <w:ins w:id="741" w:author="Unknown Author" w:date="2024-05-30T15:47:00Z">
        <w:r>
          <w:rPr>
            <w:rFonts w:ascii="monospace" w:hAnsi="monospace"/>
            <w:sz w:val="16"/>
            <w:szCs w:val="16"/>
          </w:rPr>
          <w:t xml:space="preserve">* the property list was started.  At this time, the number of properties in the property </w:t>
        </w:r>
        <w:r>
          <w:rPr>
            <w:rFonts w:ascii="monospace" w:hAnsi="monospace"/>
            <w:sz w:val="16"/>
            <w:szCs w:val="16"/>
          </w:rPr>
          <w:br/>
        </w:r>
      </w:ins>
      <w:r>
        <w:rPr>
          <w:rFonts w:ascii="monospace" w:hAnsi="monospace"/>
          <w:sz w:val="16"/>
          <w:szCs w:val="16"/>
        </w:rPr>
        <w:t xml:space="preserve"> </w:t>
      </w:r>
      <w:ins w:id="742" w:author="Unknown Author" w:date="2024-05-30T15:47:00Z">
        <w:r>
          <w:rPr>
            <w:rFonts w:ascii="monospace" w:hAnsi="monospace"/>
            <w:sz w:val="16"/>
            <w:szCs w:val="16"/>
          </w:rPr>
          <w:t xml:space="preserve">* list class is determined and stored in the nprops_inherited field. </w:t>
        </w:r>
        <w:r>
          <w:rPr>
            <w:rFonts w:ascii="monospace" w:hAnsi="monospace"/>
            <w:sz w:val="16"/>
            <w:szCs w:val="16"/>
          </w:rPr>
          <w:br/>
        </w:r>
      </w:ins>
      <w:r>
        <w:rPr>
          <w:rFonts w:ascii="monospace" w:hAnsi="monospace"/>
          <w:sz w:val="16"/>
          <w:szCs w:val="16"/>
        </w:rPr>
        <w:t xml:space="preserve"> </w:t>
      </w:r>
      <w:ins w:id="743"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44" w:author="Unknown Author" w:date="2024-05-30T15:47:00Z">
        <w:r>
          <w:rPr>
            <w:rFonts w:ascii="monospace" w:hAnsi="monospace"/>
            <w:sz w:val="16"/>
            <w:szCs w:val="16"/>
          </w:rPr>
          <w:t xml:space="preserve">* This done, an array of H5P_mt_list_table_entry_t of length nprops_inherited is </w:t>
        </w:r>
        <w:r>
          <w:rPr>
            <w:rFonts w:ascii="monospace" w:hAnsi="monospace"/>
            <w:sz w:val="16"/>
            <w:szCs w:val="16"/>
          </w:rPr>
          <w:br/>
        </w:r>
      </w:ins>
      <w:r>
        <w:rPr>
          <w:rFonts w:ascii="monospace" w:hAnsi="monospace"/>
          <w:sz w:val="16"/>
          <w:szCs w:val="16"/>
        </w:rPr>
        <w:t xml:space="preserve"> </w:t>
      </w:r>
      <w:ins w:id="745" w:author="Unknown Author" w:date="2024-05-30T15:47:00Z">
        <w:r>
          <w:rPr>
            <w:rFonts w:ascii="monospace" w:hAnsi="monospace"/>
            <w:sz w:val="16"/>
            <w:szCs w:val="16"/>
          </w:rPr>
          <w:t>* allocated, with the base</w:t>
        </w:r>
      </w:ins>
      <w:r>
        <w:rPr>
          <w:rFonts w:ascii="monospace" w:hAnsi="monospace"/>
          <w:sz w:val="16"/>
          <w:szCs w:val="16"/>
        </w:rPr>
        <w:t>.ptr</w:t>
      </w:r>
      <w:ins w:id="746" w:author="Unknown Author" w:date="2024-05-30T15:47:00Z">
        <w:r>
          <w:rPr>
            <w:rFonts w:ascii="monospace" w:hAnsi="monospace"/>
            <w:sz w:val="16"/>
            <w:szCs w:val="16"/>
          </w:rPr>
          <w:t xml:space="preserve"> field pointing to the associated instance of H5P_mt_prop_t </w:t>
        </w:r>
        <w:r>
          <w:rPr>
            <w:rFonts w:ascii="monospace" w:hAnsi="monospace"/>
            <w:sz w:val="16"/>
            <w:szCs w:val="16"/>
          </w:rPr>
          <w:br/>
        </w:r>
      </w:ins>
      <w:r>
        <w:rPr>
          <w:rFonts w:ascii="monospace" w:hAnsi="monospace"/>
          <w:sz w:val="16"/>
          <w:szCs w:val="16"/>
        </w:rPr>
        <w:t xml:space="preserve"> </w:t>
      </w:r>
      <w:ins w:id="747" w:author="Unknown Author" w:date="2024-05-30T15:47:00Z">
        <w:r>
          <w:rPr>
            <w:rFonts w:ascii="monospace" w:hAnsi="monospace"/>
            <w:sz w:val="16"/>
            <w:szCs w:val="16"/>
          </w:rPr>
          <w:t xml:space="preserve">* in the parent property list classes LFSLL of properties, and the base.ver field set </w:t>
        </w:r>
        <w:r>
          <w:rPr>
            <w:rFonts w:ascii="monospace" w:hAnsi="monospace"/>
            <w:sz w:val="16"/>
            <w:szCs w:val="16"/>
          </w:rPr>
          <w:br/>
        </w:r>
      </w:ins>
      <w:r>
        <w:rPr>
          <w:rFonts w:ascii="monospace" w:hAnsi="monospace"/>
          <w:sz w:val="16"/>
          <w:szCs w:val="16"/>
        </w:rPr>
        <w:t xml:space="preserve"> </w:t>
      </w:r>
      <w:ins w:id="748" w:author="Unknown Author" w:date="2024-05-30T15:47:00Z">
        <w:r>
          <w:rPr>
            <w:rFonts w:ascii="monospace" w:hAnsi="monospace"/>
            <w:sz w:val="16"/>
            <w:szCs w:val="16"/>
          </w:rPr>
          <w:t xml:space="preserve">* to the initial version of the property list.  After this array is initialized, it </w:t>
        </w:r>
        <w:r>
          <w:rPr>
            <w:rFonts w:ascii="monospace" w:hAnsi="monospace"/>
            <w:sz w:val="16"/>
            <w:szCs w:val="16"/>
          </w:rPr>
          <w:br/>
        </w:r>
      </w:ins>
      <w:r>
        <w:rPr>
          <w:rFonts w:ascii="monospace" w:hAnsi="monospace"/>
          <w:sz w:val="16"/>
          <w:szCs w:val="16"/>
        </w:rPr>
        <w:t xml:space="preserve"> </w:t>
      </w:r>
      <w:ins w:id="749" w:author="Unknown Author" w:date="2024-05-30T15:47:00Z">
        <w:r>
          <w:rPr>
            <w:rFonts w:ascii="monospace" w:hAnsi="monospace"/>
            <w:sz w:val="16"/>
            <w:szCs w:val="16"/>
          </w:rPr>
          <w:t xml:space="preserve">* is sorted by chksum and then name, and the lkup_table field is set to point to it. </w:t>
        </w:r>
        <w:r>
          <w:rPr>
            <w:rFonts w:ascii="monospace" w:hAnsi="monospace"/>
            <w:sz w:val="16"/>
            <w:szCs w:val="16"/>
          </w:rPr>
          <w:br/>
        </w:r>
      </w:ins>
      <w:r>
        <w:rPr>
          <w:rFonts w:ascii="monospace" w:hAnsi="monospace"/>
          <w:sz w:val="16"/>
          <w:szCs w:val="16"/>
        </w:rPr>
        <w:t xml:space="preserve"> </w:t>
      </w:r>
      <w:ins w:id="750" w:author="Unknown Author" w:date="2024-05-30T15:47:00Z">
        <w:r>
          <w:rPr>
            <w:rFonts w:ascii="monospace" w:hAnsi="monospace"/>
            <w:sz w:val="16"/>
            <w:szCs w:val="16"/>
          </w:rPr>
          <w:t xml:space="preserve">* Observe that this table allows a log n lookup of properties inherited from the </w:t>
        </w:r>
        <w:r>
          <w:rPr>
            <w:rFonts w:ascii="monospace" w:hAnsi="monospace"/>
            <w:sz w:val="16"/>
            <w:szCs w:val="16"/>
          </w:rPr>
          <w:br/>
        </w:r>
      </w:ins>
      <w:r>
        <w:rPr>
          <w:rFonts w:ascii="monospace" w:hAnsi="monospace"/>
          <w:sz w:val="16"/>
          <w:szCs w:val="16"/>
        </w:rPr>
        <w:t xml:space="preserve"> </w:t>
      </w:r>
      <w:ins w:id="751" w:author="Unknown Author" w:date="2024-05-30T15:47:00Z">
        <w:r>
          <w:rPr>
            <w:rFonts w:ascii="monospace" w:hAnsi="monospace"/>
            <w:sz w:val="16"/>
            <w:szCs w:val="16"/>
          </w:rPr>
          <w:t xml:space="preserve">* parent property list class. </w:t>
        </w:r>
        <w:r>
          <w:rPr>
            <w:rFonts w:ascii="monospace" w:hAnsi="monospace"/>
            <w:sz w:val="16"/>
            <w:szCs w:val="16"/>
          </w:rPr>
          <w:br/>
        </w:r>
      </w:ins>
      <w:r>
        <w:rPr>
          <w:rFonts w:ascii="monospace" w:hAnsi="monospace"/>
          <w:sz w:val="16"/>
          <w:szCs w:val="16"/>
        </w:rPr>
        <w:t xml:space="preserve"> </w:t>
      </w:r>
      <w:ins w:id="752"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53" w:author="Unknown Author" w:date="2024-05-30T15:47:00Z">
        <w:r>
          <w:rPr>
            <w:rFonts w:ascii="monospace" w:hAnsi="monospace"/>
            <w:sz w:val="16"/>
            <w:szCs w:val="16"/>
          </w:rPr>
          <w:t xml:space="preserve">* If the value of any inherited property is modified, a new instance of H5P_mt_prop_t </w:t>
        </w:r>
        <w:r>
          <w:rPr>
            <w:rFonts w:ascii="monospace" w:hAnsi="monospace"/>
            <w:sz w:val="16"/>
            <w:szCs w:val="16"/>
          </w:rPr>
          <w:br/>
        </w:r>
      </w:ins>
      <w:r>
        <w:rPr>
          <w:rFonts w:ascii="monospace" w:hAnsi="monospace"/>
          <w:sz w:val="16"/>
          <w:szCs w:val="16"/>
        </w:rPr>
        <w:t xml:space="preserve"> </w:t>
      </w:r>
      <w:ins w:id="754" w:author="Unknown Author" w:date="2024-05-30T15:47:00Z">
        <w:r>
          <w:rPr>
            <w:rFonts w:ascii="monospace" w:hAnsi="monospace"/>
            <w:sz w:val="16"/>
            <w:szCs w:val="16"/>
          </w:rPr>
          <w:t xml:space="preserve">* is created with the modified value and creation version, and inserted into the </w:t>
        </w:r>
        <w:r>
          <w:rPr>
            <w:rFonts w:ascii="monospace" w:hAnsi="monospace"/>
            <w:sz w:val="16"/>
            <w:szCs w:val="16"/>
          </w:rPr>
          <w:br/>
        </w:r>
      </w:ins>
      <w:r>
        <w:rPr>
          <w:rFonts w:ascii="monospace" w:hAnsi="monospace"/>
          <w:sz w:val="16"/>
          <w:szCs w:val="16"/>
        </w:rPr>
        <w:t xml:space="preserve"> </w:t>
      </w:r>
      <w:ins w:id="755" w:author="Unknown Author" w:date="2024-05-30T15:47:00Z">
        <w:r>
          <w:rPr>
            <w:rFonts w:ascii="monospace" w:hAnsi="monospace"/>
            <w:sz w:val="16"/>
            <w:szCs w:val="16"/>
          </w:rPr>
          <w:t xml:space="preserve">* property list's LFSLL of properties.  The curr.ptr field of the appropriate entry </w:t>
        </w:r>
        <w:r>
          <w:rPr>
            <w:rFonts w:ascii="monospace" w:hAnsi="monospace"/>
            <w:sz w:val="16"/>
            <w:szCs w:val="16"/>
          </w:rPr>
          <w:br/>
        </w:r>
      </w:ins>
      <w:r>
        <w:rPr>
          <w:rFonts w:ascii="monospace" w:hAnsi="monospace"/>
          <w:sz w:val="16"/>
          <w:szCs w:val="16"/>
        </w:rPr>
        <w:t xml:space="preserve"> </w:t>
      </w:r>
      <w:ins w:id="756" w:author="Unknown Author" w:date="2024-05-30T15:47:00Z">
        <w:r>
          <w:rPr>
            <w:rFonts w:ascii="monospace" w:hAnsi="monospace"/>
            <w:sz w:val="16"/>
            <w:szCs w:val="16"/>
          </w:rPr>
          <w:t xml:space="preserve">* in the lookup table is set to point to it, and the curr.ver field is set to the </w:t>
        </w:r>
        <w:r>
          <w:rPr>
            <w:rFonts w:ascii="monospace" w:hAnsi="monospace"/>
            <w:sz w:val="16"/>
            <w:szCs w:val="16"/>
          </w:rPr>
          <w:br/>
        </w:r>
      </w:ins>
      <w:r>
        <w:rPr>
          <w:rFonts w:ascii="monospace" w:hAnsi="monospace"/>
          <w:sz w:val="16"/>
          <w:szCs w:val="16"/>
        </w:rPr>
        <w:t xml:space="preserve"> </w:t>
      </w:r>
      <w:ins w:id="757" w:author="Unknown Author" w:date="2024-05-30T15:47:00Z">
        <w:r>
          <w:rPr>
            <w:rFonts w:ascii="monospace" w:hAnsi="monospace"/>
            <w:sz w:val="16"/>
            <w:szCs w:val="16"/>
          </w:rPr>
          <w:t xml:space="preserve">* version of the property list at which the modification was made.  Finally, the </w:t>
        </w:r>
        <w:r>
          <w:rPr>
            <w:rFonts w:ascii="monospace" w:hAnsi="monospace"/>
            <w:sz w:val="16"/>
            <w:szCs w:val="16"/>
          </w:rPr>
          <w:br/>
        </w:r>
      </w:ins>
      <w:r>
        <w:rPr>
          <w:rFonts w:ascii="monospace" w:hAnsi="monospace"/>
          <w:sz w:val="16"/>
          <w:szCs w:val="16"/>
        </w:rPr>
        <w:t xml:space="preserve"> </w:t>
      </w:r>
      <w:ins w:id="758" w:author="Unknown Author" w:date="2024-05-30T15:47:00Z">
        <w:r>
          <w:rPr>
            <w:rFonts w:ascii="monospace" w:hAnsi="monospace"/>
            <w:sz w:val="16"/>
            <w:szCs w:val="16"/>
          </w:rPr>
          <w:t xml:space="preserve">* property list's curr_version field is incremented to make this modification visible. </w:t>
        </w:r>
        <w:r>
          <w:rPr>
            <w:rFonts w:ascii="monospace" w:hAnsi="monospace"/>
            <w:sz w:val="16"/>
            <w:szCs w:val="16"/>
          </w:rPr>
          <w:br/>
        </w:r>
      </w:ins>
      <w:r>
        <w:rPr>
          <w:rFonts w:ascii="monospace" w:hAnsi="monospace"/>
          <w:sz w:val="16"/>
          <w:szCs w:val="16"/>
        </w:rPr>
        <w:t xml:space="preserve"> </w:t>
      </w:r>
      <w:ins w:id="759"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60" w:author="Unknown Author" w:date="2024-05-30T15:47:00Z">
        <w:r>
          <w:rPr>
            <w:rFonts w:ascii="monospace" w:hAnsi="monospace"/>
            <w:sz w:val="16"/>
            <w:szCs w:val="16"/>
          </w:rPr>
          <w:t xml:space="preserve">* If a new property is added to the property list, it is simply inserted into the </w:t>
        </w:r>
        <w:r>
          <w:rPr>
            <w:rFonts w:ascii="monospace" w:hAnsi="monospace"/>
            <w:sz w:val="16"/>
            <w:szCs w:val="16"/>
          </w:rPr>
          <w:br/>
        </w:r>
      </w:ins>
      <w:r>
        <w:rPr>
          <w:rFonts w:ascii="monospace" w:hAnsi="monospace"/>
          <w:sz w:val="16"/>
          <w:szCs w:val="16"/>
        </w:rPr>
        <w:t xml:space="preserve"> </w:t>
      </w:r>
      <w:ins w:id="761" w:author="Unknown Author" w:date="2024-05-30T15:47:00Z">
        <w:r>
          <w:rPr>
            <w:rFonts w:ascii="monospace" w:hAnsi="monospace"/>
            <w:sz w:val="16"/>
            <w:szCs w:val="16"/>
          </w:rPr>
          <w:t xml:space="preserve">* property list's LFSLL of instances of H5P_mt_prop_t, and the nprops_added field is </w:t>
        </w:r>
        <w:r>
          <w:rPr>
            <w:rFonts w:ascii="monospace" w:hAnsi="monospace"/>
            <w:sz w:val="16"/>
            <w:szCs w:val="16"/>
          </w:rPr>
          <w:br/>
        </w:r>
      </w:ins>
      <w:r>
        <w:rPr>
          <w:rFonts w:ascii="monospace" w:hAnsi="monospace"/>
          <w:sz w:val="16"/>
          <w:szCs w:val="16"/>
        </w:rPr>
        <w:t xml:space="preserve"> </w:t>
      </w:r>
      <w:ins w:id="762" w:author="Unknown Author" w:date="2024-05-30T15:47:00Z">
        <w:r>
          <w:rPr>
            <w:rFonts w:ascii="monospace" w:hAnsi="monospace"/>
            <w:sz w:val="16"/>
            <w:szCs w:val="16"/>
          </w:rPr>
          <w:t xml:space="preserve">* incremented.  On searches, the lookup table is searched first, with the LFSLL being </w:t>
        </w:r>
        <w:r>
          <w:rPr>
            <w:rFonts w:ascii="monospace" w:hAnsi="monospace"/>
            <w:sz w:val="16"/>
            <w:szCs w:val="16"/>
          </w:rPr>
          <w:br/>
        </w:r>
      </w:ins>
      <w:r>
        <w:rPr>
          <w:rFonts w:ascii="monospace" w:hAnsi="monospace"/>
          <w:sz w:val="16"/>
          <w:szCs w:val="16"/>
        </w:rPr>
        <w:t xml:space="preserve"> </w:t>
      </w:r>
      <w:ins w:id="763" w:author="Unknown Author" w:date="2024-05-30T15:47:00Z">
        <w:r>
          <w:rPr>
            <w:rFonts w:ascii="monospace" w:hAnsi="monospace"/>
            <w:sz w:val="16"/>
            <w:szCs w:val="16"/>
          </w:rPr>
          <w:t xml:space="preserve">* searched only if this first search fails, and nprops_added is positive. </w:t>
        </w:r>
        <w:r>
          <w:rPr>
            <w:rFonts w:ascii="monospace" w:hAnsi="monospace"/>
            <w:sz w:val="16"/>
            <w:szCs w:val="16"/>
          </w:rPr>
          <w:br/>
        </w:r>
      </w:ins>
      <w:r>
        <w:rPr>
          <w:rFonts w:ascii="monospace" w:hAnsi="monospace"/>
          <w:sz w:val="16"/>
          <w:szCs w:val="16"/>
        </w:rPr>
        <w:t xml:space="preserve"> </w:t>
      </w:r>
      <w:ins w:id="764"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65" w:author="Unknown Author" w:date="2024-05-30T15:47:00Z">
        <w:r>
          <w:rPr>
            <w:rFonts w:ascii="monospace" w:hAnsi="monospace"/>
            <w:sz w:val="16"/>
            <w:szCs w:val="16"/>
          </w:rPr>
          <w:t xml:space="preserve">* As with the multi-thread version of the property list classes, property lists </w:t>
        </w:r>
        <w:r>
          <w:rPr>
            <w:rFonts w:ascii="monospace" w:hAnsi="monospace"/>
            <w:sz w:val="16"/>
            <w:szCs w:val="16"/>
          </w:rPr>
          <w:br/>
        </w:r>
      </w:ins>
      <w:r>
        <w:rPr>
          <w:rFonts w:ascii="monospace" w:hAnsi="monospace"/>
          <w:sz w:val="16"/>
          <w:szCs w:val="16"/>
        </w:rPr>
        <w:t xml:space="preserve"> </w:t>
      </w:r>
      <w:ins w:id="766" w:author="Unknown Author" w:date="2024-05-30T15:47:00Z">
        <w:r>
          <w:rPr>
            <w:rFonts w:ascii="monospace" w:hAnsi="monospace"/>
            <w:sz w:val="16"/>
            <w:szCs w:val="16"/>
          </w:rPr>
          <w:t xml:space="preserve">* maintain back versions of all properties tagged with the property list version </w:t>
        </w:r>
        <w:r>
          <w:rPr>
            <w:rFonts w:ascii="monospace" w:hAnsi="monospace"/>
            <w:sz w:val="16"/>
            <w:szCs w:val="16"/>
          </w:rPr>
          <w:br/>
        </w:r>
      </w:ins>
      <w:r>
        <w:rPr>
          <w:rFonts w:ascii="monospace" w:hAnsi="monospace"/>
          <w:sz w:val="16"/>
          <w:szCs w:val="16"/>
        </w:rPr>
        <w:t xml:space="preserve"> </w:t>
      </w:r>
      <w:ins w:id="767" w:author="Unknown Author" w:date="2024-05-30T15:47:00Z">
        <w:r>
          <w:rPr>
            <w:rFonts w:ascii="monospace" w:hAnsi="monospace"/>
            <w:sz w:val="16"/>
            <w:szCs w:val="16"/>
          </w:rPr>
          <w:t xml:space="preserve">* in which they were created (and possibly deleted).  Unlike property list classes, </w:t>
        </w:r>
        <w:r>
          <w:rPr>
            <w:rFonts w:ascii="monospace" w:hAnsi="monospace"/>
            <w:sz w:val="16"/>
            <w:szCs w:val="16"/>
          </w:rPr>
          <w:br/>
        </w:r>
      </w:ins>
      <w:r>
        <w:rPr>
          <w:rFonts w:ascii="monospace" w:hAnsi="monospace"/>
          <w:sz w:val="16"/>
          <w:szCs w:val="16"/>
        </w:rPr>
        <w:t xml:space="preserve"> </w:t>
      </w:r>
      <w:ins w:id="768" w:author="Unknown Author" w:date="2024-05-30T15:47:00Z">
        <w:r>
          <w:rPr>
            <w:rFonts w:ascii="monospace" w:hAnsi="monospace"/>
            <w:sz w:val="16"/>
            <w:szCs w:val="16"/>
          </w:rPr>
          <w:t xml:space="preserve">* the properties are not reference counted. </w:t>
        </w:r>
        <w:r>
          <w:rPr>
            <w:rFonts w:ascii="monospace" w:hAnsi="monospace"/>
            <w:sz w:val="16"/>
            <w:szCs w:val="16"/>
          </w:rPr>
          <w:br/>
        </w:r>
      </w:ins>
      <w:r>
        <w:rPr>
          <w:rFonts w:ascii="monospace" w:hAnsi="monospace"/>
          <w:sz w:val="16"/>
          <w:szCs w:val="16"/>
        </w:rPr>
        <w:t xml:space="preserve"> </w:t>
      </w:r>
      <w:ins w:id="769"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70" w:author="Unknown Author" w:date="2024-05-30T15:47:00Z">
        <w:r>
          <w:rPr>
            <w:rFonts w:ascii="monospace" w:hAnsi="monospace"/>
            <w:sz w:val="16"/>
            <w:szCs w:val="16"/>
          </w:rPr>
          <w:t xml:space="preserve">* </w:t>
        </w:r>
      </w:ins>
      <w:r>
        <w:rPr>
          <w:rFonts w:ascii="monospace" w:hAnsi="monospace"/>
          <w:sz w:val="16"/>
          <w:szCs w:val="16"/>
        </w:rPr>
        <w:t>A</w:t>
      </w:r>
      <w:ins w:id="771" w:author="Unknown Author" w:date="2024-05-30T15:47:00Z">
        <w:r>
          <w:rPr>
            <w:rFonts w:ascii="monospace" w:hAnsi="monospace"/>
            <w:sz w:val="16"/>
            <w:szCs w:val="16"/>
          </w:rPr>
          <w:t xml:space="preserve">ll operations on a property list </w:t>
        </w:r>
      </w:ins>
      <w:r>
        <w:rPr>
          <w:rFonts w:ascii="monospace" w:hAnsi="monospace"/>
          <w:sz w:val="16"/>
          <w:szCs w:val="16"/>
        </w:rPr>
        <w:t xml:space="preserve">must </w:t>
      </w:r>
      <w:ins w:id="772" w:author="Unknown Author" w:date="2024-05-30T15:47:00Z">
        <w:r>
          <w:rPr>
            <w:rFonts w:ascii="monospace" w:hAnsi="monospace"/>
            <w:sz w:val="16"/>
            <w:szCs w:val="16"/>
          </w:rPr>
          <w:t>address a specific version,</w:t>
        </w:r>
      </w:ins>
      <w:r>
        <w:rPr>
          <w:rFonts w:ascii="monospace" w:hAnsi="monospace"/>
          <w:sz w:val="16"/>
          <w:szCs w:val="16"/>
        </w:rPr>
        <w:t xml:space="preserve"> which must be no</w:t>
      </w:r>
    </w:p>
    <w:p w:rsidR="00D31373" w:rsidRDefault="00000000">
      <w:r>
        <w:rPr>
          <w:rFonts w:ascii="monospace" w:hAnsi="monospace"/>
          <w:sz w:val="16"/>
          <w:szCs w:val="16"/>
        </w:rPr>
        <w:t xml:space="preserve"> * </w:t>
      </w:r>
      <w:proofErr w:type="gramStart"/>
      <w:r>
        <w:rPr>
          <w:rFonts w:ascii="monospace" w:hAnsi="monospace"/>
          <w:sz w:val="16"/>
          <w:szCs w:val="16"/>
        </w:rPr>
        <w:t>greater</w:t>
      </w:r>
      <w:proofErr w:type="gramEnd"/>
      <w:r>
        <w:rPr>
          <w:rFonts w:ascii="monospace" w:hAnsi="monospace"/>
          <w:sz w:val="16"/>
          <w:szCs w:val="16"/>
        </w:rPr>
        <w:t xml:space="preserve"> than the current version at the start of the operation.</w:t>
      </w:r>
      <w:ins w:id="773" w:author="Unknown Author" w:date="2024-05-30T15:47:00Z">
        <w:r>
          <w:rPr>
            <w:rFonts w:ascii="monospace" w:hAnsi="monospace"/>
            <w:sz w:val="16"/>
            <w:szCs w:val="16"/>
          </w:rPr>
          <w:t xml:space="preserve"> </w:t>
        </w:r>
      </w:ins>
      <w:r>
        <w:rPr>
          <w:rFonts w:ascii="monospace" w:hAnsi="monospace"/>
          <w:sz w:val="16"/>
          <w:szCs w:val="16"/>
        </w:rPr>
        <w:t>As shall be seen,</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this</w:t>
      </w:r>
      <w:proofErr w:type="gramEnd"/>
      <w:r>
        <w:rPr>
          <w:rFonts w:ascii="monospace" w:hAnsi="monospace"/>
          <w:sz w:val="16"/>
          <w:szCs w:val="16"/>
        </w:rPr>
        <w:t xml:space="preserve"> allows us to make all modifications effectively atomic, which in turn allows</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concurrent</w:t>
      </w:r>
      <w:proofErr w:type="gramEnd"/>
      <w:r>
        <w:rPr>
          <w:rFonts w:ascii="monospace" w:hAnsi="monospace"/>
          <w:sz w:val="16"/>
          <w:szCs w:val="16"/>
        </w:rPr>
        <w:t xml:space="preserve"> operations to occur without the potential for data corruption.</w:t>
      </w:r>
    </w:p>
    <w:p w:rsidR="00D31373" w:rsidRDefault="00000000">
      <w:r>
        <w:rPr>
          <w:rFonts w:ascii="monospace" w:hAnsi="monospace"/>
          <w:sz w:val="16"/>
          <w:szCs w:val="16"/>
        </w:rPr>
        <w:t xml:space="preserve"> </w:t>
      </w:r>
      <w:ins w:id="774" w:author="Unknown Author" w:date="2024-05-30T15:47: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75" w:author="Unknown Author" w:date="2024-05-30T15:47:00Z">
        <w:r>
          <w:rPr>
            <w:rFonts w:ascii="monospace" w:hAnsi="monospace"/>
            <w:sz w:val="16"/>
            <w:szCs w:val="16"/>
          </w:rPr>
          <w:t xml:space="preserve">* As with property list classes, making modifications to a property list effectively </w:t>
        </w:r>
        <w:r>
          <w:rPr>
            <w:rFonts w:ascii="monospace" w:hAnsi="monospace"/>
            <w:sz w:val="16"/>
            <w:szCs w:val="16"/>
          </w:rPr>
          <w:br/>
        </w:r>
      </w:ins>
      <w:r>
        <w:rPr>
          <w:rFonts w:ascii="monospace" w:hAnsi="monospace"/>
          <w:sz w:val="16"/>
          <w:szCs w:val="16"/>
        </w:rPr>
        <w:t xml:space="preserve"> </w:t>
      </w:r>
      <w:ins w:id="776" w:author="Unknown Author" w:date="2024-05-30T15:47:00Z">
        <w:r>
          <w:rPr>
            <w:rFonts w:ascii="monospace" w:hAnsi="monospace"/>
            <w:sz w:val="16"/>
            <w:szCs w:val="16"/>
          </w:rPr>
          <w:t xml:space="preserve">* atomic is slightly tricky, but can be handled in much the same way.  Since every </w:t>
        </w:r>
        <w:r>
          <w:rPr>
            <w:rFonts w:ascii="monospace" w:hAnsi="monospace"/>
            <w:sz w:val="16"/>
            <w:szCs w:val="16"/>
          </w:rPr>
          <w:br/>
        </w:r>
      </w:ins>
      <w:r>
        <w:rPr>
          <w:rFonts w:ascii="monospace" w:hAnsi="monospace"/>
          <w:sz w:val="16"/>
          <w:szCs w:val="16"/>
        </w:rPr>
        <w:t xml:space="preserve"> </w:t>
      </w:r>
      <w:ins w:id="777" w:author="Unknown Author" w:date="2024-05-30T15:47:00Z">
        <w:r>
          <w:rPr>
            <w:rFonts w:ascii="monospace" w:hAnsi="monospace"/>
            <w:sz w:val="16"/>
            <w:szCs w:val="16"/>
          </w:rPr>
          <w:t xml:space="preserve">* operation on a property list is targeted at a specific version, we can make changes in </w:t>
        </w:r>
        <w:r>
          <w:rPr>
            <w:rFonts w:ascii="monospace" w:hAnsi="monospace"/>
            <w:sz w:val="16"/>
            <w:szCs w:val="16"/>
          </w:rPr>
          <w:br/>
        </w:r>
      </w:ins>
      <w:r>
        <w:rPr>
          <w:rFonts w:ascii="monospace" w:hAnsi="monospace"/>
          <w:sz w:val="16"/>
          <w:szCs w:val="16"/>
        </w:rPr>
        <w:t xml:space="preserve"> </w:t>
      </w:r>
      <w:ins w:id="778" w:author="Unknown Author" w:date="2024-05-30T15:47:00Z">
        <w:r>
          <w:rPr>
            <w:rFonts w:ascii="monospace" w:hAnsi="monospace"/>
            <w:sz w:val="16"/>
            <w:szCs w:val="16"/>
          </w:rPr>
          <w:t xml:space="preserve">* progress effectively invisible since new or modified properties are represented by </w:t>
        </w:r>
        <w:r>
          <w:rPr>
            <w:rFonts w:ascii="monospace" w:hAnsi="monospace"/>
            <w:sz w:val="16"/>
            <w:szCs w:val="16"/>
          </w:rPr>
          <w:br/>
        </w:r>
      </w:ins>
      <w:r>
        <w:rPr>
          <w:rFonts w:ascii="monospace" w:hAnsi="monospace"/>
          <w:sz w:val="16"/>
          <w:szCs w:val="16"/>
        </w:rPr>
        <w:t xml:space="preserve"> </w:t>
      </w:r>
      <w:ins w:id="779" w:author="Unknown Author" w:date="2024-05-30T15:47:00Z">
        <w:r>
          <w:rPr>
            <w:rFonts w:ascii="monospace" w:hAnsi="monospace"/>
            <w:sz w:val="16"/>
            <w:szCs w:val="16"/>
          </w:rPr>
          <w:t xml:space="preserve">* new instances of H5P_mt_prop_t with creation property list versions higher </w:t>
        </w:r>
        <w:r>
          <w:rPr>
            <w:rFonts w:ascii="monospace" w:hAnsi="monospace"/>
            <w:sz w:val="16"/>
            <w:szCs w:val="16"/>
          </w:rPr>
          <w:br/>
        </w:r>
      </w:ins>
      <w:r>
        <w:rPr>
          <w:rFonts w:ascii="monospace" w:hAnsi="monospace"/>
          <w:sz w:val="16"/>
          <w:szCs w:val="16"/>
        </w:rPr>
        <w:t xml:space="preserve"> </w:t>
      </w:r>
      <w:ins w:id="780" w:author="Unknown Author" w:date="2024-05-30T15:47:00Z">
        <w:r>
          <w:rPr>
            <w:rFonts w:ascii="monospace" w:hAnsi="monospace"/>
            <w:sz w:val="16"/>
            <w:szCs w:val="16"/>
          </w:rPr>
          <w:t xml:space="preserve">* than the current version, and thus don't become visible until the property list </w:t>
        </w:r>
        <w:r>
          <w:rPr>
            <w:rFonts w:ascii="monospace" w:hAnsi="monospace"/>
            <w:sz w:val="16"/>
            <w:szCs w:val="16"/>
          </w:rPr>
          <w:br/>
        </w:r>
      </w:ins>
      <w:r>
        <w:rPr>
          <w:rFonts w:ascii="monospace" w:hAnsi="monospace"/>
          <w:sz w:val="16"/>
          <w:szCs w:val="16"/>
        </w:rPr>
        <w:t xml:space="preserve"> </w:t>
      </w:r>
      <w:ins w:id="781" w:author="Unknown Author" w:date="2024-05-30T15:47:00Z">
        <w:r>
          <w:rPr>
            <w:rFonts w:ascii="monospace" w:hAnsi="monospace"/>
            <w:sz w:val="16"/>
            <w:szCs w:val="16"/>
          </w:rPr>
          <w:t xml:space="preserve">* version is incremented to the point that they become </w:t>
        </w:r>
        <w:proofErr w:type="gramStart"/>
        <w:r>
          <w:rPr>
            <w:rFonts w:ascii="monospace" w:hAnsi="monospace"/>
            <w:sz w:val="16"/>
            <w:szCs w:val="16"/>
          </w:rPr>
          <w:t>visible..</w:t>
        </w:r>
        <w:proofErr w:type="gramEnd"/>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82" w:author="Unknown Author" w:date="2024-05-30T15:49:00Z">
        <w:r>
          <w:rPr>
            <w:rFonts w:ascii="monospace" w:hAnsi="monospace"/>
            <w:color w:val="000000"/>
            <w:sz w:val="16"/>
            <w:szCs w:val="16"/>
            <w:highlight w:val="white"/>
          </w:rPr>
          <w:t xml:space="preserve">* </w:t>
        </w:r>
        <w:r>
          <w:rPr>
            <w:rFonts w:ascii="monospace" w:hAnsi="monospace"/>
            <w:sz w:val="16"/>
            <w:szCs w:val="16"/>
          </w:rPr>
          <w:br/>
        </w:r>
      </w:ins>
      <w:r>
        <w:rPr>
          <w:rFonts w:ascii="monospace" w:hAnsi="monospace"/>
          <w:sz w:val="16"/>
          <w:szCs w:val="16"/>
        </w:rPr>
        <w:t xml:space="preserve"> </w:t>
      </w:r>
      <w:ins w:id="783" w:author="Unknown Author" w:date="2024-05-30T15:49:00Z">
        <w:r>
          <w:rPr>
            <w:rFonts w:ascii="monospace" w:hAnsi="monospace"/>
            <w:sz w:val="16"/>
            <w:szCs w:val="16"/>
          </w:rPr>
          <w:t xml:space="preserve">* However, as with property list classes, if multiple modifications to the property list </w:t>
        </w:r>
        <w:r>
          <w:rPr>
            <w:rFonts w:ascii="monospace" w:hAnsi="monospace"/>
            <w:sz w:val="16"/>
            <w:szCs w:val="16"/>
          </w:rPr>
          <w:br/>
        </w:r>
      </w:ins>
      <w:r>
        <w:rPr>
          <w:rFonts w:ascii="monospace" w:hAnsi="monospace"/>
          <w:sz w:val="16"/>
          <w:szCs w:val="16"/>
        </w:rPr>
        <w:t xml:space="preserve"> </w:t>
      </w:r>
      <w:ins w:id="784" w:author="Unknown Author" w:date="2024-05-30T15:49:00Z">
        <w:r>
          <w:rPr>
            <w:rFonts w:ascii="monospace" w:hAnsi="monospace"/>
            <w:sz w:val="16"/>
            <w:szCs w:val="16"/>
          </w:rPr>
          <w:t xml:space="preserve">* are in progress simultaneously, there is a race condition between the issue of a new </w:t>
        </w:r>
        <w:r>
          <w:rPr>
            <w:rFonts w:ascii="monospace" w:hAnsi="monospace"/>
            <w:sz w:val="16"/>
            <w:szCs w:val="16"/>
          </w:rPr>
          <w:br/>
        </w:r>
      </w:ins>
      <w:r>
        <w:rPr>
          <w:rFonts w:ascii="monospace" w:hAnsi="monospace"/>
          <w:sz w:val="16"/>
          <w:szCs w:val="16"/>
        </w:rPr>
        <w:t xml:space="preserve"> </w:t>
      </w:r>
      <w:ins w:id="785" w:author="Unknown Author" w:date="2024-05-30T15:49:00Z">
        <w:r>
          <w:rPr>
            <w:rFonts w:ascii="monospace" w:hAnsi="monospace"/>
            <w:sz w:val="16"/>
            <w:szCs w:val="16"/>
          </w:rPr>
          <w:t xml:space="preserve">* version number to be used to tag a modification, and the increment of the property list </w:t>
        </w:r>
        <w:r>
          <w:rPr>
            <w:rFonts w:ascii="monospace" w:hAnsi="monospace"/>
            <w:sz w:val="16"/>
            <w:szCs w:val="16"/>
          </w:rPr>
          <w:br/>
        </w:r>
      </w:ins>
      <w:r>
        <w:rPr>
          <w:rFonts w:ascii="monospace" w:hAnsi="monospace"/>
          <w:sz w:val="16"/>
          <w:szCs w:val="16"/>
        </w:rPr>
        <w:t xml:space="preserve"> </w:t>
      </w:r>
      <w:ins w:id="786" w:author="Unknown Author" w:date="2024-05-30T15:49:00Z">
        <w:r>
          <w:rPr>
            <w:rFonts w:ascii="monospace" w:hAnsi="monospace"/>
            <w:sz w:val="16"/>
            <w:szCs w:val="16"/>
          </w:rPr>
          <w:t>* version number when the modification completes.</w:t>
        </w:r>
        <w:r>
          <w:rPr>
            <w:rFonts w:ascii="monospace" w:hAnsi="monospace"/>
            <w:sz w:val="16"/>
            <w:szCs w:val="16"/>
          </w:rPr>
          <w:br/>
        </w:r>
      </w:ins>
      <w:r>
        <w:rPr>
          <w:rFonts w:ascii="monospace" w:hAnsi="monospace"/>
          <w:sz w:val="16"/>
          <w:szCs w:val="16"/>
        </w:rPr>
        <w:t xml:space="preserve"> </w:t>
      </w:r>
      <w:ins w:id="787"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88" w:author="Unknown Author" w:date="2024-05-30T15:49:00Z">
        <w:r>
          <w:rPr>
            <w:rFonts w:ascii="monospace" w:hAnsi="monospace"/>
            <w:sz w:val="16"/>
            <w:szCs w:val="16"/>
          </w:rPr>
          <w:t>* As with property list classes, this can be usually be handled by waiting to increment</w:t>
        </w:r>
      </w:ins>
    </w:p>
    <w:p w:rsidR="00D31373" w:rsidRDefault="00000000">
      <w:r>
        <w:rPr>
          <w:rFonts w:ascii="monospace" w:hAnsi="monospace"/>
          <w:sz w:val="16"/>
          <w:szCs w:val="16"/>
        </w:rPr>
        <w:t xml:space="preserve"> </w:t>
      </w:r>
      <w:ins w:id="789" w:author="Unknown Author" w:date="2024-05-30T15:49:00Z">
        <w:r>
          <w:rPr>
            <w:rFonts w:ascii="monospace" w:hAnsi="monospace"/>
            <w:sz w:val="16"/>
            <w:szCs w:val="16"/>
          </w:rPr>
          <w:t xml:space="preserve">* </w:t>
        </w:r>
        <w:proofErr w:type="gramStart"/>
        <w:r>
          <w:rPr>
            <w:rFonts w:ascii="monospace" w:hAnsi="monospace"/>
            <w:sz w:val="16"/>
            <w:szCs w:val="16"/>
          </w:rPr>
          <w:t>the</w:t>
        </w:r>
        <w:proofErr w:type="gramEnd"/>
        <w:r>
          <w:rPr>
            <w:rFonts w:ascii="monospace" w:hAnsi="monospace"/>
            <w:sz w:val="16"/>
            <w:szCs w:val="16"/>
          </w:rPr>
          <w:t xml:space="preserve"> version number until the current version number is one less than the issued</w:t>
        </w:r>
        <w:r>
          <w:rPr>
            <w:rFonts w:ascii="monospace" w:hAnsi="monospace"/>
            <w:sz w:val="16"/>
            <w:szCs w:val="16"/>
          </w:rPr>
          <w:br/>
        </w:r>
      </w:ins>
      <w:r>
        <w:rPr>
          <w:rFonts w:ascii="monospace" w:hAnsi="monospace"/>
          <w:sz w:val="16"/>
          <w:szCs w:val="16"/>
        </w:rPr>
        <w:t xml:space="preserve"> </w:t>
      </w:r>
      <w:ins w:id="790" w:author="Unknown Author" w:date="2024-05-30T15:49:00Z">
        <w:r>
          <w:rPr>
            <w:rFonts w:ascii="monospace" w:hAnsi="monospace"/>
            <w:sz w:val="16"/>
            <w:szCs w:val="16"/>
          </w:rPr>
          <w:t>* version number.  However, if a modify or insert and a delete on the same property are</w:t>
        </w:r>
      </w:ins>
    </w:p>
    <w:p w:rsidR="00D31373" w:rsidRDefault="00000000">
      <w:r>
        <w:rPr>
          <w:rFonts w:ascii="monospace" w:hAnsi="monospace"/>
          <w:sz w:val="16"/>
          <w:szCs w:val="16"/>
        </w:rPr>
        <w:t xml:space="preserve"> </w:t>
      </w:r>
      <w:ins w:id="791" w:author="Unknown Author" w:date="2024-05-30T15:49:00Z">
        <w:r>
          <w:rPr>
            <w:rFonts w:ascii="monospace" w:hAnsi="monospace"/>
            <w:sz w:val="16"/>
            <w:szCs w:val="16"/>
          </w:rPr>
          <w:t xml:space="preserve">* </w:t>
        </w:r>
        <w:proofErr w:type="gramStart"/>
        <w:r>
          <w:rPr>
            <w:rFonts w:ascii="monospace" w:hAnsi="monospace"/>
            <w:sz w:val="16"/>
            <w:szCs w:val="16"/>
          </w:rPr>
          <w:t>active</w:t>
        </w:r>
        <w:proofErr w:type="gramEnd"/>
        <w:r>
          <w:rPr>
            <w:rFonts w:ascii="monospace" w:hAnsi="monospace"/>
            <w:sz w:val="16"/>
            <w:szCs w:val="16"/>
          </w:rPr>
          <w:t xml:space="preserve"> at the same time, they must be executed in issue order.</w:t>
        </w:r>
        <w:r>
          <w:rPr>
            <w:rFonts w:ascii="monospace" w:hAnsi="monospace"/>
            <w:sz w:val="16"/>
            <w:szCs w:val="16"/>
          </w:rPr>
          <w:br/>
        </w:r>
      </w:ins>
      <w:r>
        <w:rPr>
          <w:rFonts w:ascii="monospace" w:hAnsi="monospace"/>
          <w:sz w:val="16"/>
          <w:szCs w:val="16"/>
        </w:rPr>
        <w:t xml:space="preserve"> </w:t>
      </w:r>
      <w:ins w:id="792"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93" w:author="Unknown Author" w:date="2024-05-30T15:49:00Z">
        <w:r>
          <w:rPr>
            <w:rFonts w:ascii="monospace" w:hAnsi="monospace"/>
            <w:sz w:val="16"/>
            <w:szCs w:val="16"/>
          </w:rPr>
          <w:t xml:space="preserve">* Also as per property list classes, modified / new properties are stored on a </w:t>
        </w:r>
        <w:r>
          <w:rPr>
            <w:rFonts w:ascii="monospace" w:hAnsi="monospace"/>
            <w:sz w:val="16"/>
            <w:szCs w:val="16"/>
          </w:rPr>
          <w:br/>
        </w:r>
      </w:ins>
      <w:r>
        <w:rPr>
          <w:rFonts w:ascii="monospace" w:hAnsi="monospace"/>
          <w:sz w:val="16"/>
          <w:szCs w:val="16"/>
        </w:rPr>
        <w:t xml:space="preserve"> </w:t>
      </w:r>
      <w:ins w:id="794" w:author="Unknown Author" w:date="2024-05-30T15:49:00Z">
        <w:r>
          <w:rPr>
            <w:rFonts w:ascii="monospace" w:hAnsi="monospace"/>
            <w:sz w:val="16"/>
            <w:szCs w:val="16"/>
          </w:rPr>
          <w:t xml:space="preserve">* lock free singly linked list (LFSLL) instead of a skip list.  This LFSLL list is </w:t>
        </w:r>
        <w:r>
          <w:rPr>
            <w:rFonts w:ascii="monospace" w:hAnsi="monospace"/>
            <w:sz w:val="16"/>
            <w:szCs w:val="16"/>
          </w:rPr>
          <w:br/>
        </w:r>
      </w:ins>
      <w:r>
        <w:rPr>
          <w:rFonts w:ascii="monospace" w:hAnsi="monospace"/>
          <w:sz w:val="16"/>
          <w:szCs w:val="16"/>
        </w:rPr>
        <w:t xml:space="preserve"> </w:t>
      </w:r>
      <w:ins w:id="795" w:author="Unknown Author" w:date="2024-05-30T15:49:00Z">
        <w:r>
          <w:rPr>
            <w:rFonts w:ascii="monospace" w:hAnsi="monospace"/>
            <w:sz w:val="16"/>
            <w:szCs w:val="16"/>
          </w:rPr>
          <w:t xml:space="preserve">* sorted first by a hash on the property name, second by property name (to allow for </w:t>
        </w:r>
        <w:r>
          <w:rPr>
            <w:rFonts w:ascii="monospace" w:hAnsi="monospace"/>
            <w:sz w:val="16"/>
            <w:szCs w:val="16"/>
          </w:rPr>
          <w:br/>
        </w:r>
      </w:ins>
      <w:r>
        <w:rPr>
          <w:rFonts w:ascii="monospace" w:hAnsi="monospace"/>
          <w:sz w:val="16"/>
          <w:szCs w:val="16"/>
        </w:rPr>
        <w:t xml:space="preserve"> </w:t>
      </w:r>
      <w:ins w:id="796" w:author="Unknown Author" w:date="2024-05-30T15:49:00Z">
        <w:r>
          <w:rPr>
            <w:rFonts w:ascii="monospace" w:hAnsi="monospace"/>
            <w:sz w:val="16"/>
            <w:szCs w:val="16"/>
          </w:rPr>
          <w:t xml:space="preserve">* hash collisions), and finally by creation version in decreasing order. </w:t>
        </w:r>
        <w:r>
          <w:rPr>
            <w:rFonts w:ascii="monospace" w:hAnsi="monospace"/>
            <w:sz w:val="16"/>
            <w:szCs w:val="16"/>
          </w:rPr>
          <w:br/>
        </w:r>
      </w:ins>
      <w:r>
        <w:rPr>
          <w:rFonts w:ascii="monospace" w:hAnsi="monospace"/>
          <w:sz w:val="16"/>
          <w:szCs w:val="16"/>
        </w:rPr>
        <w:t xml:space="preserve"> </w:t>
      </w:r>
      <w:ins w:id="797"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798" w:author="Unknown Author" w:date="2024-05-30T15:49:00Z">
        <w:r>
          <w:rPr>
            <w:rFonts w:ascii="monospace" w:hAnsi="monospace"/>
            <w:sz w:val="16"/>
            <w:szCs w:val="16"/>
          </w:rPr>
          <w:t xml:space="preserve">* Since only new / modified properties are stored on this list, it should be shorter </w:t>
        </w:r>
        <w:r>
          <w:rPr>
            <w:rFonts w:ascii="monospace" w:hAnsi="monospace"/>
            <w:sz w:val="16"/>
            <w:szCs w:val="16"/>
          </w:rPr>
          <w:br/>
        </w:r>
      </w:ins>
      <w:r>
        <w:rPr>
          <w:rFonts w:ascii="monospace" w:hAnsi="monospace"/>
          <w:sz w:val="16"/>
          <w:szCs w:val="16"/>
        </w:rPr>
        <w:t xml:space="preserve"> </w:t>
      </w:r>
      <w:ins w:id="799" w:author="Unknown Author" w:date="2024-05-30T15:49:00Z">
        <w:r>
          <w:rPr>
            <w:rFonts w:ascii="monospace" w:hAnsi="monospace"/>
            <w:sz w:val="16"/>
            <w:szCs w:val="16"/>
          </w:rPr>
          <w:t xml:space="preserve">* than the similar list in property list classes.  More importantly, the latest </w:t>
        </w:r>
        <w:r>
          <w:rPr>
            <w:rFonts w:ascii="monospace" w:hAnsi="monospace"/>
            <w:sz w:val="16"/>
            <w:szCs w:val="16"/>
          </w:rPr>
          <w:br/>
        </w:r>
      </w:ins>
      <w:r>
        <w:rPr>
          <w:rFonts w:ascii="monospace" w:hAnsi="monospace"/>
          <w:sz w:val="16"/>
          <w:szCs w:val="16"/>
        </w:rPr>
        <w:t xml:space="preserve"> </w:t>
      </w:r>
      <w:ins w:id="800" w:author="Unknown Author" w:date="2024-05-30T15:49:00Z">
        <w:r>
          <w:rPr>
            <w:rFonts w:ascii="monospace" w:hAnsi="monospace"/>
            <w:sz w:val="16"/>
            <w:szCs w:val="16"/>
          </w:rPr>
          <w:t xml:space="preserve">* version of each inherited property is pointed to by the appropriate entry in the </w:t>
        </w:r>
        <w:r>
          <w:rPr>
            <w:rFonts w:ascii="monospace" w:hAnsi="monospace"/>
            <w:sz w:val="16"/>
            <w:szCs w:val="16"/>
          </w:rPr>
          <w:br/>
        </w:r>
      </w:ins>
      <w:r>
        <w:rPr>
          <w:rFonts w:ascii="monospace" w:hAnsi="monospace"/>
          <w:sz w:val="16"/>
          <w:szCs w:val="16"/>
        </w:rPr>
        <w:t xml:space="preserve"> </w:t>
      </w:r>
      <w:ins w:id="801" w:author="Unknown Author" w:date="2024-05-30T15:49:00Z">
        <w:r>
          <w:rPr>
            <w:rFonts w:ascii="monospace" w:hAnsi="monospace"/>
            <w:sz w:val="16"/>
            <w:szCs w:val="16"/>
          </w:rPr>
          <w:t xml:space="preserve">* lookup table.  Added properties still require a linear search through the LFSLL. </w:t>
        </w:r>
        <w:r>
          <w:rPr>
            <w:rFonts w:ascii="monospace" w:hAnsi="monospace"/>
            <w:sz w:val="16"/>
            <w:szCs w:val="16"/>
          </w:rPr>
          <w:br/>
        </w:r>
      </w:ins>
      <w:r>
        <w:rPr>
          <w:rFonts w:ascii="monospace" w:hAnsi="monospace"/>
          <w:sz w:val="16"/>
          <w:szCs w:val="16"/>
        </w:rPr>
        <w:t xml:space="preserve"> </w:t>
      </w:r>
      <w:ins w:id="802" w:author="Unknown Author" w:date="2024-05-30T15:49:00Z">
        <w:r>
          <w:rPr>
            <w:rFonts w:ascii="monospace" w:hAnsi="monospace"/>
            <w:sz w:val="16"/>
            <w:szCs w:val="16"/>
          </w:rPr>
          <w:t xml:space="preserve">* If this proves to be a performance issue, we can either keep added entries in a </w:t>
        </w:r>
        <w:r>
          <w:rPr>
            <w:rFonts w:ascii="monospace" w:hAnsi="monospace"/>
            <w:sz w:val="16"/>
            <w:szCs w:val="16"/>
          </w:rPr>
          <w:br/>
        </w:r>
      </w:ins>
      <w:r>
        <w:rPr>
          <w:rFonts w:ascii="monospace" w:hAnsi="monospace"/>
          <w:sz w:val="16"/>
          <w:szCs w:val="16"/>
        </w:rPr>
        <w:t xml:space="preserve"> </w:t>
      </w:r>
      <w:ins w:id="803" w:author="Unknown Author" w:date="2024-05-30T15:49:00Z">
        <w:r>
          <w:rPr>
            <w:rFonts w:ascii="monospace" w:hAnsi="monospace"/>
            <w:sz w:val="16"/>
            <w:szCs w:val="16"/>
          </w:rPr>
          <w:t>* different list, or allow the lookup table to be extended when new entries are added.</w:t>
        </w:r>
      </w:ins>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lastRenderedPageBreak/>
        <w:t xml:space="preserve"> * Property lists are stored in the index, and should only be accessed via their IDs.</w:t>
      </w:r>
    </w:p>
    <w:p w:rsidR="00D31373" w:rsidRDefault="00000000">
      <w:pPr>
        <w:rPr>
          <w:rFonts w:ascii="monospace" w:hAnsi="monospace"/>
          <w:sz w:val="16"/>
          <w:szCs w:val="16"/>
        </w:rPr>
      </w:pPr>
      <w:r>
        <w:rPr>
          <w:rFonts w:ascii="monospace" w:hAnsi="monospace"/>
          <w:sz w:val="16"/>
          <w:szCs w:val="16"/>
        </w:rPr>
        <w:t xml:space="preserve"> * Within HDF5, the reference count on the property list ID should be incremented before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its</w:t>
      </w:r>
      <w:proofErr w:type="gramEnd"/>
      <w:r>
        <w:rPr>
          <w:rFonts w:ascii="monospace" w:hAnsi="monospace"/>
          <w:sz w:val="16"/>
          <w:szCs w:val="16"/>
        </w:rPr>
        <w:t xml:space="preserve"> pointer is looked up in the index, and should not be decremented until the code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in</w:t>
      </w:r>
      <w:proofErr w:type="gramEnd"/>
      <w:r>
        <w:rPr>
          <w:rFonts w:ascii="monospace" w:hAnsi="monospace"/>
          <w:sz w:val="16"/>
          <w:szCs w:val="16"/>
        </w:rPr>
        <w:t xml:space="preserve"> question is done with the property list.  If this is rule is followed religiously,</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it</w:t>
      </w:r>
      <w:proofErr w:type="gramEnd"/>
      <w:r>
        <w:rPr>
          <w:rFonts w:ascii="monospace" w:hAnsi="monospace"/>
          <w:sz w:val="16"/>
          <w:szCs w:val="16"/>
        </w:rPr>
        <w:t xml:space="preserve"> should be impossible for a property list to be deleted our from under a thread, or</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for</w:t>
      </w:r>
      <w:proofErr w:type="gramEnd"/>
      <w:r>
        <w:rPr>
          <w:rFonts w:ascii="monospace" w:hAnsi="monospace"/>
          <w:sz w:val="16"/>
          <w:szCs w:val="16"/>
        </w:rPr>
        <w:t xml:space="preserve"> any thread to access a property list after its reference count drops to zero and</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it</w:t>
      </w:r>
      <w:proofErr w:type="gramEnd"/>
      <w:r>
        <w:rPr>
          <w:rFonts w:ascii="monospace" w:hAnsi="monospace"/>
          <w:sz w:val="16"/>
          <w:szCs w:val="16"/>
        </w:rPr>
        <w:t xml:space="preserve"> is removed from the index and discarded.</w:t>
      </w:r>
    </w:p>
    <w:p w:rsidR="00D31373" w:rsidRDefault="00000000">
      <w:pPr>
        <w:rPr>
          <w:rFonts w:ascii="monospace" w:hAnsi="monospace"/>
          <w:sz w:val="16"/>
          <w:szCs w:val="16"/>
        </w:rPr>
      </w:pPr>
      <w:r>
        <w:rPr>
          <w:rFonts w:ascii="monospace" w:hAnsi="monospace"/>
          <w:sz w:val="16"/>
          <w:szCs w:val="16"/>
        </w:rPr>
        <w:t xml:space="preserve"> *</w:t>
      </w:r>
    </w:p>
    <w:p w:rsidR="00D31373" w:rsidRDefault="00000000">
      <w:r>
        <w:rPr>
          <w:rFonts w:ascii="monospace" w:hAnsi="monospace"/>
          <w:sz w:val="16"/>
          <w:szCs w:val="16"/>
        </w:rPr>
        <w:t xml:space="preserve"> * However, since any failure of this mechanism will be hard to diagnose, an instance</w:t>
      </w:r>
    </w:p>
    <w:p w:rsidR="00D31373" w:rsidRDefault="00000000">
      <w:r>
        <w:rPr>
          <w:rFonts w:ascii="monospace" w:hAnsi="monospace"/>
          <w:sz w:val="16"/>
          <w:szCs w:val="16"/>
        </w:rPr>
        <w:t xml:space="preserve"> * </w:t>
      </w:r>
      <w:proofErr w:type="gramStart"/>
      <w:r>
        <w:rPr>
          <w:rFonts w:ascii="monospace" w:hAnsi="monospace"/>
          <w:sz w:val="16"/>
          <w:szCs w:val="16"/>
        </w:rPr>
        <w:t>of</w:t>
      </w:r>
      <w:proofErr w:type="gramEnd"/>
      <w:r>
        <w:rPr>
          <w:rFonts w:ascii="monospace" w:hAnsi="monospace"/>
          <w:sz w:val="16"/>
          <w:szCs w:val="16"/>
        </w:rPr>
        <w:t xml:space="preserve"> </w:t>
      </w:r>
      <w:r>
        <w:rPr>
          <w:rFonts w:ascii="monospace" w:hAnsi="monospace"/>
          <w:color w:val="000000"/>
          <w:sz w:val="16"/>
          <w:szCs w:val="16"/>
          <w:highlight w:val="white"/>
        </w:rPr>
        <w:t>H5P_mt_active_thread_count_t is included in H5P_mt_list_t, and must be maintained.</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The protocol for doing this is discussed in the header comment for</w:t>
      </w:r>
    </w:p>
    <w:p w:rsidR="00D31373" w:rsidRDefault="00000000">
      <w:r>
        <w:rPr>
          <w:rFonts w:ascii="monospace" w:hAnsi="monospace"/>
          <w:color w:val="000000"/>
          <w:sz w:val="16"/>
          <w:szCs w:val="16"/>
          <w:highlight w:val="white"/>
        </w:rPr>
        <w:t xml:space="preserve"> * H5P_mt_active_thread_count_t.  In the context of H5P_mt_list_t, a positive thread</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count</w:t>
      </w:r>
      <w:proofErr w:type="gramEnd"/>
      <w:r>
        <w:rPr>
          <w:rFonts w:ascii="monospace" w:hAnsi="monospace"/>
          <w:color w:val="000000"/>
          <w:sz w:val="16"/>
          <w:szCs w:val="16"/>
          <w:highlight w:val="white"/>
        </w:rPr>
        <w:t xml:space="preserve"> on discard is an error and should trigger an assertion failure.</w:t>
      </w:r>
    </w:p>
    <w:p w:rsidR="00D31373" w:rsidRDefault="00000000">
      <w:pPr>
        <w:rPr>
          <w:rFonts w:ascii="monospace" w:hAnsi="monospace"/>
          <w:sz w:val="16"/>
          <w:szCs w:val="16"/>
        </w:rPr>
      </w:pPr>
      <w:r>
        <w:rPr>
          <w:rFonts w:ascii="monospace" w:hAnsi="monospace"/>
          <w:sz w:val="16"/>
          <w:szCs w:val="16"/>
        </w:rPr>
        <w:t xml:space="preserve"> * </w:t>
      </w:r>
    </w:p>
    <w:p w:rsidR="00D31373" w:rsidRDefault="00000000">
      <w:r>
        <w:rPr>
          <w:rFonts w:ascii="monospace" w:hAnsi="monospace"/>
          <w:sz w:val="16"/>
          <w:szCs w:val="16"/>
        </w:rPr>
        <w:t xml:space="preserve"> * Similarly, H5P_mt_list_t contains an instance of H5P_mt_list_sptr_t to support a </w:t>
      </w:r>
    </w:p>
    <w:p w:rsidR="00D31373" w:rsidRDefault="00000000">
      <w:r>
        <w:rPr>
          <w:rFonts w:ascii="monospace" w:hAnsi="monospace"/>
          <w:sz w:val="16"/>
          <w:szCs w:val="16"/>
        </w:rPr>
        <w:t xml:space="preserve"> * </w:t>
      </w:r>
      <w:proofErr w:type="gramStart"/>
      <w:r>
        <w:rPr>
          <w:rFonts w:ascii="monospace" w:hAnsi="monospace"/>
          <w:sz w:val="16"/>
          <w:szCs w:val="16"/>
        </w:rPr>
        <w:t>free</w:t>
      </w:r>
      <w:proofErr w:type="gramEnd"/>
      <w:r>
        <w:rPr>
          <w:rFonts w:ascii="monospace" w:hAnsi="monospace"/>
          <w:sz w:val="16"/>
          <w:szCs w:val="16"/>
        </w:rPr>
        <w:t xml:space="preserve"> list that shouldn’t be necessary, but which is probably prudent for much the</w:t>
      </w:r>
    </w:p>
    <w:p w:rsidR="00D31373" w:rsidRDefault="00000000">
      <w:r>
        <w:rPr>
          <w:rFonts w:ascii="monospace" w:hAnsi="monospace"/>
          <w:sz w:val="16"/>
          <w:szCs w:val="16"/>
        </w:rPr>
        <w:t xml:space="preserve"> * </w:t>
      </w:r>
      <w:proofErr w:type="gramStart"/>
      <w:r>
        <w:rPr>
          <w:rFonts w:ascii="monospace" w:hAnsi="monospace"/>
          <w:sz w:val="16"/>
          <w:szCs w:val="16"/>
        </w:rPr>
        <w:t>same</w:t>
      </w:r>
      <w:proofErr w:type="gramEnd"/>
      <w:r>
        <w:rPr>
          <w:rFonts w:ascii="monospace" w:hAnsi="monospace"/>
          <w:sz w:val="16"/>
          <w:szCs w:val="16"/>
        </w:rPr>
        <w:t xml:space="preserve"> reason.</w:t>
      </w:r>
      <w:ins w:id="804" w:author="Unknown Author" w:date="2024-05-30T15:49:00Z">
        <w:r>
          <w:rPr>
            <w:rFonts w:ascii="monospace" w:hAnsi="monospace"/>
            <w:sz w:val="16"/>
            <w:szCs w:val="16"/>
          </w:rPr>
          <w:br/>
        </w:r>
      </w:ins>
      <w:r>
        <w:rPr>
          <w:rFonts w:ascii="monospace" w:hAnsi="monospace"/>
          <w:sz w:val="16"/>
          <w:szCs w:val="16"/>
        </w:rPr>
        <w:t xml:space="preserve"> </w:t>
      </w:r>
      <w:ins w:id="805"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06" w:author="Unknown Author" w:date="2024-05-30T15:49:00Z">
        <w:r>
          <w:rPr>
            <w:rFonts w:ascii="monospace" w:hAnsi="monospace"/>
            <w:sz w:val="16"/>
            <w:szCs w:val="16"/>
          </w:rPr>
          <w:t xml:space="preserve">* With this outline of H5P_mt_list_t in hand, we now address individual fields. </w:t>
        </w:r>
        <w:r>
          <w:rPr>
            <w:rFonts w:ascii="monospace" w:hAnsi="monospace"/>
            <w:sz w:val="16"/>
            <w:szCs w:val="16"/>
          </w:rPr>
          <w:br/>
        </w:r>
      </w:ins>
      <w:r>
        <w:rPr>
          <w:rFonts w:ascii="monospace" w:hAnsi="monospace"/>
          <w:sz w:val="16"/>
          <w:szCs w:val="16"/>
        </w:rPr>
        <w:t xml:space="preserve"> </w:t>
      </w:r>
      <w:ins w:id="807"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08" w:author="Unknown Author" w:date="2024-05-30T15:49:00Z">
        <w:r>
          <w:rPr>
            <w:rFonts w:ascii="monospace" w:hAnsi="monospace"/>
            <w:sz w:val="16"/>
            <w:szCs w:val="16"/>
          </w:rPr>
          <w:t xml:space="preserve">* tag:         Integer value set to H5P_MT_LIST_TAG when an instance of H5P_mt_list_t </w:t>
        </w:r>
        <w:r>
          <w:rPr>
            <w:rFonts w:ascii="monospace" w:hAnsi="monospace"/>
            <w:sz w:val="16"/>
            <w:szCs w:val="16"/>
          </w:rPr>
          <w:br/>
        </w:r>
      </w:ins>
      <w:r>
        <w:rPr>
          <w:rFonts w:ascii="monospace" w:hAnsi="monospace"/>
          <w:sz w:val="16"/>
          <w:szCs w:val="16"/>
        </w:rPr>
        <w:t xml:space="preserve"> </w:t>
      </w:r>
      <w:ins w:id="809" w:author="Unknown Author" w:date="2024-05-30T15:49:00Z">
        <w:r>
          <w:rPr>
            <w:rFonts w:ascii="monospace" w:hAnsi="monospace"/>
            <w:sz w:val="16"/>
            <w:szCs w:val="16"/>
          </w:rPr>
          <w:t xml:space="preserve">*              is allocated from the heap, and to H5P_MT_LIST_INVALID_TAG just before </w:t>
        </w:r>
        <w:r>
          <w:rPr>
            <w:rFonts w:ascii="monospace" w:hAnsi="monospace"/>
            <w:sz w:val="16"/>
            <w:szCs w:val="16"/>
          </w:rPr>
          <w:br/>
        </w:r>
      </w:ins>
      <w:r>
        <w:rPr>
          <w:rFonts w:ascii="monospace" w:hAnsi="monospace"/>
          <w:sz w:val="16"/>
          <w:szCs w:val="16"/>
        </w:rPr>
        <w:t xml:space="preserve"> </w:t>
      </w:r>
      <w:ins w:id="810" w:author="Unknown Author" w:date="2024-05-30T15:49:00Z">
        <w:r>
          <w:rPr>
            <w:rFonts w:ascii="monospace" w:hAnsi="monospace"/>
            <w:sz w:val="16"/>
            <w:szCs w:val="16"/>
          </w:rPr>
          <w:t xml:space="preserve">*              it is released back to the heap.  The field is used to validate pointers </w:t>
        </w:r>
        <w:r>
          <w:rPr>
            <w:rFonts w:ascii="monospace" w:hAnsi="monospace"/>
            <w:sz w:val="16"/>
            <w:szCs w:val="16"/>
          </w:rPr>
          <w:br/>
        </w:r>
      </w:ins>
      <w:r>
        <w:rPr>
          <w:rFonts w:ascii="monospace" w:hAnsi="monospace"/>
          <w:sz w:val="16"/>
          <w:szCs w:val="16"/>
        </w:rPr>
        <w:t xml:space="preserve"> </w:t>
      </w:r>
      <w:ins w:id="811" w:author="Unknown Author" w:date="2024-05-30T15:49:00Z">
        <w:r>
          <w:rPr>
            <w:rFonts w:ascii="monospace" w:hAnsi="monospace"/>
            <w:sz w:val="16"/>
            <w:szCs w:val="16"/>
          </w:rPr>
          <w:t xml:space="preserve">*              to instances of H5P_mt_list_t, </w:t>
        </w:r>
        <w:r>
          <w:rPr>
            <w:rFonts w:ascii="monospace" w:hAnsi="monospace"/>
            <w:sz w:val="16"/>
            <w:szCs w:val="16"/>
          </w:rPr>
          <w:br/>
        </w:r>
      </w:ins>
      <w:r>
        <w:rPr>
          <w:rFonts w:ascii="monospace" w:hAnsi="monospace"/>
          <w:sz w:val="16"/>
          <w:szCs w:val="16"/>
        </w:rPr>
        <w:t xml:space="preserve"> </w:t>
      </w:r>
      <w:ins w:id="812"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13" w:author="Unknown Author" w:date="2024-05-30T15:49:00Z">
        <w:r>
          <w:rPr>
            <w:rFonts w:ascii="monospace" w:hAnsi="monospace"/>
            <w:sz w:val="16"/>
            <w:szCs w:val="16"/>
          </w:rPr>
          <w:t xml:space="preserve">* pclass_ptr:  Pointer to the instance of H5P_mt_class_t from which the property list </w:t>
        </w:r>
        <w:r>
          <w:rPr>
            <w:rFonts w:ascii="monospace" w:hAnsi="monospace"/>
            <w:sz w:val="16"/>
            <w:szCs w:val="16"/>
          </w:rPr>
          <w:br/>
        </w:r>
      </w:ins>
      <w:r>
        <w:rPr>
          <w:rFonts w:ascii="monospace" w:hAnsi="monospace"/>
          <w:sz w:val="16"/>
          <w:szCs w:val="16"/>
        </w:rPr>
        <w:t xml:space="preserve"> </w:t>
      </w:r>
      <w:ins w:id="814" w:author="Unknown Author" w:date="2024-05-30T15:49:00Z">
        <w:r>
          <w:rPr>
            <w:rFonts w:ascii="monospace" w:hAnsi="monospace"/>
            <w:sz w:val="16"/>
            <w:szCs w:val="16"/>
          </w:rPr>
          <w:t xml:space="preserve">*              was derived. </w:t>
        </w:r>
        <w:r>
          <w:rPr>
            <w:rFonts w:ascii="monospace" w:hAnsi="monospace"/>
            <w:sz w:val="16"/>
            <w:szCs w:val="16"/>
          </w:rPr>
          <w:br/>
        </w:r>
      </w:ins>
      <w:r>
        <w:rPr>
          <w:rFonts w:ascii="monospace" w:hAnsi="monospace"/>
          <w:sz w:val="16"/>
          <w:szCs w:val="16"/>
        </w:rPr>
        <w:t xml:space="preserve"> </w:t>
      </w:r>
      <w:ins w:id="815"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16" w:author="Unknown Author" w:date="2024-05-30T15:49:00Z">
        <w:r>
          <w:rPr>
            <w:rFonts w:ascii="monospace" w:hAnsi="monospace"/>
            <w:sz w:val="16"/>
            <w:szCs w:val="16"/>
          </w:rPr>
          <w:t xml:space="preserve">*              This field is not atomic, as it is set before this property list is </w:t>
        </w:r>
        <w:r>
          <w:rPr>
            <w:rFonts w:ascii="monospace" w:hAnsi="monospace"/>
            <w:sz w:val="16"/>
            <w:szCs w:val="16"/>
          </w:rPr>
          <w:br/>
        </w:r>
      </w:ins>
      <w:r>
        <w:rPr>
          <w:rFonts w:ascii="monospace" w:hAnsi="monospace"/>
          <w:sz w:val="16"/>
          <w:szCs w:val="16"/>
        </w:rPr>
        <w:t xml:space="preserve"> </w:t>
      </w:r>
      <w:ins w:id="817" w:author="Unknown Author" w:date="2024-05-30T15:49:00Z">
        <w:r>
          <w:rPr>
            <w:rFonts w:ascii="monospace" w:hAnsi="monospace"/>
            <w:sz w:val="16"/>
            <w:szCs w:val="16"/>
          </w:rPr>
          <w:t xml:space="preserve">*              inserted in the index, and thus becomes visible to to other threads. </w:t>
        </w:r>
        <w:r>
          <w:rPr>
            <w:rFonts w:ascii="monospace" w:hAnsi="monospace"/>
            <w:sz w:val="16"/>
            <w:szCs w:val="16"/>
          </w:rPr>
          <w:br/>
        </w:r>
      </w:ins>
      <w:r>
        <w:rPr>
          <w:rFonts w:ascii="monospace" w:hAnsi="monospace"/>
          <w:sz w:val="16"/>
          <w:szCs w:val="16"/>
        </w:rPr>
        <w:t xml:space="preserve"> </w:t>
      </w:r>
      <w:ins w:id="818"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19" w:author="Unknown Author" w:date="2024-05-30T15:49:00Z">
        <w:r>
          <w:rPr>
            <w:rFonts w:ascii="monospace" w:hAnsi="monospace"/>
            <w:sz w:val="16"/>
            <w:szCs w:val="16"/>
          </w:rPr>
          <w:t xml:space="preserve">* pclass_id:   ID of the instance of H5P_mt_class_t from which the property list </w:t>
        </w:r>
        <w:r>
          <w:rPr>
            <w:rFonts w:ascii="monospace" w:hAnsi="monospace"/>
            <w:sz w:val="16"/>
            <w:szCs w:val="16"/>
          </w:rPr>
          <w:br/>
        </w:r>
      </w:ins>
      <w:r>
        <w:rPr>
          <w:rFonts w:ascii="monospace" w:hAnsi="monospace"/>
          <w:sz w:val="16"/>
          <w:szCs w:val="16"/>
        </w:rPr>
        <w:t xml:space="preserve"> </w:t>
      </w:r>
      <w:ins w:id="820" w:author="Unknown Author" w:date="2024-05-30T15:49:00Z">
        <w:r>
          <w:rPr>
            <w:rFonts w:ascii="monospace" w:hAnsi="monospace"/>
            <w:sz w:val="16"/>
            <w:szCs w:val="16"/>
          </w:rPr>
          <w:t xml:space="preserve">*              was derived. </w:t>
        </w:r>
        <w:r>
          <w:rPr>
            <w:rFonts w:ascii="monospace" w:hAnsi="monospace"/>
            <w:sz w:val="16"/>
            <w:szCs w:val="16"/>
          </w:rPr>
          <w:br/>
        </w:r>
      </w:ins>
      <w:r>
        <w:rPr>
          <w:rFonts w:ascii="monospace" w:hAnsi="monospace"/>
          <w:sz w:val="16"/>
          <w:szCs w:val="16"/>
        </w:rPr>
        <w:t xml:space="preserve"> </w:t>
      </w:r>
      <w:ins w:id="821"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22" w:author="Unknown Author" w:date="2024-05-30T15:49:00Z">
        <w:r>
          <w:rPr>
            <w:rFonts w:ascii="monospace" w:hAnsi="monospace"/>
            <w:sz w:val="16"/>
            <w:szCs w:val="16"/>
          </w:rPr>
          <w:t xml:space="preserve">*              This field is not atomic, as it is set before this property list is </w:t>
        </w:r>
        <w:r>
          <w:rPr>
            <w:rFonts w:ascii="monospace" w:hAnsi="monospace"/>
            <w:sz w:val="16"/>
            <w:szCs w:val="16"/>
          </w:rPr>
          <w:br/>
        </w:r>
      </w:ins>
      <w:r>
        <w:rPr>
          <w:rFonts w:ascii="monospace" w:hAnsi="monospace"/>
          <w:sz w:val="16"/>
          <w:szCs w:val="16"/>
        </w:rPr>
        <w:t xml:space="preserve"> </w:t>
      </w:r>
      <w:ins w:id="823" w:author="Unknown Author" w:date="2024-05-30T15:49:00Z">
        <w:r>
          <w:rPr>
            <w:rFonts w:ascii="monospace" w:hAnsi="monospace"/>
            <w:sz w:val="16"/>
            <w:szCs w:val="16"/>
          </w:rPr>
          <w:t xml:space="preserve">*              inserted in the index, and thus becomes visible to to other threads. </w:t>
        </w:r>
        <w:r>
          <w:rPr>
            <w:rFonts w:ascii="monospace" w:hAnsi="monospace"/>
            <w:sz w:val="16"/>
            <w:szCs w:val="16"/>
          </w:rPr>
          <w:br/>
        </w:r>
      </w:ins>
      <w:r>
        <w:rPr>
          <w:rFonts w:ascii="monospace" w:hAnsi="monospace"/>
          <w:sz w:val="16"/>
          <w:szCs w:val="16"/>
        </w:rPr>
        <w:t xml:space="preserve"> </w:t>
      </w:r>
      <w:ins w:id="824"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25" w:author="Unknown Author" w:date="2024-05-30T15:49:00Z">
        <w:r>
          <w:rPr>
            <w:rFonts w:ascii="monospace" w:hAnsi="monospace"/>
            <w:sz w:val="16"/>
            <w:szCs w:val="16"/>
          </w:rPr>
          <w:t xml:space="preserve">* pclass_version: Version of the parent property list class from which this property </w:t>
        </w:r>
        <w:r>
          <w:rPr>
            <w:rFonts w:ascii="monospace" w:hAnsi="monospace"/>
            <w:sz w:val="16"/>
            <w:szCs w:val="16"/>
          </w:rPr>
          <w:br/>
        </w:r>
      </w:ins>
      <w:r>
        <w:rPr>
          <w:rFonts w:ascii="monospace" w:hAnsi="monospace"/>
          <w:sz w:val="16"/>
          <w:szCs w:val="16"/>
        </w:rPr>
        <w:t xml:space="preserve"> </w:t>
      </w:r>
      <w:ins w:id="826" w:author="Unknown Author" w:date="2024-05-30T15:49:00Z">
        <w:r>
          <w:rPr>
            <w:rFonts w:ascii="monospace" w:hAnsi="monospace"/>
            <w:sz w:val="16"/>
            <w:szCs w:val="16"/>
          </w:rPr>
          <w:t xml:space="preserve">*              list was derived. </w:t>
        </w:r>
        <w:r>
          <w:rPr>
            <w:rFonts w:ascii="monospace" w:hAnsi="monospace"/>
            <w:sz w:val="16"/>
            <w:szCs w:val="16"/>
          </w:rPr>
          <w:br/>
        </w:r>
      </w:ins>
      <w:r>
        <w:rPr>
          <w:rFonts w:ascii="monospace" w:hAnsi="monospace"/>
          <w:sz w:val="16"/>
          <w:szCs w:val="16"/>
        </w:rPr>
        <w:t xml:space="preserve"> </w:t>
      </w:r>
      <w:ins w:id="827"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28" w:author="Unknown Author" w:date="2024-05-30T15:49:00Z">
        <w:r>
          <w:rPr>
            <w:rFonts w:ascii="monospace" w:hAnsi="monospace"/>
            <w:sz w:val="16"/>
            <w:szCs w:val="16"/>
          </w:rPr>
          <w:t xml:space="preserve">*              This field is not atomic, as it is set before this property list is </w:t>
        </w:r>
        <w:r>
          <w:rPr>
            <w:rFonts w:ascii="monospace" w:hAnsi="monospace"/>
            <w:sz w:val="16"/>
            <w:szCs w:val="16"/>
          </w:rPr>
          <w:br/>
        </w:r>
      </w:ins>
      <w:r>
        <w:rPr>
          <w:rFonts w:ascii="monospace" w:hAnsi="monospace"/>
          <w:sz w:val="16"/>
          <w:szCs w:val="16"/>
        </w:rPr>
        <w:t xml:space="preserve"> </w:t>
      </w:r>
      <w:ins w:id="829" w:author="Unknown Author" w:date="2024-05-30T15:49:00Z">
        <w:r>
          <w:rPr>
            <w:rFonts w:ascii="monospace" w:hAnsi="monospace"/>
            <w:sz w:val="16"/>
            <w:szCs w:val="16"/>
          </w:rPr>
          <w:t xml:space="preserve">*              inserted in the index, and thus becomes visible to to other threads. </w:t>
        </w:r>
        <w:r>
          <w:rPr>
            <w:rFonts w:ascii="monospace" w:hAnsi="monospace"/>
            <w:sz w:val="16"/>
            <w:szCs w:val="16"/>
          </w:rPr>
          <w:br/>
        </w:r>
      </w:ins>
      <w:r>
        <w:rPr>
          <w:rFonts w:ascii="monospace" w:hAnsi="monospace"/>
          <w:sz w:val="16"/>
          <w:szCs w:val="16"/>
        </w:rPr>
        <w:t xml:space="preserve"> </w:t>
      </w:r>
      <w:ins w:id="830"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31" w:author="Unknown Author" w:date="2024-05-30T15:49:00Z">
        <w:r>
          <w:rPr>
            <w:rFonts w:ascii="monospace" w:hAnsi="monospace"/>
            <w:sz w:val="16"/>
            <w:szCs w:val="16"/>
          </w:rPr>
          <w:t xml:space="preserve">* plist_id:    ID assigned to this property list.  This field must be atomic, because </w:t>
        </w:r>
        <w:r>
          <w:rPr>
            <w:rFonts w:ascii="monospace" w:hAnsi="monospace"/>
            <w:sz w:val="16"/>
            <w:szCs w:val="16"/>
          </w:rPr>
          <w:br/>
        </w:r>
      </w:ins>
      <w:r>
        <w:rPr>
          <w:rFonts w:ascii="monospace" w:hAnsi="monospace"/>
          <w:sz w:val="16"/>
          <w:szCs w:val="16"/>
        </w:rPr>
        <w:t xml:space="preserve"> </w:t>
      </w:r>
      <w:ins w:id="832" w:author="Unknown Author" w:date="2024-05-30T15:49:00Z">
        <w:r>
          <w:rPr>
            <w:rFonts w:ascii="monospace" w:hAnsi="monospace"/>
            <w:sz w:val="16"/>
            <w:szCs w:val="16"/>
          </w:rPr>
          <w:t xml:space="preserve">*              the instance of H5P_mt_list_t becomes visible to other threads before </w:t>
        </w:r>
        <w:r>
          <w:rPr>
            <w:rFonts w:ascii="monospace" w:hAnsi="monospace"/>
            <w:sz w:val="16"/>
            <w:szCs w:val="16"/>
          </w:rPr>
          <w:br/>
        </w:r>
      </w:ins>
      <w:r>
        <w:rPr>
          <w:rFonts w:ascii="monospace" w:hAnsi="monospace"/>
          <w:sz w:val="16"/>
          <w:szCs w:val="16"/>
        </w:rPr>
        <w:t xml:space="preserve"> </w:t>
      </w:r>
      <w:ins w:id="833" w:author="Unknown Author" w:date="2024-05-30T15:49:00Z">
        <w:r>
          <w:rPr>
            <w:rFonts w:ascii="monospace" w:hAnsi="monospace"/>
            <w:sz w:val="16"/>
            <w:szCs w:val="16"/>
          </w:rPr>
          <w:t xml:space="preserve">*              this field can be set.  That said, once it is set, it should not </w:t>
        </w:r>
        <w:r>
          <w:rPr>
            <w:rFonts w:ascii="monospace" w:hAnsi="monospace"/>
            <w:sz w:val="16"/>
            <w:szCs w:val="16"/>
          </w:rPr>
          <w:br/>
        </w:r>
      </w:ins>
      <w:r>
        <w:rPr>
          <w:rFonts w:ascii="monospace" w:hAnsi="monospace"/>
          <w:sz w:val="16"/>
          <w:szCs w:val="16"/>
        </w:rPr>
        <w:t xml:space="preserve"> </w:t>
      </w:r>
      <w:ins w:id="834" w:author="Unknown Author" w:date="2024-05-30T15:49:00Z">
        <w:r>
          <w:rPr>
            <w:rFonts w:ascii="monospace" w:hAnsi="monospace"/>
            <w:sz w:val="16"/>
            <w:szCs w:val="16"/>
          </w:rPr>
          <w:t xml:space="preserve">*              change for the lifetime of the property list. </w:t>
        </w:r>
        <w:r>
          <w:rPr>
            <w:rFonts w:ascii="monospace" w:hAnsi="monospace"/>
            <w:sz w:val="16"/>
            <w:szCs w:val="16"/>
          </w:rPr>
          <w:br/>
        </w:r>
      </w:ins>
      <w:r>
        <w:rPr>
          <w:rFonts w:ascii="monospace" w:hAnsi="monospace"/>
          <w:sz w:val="16"/>
          <w:szCs w:val="16"/>
        </w:rPr>
        <w:t xml:space="preserve"> </w:t>
      </w:r>
      <w:ins w:id="835" w:author="Unknown Author" w:date="2024-05-30T15:49:00Z">
        <w:r>
          <w:rPr>
            <w:rFonts w:ascii="monospace" w:hAnsi="monospace"/>
            <w:sz w:val="16"/>
            <w:szCs w:val="16"/>
          </w:rPr>
          <w:t>*</w:t>
        </w:r>
        <w:r>
          <w:rPr>
            <w:rFonts w:ascii="monospace" w:hAnsi="monospace"/>
            <w:sz w:val="16"/>
            <w:szCs w:val="16"/>
          </w:rPr>
          <w:br/>
        </w:r>
      </w:ins>
      <w:r>
        <w:rPr>
          <w:rFonts w:ascii="monospace" w:hAnsi="monospace"/>
          <w:sz w:val="16"/>
          <w:szCs w:val="16"/>
        </w:rPr>
        <w:t xml:space="preserve"> </w:t>
      </w:r>
      <w:ins w:id="836" w:author="Unknown Author" w:date="2024-05-30T15:49:00Z">
        <w:r>
          <w:rPr>
            <w:rFonts w:ascii="monospace" w:hAnsi="monospace"/>
            <w:color w:val="000000"/>
            <w:sz w:val="16"/>
            <w:szCs w:val="16"/>
            <w:highlight w:val="white"/>
          </w:rPr>
          <w:t xml:space="preserve">* curr_version: Atomic uint64_t containing the current version of the property list. </w:t>
        </w:r>
        <w:r>
          <w:rPr>
            <w:rFonts w:ascii="monospace" w:hAnsi="monospace"/>
            <w:sz w:val="16"/>
            <w:szCs w:val="16"/>
          </w:rPr>
          <w:br/>
        </w:r>
      </w:ins>
      <w:r>
        <w:rPr>
          <w:rFonts w:ascii="monospace" w:hAnsi="monospace"/>
          <w:sz w:val="16"/>
          <w:szCs w:val="16"/>
        </w:rPr>
        <w:t xml:space="preserve"> </w:t>
      </w:r>
      <w:ins w:id="837" w:author="Unknown Author" w:date="2024-05-30T15:49:00Z">
        <w:r>
          <w:rPr>
            <w:rFonts w:ascii="monospace" w:hAnsi="monospace"/>
            <w:sz w:val="16"/>
            <w:szCs w:val="16"/>
          </w:rPr>
          <w:t xml:space="preserve">*              This version number is incremented each time a modification to the </w:t>
        </w:r>
        <w:r>
          <w:rPr>
            <w:rFonts w:ascii="monospace" w:hAnsi="monospace"/>
            <w:sz w:val="16"/>
            <w:szCs w:val="16"/>
          </w:rPr>
          <w:br/>
        </w:r>
      </w:ins>
      <w:r>
        <w:rPr>
          <w:rFonts w:ascii="monospace" w:hAnsi="monospace"/>
          <w:sz w:val="16"/>
          <w:szCs w:val="16"/>
        </w:rPr>
        <w:t xml:space="preserve"> </w:t>
      </w:r>
      <w:ins w:id="838" w:author="Unknown Author" w:date="2024-05-30T15:49:00Z">
        <w:r>
          <w:rPr>
            <w:rFonts w:ascii="monospace" w:hAnsi="monospace"/>
            <w:sz w:val="16"/>
            <w:szCs w:val="16"/>
          </w:rPr>
          <w:t xml:space="preserve">*              property list is completed. </w:t>
        </w:r>
        <w:r>
          <w:rPr>
            <w:rFonts w:ascii="monospace" w:hAnsi="monospace"/>
            <w:sz w:val="16"/>
            <w:szCs w:val="16"/>
          </w:rPr>
          <w:br/>
        </w:r>
      </w:ins>
      <w:r>
        <w:rPr>
          <w:rFonts w:ascii="monospace" w:hAnsi="monospace"/>
          <w:sz w:val="16"/>
          <w:szCs w:val="16"/>
        </w:rPr>
        <w:t xml:space="preserve"> </w:t>
      </w:r>
      <w:ins w:id="839"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40" w:author="Unknown Author" w:date="2024-05-30T15:49:00Z">
        <w:r>
          <w:rPr>
            <w:rFonts w:ascii="monospace" w:hAnsi="monospace"/>
            <w:sz w:val="16"/>
            <w:szCs w:val="16"/>
          </w:rPr>
          <w:t xml:space="preserve">*              A uint64_t is used, as at present there is no provision for a roll over. </w:t>
        </w:r>
        <w:r>
          <w:rPr>
            <w:rFonts w:ascii="monospace" w:hAnsi="monospace"/>
            <w:sz w:val="16"/>
            <w:szCs w:val="16"/>
          </w:rPr>
          <w:br/>
        </w:r>
      </w:ins>
      <w:r>
        <w:rPr>
          <w:rFonts w:ascii="monospace" w:hAnsi="monospace"/>
          <w:sz w:val="16"/>
          <w:szCs w:val="16"/>
        </w:rPr>
        <w:t xml:space="preserve"> </w:t>
      </w:r>
      <w:ins w:id="841" w:author="Unknown Author" w:date="2024-05-30T15:49:00Z">
        <w:r>
          <w:rPr>
            <w:rFonts w:ascii="monospace" w:hAnsi="monospace"/>
            <w:sz w:val="16"/>
            <w:szCs w:val="16"/>
          </w:rPr>
          <w:t xml:space="preserve">*              Given the relative infrequency of modifications to property lists, </w:t>
        </w:r>
        <w:r>
          <w:rPr>
            <w:rFonts w:ascii="monospace" w:hAnsi="monospace"/>
            <w:sz w:val="16"/>
            <w:szCs w:val="16"/>
          </w:rPr>
          <w:br/>
        </w:r>
      </w:ins>
      <w:r>
        <w:rPr>
          <w:rFonts w:ascii="monospace" w:hAnsi="monospace"/>
          <w:sz w:val="16"/>
          <w:szCs w:val="16"/>
        </w:rPr>
        <w:t xml:space="preserve"> </w:t>
      </w:r>
      <w:ins w:id="842" w:author="Unknown Author" w:date="2024-05-30T15:49:00Z">
        <w:r>
          <w:rPr>
            <w:rFonts w:ascii="monospace" w:hAnsi="monospace"/>
            <w:sz w:val="16"/>
            <w:szCs w:val="16"/>
          </w:rPr>
          <w:t xml:space="preserve">*              64 bits is probably sufficient for all reasonable cases.  However, a roll </w:t>
        </w:r>
        <w:r>
          <w:rPr>
            <w:rFonts w:ascii="monospace" w:hAnsi="monospace"/>
            <w:sz w:val="16"/>
            <w:szCs w:val="16"/>
          </w:rPr>
          <w:br/>
        </w:r>
      </w:ins>
      <w:r>
        <w:rPr>
          <w:rFonts w:ascii="monospace" w:hAnsi="monospace"/>
          <w:sz w:val="16"/>
          <w:szCs w:val="16"/>
        </w:rPr>
        <w:t xml:space="preserve"> </w:t>
      </w:r>
      <w:ins w:id="843" w:author="Unknown Author" w:date="2024-05-30T15:49:00Z">
        <w:r>
          <w:rPr>
            <w:rFonts w:ascii="monospace" w:hAnsi="monospace"/>
            <w:sz w:val="16"/>
            <w:szCs w:val="16"/>
          </w:rPr>
          <w:t xml:space="preserve">*              over must never occur, and an error should be flagged if it does. </w:t>
        </w:r>
        <w:r>
          <w:rPr>
            <w:rFonts w:ascii="monospace" w:hAnsi="monospace"/>
            <w:sz w:val="16"/>
            <w:szCs w:val="16"/>
          </w:rPr>
          <w:br/>
        </w:r>
      </w:ins>
      <w:r>
        <w:rPr>
          <w:rFonts w:ascii="monospace" w:hAnsi="monospace"/>
          <w:sz w:val="16"/>
          <w:szCs w:val="16"/>
        </w:rPr>
        <w:t xml:space="preserve"> </w:t>
      </w:r>
      <w:ins w:id="844"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45" w:author="Unknown Author" w:date="2024-05-30T15:49:00Z">
        <w:r>
          <w:rPr>
            <w:rFonts w:ascii="monospace" w:hAnsi="monospace"/>
            <w:sz w:val="16"/>
            <w:szCs w:val="16"/>
          </w:rPr>
          <w:t xml:space="preserve">*              To allow for an undefined deletion version, the curr_version must be </w:t>
        </w:r>
        <w:r>
          <w:rPr>
            <w:rFonts w:ascii="monospace" w:hAnsi="monospace"/>
            <w:sz w:val="16"/>
            <w:szCs w:val="16"/>
          </w:rPr>
          <w:br/>
        </w:r>
      </w:ins>
      <w:r>
        <w:rPr>
          <w:rFonts w:ascii="monospace" w:hAnsi="monospace"/>
          <w:sz w:val="16"/>
          <w:szCs w:val="16"/>
        </w:rPr>
        <w:t xml:space="preserve"> </w:t>
      </w:r>
      <w:ins w:id="846" w:author="Unknown Author" w:date="2024-05-30T15:49:00Z">
        <w:r>
          <w:rPr>
            <w:rFonts w:ascii="monospace" w:hAnsi="monospace"/>
            <w:sz w:val="16"/>
            <w:szCs w:val="16"/>
          </w:rPr>
          <w:t xml:space="preserve">*              no less than 1. </w:t>
        </w:r>
        <w:r>
          <w:rPr>
            <w:rFonts w:ascii="monospace" w:hAnsi="monospace"/>
            <w:sz w:val="16"/>
            <w:szCs w:val="16"/>
          </w:rPr>
          <w:br/>
        </w:r>
      </w:ins>
      <w:r>
        <w:rPr>
          <w:rFonts w:ascii="monospace" w:hAnsi="monospace"/>
          <w:sz w:val="16"/>
          <w:szCs w:val="16"/>
        </w:rPr>
        <w:t xml:space="preserve"> </w:t>
      </w:r>
      <w:ins w:id="847"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48" w:author="Unknown Author" w:date="2024-05-30T15:49:00Z">
        <w:r>
          <w:rPr>
            <w:rFonts w:ascii="monospace" w:hAnsi="monospace"/>
            <w:sz w:val="16"/>
            <w:szCs w:val="16"/>
          </w:rPr>
          <w:t xml:space="preserve">* next_version: Atomic uint64_t containing the version number to be assigned to the </w:t>
        </w:r>
        <w:r>
          <w:rPr>
            <w:rFonts w:ascii="monospace" w:hAnsi="monospace"/>
            <w:sz w:val="16"/>
            <w:szCs w:val="16"/>
          </w:rPr>
          <w:br/>
        </w:r>
      </w:ins>
      <w:r>
        <w:rPr>
          <w:rFonts w:ascii="monospace" w:hAnsi="monospace"/>
          <w:sz w:val="16"/>
          <w:szCs w:val="16"/>
        </w:rPr>
        <w:t xml:space="preserve"> </w:t>
      </w:r>
      <w:ins w:id="849" w:author="Unknown Author" w:date="2024-05-30T15:49:00Z">
        <w:r>
          <w:rPr>
            <w:rFonts w:ascii="monospace" w:hAnsi="monospace"/>
            <w:sz w:val="16"/>
            <w:szCs w:val="16"/>
          </w:rPr>
          <w:t xml:space="preserve">*              next modification of the property list. </w:t>
        </w:r>
        <w:r>
          <w:rPr>
            <w:rFonts w:ascii="monospace" w:hAnsi="monospace"/>
            <w:sz w:val="16"/>
            <w:szCs w:val="16"/>
          </w:rPr>
          <w:br/>
        </w:r>
      </w:ins>
      <w:r>
        <w:rPr>
          <w:rFonts w:ascii="monospace" w:hAnsi="monospace"/>
          <w:sz w:val="16"/>
          <w:szCs w:val="16"/>
        </w:rPr>
        <w:t xml:space="preserve"> </w:t>
      </w:r>
      <w:ins w:id="850"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51" w:author="Unknown Author" w:date="2024-05-30T15:49:00Z">
        <w:r>
          <w:rPr>
            <w:rFonts w:ascii="monospace" w:hAnsi="monospace"/>
            <w:sz w:val="16"/>
            <w:szCs w:val="16"/>
          </w:rPr>
          <w:t xml:space="preserve">*              When no modifications to the property list are in progress, </w:t>
        </w:r>
        <w:r>
          <w:rPr>
            <w:rFonts w:ascii="monospace" w:hAnsi="monospace"/>
            <w:sz w:val="16"/>
            <w:szCs w:val="16"/>
          </w:rPr>
          <w:br/>
        </w:r>
      </w:ins>
      <w:r>
        <w:rPr>
          <w:rFonts w:ascii="monospace" w:hAnsi="monospace"/>
          <w:sz w:val="16"/>
          <w:szCs w:val="16"/>
        </w:rPr>
        <w:t xml:space="preserve"> </w:t>
      </w:r>
      <w:ins w:id="852" w:author="Unknown Author" w:date="2024-05-30T15:49:00Z">
        <w:r>
          <w:rPr>
            <w:rFonts w:ascii="monospace" w:hAnsi="monospace"/>
            <w:sz w:val="16"/>
            <w:szCs w:val="16"/>
          </w:rPr>
          <w:t xml:space="preserve">*              next_version should be one greater than curr_version. </w:t>
        </w:r>
        <w:r>
          <w:rPr>
            <w:rFonts w:ascii="monospace" w:hAnsi="monospace"/>
            <w:sz w:val="16"/>
            <w:szCs w:val="16"/>
          </w:rPr>
          <w:br/>
        </w:r>
      </w:ins>
      <w:r>
        <w:rPr>
          <w:rFonts w:ascii="monospace" w:hAnsi="monospace"/>
          <w:sz w:val="16"/>
          <w:szCs w:val="16"/>
        </w:rPr>
        <w:t xml:space="preserve"> </w:t>
      </w:r>
      <w:ins w:id="853"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54" w:author="Unknown Author" w:date="2024-05-30T15:49:00Z">
        <w:r>
          <w:rPr>
            <w:rFonts w:ascii="monospace" w:hAnsi="monospace"/>
            <w:sz w:val="16"/>
            <w:szCs w:val="16"/>
          </w:rPr>
          <w:t xml:space="preserve">*              When a modification to a property list begins, it does a fetch </w:t>
        </w:r>
        <w:r>
          <w:rPr>
            <w:rFonts w:ascii="monospace" w:hAnsi="monospace"/>
            <w:sz w:val="16"/>
            <w:szCs w:val="16"/>
          </w:rPr>
          <w:br/>
        </w:r>
      </w:ins>
      <w:r>
        <w:rPr>
          <w:rFonts w:ascii="monospace" w:hAnsi="monospace"/>
          <w:sz w:val="16"/>
          <w:szCs w:val="16"/>
        </w:rPr>
        <w:t xml:space="preserve"> </w:t>
      </w:r>
      <w:ins w:id="855" w:author="Unknown Author" w:date="2024-05-30T15:49:00Z">
        <w:r>
          <w:rPr>
            <w:rFonts w:ascii="monospace" w:hAnsi="monospace"/>
            <w:sz w:val="16"/>
            <w:szCs w:val="16"/>
          </w:rPr>
          <w:t xml:space="preserve">*              and increment on next_version, preforms its changes and tags them with </w:t>
        </w:r>
        <w:r>
          <w:rPr>
            <w:rFonts w:ascii="monospace" w:hAnsi="monospace"/>
            <w:sz w:val="16"/>
            <w:szCs w:val="16"/>
          </w:rPr>
          <w:br/>
        </w:r>
      </w:ins>
      <w:r>
        <w:rPr>
          <w:rFonts w:ascii="monospace" w:hAnsi="monospace"/>
          <w:sz w:val="16"/>
          <w:szCs w:val="16"/>
        </w:rPr>
        <w:t xml:space="preserve"> </w:t>
      </w:r>
      <w:ins w:id="856" w:author="Unknown Author" w:date="2024-05-30T15:49:00Z">
        <w:r>
          <w:rPr>
            <w:rFonts w:ascii="monospace" w:hAnsi="monospace"/>
            <w:sz w:val="16"/>
            <w:szCs w:val="16"/>
          </w:rPr>
          <w:t xml:space="preserve">*              the returned version, and finally increments the curr_version. </w:t>
        </w:r>
        <w:r>
          <w:rPr>
            <w:rFonts w:ascii="monospace" w:hAnsi="monospace"/>
            <w:sz w:val="16"/>
            <w:szCs w:val="16"/>
          </w:rPr>
          <w:br/>
        </w:r>
      </w:ins>
      <w:r>
        <w:rPr>
          <w:rFonts w:ascii="monospace" w:hAnsi="monospace"/>
          <w:sz w:val="16"/>
          <w:szCs w:val="16"/>
        </w:rPr>
        <w:lastRenderedPageBreak/>
        <w:t xml:space="preserve"> </w:t>
      </w:r>
      <w:ins w:id="857"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58" w:author="Unknown Author" w:date="2024-05-30T15:49:00Z">
        <w:r>
          <w:rPr>
            <w:rFonts w:ascii="monospace" w:hAnsi="monospace"/>
            <w:sz w:val="16"/>
            <w:szCs w:val="16"/>
          </w:rPr>
          <w:t xml:space="preserve">*              Note, that to avoid exposure of partial modifications, increments </w:t>
        </w:r>
        <w:r>
          <w:rPr>
            <w:rFonts w:ascii="monospace" w:hAnsi="monospace"/>
            <w:sz w:val="16"/>
            <w:szCs w:val="16"/>
          </w:rPr>
          <w:br/>
        </w:r>
      </w:ins>
      <w:r>
        <w:rPr>
          <w:rFonts w:ascii="monospace" w:hAnsi="monospace"/>
          <w:sz w:val="16"/>
          <w:szCs w:val="16"/>
        </w:rPr>
        <w:t xml:space="preserve"> </w:t>
      </w:r>
      <w:ins w:id="859" w:author="Unknown Author" w:date="2024-05-30T15:49:00Z">
        <w:r>
          <w:rPr>
            <w:rFonts w:ascii="monospace" w:hAnsi="monospace"/>
            <w:sz w:val="16"/>
            <w:szCs w:val="16"/>
          </w:rPr>
          <w:t xml:space="preserve">*              to curr_version must be executed in next_version issue order.  Thus, a </w:t>
        </w:r>
        <w:r>
          <w:rPr>
            <w:rFonts w:ascii="monospace" w:hAnsi="monospace"/>
            <w:sz w:val="16"/>
            <w:szCs w:val="16"/>
          </w:rPr>
          <w:br/>
        </w:r>
      </w:ins>
      <w:r>
        <w:rPr>
          <w:rFonts w:ascii="monospace" w:hAnsi="monospace"/>
          <w:sz w:val="16"/>
          <w:szCs w:val="16"/>
        </w:rPr>
        <w:t xml:space="preserve"> </w:t>
      </w:r>
      <w:ins w:id="860" w:author="Unknown Author" w:date="2024-05-30T15:49:00Z">
        <w:r>
          <w:rPr>
            <w:rFonts w:ascii="monospace" w:hAnsi="monospace"/>
            <w:sz w:val="16"/>
            <w:szCs w:val="16"/>
          </w:rPr>
          <w:t xml:space="preserve">*              thread that modifies the property list class, must not increment </w:t>
        </w:r>
        <w:r>
          <w:rPr>
            <w:rFonts w:ascii="monospace" w:hAnsi="monospace"/>
            <w:sz w:val="16"/>
            <w:szCs w:val="16"/>
          </w:rPr>
          <w:br/>
        </w:r>
      </w:ins>
      <w:r>
        <w:rPr>
          <w:rFonts w:ascii="monospace" w:hAnsi="monospace"/>
          <w:sz w:val="16"/>
          <w:szCs w:val="16"/>
        </w:rPr>
        <w:t xml:space="preserve"> </w:t>
      </w:r>
      <w:ins w:id="861" w:author="Unknown Author" w:date="2024-05-30T15:49:00Z">
        <w:r>
          <w:rPr>
            <w:rFonts w:ascii="monospace" w:hAnsi="monospace"/>
            <w:sz w:val="16"/>
            <w:szCs w:val="16"/>
          </w:rPr>
          <w:t xml:space="preserve">*              curr_version until its value is one less that the version number it </w:t>
        </w:r>
        <w:r>
          <w:rPr>
            <w:rFonts w:ascii="monospace" w:hAnsi="monospace"/>
            <w:sz w:val="16"/>
            <w:szCs w:val="16"/>
          </w:rPr>
          <w:br/>
        </w:r>
      </w:ins>
      <w:r>
        <w:rPr>
          <w:rFonts w:ascii="monospace" w:hAnsi="monospace"/>
          <w:sz w:val="16"/>
          <w:szCs w:val="16"/>
        </w:rPr>
        <w:t xml:space="preserve"> </w:t>
      </w:r>
      <w:ins w:id="862" w:author="Unknown Author" w:date="2024-05-30T15:49:00Z">
        <w:r>
          <w:rPr>
            <w:rFonts w:ascii="monospace" w:hAnsi="monospace"/>
            <w:sz w:val="16"/>
            <w:szCs w:val="16"/>
          </w:rPr>
          <w:t xml:space="preserve">*              obtained when it started. </w:t>
        </w:r>
        <w:r>
          <w:rPr>
            <w:rFonts w:ascii="monospace" w:hAnsi="monospace"/>
            <w:sz w:val="16"/>
            <w:szCs w:val="16"/>
          </w:rPr>
          <w:br/>
        </w:r>
      </w:ins>
      <w:r>
        <w:rPr>
          <w:rFonts w:ascii="monospace" w:hAnsi="monospace"/>
          <w:sz w:val="16"/>
          <w:szCs w:val="16"/>
        </w:rPr>
        <w:t xml:space="preserve"> </w:t>
      </w:r>
      <w:ins w:id="863"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64" w:author="Unknown Author" w:date="2024-05-30T15:49:00Z">
        <w:r>
          <w:rPr>
            <w:rFonts w:ascii="monospace" w:hAnsi="monospace"/>
            <w:sz w:val="16"/>
            <w:szCs w:val="16"/>
          </w:rPr>
          <w:t xml:space="preserve">* lkup_tbl:    Pointer to an array of H5P_mt_list_table_entry_t that permits fast </w:t>
        </w:r>
        <w:r>
          <w:rPr>
            <w:rFonts w:ascii="monospace" w:hAnsi="monospace"/>
            <w:sz w:val="16"/>
            <w:szCs w:val="16"/>
          </w:rPr>
          <w:br/>
        </w:r>
      </w:ins>
      <w:r>
        <w:rPr>
          <w:rFonts w:ascii="monospace" w:hAnsi="monospace"/>
          <w:sz w:val="16"/>
          <w:szCs w:val="16"/>
        </w:rPr>
        <w:t xml:space="preserve"> </w:t>
      </w:r>
      <w:ins w:id="865" w:author="Unknown Author" w:date="2024-05-30T15:49:00Z">
        <w:r>
          <w:rPr>
            <w:rFonts w:ascii="monospace" w:hAnsi="monospace"/>
            <w:sz w:val="16"/>
            <w:szCs w:val="16"/>
          </w:rPr>
          <w:t xml:space="preserve">*              lookup of properties inherited from the parent property list class. </w:t>
        </w:r>
        <w:r>
          <w:rPr>
            <w:rFonts w:ascii="monospace" w:hAnsi="monospace"/>
            <w:sz w:val="16"/>
            <w:szCs w:val="16"/>
          </w:rPr>
          <w:br/>
        </w:r>
      </w:ins>
      <w:r>
        <w:rPr>
          <w:rFonts w:ascii="monospace" w:hAnsi="monospace"/>
          <w:sz w:val="16"/>
          <w:szCs w:val="16"/>
        </w:rPr>
        <w:t xml:space="preserve"> </w:t>
      </w:r>
      <w:ins w:id="866"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67" w:author="Unknown Author" w:date="2024-05-30T15:49:00Z">
        <w:r>
          <w:rPr>
            <w:rFonts w:ascii="monospace" w:hAnsi="monospace"/>
            <w:sz w:val="16"/>
            <w:szCs w:val="16"/>
          </w:rPr>
          <w:t xml:space="preserve">*              See the header comment for H5P_mt_list_table_entry_t for further </w:t>
        </w:r>
        <w:r>
          <w:rPr>
            <w:rFonts w:ascii="monospace" w:hAnsi="monospace"/>
            <w:sz w:val="16"/>
            <w:szCs w:val="16"/>
          </w:rPr>
          <w:br/>
        </w:r>
      </w:ins>
      <w:r>
        <w:rPr>
          <w:rFonts w:ascii="monospace" w:hAnsi="monospace"/>
          <w:sz w:val="16"/>
          <w:szCs w:val="16"/>
        </w:rPr>
        <w:t xml:space="preserve"> </w:t>
      </w:r>
      <w:ins w:id="868" w:author="Unknown Author" w:date="2024-05-30T15:49:00Z">
        <w:r>
          <w:rPr>
            <w:rFonts w:ascii="monospace" w:hAnsi="monospace"/>
            <w:sz w:val="16"/>
            <w:szCs w:val="16"/>
          </w:rPr>
          <w:t xml:space="preserve">*              details. </w:t>
        </w:r>
        <w:r>
          <w:rPr>
            <w:rFonts w:ascii="monospace" w:hAnsi="monospace"/>
            <w:sz w:val="16"/>
            <w:szCs w:val="16"/>
          </w:rPr>
          <w:br/>
        </w:r>
      </w:ins>
      <w:r>
        <w:rPr>
          <w:rFonts w:ascii="monospace" w:hAnsi="monospace"/>
          <w:sz w:val="16"/>
          <w:szCs w:val="16"/>
        </w:rPr>
        <w:t xml:space="preserve"> </w:t>
      </w:r>
      <w:ins w:id="869"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70" w:author="Unknown Author" w:date="2024-05-30T15:49:00Z">
        <w:r>
          <w:rPr>
            <w:rFonts w:ascii="monospace" w:hAnsi="monospace"/>
            <w:sz w:val="16"/>
            <w:szCs w:val="16"/>
          </w:rPr>
          <w:t xml:space="preserve">* nprops_inherited: The number of properties inherited from the parent property list </w:t>
        </w:r>
        <w:r>
          <w:rPr>
            <w:rFonts w:ascii="monospace" w:hAnsi="monospace"/>
            <w:sz w:val="16"/>
            <w:szCs w:val="16"/>
          </w:rPr>
          <w:br/>
        </w:r>
      </w:ins>
      <w:r>
        <w:rPr>
          <w:rFonts w:ascii="monospace" w:hAnsi="monospace"/>
          <w:sz w:val="16"/>
          <w:szCs w:val="16"/>
        </w:rPr>
        <w:t xml:space="preserve"> </w:t>
      </w:r>
      <w:ins w:id="871" w:author="Unknown Author" w:date="2024-05-30T15:49:00Z">
        <w:r>
          <w:rPr>
            <w:rFonts w:ascii="monospace" w:hAnsi="monospace"/>
            <w:sz w:val="16"/>
            <w:szCs w:val="16"/>
          </w:rPr>
          <w:t xml:space="preserve">*              class, and also the number of entries in the lookup table (lkup_tbl) </w:t>
        </w:r>
        <w:r>
          <w:rPr>
            <w:rFonts w:ascii="monospace" w:hAnsi="monospace"/>
            <w:sz w:val="16"/>
            <w:szCs w:val="16"/>
          </w:rPr>
          <w:br/>
        </w:r>
      </w:ins>
      <w:r>
        <w:rPr>
          <w:rFonts w:ascii="monospace" w:hAnsi="monospace"/>
          <w:sz w:val="16"/>
          <w:szCs w:val="16"/>
        </w:rPr>
        <w:t xml:space="preserve"> </w:t>
      </w:r>
      <w:ins w:id="872" w:author="Unknown Author" w:date="2024-05-30T15:49:00Z">
        <w:r>
          <w:rPr>
            <w:rFonts w:ascii="monospace" w:hAnsi="monospace"/>
            <w:sz w:val="16"/>
            <w:szCs w:val="16"/>
          </w:rPr>
          <w:t xml:space="preserve">*              above.  Note that any or all of these properties may be deleted </w:t>
        </w:r>
        <w:r>
          <w:rPr>
            <w:rFonts w:ascii="monospace" w:hAnsi="monospace"/>
            <w:sz w:val="16"/>
            <w:szCs w:val="16"/>
          </w:rPr>
          <w:br/>
        </w:r>
      </w:ins>
      <w:r>
        <w:rPr>
          <w:rFonts w:ascii="monospace" w:hAnsi="monospace"/>
          <w:sz w:val="16"/>
          <w:szCs w:val="16"/>
        </w:rPr>
        <w:t xml:space="preserve"> </w:t>
      </w:r>
      <w:ins w:id="873" w:author="Unknown Author" w:date="2024-05-30T15:49:00Z">
        <w:r>
          <w:rPr>
            <w:rFonts w:ascii="monospace" w:hAnsi="monospace"/>
            <w:sz w:val="16"/>
            <w:szCs w:val="16"/>
          </w:rPr>
          <w:t xml:space="preserve">*              in an arbitrary version of the property list. </w:t>
        </w:r>
        <w:r>
          <w:rPr>
            <w:rFonts w:ascii="monospace" w:hAnsi="monospace"/>
            <w:sz w:val="16"/>
            <w:szCs w:val="16"/>
          </w:rPr>
          <w:br/>
        </w:r>
      </w:ins>
      <w:r>
        <w:rPr>
          <w:rFonts w:ascii="monospace" w:hAnsi="monospace"/>
          <w:sz w:val="16"/>
          <w:szCs w:val="16"/>
        </w:rPr>
        <w:t xml:space="preserve"> </w:t>
      </w:r>
      <w:ins w:id="874"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75" w:author="Unknown Author" w:date="2024-05-30T15:49:00Z">
        <w:r>
          <w:rPr>
            <w:rFonts w:ascii="monospace" w:hAnsi="monospace"/>
            <w:sz w:val="16"/>
            <w:szCs w:val="16"/>
          </w:rPr>
          <w:t xml:space="preserve">* nprops_added: The number of properties added to the property list after its </w:t>
        </w:r>
        <w:r>
          <w:rPr>
            <w:rFonts w:ascii="monospace" w:hAnsi="monospace"/>
            <w:sz w:val="16"/>
            <w:szCs w:val="16"/>
          </w:rPr>
          <w:br/>
        </w:r>
      </w:ins>
      <w:r>
        <w:rPr>
          <w:rFonts w:ascii="monospace" w:hAnsi="monospace"/>
          <w:sz w:val="16"/>
          <w:szCs w:val="16"/>
        </w:rPr>
        <w:t xml:space="preserve"> </w:t>
      </w:r>
      <w:ins w:id="876" w:author="Unknown Author" w:date="2024-05-30T15:49:00Z">
        <w:r>
          <w:rPr>
            <w:rFonts w:ascii="monospace" w:hAnsi="monospace"/>
            <w:sz w:val="16"/>
            <w:szCs w:val="16"/>
          </w:rPr>
          <w:t xml:space="preserve">*              creation.  Note that these properties do not appear in the lkup_tbl, </w:t>
        </w:r>
        <w:r>
          <w:rPr>
            <w:rFonts w:ascii="monospace" w:hAnsi="monospace"/>
            <w:sz w:val="16"/>
            <w:szCs w:val="16"/>
          </w:rPr>
          <w:br/>
        </w:r>
      </w:ins>
      <w:r>
        <w:rPr>
          <w:rFonts w:ascii="monospace" w:hAnsi="monospace"/>
          <w:sz w:val="16"/>
          <w:szCs w:val="16"/>
        </w:rPr>
        <w:t xml:space="preserve"> </w:t>
      </w:r>
      <w:ins w:id="877" w:author="Unknown Author" w:date="2024-05-30T15:49:00Z">
        <w:r>
          <w:rPr>
            <w:rFonts w:ascii="monospace" w:hAnsi="monospace"/>
            <w:sz w:val="16"/>
            <w:szCs w:val="16"/>
          </w:rPr>
          <w:t xml:space="preserve">*              and thus if a search for a property fails in lkup_tbl and nprops_added </w:t>
        </w:r>
        <w:r>
          <w:rPr>
            <w:rFonts w:ascii="monospace" w:hAnsi="monospace"/>
            <w:sz w:val="16"/>
            <w:szCs w:val="16"/>
          </w:rPr>
          <w:br/>
        </w:r>
      </w:ins>
      <w:r>
        <w:rPr>
          <w:rFonts w:ascii="monospace" w:hAnsi="monospace"/>
          <w:sz w:val="16"/>
          <w:szCs w:val="16"/>
        </w:rPr>
        <w:t xml:space="preserve"> </w:t>
      </w:r>
      <w:ins w:id="878" w:author="Unknown Author" w:date="2024-05-30T15:49:00Z">
        <w:r>
          <w:rPr>
            <w:rFonts w:ascii="monospace" w:hAnsi="monospace"/>
            <w:sz w:val="16"/>
            <w:szCs w:val="16"/>
          </w:rPr>
          <w:t xml:space="preserve">*              is positive, the LFSLL pointed to by pl_head (below) must also be </w:t>
        </w:r>
        <w:r>
          <w:rPr>
            <w:rFonts w:ascii="monospace" w:hAnsi="monospace"/>
            <w:sz w:val="16"/>
            <w:szCs w:val="16"/>
          </w:rPr>
          <w:br/>
        </w:r>
      </w:ins>
      <w:r>
        <w:rPr>
          <w:rFonts w:ascii="monospace" w:hAnsi="monospace"/>
          <w:sz w:val="16"/>
          <w:szCs w:val="16"/>
        </w:rPr>
        <w:t xml:space="preserve"> </w:t>
      </w:r>
      <w:ins w:id="879" w:author="Unknown Author" w:date="2024-05-30T15:49:00Z">
        <w:r>
          <w:rPr>
            <w:rFonts w:ascii="monospace" w:hAnsi="monospace"/>
            <w:sz w:val="16"/>
            <w:szCs w:val="16"/>
          </w:rPr>
          <w:t xml:space="preserve">*              searched. </w:t>
        </w:r>
        <w:r>
          <w:rPr>
            <w:rFonts w:ascii="monospace" w:hAnsi="monospace"/>
            <w:sz w:val="16"/>
            <w:szCs w:val="16"/>
          </w:rPr>
          <w:br/>
        </w:r>
      </w:ins>
      <w:r>
        <w:rPr>
          <w:rFonts w:ascii="monospace" w:hAnsi="monospace"/>
          <w:sz w:val="16"/>
          <w:szCs w:val="16"/>
        </w:rPr>
        <w:t xml:space="preserve"> </w:t>
      </w:r>
      <w:ins w:id="880" w:author="Unknown Author" w:date="2024-05-30T15:49: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81" w:author="Unknown Author" w:date="2024-05-30T15:49:00Z">
        <w:r>
          <w:rPr>
            <w:rFonts w:ascii="monospace" w:hAnsi="monospace"/>
            <w:sz w:val="16"/>
            <w:szCs w:val="16"/>
          </w:rPr>
          <w:t xml:space="preserve">* nprops:      Number of properties defined in the current version of the property </w:t>
        </w:r>
        <w:r>
          <w:rPr>
            <w:rFonts w:ascii="monospace" w:hAnsi="monospace"/>
            <w:sz w:val="16"/>
            <w:szCs w:val="16"/>
          </w:rPr>
          <w:br/>
        </w:r>
      </w:ins>
      <w:r>
        <w:rPr>
          <w:rFonts w:ascii="monospace" w:hAnsi="monospace"/>
          <w:sz w:val="16"/>
          <w:szCs w:val="16"/>
        </w:rPr>
        <w:t xml:space="preserve"> </w:t>
      </w:r>
      <w:ins w:id="882" w:author="Unknown Author" w:date="2024-05-30T15:49:00Z">
        <w:r>
          <w:rPr>
            <w:rFonts w:ascii="monospace" w:hAnsi="monospace"/>
            <w:sz w:val="16"/>
            <w:szCs w:val="16"/>
          </w:rPr>
          <w:t xml:space="preserve">*              list.  Note that this value may be briefly inaccurate during property </w:t>
        </w:r>
        <w:r>
          <w:rPr>
            <w:rFonts w:ascii="monospace" w:hAnsi="monospace"/>
            <w:sz w:val="16"/>
            <w:szCs w:val="16"/>
          </w:rPr>
          <w:br/>
        </w:r>
      </w:ins>
      <w:r>
        <w:rPr>
          <w:rFonts w:ascii="monospace" w:hAnsi="monospace"/>
          <w:sz w:val="16"/>
          <w:szCs w:val="16"/>
        </w:rPr>
        <w:t xml:space="preserve"> </w:t>
      </w:r>
      <w:ins w:id="883" w:author="Unknown Author" w:date="2024-05-30T15:49:00Z">
        <w:r>
          <w:rPr>
            <w:rFonts w:ascii="monospace" w:hAnsi="monospace"/>
            <w:sz w:val="16"/>
            <w:szCs w:val="16"/>
          </w:rPr>
          <w:t xml:space="preserve">*              additions or deletions -- if an accurate value is required, the LFSLL </w:t>
        </w:r>
        <w:r>
          <w:rPr>
            <w:rFonts w:ascii="monospace" w:hAnsi="monospace"/>
            <w:sz w:val="16"/>
            <w:szCs w:val="16"/>
          </w:rPr>
          <w:br/>
        </w:r>
      </w:ins>
      <w:r>
        <w:rPr>
          <w:rFonts w:ascii="monospace" w:hAnsi="monospace"/>
          <w:sz w:val="16"/>
          <w:szCs w:val="16"/>
        </w:rPr>
        <w:t xml:space="preserve"> </w:t>
      </w:r>
      <w:ins w:id="884" w:author="Unknown Author" w:date="2024-05-30T15:49:00Z">
        <w:r>
          <w:rPr>
            <w:rFonts w:ascii="monospace" w:hAnsi="monospace"/>
            <w:sz w:val="16"/>
            <w:szCs w:val="16"/>
          </w:rPr>
          <w:t xml:space="preserve">*              pointed to by pl_head must be scanned for the target property list </w:t>
        </w:r>
        <w:r>
          <w:rPr>
            <w:rFonts w:ascii="monospace" w:hAnsi="monospace"/>
            <w:sz w:val="16"/>
            <w:szCs w:val="16"/>
          </w:rPr>
          <w:br/>
        </w:r>
      </w:ins>
      <w:r>
        <w:rPr>
          <w:rFonts w:ascii="monospace" w:hAnsi="monospace"/>
          <w:sz w:val="16"/>
          <w:szCs w:val="16"/>
        </w:rPr>
        <w:t xml:space="preserve"> </w:t>
      </w:r>
      <w:ins w:id="885" w:author="Unknown Author" w:date="2024-05-30T15:49:00Z">
        <w:r>
          <w:rPr>
            <w:rFonts w:ascii="monospace" w:hAnsi="monospace"/>
            <w:sz w:val="16"/>
            <w:szCs w:val="16"/>
          </w:rPr>
          <w:t xml:space="preserve">*              version. </w:t>
        </w:r>
        <w:r>
          <w:rPr>
            <w:rFonts w:ascii="monospace" w:hAnsi="monospace"/>
            <w:sz w:val="16"/>
            <w:szCs w:val="16"/>
          </w:rPr>
          <w:br/>
        </w:r>
      </w:ins>
      <w:r>
        <w:rPr>
          <w:rFonts w:ascii="monospace" w:hAnsi="monospace"/>
          <w:sz w:val="16"/>
          <w:szCs w:val="16"/>
        </w:rPr>
        <w:t xml:space="preserve"> </w:t>
      </w:r>
      <w:ins w:id="886" w:author="Unknown Author" w:date="2024-05-30T15:50:00Z">
        <w:r>
          <w:rPr>
            <w:rFonts w:ascii="monospace" w:hAnsi="monospace"/>
            <w:color w:val="000000"/>
            <w:sz w:val="16"/>
            <w:szCs w:val="16"/>
            <w:highlight w:val="white"/>
          </w:rPr>
          <w:t xml:space="preserve">* </w:t>
        </w:r>
        <w:r>
          <w:rPr>
            <w:rFonts w:ascii="monospace" w:hAnsi="monospace"/>
            <w:sz w:val="16"/>
            <w:szCs w:val="16"/>
          </w:rPr>
          <w:br/>
        </w:r>
      </w:ins>
      <w:r>
        <w:rPr>
          <w:rFonts w:ascii="monospace" w:hAnsi="monospace"/>
          <w:sz w:val="16"/>
          <w:szCs w:val="16"/>
        </w:rPr>
        <w:t xml:space="preserve"> </w:t>
      </w:r>
      <w:ins w:id="887" w:author="Unknown Author" w:date="2024-05-30T15:50:00Z">
        <w:r>
          <w:rPr>
            <w:rFonts w:ascii="monospace" w:hAnsi="monospace"/>
            <w:sz w:val="16"/>
            <w:szCs w:val="16"/>
          </w:rPr>
          <w:t>* pl_head:     Atomic Pointer to the head of the LFSLL containing the list of modified</w:t>
        </w:r>
      </w:ins>
    </w:p>
    <w:p w:rsidR="00D31373" w:rsidRDefault="00000000">
      <w:r>
        <w:rPr>
          <w:rFonts w:ascii="monospace" w:hAnsi="monospace"/>
          <w:sz w:val="16"/>
          <w:szCs w:val="16"/>
        </w:rPr>
        <w:t xml:space="preserve"> </w:t>
      </w:r>
      <w:ins w:id="888" w:author="Unknown Author" w:date="2024-05-30T15:50:00Z">
        <w:r>
          <w:rPr>
            <w:rFonts w:ascii="monospace" w:hAnsi="monospace"/>
            <w:sz w:val="16"/>
            <w:szCs w:val="16"/>
          </w:rPr>
          <w:t>*</w:t>
        </w:r>
        <w:r>
          <w:rPr>
            <w:rFonts w:ascii="monospace" w:hAnsi="monospace"/>
            <w:sz w:val="16"/>
            <w:szCs w:val="16"/>
          </w:rPr>
          <w:tab/>
        </w:r>
        <w:r>
          <w:rPr>
            <w:rFonts w:ascii="monospace" w:hAnsi="monospace"/>
            <w:sz w:val="16"/>
            <w:szCs w:val="16"/>
          </w:rPr>
          <w:tab/>
        </w:r>
      </w:ins>
      <w:r>
        <w:rPr>
          <w:rFonts w:ascii="monospace" w:hAnsi="monospace"/>
          <w:sz w:val="16"/>
          <w:szCs w:val="16"/>
        </w:rPr>
        <w:t xml:space="preserve"> </w:t>
      </w:r>
      <w:proofErr w:type="gramStart"/>
      <w:ins w:id="889" w:author="Unknown Author" w:date="2024-05-30T15:50:00Z">
        <w:r>
          <w:rPr>
            <w:rFonts w:ascii="monospace" w:hAnsi="monospace"/>
            <w:sz w:val="16"/>
            <w:szCs w:val="16"/>
          </w:rPr>
          <w:t>or</w:t>
        </w:r>
        <w:proofErr w:type="gramEnd"/>
        <w:r>
          <w:rPr>
            <w:rFonts w:ascii="monospace" w:hAnsi="monospace"/>
            <w:sz w:val="16"/>
            <w:szCs w:val="16"/>
          </w:rPr>
          <w:t xml:space="preserve"> inserted properties (i.e. instances of H5P_mt_prop_t) associated with</w:t>
        </w:r>
      </w:ins>
    </w:p>
    <w:p w:rsidR="00D31373" w:rsidRDefault="00000000">
      <w:r>
        <w:rPr>
          <w:rFonts w:ascii="monospace" w:hAnsi="monospace"/>
          <w:sz w:val="16"/>
          <w:szCs w:val="16"/>
        </w:rPr>
        <w:t xml:space="preserve"> </w:t>
      </w:r>
      <w:ins w:id="890" w:author="Unknown Author" w:date="2024-05-30T15:50:00Z">
        <w:r>
          <w:rPr>
            <w:rFonts w:ascii="monospace" w:hAnsi="monospace"/>
            <w:sz w:val="16"/>
            <w:szCs w:val="16"/>
          </w:rPr>
          <w:t xml:space="preserve">*              </w:t>
        </w:r>
        <w:proofErr w:type="gramStart"/>
        <w:r>
          <w:rPr>
            <w:rFonts w:ascii="monospace" w:hAnsi="monospace"/>
            <w:sz w:val="16"/>
            <w:szCs w:val="16"/>
          </w:rPr>
          <w:t>the</w:t>
        </w:r>
        <w:proofErr w:type="gramEnd"/>
        <w:r>
          <w:rPr>
            <w:rFonts w:ascii="monospace" w:hAnsi="monospace"/>
            <w:sz w:val="16"/>
            <w:szCs w:val="16"/>
          </w:rPr>
          <w:t xml:space="preserve"> property list.  Other than during setup, this field will always point</w:t>
        </w:r>
      </w:ins>
    </w:p>
    <w:p w:rsidR="00D31373" w:rsidRDefault="00000000">
      <w:ins w:id="891" w:author="Unknown Author" w:date="2024-05-30T15:50:00Z">
        <w:r>
          <w:rPr>
            <w:rFonts w:ascii="monospace" w:hAnsi="monospace"/>
            <w:sz w:val="16"/>
            <w:szCs w:val="16"/>
          </w:rPr>
          <w:t xml:space="preserve">*              </w:t>
        </w:r>
        <w:proofErr w:type="gramStart"/>
        <w:r>
          <w:rPr>
            <w:rFonts w:ascii="monospace" w:hAnsi="monospace"/>
            <w:sz w:val="16"/>
            <w:szCs w:val="16"/>
          </w:rPr>
          <w:t>to</w:t>
        </w:r>
        <w:proofErr w:type="gramEnd"/>
        <w:r>
          <w:rPr>
            <w:rFonts w:ascii="monospace" w:hAnsi="monospace"/>
            <w:sz w:val="16"/>
            <w:szCs w:val="16"/>
          </w:rPr>
          <w:t xml:space="preserve"> the first node in the list whose value will be negative infinity. </w:t>
        </w:r>
        <w:r>
          <w:rPr>
            <w:rFonts w:ascii="monospace" w:hAnsi="monospace"/>
            <w:sz w:val="16"/>
            <w:szCs w:val="16"/>
          </w:rPr>
          <w:br/>
        </w:r>
      </w:ins>
      <w:r>
        <w:rPr>
          <w:rFonts w:ascii="monospace" w:hAnsi="monospace"/>
          <w:sz w:val="16"/>
          <w:szCs w:val="16"/>
        </w:rPr>
        <w:t xml:space="preserve"> </w:t>
      </w:r>
      <w:ins w:id="892" w:author="Unknown Author" w:date="2024-05-30T15:50: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893" w:author="Unknown Author" w:date="2024-05-30T15:50:00Z">
        <w:r>
          <w:rPr>
            <w:rFonts w:ascii="monospace" w:hAnsi="monospace"/>
            <w:sz w:val="16"/>
            <w:szCs w:val="16"/>
          </w:rPr>
          <w:t xml:space="preserve">*              Entries in this list are sorted first by a hash on the property name, </w:t>
        </w:r>
        <w:r>
          <w:rPr>
            <w:rFonts w:ascii="monospace" w:hAnsi="monospace"/>
            <w:sz w:val="16"/>
            <w:szCs w:val="16"/>
          </w:rPr>
          <w:br/>
        </w:r>
      </w:ins>
      <w:r>
        <w:rPr>
          <w:rFonts w:ascii="monospace" w:hAnsi="monospace"/>
          <w:sz w:val="16"/>
          <w:szCs w:val="16"/>
        </w:rPr>
        <w:t xml:space="preserve"> </w:t>
      </w:r>
      <w:ins w:id="894" w:author="Unknown Author" w:date="2024-05-30T15:50:00Z">
        <w:r>
          <w:rPr>
            <w:rFonts w:ascii="monospace" w:hAnsi="monospace"/>
            <w:sz w:val="16"/>
            <w:szCs w:val="16"/>
          </w:rPr>
          <w:t xml:space="preserve">*              second by property name (to allow for hash collisions), and finally </w:t>
        </w:r>
        <w:r>
          <w:rPr>
            <w:rFonts w:ascii="monospace" w:hAnsi="monospace"/>
            <w:sz w:val="16"/>
            <w:szCs w:val="16"/>
          </w:rPr>
          <w:br/>
        </w:r>
      </w:ins>
      <w:r>
        <w:rPr>
          <w:rFonts w:ascii="monospace" w:hAnsi="monospace"/>
          <w:sz w:val="16"/>
          <w:szCs w:val="16"/>
        </w:rPr>
        <w:t xml:space="preserve"> </w:t>
      </w:r>
      <w:ins w:id="895" w:author="Unknown Author" w:date="2024-05-30T15:50:00Z">
        <w:r>
          <w:rPr>
            <w:rFonts w:ascii="monospace" w:hAnsi="monospace"/>
            <w:sz w:val="16"/>
            <w:szCs w:val="16"/>
          </w:rPr>
          <w:t xml:space="preserve">*              by creation version in decreasing order.  Other than during setup, </w:t>
        </w:r>
        <w:r>
          <w:rPr>
            <w:rFonts w:ascii="monospace" w:hAnsi="monospace"/>
            <w:sz w:val="16"/>
            <w:szCs w:val="16"/>
          </w:rPr>
          <w:br/>
        </w:r>
      </w:ins>
      <w:r>
        <w:rPr>
          <w:rFonts w:ascii="monospace" w:hAnsi="monospace"/>
          <w:sz w:val="16"/>
          <w:szCs w:val="16"/>
        </w:rPr>
        <w:t xml:space="preserve"> </w:t>
      </w:r>
      <w:ins w:id="896" w:author="Unknown Author" w:date="2024-05-30T15:50:00Z">
        <w:r>
          <w:rPr>
            <w:rFonts w:ascii="monospace" w:hAnsi="monospace"/>
            <w:sz w:val="16"/>
            <w:szCs w:val="16"/>
          </w:rPr>
          <w:t xml:space="preserve">*              The first and last entries in the list list will be sentinel entries </w:t>
        </w:r>
        <w:r>
          <w:rPr>
            <w:rFonts w:ascii="monospace" w:hAnsi="monospace"/>
            <w:sz w:val="16"/>
            <w:szCs w:val="16"/>
          </w:rPr>
          <w:br/>
        </w:r>
      </w:ins>
      <w:r>
        <w:rPr>
          <w:rFonts w:ascii="monospace" w:hAnsi="monospace"/>
          <w:sz w:val="16"/>
          <w:szCs w:val="16"/>
        </w:rPr>
        <w:t xml:space="preserve"> </w:t>
      </w:r>
      <w:ins w:id="897" w:author="Unknown Author" w:date="2024-05-30T15:50:00Z">
        <w:r>
          <w:rPr>
            <w:rFonts w:ascii="monospace" w:hAnsi="monospace"/>
            <w:sz w:val="16"/>
            <w:szCs w:val="16"/>
          </w:rPr>
          <w:t xml:space="preserve">*              with hash values (conceptually) of negative and positive infinity </w:t>
        </w:r>
        <w:r>
          <w:rPr>
            <w:rFonts w:ascii="monospace" w:hAnsi="monospace"/>
            <w:sz w:val="16"/>
            <w:szCs w:val="16"/>
          </w:rPr>
          <w:br/>
        </w:r>
      </w:ins>
      <w:r>
        <w:rPr>
          <w:rFonts w:ascii="monospace" w:hAnsi="monospace"/>
          <w:sz w:val="16"/>
          <w:szCs w:val="16"/>
        </w:rPr>
        <w:t xml:space="preserve"> </w:t>
      </w:r>
      <w:ins w:id="898" w:author="Unknown Author" w:date="2024-05-30T15:50:00Z">
        <w:r>
          <w:rPr>
            <w:rFonts w:ascii="monospace" w:hAnsi="monospace"/>
            <w:sz w:val="16"/>
            <w:szCs w:val="16"/>
          </w:rPr>
          <w:t xml:space="preserve">*              respectively. </w:t>
        </w:r>
        <w:r>
          <w:rPr>
            <w:rFonts w:ascii="monospace" w:hAnsi="monospace"/>
            <w:sz w:val="16"/>
            <w:szCs w:val="16"/>
          </w:rPr>
          <w:br/>
        </w:r>
      </w:ins>
      <w:r>
        <w:rPr>
          <w:rFonts w:ascii="monospace" w:hAnsi="monospace"/>
          <w:sz w:val="16"/>
          <w:szCs w:val="16"/>
        </w:rPr>
        <w:t xml:space="preserve"> </w:t>
      </w:r>
      <w:ins w:id="899" w:author="Unknown Author" w:date="2024-05-30T15:50: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900" w:author="Unknown Author" w:date="2024-05-30T15:50:00Z">
        <w:r>
          <w:rPr>
            <w:rFonts w:ascii="monospace" w:hAnsi="monospace"/>
            <w:sz w:val="16"/>
            <w:szCs w:val="16"/>
          </w:rPr>
          <w:t xml:space="preserve">* log_pl_len:  Number of properties defined in the property list at the </w:t>
        </w:r>
        <w:r>
          <w:rPr>
            <w:rFonts w:ascii="monospace" w:hAnsi="monospace"/>
            <w:sz w:val="16"/>
            <w:szCs w:val="16"/>
          </w:rPr>
          <w:br/>
        </w:r>
      </w:ins>
      <w:r>
        <w:rPr>
          <w:rFonts w:ascii="monospace" w:hAnsi="monospace"/>
          <w:sz w:val="16"/>
          <w:szCs w:val="16"/>
        </w:rPr>
        <w:t xml:space="preserve"> </w:t>
      </w:r>
      <w:ins w:id="901" w:author="Unknown Author" w:date="2024-05-30T15:50:00Z">
        <w:r>
          <w:rPr>
            <w:rFonts w:ascii="monospace" w:hAnsi="monospace"/>
            <w:sz w:val="16"/>
            <w:szCs w:val="16"/>
          </w:rPr>
          <w:t xml:space="preserve">*              current version.  Note that, in </w:t>
        </w:r>
        <w:proofErr w:type="gramStart"/>
        <w:r>
          <w:rPr>
            <w:rFonts w:ascii="monospace" w:hAnsi="monospace"/>
            <w:sz w:val="16"/>
            <w:szCs w:val="16"/>
          </w:rPr>
          <w:t>general,  this</w:t>
        </w:r>
        <w:proofErr w:type="gramEnd"/>
        <w:r>
          <w:rPr>
            <w:rFonts w:ascii="monospace" w:hAnsi="monospace"/>
            <w:sz w:val="16"/>
            <w:szCs w:val="16"/>
          </w:rPr>
          <w:t xml:space="preserve"> value will not be </w:t>
        </w:r>
        <w:r>
          <w:rPr>
            <w:rFonts w:ascii="monospace" w:hAnsi="monospace"/>
            <w:sz w:val="16"/>
            <w:szCs w:val="16"/>
          </w:rPr>
          <w:br/>
        </w:r>
      </w:ins>
      <w:r>
        <w:rPr>
          <w:rFonts w:ascii="monospace" w:hAnsi="monospace"/>
          <w:sz w:val="16"/>
          <w:szCs w:val="16"/>
        </w:rPr>
        <w:t xml:space="preserve"> </w:t>
      </w:r>
      <w:ins w:id="902" w:author="Unknown Author" w:date="2024-05-30T15:50:00Z">
        <w:r>
          <w:rPr>
            <w:rFonts w:ascii="monospace" w:hAnsi="monospace"/>
            <w:sz w:val="16"/>
            <w:szCs w:val="16"/>
          </w:rPr>
          <w:t xml:space="preserve">*              correct for all versions of the property list class, and will be </w:t>
        </w:r>
        <w:r>
          <w:rPr>
            <w:rFonts w:ascii="monospace" w:hAnsi="monospace"/>
            <w:sz w:val="16"/>
            <w:szCs w:val="16"/>
          </w:rPr>
          <w:br/>
        </w:r>
      </w:ins>
      <w:r>
        <w:rPr>
          <w:rFonts w:ascii="monospace" w:hAnsi="monospace"/>
          <w:sz w:val="16"/>
          <w:szCs w:val="16"/>
        </w:rPr>
        <w:t xml:space="preserve"> </w:t>
      </w:r>
      <w:ins w:id="903" w:author="Unknown Author" w:date="2024-05-30T15:50:00Z">
        <w:r>
          <w:rPr>
            <w:rFonts w:ascii="monospace" w:hAnsi="monospace"/>
            <w:sz w:val="16"/>
            <w:szCs w:val="16"/>
          </w:rPr>
          <w:t xml:space="preserve">*              briefly inaccurate even for the current version during property </w:t>
        </w:r>
        <w:r>
          <w:rPr>
            <w:rFonts w:ascii="monospace" w:hAnsi="monospace"/>
            <w:sz w:val="16"/>
            <w:szCs w:val="16"/>
          </w:rPr>
          <w:br/>
        </w:r>
      </w:ins>
      <w:r>
        <w:rPr>
          <w:rFonts w:ascii="monospace" w:hAnsi="monospace"/>
          <w:sz w:val="16"/>
          <w:szCs w:val="16"/>
        </w:rPr>
        <w:t xml:space="preserve"> </w:t>
      </w:r>
      <w:ins w:id="904" w:author="Unknown Author" w:date="2024-05-30T15:50:00Z">
        <w:r>
          <w:rPr>
            <w:rFonts w:ascii="monospace" w:hAnsi="monospace"/>
            <w:sz w:val="16"/>
            <w:szCs w:val="16"/>
          </w:rPr>
          <w:t>*              insertions and deletions.  </w:t>
        </w:r>
        <w:proofErr w:type="gramStart"/>
        <w:r>
          <w:rPr>
            <w:rFonts w:ascii="monospace" w:hAnsi="monospace"/>
            <w:sz w:val="16"/>
            <w:szCs w:val="16"/>
          </w:rPr>
          <w:t>Thus</w:t>
        </w:r>
        <w:proofErr w:type="gramEnd"/>
        <w:r>
          <w:rPr>
            <w:rFonts w:ascii="monospace" w:hAnsi="monospace"/>
            <w:sz w:val="16"/>
            <w:szCs w:val="16"/>
          </w:rPr>
          <w:t xml:space="preserve"> when an exact value is required, </w:t>
        </w:r>
        <w:r>
          <w:rPr>
            <w:rFonts w:ascii="monospace" w:hAnsi="monospace"/>
            <w:sz w:val="16"/>
            <w:szCs w:val="16"/>
          </w:rPr>
          <w:br/>
        </w:r>
      </w:ins>
      <w:r>
        <w:rPr>
          <w:rFonts w:ascii="monospace" w:hAnsi="monospace"/>
          <w:sz w:val="16"/>
          <w:szCs w:val="16"/>
        </w:rPr>
        <w:t xml:space="preserve"> </w:t>
      </w:r>
      <w:ins w:id="905" w:author="Unknown Author" w:date="2024-05-30T15:50:00Z">
        <w:r>
          <w:rPr>
            <w:rFonts w:ascii="monospace" w:hAnsi="monospace"/>
            <w:sz w:val="16"/>
            <w:szCs w:val="16"/>
          </w:rPr>
          <w:t xml:space="preserve">*              the property list must be scanned for the correct value for the </w:t>
        </w:r>
        <w:r>
          <w:rPr>
            <w:rFonts w:ascii="monospace" w:hAnsi="monospace"/>
            <w:sz w:val="16"/>
            <w:szCs w:val="16"/>
          </w:rPr>
          <w:br/>
        </w:r>
      </w:ins>
      <w:r>
        <w:rPr>
          <w:rFonts w:ascii="monospace" w:hAnsi="monospace"/>
          <w:sz w:val="16"/>
          <w:szCs w:val="16"/>
        </w:rPr>
        <w:t xml:space="preserve"> </w:t>
      </w:r>
      <w:ins w:id="906" w:author="Unknown Author" w:date="2024-05-30T15:50:00Z">
        <w:r>
          <w:rPr>
            <w:rFonts w:ascii="monospace" w:hAnsi="monospace"/>
            <w:sz w:val="16"/>
            <w:szCs w:val="16"/>
          </w:rPr>
          <w:t xml:space="preserve">*              desired version. </w:t>
        </w:r>
        <w:r>
          <w:rPr>
            <w:rFonts w:ascii="monospace" w:hAnsi="monospace"/>
            <w:sz w:val="16"/>
            <w:szCs w:val="16"/>
          </w:rPr>
          <w:br/>
        </w:r>
      </w:ins>
      <w:r>
        <w:rPr>
          <w:rFonts w:ascii="monospace" w:hAnsi="monospace"/>
          <w:sz w:val="16"/>
          <w:szCs w:val="16"/>
        </w:rPr>
        <w:t xml:space="preserve"> </w:t>
      </w:r>
      <w:ins w:id="907" w:author="Unknown Author" w:date="2024-05-30T15:50: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908" w:author="Unknown Author" w:date="2024-05-30T15:50:00Z">
        <w:r>
          <w:rPr>
            <w:rFonts w:ascii="monospace" w:hAnsi="monospace"/>
            <w:sz w:val="16"/>
            <w:szCs w:val="16"/>
          </w:rPr>
          <w:t xml:space="preserve">* phys_pl_len: Number of instances of H5P_mt_prop_t in the property list.  This </w:t>
        </w:r>
        <w:r>
          <w:rPr>
            <w:rFonts w:ascii="monospace" w:hAnsi="monospace"/>
            <w:sz w:val="16"/>
            <w:szCs w:val="16"/>
          </w:rPr>
          <w:br/>
        </w:r>
      </w:ins>
      <w:r>
        <w:rPr>
          <w:rFonts w:ascii="monospace" w:hAnsi="monospace"/>
          <w:sz w:val="16"/>
          <w:szCs w:val="16"/>
        </w:rPr>
        <w:t xml:space="preserve"> </w:t>
      </w:r>
      <w:ins w:id="909" w:author="Unknown Author" w:date="2024-05-30T15:50:00Z">
        <w:r>
          <w:rPr>
            <w:rFonts w:ascii="monospace" w:hAnsi="monospace"/>
            <w:sz w:val="16"/>
            <w:szCs w:val="16"/>
          </w:rPr>
          <w:t xml:space="preserve">*              number includes sentinel nodes, and both current and superseded </w:t>
        </w:r>
        <w:r>
          <w:rPr>
            <w:rFonts w:ascii="monospace" w:hAnsi="monospace"/>
            <w:sz w:val="16"/>
            <w:szCs w:val="16"/>
          </w:rPr>
          <w:br/>
        </w:r>
      </w:ins>
      <w:r>
        <w:rPr>
          <w:rFonts w:ascii="monospace" w:hAnsi="monospace"/>
          <w:sz w:val="16"/>
          <w:szCs w:val="16"/>
        </w:rPr>
        <w:t xml:space="preserve"> </w:t>
      </w:r>
      <w:ins w:id="910" w:author="Unknown Author" w:date="2024-05-30T15:50:00Z">
        <w:r>
          <w:rPr>
            <w:rFonts w:ascii="monospace" w:hAnsi="monospace"/>
            <w:sz w:val="16"/>
            <w:szCs w:val="16"/>
          </w:rPr>
          <w:t xml:space="preserve">*              instances of H5P_mt_prop_t.  Note that this value will be briefly </w:t>
        </w:r>
        <w:r>
          <w:rPr>
            <w:rFonts w:ascii="monospace" w:hAnsi="monospace"/>
            <w:sz w:val="16"/>
            <w:szCs w:val="16"/>
          </w:rPr>
          <w:br/>
        </w:r>
      </w:ins>
      <w:r>
        <w:rPr>
          <w:rFonts w:ascii="monospace" w:hAnsi="monospace"/>
          <w:sz w:val="16"/>
          <w:szCs w:val="16"/>
        </w:rPr>
        <w:t xml:space="preserve"> </w:t>
      </w:r>
      <w:ins w:id="911" w:author="Unknown Author" w:date="2024-05-30T15:50:00Z">
        <w:r>
          <w:rPr>
            <w:rFonts w:ascii="monospace" w:hAnsi="monospace"/>
            <w:sz w:val="16"/>
            <w:szCs w:val="16"/>
          </w:rPr>
          <w:t xml:space="preserve">*              incorrect during property insertions, deletions, and modifications. </w:t>
        </w:r>
        <w:r>
          <w:rPr>
            <w:rFonts w:ascii="monospace" w:hAnsi="monospace"/>
            <w:sz w:val="16"/>
            <w:szCs w:val="16"/>
          </w:rPr>
          <w:br/>
        </w:r>
      </w:ins>
      <w:r>
        <w:rPr>
          <w:rFonts w:ascii="monospace" w:hAnsi="monospace"/>
          <w:sz w:val="16"/>
          <w:szCs w:val="16"/>
        </w:rPr>
        <w:t xml:space="preserve"> </w:t>
      </w:r>
      <w:ins w:id="912" w:author="Unknown Author" w:date="2024-05-30T15:50:00Z">
        <w:r>
          <w:rPr>
            <w:rFonts w:ascii="monospace" w:hAnsi="monospace"/>
            <w:sz w:val="16"/>
            <w:szCs w:val="16"/>
          </w:rPr>
          <w:t xml:space="preserve">*              Modification of a property causes this value to change, as for </w:t>
        </w:r>
        <w:r>
          <w:rPr>
            <w:rFonts w:ascii="monospace" w:hAnsi="monospace"/>
            <w:sz w:val="16"/>
            <w:szCs w:val="16"/>
          </w:rPr>
          <w:br/>
        </w:r>
      </w:ins>
      <w:r>
        <w:rPr>
          <w:rFonts w:ascii="monospace" w:hAnsi="monospace"/>
          <w:sz w:val="16"/>
          <w:szCs w:val="16"/>
        </w:rPr>
        <w:t xml:space="preserve"> </w:t>
      </w:r>
      <w:ins w:id="913" w:author="Unknown Author" w:date="2024-05-30T15:50:00Z">
        <w:r>
          <w:rPr>
            <w:rFonts w:ascii="monospace" w:hAnsi="monospace"/>
            <w:sz w:val="16"/>
            <w:szCs w:val="16"/>
          </w:rPr>
          <w:t xml:space="preserve">*              modification, a new instance H5P_mt_prop_t is inserted with the </w:t>
        </w:r>
        <w:r>
          <w:rPr>
            <w:rFonts w:ascii="monospace" w:hAnsi="monospace"/>
            <w:sz w:val="16"/>
            <w:szCs w:val="16"/>
          </w:rPr>
          <w:br/>
        </w:r>
      </w:ins>
      <w:r>
        <w:rPr>
          <w:rFonts w:ascii="monospace" w:hAnsi="monospace"/>
          <w:sz w:val="16"/>
          <w:szCs w:val="16"/>
        </w:rPr>
        <w:t xml:space="preserve"> </w:t>
      </w:r>
      <w:ins w:id="914" w:author="Unknown Author" w:date="2024-05-30T15:50:00Z">
        <w:r>
          <w:rPr>
            <w:rFonts w:ascii="monospace" w:hAnsi="monospace"/>
            <w:sz w:val="16"/>
            <w:szCs w:val="16"/>
          </w:rPr>
          <w:t xml:space="preserve">*              desired changes and a new creation version. </w:t>
        </w:r>
        <w:r>
          <w:rPr>
            <w:rFonts w:ascii="monospace" w:hAnsi="monospace"/>
            <w:sz w:val="16"/>
            <w:szCs w:val="16"/>
          </w:rPr>
          <w:br/>
        </w:r>
      </w:ins>
      <w:r>
        <w:rPr>
          <w:rFonts w:ascii="monospace" w:hAnsi="monospace"/>
          <w:sz w:val="16"/>
          <w:szCs w:val="16"/>
        </w:rPr>
        <w:t xml:space="preserve"> </w:t>
      </w:r>
      <w:ins w:id="915" w:author="Unknown Author" w:date="2024-05-30T15:50: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916" w:author="Unknown Author" w:date="2024-05-30T15:50:00Z">
        <w:r>
          <w:rPr>
            <w:rFonts w:ascii="monospace" w:hAnsi="monospace"/>
            <w:sz w:val="16"/>
            <w:szCs w:val="16"/>
          </w:rPr>
          <w:t xml:space="preserve">* class_init:  True iff the class initialization callback finished successfully. </w:t>
        </w:r>
        <w:r>
          <w:rPr>
            <w:rFonts w:ascii="monospace" w:hAnsi="monospace"/>
            <w:sz w:val="16"/>
            <w:szCs w:val="16"/>
          </w:rPr>
          <w:br/>
        </w:r>
      </w:ins>
      <w:r>
        <w:rPr>
          <w:rFonts w:ascii="monospace" w:hAnsi="monospace"/>
          <w:sz w:val="16"/>
          <w:szCs w:val="16"/>
        </w:rPr>
        <w:t xml:space="preserve"> </w:t>
      </w:r>
      <w:ins w:id="917" w:author="Unknown Author" w:date="2024-05-30T15:50:00Z">
        <w:r>
          <w:rPr>
            <w:rFonts w:ascii="monospace" w:hAnsi="monospace"/>
            <w:sz w:val="16"/>
            <w:szCs w:val="16"/>
          </w:rPr>
          <w:t>*</w:t>
        </w:r>
      </w:ins>
    </w:p>
    <w:p w:rsidR="00D31373" w:rsidRDefault="00000000">
      <w:r>
        <w:rPr>
          <w:rFonts w:ascii="monospace" w:hAnsi="monospace"/>
          <w:sz w:val="16"/>
          <w:szCs w:val="16"/>
        </w:rPr>
        <w:t xml:space="preserve"> *</w:t>
      </w:r>
    </w:p>
    <w:p w:rsidR="00D31373" w:rsidRDefault="00000000">
      <w:r>
        <w:rPr>
          <w:rFonts w:ascii="monospace" w:hAnsi="monospace"/>
          <w:sz w:val="16"/>
          <w:szCs w:val="16"/>
        </w:rPr>
        <w:t xml:space="preserve"> * Free list and shutdown management fields:</w:t>
      </w:r>
    </w:p>
    <w:p w:rsidR="00D31373" w:rsidRDefault="00000000">
      <w:r>
        <w:rPr>
          <w:rFonts w:ascii="monospace" w:hAnsi="monospace"/>
          <w:sz w:val="16"/>
          <w:szCs w:val="16"/>
        </w:rPr>
        <w:t xml:space="preserve"> *</w:t>
      </w:r>
    </w:p>
    <w:p w:rsidR="00D31373" w:rsidRDefault="00000000">
      <w:r>
        <w:rPr>
          <w:rFonts w:ascii="monospace" w:hAnsi="monospace"/>
          <w:sz w:val="16"/>
          <w:szCs w:val="16"/>
        </w:rPr>
        <w:t xml:space="preserve"> * </w:t>
      </w:r>
      <w:proofErr w:type="gramStart"/>
      <w:r>
        <w:rPr>
          <w:rFonts w:ascii="monospace" w:hAnsi="monospace"/>
          <w:sz w:val="16"/>
          <w:szCs w:val="16"/>
        </w:rPr>
        <w:t>thrd</w:t>
      </w:r>
      <w:proofErr w:type="gramEnd"/>
      <w:r>
        <w:rPr>
          <w:rFonts w:ascii="monospace" w:hAnsi="monospace"/>
          <w:sz w:val="16"/>
          <w:szCs w:val="16"/>
        </w:rPr>
        <w:t>:        Atomic instance of H5P_mt_active_thread_count_t.  This field is used</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verify</w:t>
      </w:r>
      <w:proofErr w:type="gramEnd"/>
      <w:r>
        <w:rPr>
          <w:rFonts w:ascii="monospace" w:hAnsi="monospace"/>
          <w:sz w:val="16"/>
          <w:szCs w:val="16"/>
        </w:rPr>
        <w:t xml:space="preserve"> that no threads are active in an instance of H5P_mt_list_t</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during</w:t>
      </w:r>
      <w:proofErr w:type="gramEnd"/>
      <w:r>
        <w:rPr>
          <w:rFonts w:ascii="monospace" w:hAnsi="monospace"/>
          <w:sz w:val="16"/>
          <w:szCs w:val="16"/>
        </w:rPr>
        <w:t xml:space="preserve"> the takedown of the structure prior to discard.  See the</w:t>
      </w:r>
    </w:p>
    <w:p w:rsidR="00D31373" w:rsidRDefault="00000000">
      <w:r>
        <w:rPr>
          <w:rFonts w:ascii="monospace" w:hAnsi="monospace"/>
          <w:sz w:val="16"/>
          <w:szCs w:val="16"/>
        </w:rPr>
        <w:t xml:space="preserve"> *              </w:t>
      </w:r>
      <w:proofErr w:type="gramStart"/>
      <w:r>
        <w:rPr>
          <w:rFonts w:ascii="monospace" w:hAnsi="monospace"/>
          <w:sz w:val="16"/>
          <w:szCs w:val="16"/>
        </w:rPr>
        <w:t>header</w:t>
      </w:r>
      <w:proofErr w:type="gramEnd"/>
      <w:r>
        <w:rPr>
          <w:rFonts w:ascii="monospace" w:hAnsi="monospace"/>
          <w:sz w:val="16"/>
          <w:szCs w:val="16"/>
        </w:rPr>
        <w:t xml:space="preserve"> comment on H5P_mt_active_thread_count_t for a discussion of</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how</w:t>
      </w:r>
      <w:proofErr w:type="gramEnd"/>
      <w:r>
        <w:rPr>
          <w:rFonts w:ascii="monospace" w:hAnsi="monospace"/>
          <w:sz w:val="16"/>
          <w:szCs w:val="16"/>
        </w:rPr>
        <w:t xml:space="preserve"> its fields must be maintained when a thread wants to access the</w:t>
      </w:r>
    </w:p>
    <w:p w:rsidR="00D31373" w:rsidRDefault="00000000">
      <w:pPr>
        <w:rPr>
          <w:rFonts w:ascii="monospace" w:hAnsi="monospace"/>
          <w:sz w:val="16"/>
          <w:szCs w:val="16"/>
        </w:rPr>
      </w:pPr>
      <w:r>
        <w:rPr>
          <w:rFonts w:ascii="monospace" w:hAnsi="monospace"/>
          <w:sz w:val="16"/>
          <w:szCs w:val="16"/>
        </w:rPr>
        <w:t xml:space="preserve"> *              </w:t>
      </w:r>
      <w:proofErr w:type="gramStart"/>
      <w:r>
        <w:rPr>
          <w:rFonts w:ascii="monospace" w:hAnsi="monospace"/>
          <w:sz w:val="16"/>
          <w:szCs w:val="16"/>
        </w:rPr>
        <w:t>host</w:t>
      </w:r>
      <w:proofErr w:type="gramEnd"/>
      <w:r>
        <w:rPr>
          <w:rFonts w:ascii="monospace" w:hAnsi="monospace"/>
          <w:sz w:val="16"/>
          <w:szCs w:val="16"/>
        </w:rPr>
        <w:t xml:space="preserve"> instance of H5P_mt_list_t.</w:t>
      </w:r>
    </w:p>
    <w:p w:rsidR="00D31373" w:rsidRDefault="00000000">
      <w:pPr>
        <w:rPr>
          <w:rFonts w:ascii="monospace" w:hAnsi="monospace"/>
          <w:sz w:val="16"/>
          <w:szCs w:val="16"/>
        </w:rPr>
      </w:pPr>
      <w:r>
        <w:rPr>
          <w:rFonts w:ascii="monospace" w:hAnsi="monospace"/>
          <w:sz w:val="16"/>
          <w:szCs w:val="16"/>
        </w:rPr>
        <w:lastRenderedPageBreak/>
        <w:t xml:space="preserve"> *</w:t>
      </w:r>
    </w:p>
    <w:p w:rsidR="00D31373" w:rsidRDefault="00000000">
      <w:r>
        <w:rPr>
          <w:rFonts w:ascii="monospace" w:hAnsi="monospace"/>
          <w:sz w:val="16"/>
          <w:szCs w:val="16"/>
        </w:rPr>
        <w:t xml:space="preserve"> * </w:t>
      </w:r>
      <w:proofErr w:type="gramStart"/>
      <w:r>
        <w:rPr>
          <w:rFonts w:ascii="monospace" w:hAnsi="monospace"/>
          <w:color w:val="000000"/>
          <w:sz w:val="16"/>
          <w:szCs w:val="16"/>
          <w:highlight w:val="white"/>
        </w:rPr>
        <w:t>fl</w:t>
      </w:r>
      <w:proofErr w:type="gramEnd"/>
      <w:r>
        <w:rPr>
          <w:rFonts w:ascii="monospace" w:hAnsi="monospace"/>
          <w:color w:val="000000"/>
          <w:sz w:val="16"/>
          <w:szCs w:val="16"/>
          <w:highlight w:val="white"/>
        </w:rPr>
        <w:t>_next:     Atomic instance of H5P_mt_list_sptr_t – a pointer to H5P_mt_list_t</w:t>
      </w:r>
    </w:p>
    <w:p w:rsidR="00D31373" w:rsidRDefault="00000000">
      <w:pPr>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augmented</w:t>
      </w:r>
      <w:proofErr w:type="gramEnd"/>
      <w:r>
        <w:rPr>
          <w:rFonts w:ascii="monospace" w:hAnsi="monospace"/>
          <w:color w:val="000000"/>
          <w:sz w:val="16"/>
          <w:szCs w:val="16"/>
          <w:highlight w:val="white"/>
        </w:rPr>
        <w:t xml:space="preserve"> with a serial number to avoid ABA bugs.  This field is</w:t>
      </w:r>
    </w:p>
    <w:p w:rsidR="00D31373" w:rsidRDefault="00000000">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included</w:t>
      </w:r>
      <w:proofErr w:type="gramEnd"/>
      <w:r>
        <w:rPr>
          <w:rFonts w:ascii="monospace" w:hAnsi="monospace"/>
          <w:color w:val="000000"/>
          <w:sz w:val="16"/>
          <w:szCs w:val="16"/>
          <w:highlight w:val="white"/>
        </w:rPr>
        <w:t xml:space="preserve"> to support a free list of instances of H5P_mt_list_t.</w:t>
      </w:r>
      <w:ins w:id="918" w:author="Unknown Author" w:date="2024-05-30T15:50:00Z">
        <w:r>
          <w:rPr>
            <w:rFonts w:ascii="monospace" w:hAnsi="monospace"/>
            <w:sz w:val="16"/>
            <w:szCs w:val="16"/>
          </w:rPr>
          <w:br/>
        </w:r>
      </w:ins>
      <w:r>
        <w:rPr>
          <w:rFonts w:ascii="monospace" w:hAnsi="monospace"/>
          <w:sz w:val="16"/>
          <w:szCs w:val="16"/>
        </w:rPr>
        <w:t xml:space="preserve"> </w:t>
      </w:r>
      <w:ins w:id="919" w:author="Unknown Author" w:date="2024-05-30T15:50:00Z">
        <w:r>
          <w:rPr>
            <w:rFonts w:ascii="monospace" w:hAnsi="monospace"/>
            <w:sz w:val="16"/>
            <w:szCs w:val="16"/>
          </w:rPr>
          <w:t>*</w:t>
        </w:r>
      </w:ins>
      <w:r>
        <w:rPr>
          <w:rFonts w:ascii="monospace" w:hAnsi="monospace"/>
          <w:sz w:val="16"/>
          <w:szCs w:val="16"/>
        </w:rPr>
        <w:t xml:space="preserve"> </w:t>
      </w:r>
    </w:p>
    <w:p w:rsidR="00D31373" w:rsidRDefault="00000000">
      <w:r>
        <w:rPr>
          <w:rFonts w:ascii="monospace" w:hAnsi="monospace"/>
          <w:sz w:val="16"/>
          <w:szCs w:val="16"/>
        </w:rPr>
        <w:t xml:space="preserve"> *</w:t>
      </w:r>
      <w:ins w:id="920" w:author="Unknown Author" w:date="2024-05-30T15:50:00Z">
        <w:r>
          <w:rPr>
            <w:rFonts w:ascii="monospace" w:hAnsi="monospace"/>
            <w:sz w:val="16"/>
            <w:szCs w:val="16"/>
          </w:rPr>
          <w:br/>
        </w:r>
      </w:ins>
      <w:r>
        <w:rPr>
          <w:rFonts w:ascii="monospace" w:hAnsi="monospace"/>
          <w:sz w:val="16"/>
          <w:szCs w:val="16"/>
        </w:rPr>
        <w:t xml:space="preserve"> </w:t>
      </w:r>
      <w:ins w:id="921" w:author="Unknown Author" w:date="2024-05-30T15:50:00Z">
        <w:r>
          <w:rPr>
            <w:rFonts w:ascii="monospace" w:hAnsi="monospace"/>
            <w:sz w:val="16"/>
            <w:szCs w:val="16"/>
          </w:rPr>
          <w:t xml:space="preserve">* Statistics: </w:t>
        </w:r>
        <w:r>
          <w:rPr>
            <w:rFonts w:ascii="monospace" w:hAnsi="monospace"/>
            <w:sz w:val="16"/>
            <w:szCs w:val="16"/>
          </w:rPr>
          <w:br/>
        </w:r>
      </w:ins>
      <w:r>
        <w:rPr>
          <w:rFonts w:ascii="monospace" w:hAnsi="monospace"/>
          <w:sz w:val="16"/>
          <w:szCs w:val="16"/>
        </w:rPr>
        <w:t xml:space="preserve"> </w:t>
      </w:r>
      <w:ins w:id="922" w:author="Unknown Author" w:date="2024-05-30T15:50: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923" w:author="Unknown Author" w:date="2024-05-30T15:50:00Z">
        <w:r>
          <w:rPr>
            <w:rFonts w:ascii="monospace" w:hAnsi="monospace"/>
            <w:sz w:val="16"/>
            <w:szCs w:val="16"/>
          </w:rPr>
          <w:t xml:space="preserve">* TBD. </w:t>
        </w:r>
        <w:r>
          <w:rPr>
            <w:rFonts w:ascii="monospace" w:hAnsi="monospace"/>
            <w:sz w:val="16"/>
            <w:szCs w:val="16"/>
          </w:rPr>
          <w:br/>
        </w:r>
      </w:ins>
      <w:r>
        <w:rPr>
          <w:rFonts w:ascii="monospace" w:hAnsi="monospace"/>
          <w:sz w:val="16"/>
          <w:szCs w:val="16"/>
        </w:rPr>
        <w:t xml:space="preserve"> </w:t>
      </w:r>
      <w:ins w:id="924" w:author="Unknown Author" w:date="2024-05-30T15:50:00Z">
        <w:r>
          <w:rPr>
            <w:rFonts w:ascii="monospace" w:hAnsi="monospace"/>
            <w:sz w:val="16"/>
            <w:szCs w:val="16"/>
          </w:rPr>
          <w:t xml:space="preserve">* </w:t>
        </w:r>
        <w:r>
          <w:rPr>
            <w:rFonts w:ascii="monospace" w:hAnsi="monospace"/>
            <w:sz w:val="16"/>
            <w:szCs w:val="16"/>
          </w:rPr>
          <w:br/>
        </w:r>
      </w:ins>
      <w:r>
        <w:rPr>
          <w:rFonts w:ascii="monospace" w:hAnsi="monospace"/>
          <w:sz w:val="16"/>
          <w:szCs w:val="16"/>
        </w:rPr>
        <w:t xml:space="preserve"> </w:t>
      </w:r>
      <w:ins w:id="925" w:author="Unknown Author" w:date="2024-05-30T15:50:00Z">
        <w:r>
          <w:rPr>
            <w:rFonts w:ascii="monospace" w:hAnsi="monospace"/>
            <w:sz w:val="16"/>
            <w:szCs w:val="16"/>
          </w:rPr>
          <w:t xml:space="preserve">****************************************************************************************/ </w:t>
        </w:r>
        <w:r>
          <w:rPr>
            <w:rFonts w:ascii="monospace" w:hAnsi="monospace"/>
            <w:sz w:val="16"/>
            <w:szCs w:val="16"/>
          </w:rPr>
          <w:br/>
        </w:r>
        <w:r>
          <w:rPr>
            <w:rFonts w:ascii="monospace" w:hAnsi="monospace"/>
            <w:sz w:val="16"/>
            <w:szCs w:val="16"/>
          </w:rPr>
          <w:br/>
          <w:t xml:space="preserve">#define H5P_MT_LIST_TAG </w:t>
        </w:r>
        <w:r>
          <w:rPr>
            <w:rFonts w:ascii="monospace" w:hAnsi="monospace"/>
            <w:sz w:val="16"/>
            <w:szCs w:val="16"/>
          </w:rPr>
          <w:br/>
          <w:t xml:space="preserve">#define H5P_MT_LIST_INVALID_TAG </w:t>
        </w:r>
        <w:r>
          <w:rPr>
            <w:rFonts w:ascii="monospace" w:hAnsi="monospace"/>
            <w:sz w:val="16"/>
            <w:szCs w:val="16"/>
          </w:rPr>
          <w:br/>
        </w:r>
        <w:r>
          <w:rPr>
            <w:rFonts w:ascii="monospace" w:hAnsi="monospace"/>
            <w:sz w:val="16"/>
            <w:szCs w:val="16"/>
          </w:rPr>
          <w:br/>
        </w:r>
        <w:r>
          <w:rPr>
            <w:rFonts w:ascii="monospace" w:hAnsi="monospace"/>
            <w:color w:val="000000"/>
            <w:sz w:val="16"/>
            <w:szCs w:val="16"/>
            <w:highlight w:val="white"/>
          </w:rPr>
          <w:t xml:space="preserve">typedef struct </w:t>
        </w:r>
        <w:bookmarkStart w:id="926" w:name="__DdeLink__52823_3132940253"/>
        <w:r>
          <w:rPr>
            <w:rFonts w:ascii="monospace" w:hAnsi="monospace"/>
            <w:color w:val="000000"/>
            <w:sz w:val="16"/>
            <w:szCs w:val="16"/>
            <w:highlight w:val="white"/>
          </w:rPr>
          <w:t>H5P_mt_list_t</w:t>
        </w:r>
        <w:bookmarkEnd w:id="926"/>
        <w:r>
          <w:rPr>
            <w:rFonts w:ascii="monospace" w:hAnsi="monospace"/>
            <w:color w:val="000000"/>
            <w:sz w:val="16"/>
            <w:szCs w:val="16"/>
            <w:highlight w:val="white"/>
          </w:rPr>
          <w:t xml:space="preserve"> { </w:t>
        </w:r>
        <w:r>
          <w:rPr>
            <w:rFonts w:ascii="monospace" w:hAnsi="monospace"/>
            <w:sz w:val="16"/>
            <w:szCs w:val="16"/>
          </w:rPr>
          <w:br/>
        </w:r>
        <w:r>
          <w:rPr>
            <w:rFonts w:ascii="monospace" w:hAnsi="monospace"/>
            <w:sz w:val="16"/>
            <w:szCs w:val="16"/>
          </w:rPr>
          <w:br/>
          <w:t xml:space="preserve">    uint32_t                    </w:t>
        </w:r>
      </w:ins>
      <w:r>
        <w:rPr>
          <w:rFonts w:ascii="monospace" w:hAnsi="monospace"/>
          <w:sz w:val="16"/>
          <w:szCs w:val="16"/>
        </w:rPr>
        <w:t xml:space="preserve">         </w:t>
      </w:r>
      <w:ins w:id="927" w:author="Unknown Author" w:date="2024-05-30T15:50:00Z">
        <w:r>
          <w:rPr>
            <w:rFonts w:ascii="monospace" w:hAnsi="monospace"/>
            <w:sz w:val="16"/>
            <w:szCs w:val="16"/>
          </w:rPr>
          <w:t xml:space="preserve">tag; </w:t>
        </w:r>
        <w:r>
          <w:rPr>
            <w:rFonts w:ascii="monospace" w:hAnsi="monospace"/>
            <w:sz w:val="16"/>
            <w:szCs w:val="16"/>
          </w:rPr>
          <w:br/>
        </w:r>
        <w:r>
          <w:rPr>
            <w:rFonts w:ascii="monospace" w:hAnsi="monospace"/>
            <w:sz w:val="16"/>
            <w:szCs w:val="16"/>
          </w:rPr>
          <w:br/>
          <w:t xml:space="preserve">    H5P_mt_class_t *            </w:t>
        </w:r>
      </w:ins>
      <w:r>
        <w:rPr>
          <w:rFonts w:ascii="monospace" w:hAnsi="monospace"/>
          <w:sz w:val="16"/>
          <w:szCs w:val="16"/>
        </w:rPr>
        <w:t xml:space="preserve">         </w:t>
      </w:r>
      <w:ins w:id="928" w:author="Unknown Author" w:date="2024-05-30T15:50:00Z">
        <w:r>
          <w:rPr>
            <w:rFonts w:ascii="monospace" w:hAnsi="monospace"/>
            <w:sz w:val="16"/>
            <w:szCs w:val="16"/>
          </w:rPr>
          <w:t xml:space="preserve">pclass_ptr; </w:t>
        </w:r>
        <w:r>
          <w:rPr>
            <w:rFonts w:ascii="monospace" w:hAnsi="monospace"/>
            <w:sz w:val="16"/>
            <w:szCs w:val="16"/>
          </w:rPr>
          <w:br/>
          <w:t xml:space="preserve">    hid_t                       </w:t>
        </w:r>
      </w:ins>
      <w:r>
        <w:rPr>
          <w:rFonts w:ascii="monospace" w:hAnsi="monospace"/>
          <w:sz w:val="16"/>
          <w:szCs w:val="16"/>
        </w:rPr>
        <w:t xml:space="preserve">         </w:t>
      </w:r>
      <w:ins w:id="929" w:author="Unknown Author" w:date="2024-05-30T15:50:00Z">
        <w:r>
          <w:rPr>
            <w:rFonts w:ascii="monospace" w:hAnsi="monospace"/>
            <w:sz w:val="16"/>
            <w:szCs w:val="16"/>
          </w:rPr>
          <w:t xml:space="preserve">pclass_id; </w:t>
        </w:r>
        <w:r>
          <w:rPr>
            <w:rFonts w:ascii="monospace" w:hAnsi="monospace"/>
            <w:sz w:val="16"/>
            <w:szCs w:val="16"/>
          </w:rPr>
          <w:br/>
          <w:t xml:space="preserve">    uint64_t                    </w:t>
        </w:r>
      </w:ins>
      <w:r>
        <w:rPr>
          <w:rFonts w:ascii="monospace" w:hAnsi="monospace"/>
          <w:sz w:val="16"/>
          <w:szCs w:val="16"/>
        </w:rPr>
        <w:t xml:space="preserve">         </w:t>
      </w:r>
      <w:ins w:id="930" w:author="Unknown Author" w:date="2024-05-30T15:50:00Z">
        <w:r>
          <w:rPr>
            <w:rFonts w:ascii="monospace" w:hAnsi="monospace"/>
            <w:sz w:val="16"/>
            <w:szCs w:val="16"/>
          </w:rPr>
          <w:t xml:space="preserve">pclass_version; </w:t>
        </w:r>
        <w:r>
          <w:rPr>
            <w:rFonts w:ascii="monospace" w:hAnsi="monospace"/>
            <w:sz w:val="16"/>
            <w:szCs w:val="16"/>
          </w:rPr>
          <w:br/>
        </w:r>
      </w:ins>
    </w:p>
    <w:p w:rsidR="00D31373" w:rsidRDefault="00000000">
      <w:ins w:id="931" w:author="Unknown Author" w:date="2024-05-30T15:50:00Z">
        <w:r>
          <w:rPr>
            <w:rFonts w:ascii="monospace" w:hAnsi="monospace"/>
            <w:sz w:val="16"/>
            <w:szCs w:val="16"/>
          </w:rPr>
          <w:t xml:space="preserve">    _Atomic hid_t               </w:t>
        </w:r>
      </w:ins>
      <w:r>
        <w:rPr>
          <w:rFonts w:ascii="monospace" w:hAnsi="monospace"/>
          <w:sz w:val="16"/>
          <w:szCs w:val="16"/>
        </w:rPr>
        <w:t xml:space="preserve">         </w:t>
      </w:r>
      <w:ins w:id="932" w:author="Unknown Author" w:date="2024-05-30T15:50:00Z">
        <w:r>
          <w:rPr>
            <w:rFonts w:ascii="monospace" w:hAnsi="monospace"/>
            <w:sz w:val="16"/>
            <w:szCs w:val="16"/>
          </w:rPr>
          <w:t xml:space="preserve">plist_id; </w:t>
        </w:r>
        <w:r>
          <w:rPr>
            <w:rFonts w:ascii="monospace" w:hAnsi="monospace"/>
            <w:sz w:val="16"/>
            <w:szCs w:val="16"/>
          </w:rPr>
          <w:br/>
        </w:r>
        <w:r>
          <w:rPr>
            <w:rFonts w:ascii="monospace" w:hAnsi="monospace"/>
            <w:sz w:val="16"/>
            <w:szCs w:val="16"/>
          </w:rPr>
          <w:br/>
          <w:t xml:space="preserve">    _Atomic uint64_t            </w:t>
        </w:r>
      </w:ins>
      <w:r>
        <w:rPr>
          <w:rFonts w:ascii="monospace" w:hAnsi="monospace"/>
          <w:sz w:val="16"/>
          <w:szCs w:val="16"/>
        </w:rPr>
        <w:t xml:space="preserve">         </w:t>
      </w:r>
      <w:ins w:id="933" w:author="Unknown Author" w:date="2024-05-30T15:50:00Z">
        <w:r>
          <w:rPr>
            <w:rFonts w:ascii="monospace" w:hAnsi="monospace"/>
            <w:sz w:val="16"/>
            <w:szCs w:val="16"/>
          </w:rPr>
          <w:t xml:space="preserve">curr_version; </w:t>
        </w:r>
        <w:r>
          <w:rPr>
            <w:rFonts w:ascii="monospace" w:hAnsi="monospace"/>
            <w:sz w:val="16"/>
            <w:szCs w:val="16"/>
          </w:rPr>
          <w:br/>
          <w:t xml:space="preserve">    _Atomic uint64_t            </w:t>
        </w:r>
      </w:ins>
      <w:r>
        <w:rPr>
          <w:rFonts w:ascii="monospace" w:hAnsi="monospace"/>
          <w:sz w:val="16"/>
          <w:szCs w:val="16"/>
        </w:rPr>
        <w:t xml:space="preserve">         </w:t>
      </w:r>
      <w:ins w:id="934" w:author="Unknown Author" w:date="2024-05-30T15:50:00Z">
        <w:r>
          <w:rPr>
            <w:rFonts w:ascii="monospace" w:hAnsi="monospace"/>
            <w:sz w:val="16"/>
            <w:szCs w:val="16"/>
          </w:rPr>
          <w:t xml:space="preserve">next_version; </w:t>
        </w:r>
        <w:r>
          <w:rPr>
            <w:rFonts w:ascii="monospace" w:hAnsi="monospace"/>
            <w:sz w:val="16"/>
            <w:szCs w:val="16"/>
          </w:rPr>
          <w:br/>
        </w:r>
        <w:r>
          <w:rPr>
            <w:rFonts w:ascii="monospace" w:hAnsi="monospace"/>
            <w:sz w:val="16"/>
            <w:szCs w:val="16"/>
          </w:rPr>
          <w:br/>
          <w:t xml:space="preserve">    H5P_mt_list_table_entry_t * </w:t>
        </w:r>
      </w:ins>
      <w:r>
        <w:rPr>
          <w:rFonts w:ascii="monospace" w:hAnsi="monospace"/>
          <w:sz w:val="16"/>
          <w:szCs w:val="16"/>
        </w:rPr>
        <w:t xml:space="preserve">         </w:t>
      </w:r>
      <w:ins w:id="935" w:author="Unknown Author" w:date="2024-05-30T15:50:00Z">
        <w:r>
          <w:rPr>
            <w:rFonts w:ascii="monospace" w:hAnsi="monospace"/>
            <w:sz w:val="16"/>
            <w:szCs w:val="16"/>
          </w:rPr>
          <w:t xml:space="preserve">lkup_tbl; </w:t>
        </w:r>
        <w:r>
          <w:rPr>
            <w:rFonts w:ascii="monospace" w:hAnsi="monospace"/>
            <w:sz w:val="16"/>
            <w:szCs w:val="16"/>
          </w:rPr>
          <w:br/>
        </w:r>
        <w:r>
          <w:rPr>
            <w:rFonts w:ascii="monospace" w:hAnsi="monospace"/>
            <w:sz w:val="16"/>
            <w:szCs w:val="16"/>
          </w:rPr>
          <w:br/>
          <w:t xml:space="preserve">    uint32_t                    </w:t>
        </w:r>
      </w:ins>
      <w:r>
        <w:rPr>
          <w:rFonts w:ascii="monospace" w:hAnsi="monospace"/>
          <w:sz w:val="16"/>
          <w:szCs w:val="16"/>
        </w:rPr>
        <w:t xml:space="preserve">         </w:t>
      </w:r>
      <w:ins w:id="936" w:author="Unknown Author" w:date="2024-05-30T15:50:00Z">
        <w:r>
          <w:rPr>
            <w:rFonts w:ascii="monospace" w:hAnsi="monospace"/>
            <w:sz w:val="16"/>
            <w:szCs w:val="16"/>
          </w:rPr>
          <w:t xml:space="preserve">nprops_inherited; </w:t>
        </w:r>
        <w:r>
          <w:rPr>
            <w:rFonts w:ascii="monospace" w:hAnsi="monospace"/>
            <w:sz w:val="16"/>
            <w:szCs w:val="16"/>
          </w:rPr>
          <w:br/>
          <w:t xml:space="preserve">    _Atomic uint32_t            </w:t>
        </w:r>
      </w:ins>
      <w:r>
        <w:rPr>
          <w:rFonts w:ascii="monospace" w:hAnsi="monospace"/>
          <w:sz w:val="16"/>
          <w:szCs w:val="16"/>
        </w:rPr>
        <w:t xml:space="preserve">         </w:t>
      </w:r>
      <w:ins w:id="937" w:author="Unknown Author" w:date="2024-05-30T15:50:00Z">
        <w:r>
          <w:rPr>
            <w:rFonts w:ascii="monospace" w:hAnsi="monospace"/>
            <w:sz w:val="16"/>
            <w:szCs w:val="16"/>
          </w:rPr>
          <w:t xml:space="preserve">nprops_added; </w:t>
        </w:r>
        <w:r>
          <w:rPr>
            <w:rFonts w:ascii="monospace" w:hAnsi="monospace"/>
            <w:sz w:val="16"/>
            <w:szCs w:val="16"/>
          </w:rPr>
          <w:br/>
          <w:t xml:space="preserve">    _Atomic uint32_t            </w:t>
        </w:r>
      </w:ins>
      <w:r>
        <w:rPr>
          <w:rFonts w:ascii="monospace" w:hAnsi="monospace"/>
          <w:sz w:val="16"/>
          <w:szCs w:val="16"/>
        </w:rPr>
        <w:t xml:space="preserve">         </w:t>
      </w:r>
      <w:ins w:id="938" w:author="Unknown Author" w:date="2024-05-30T15:50:00Z">
        <w:r>
          <w:rPr>
            <w:rFonts w:ascii="monospace" w:hAnsi="monospace"/>
            <w:sz w:val="16"/>
            <w:szCs w:val="16"/>
          </w:rPr>
          <w:t xml:space="preserve">nprops; </w:t>
        </w:r>
        <w:r>
          <w:rPr>
            <w:rFonts w:ascii="monospace" w:hAnsi="monospace"/>
            <w:sz w:val="16"/>
            <w:szCs w:val="16"/>
          </w:rPr>
          <w:br/>
        </w:r>
        <w:r>
          <w:rPr>
            <w:rFonts w:ascii="monospace" w:hAnsi="monospace"/>
            <w:sz w:val="16"/>
            <w:szCs w:val="16"/>
          </w:rPr>
          <w:br/>
          <w:t xml:space="preserve">    /* List of properties, and related fields */ </w:t>
        </w:r>
        <w:r>
          <w:rPr>
            <w:rFonts w:ascii="monospace" w:hAnsi="monospace"/>
            <w:sz w:val="16"/>
            <w:szCs w:val="16"/>
          </w:rPr>
          <w:br/>
          <w:t xml:space="preserve">    H5P_mt_prop_t *             </w:t>
        </w:r>
      </w:ins>
      <w:r>
        <w:rPr>
          <w:rFonts w:ascii="monospace" w:hAnsi="monospace"/>
          <w:sz w:val="16"/>
          <w:szCs w:val="16"/>
        </w:rPr>
        <w:t xml:space="preserve">         </w:t>
      </w:r>
      <w:ins w:id="939" w:author="Unknown Author" w:date="2024-05-30T15:50:00Z">
        <w:r>
          <w:rPr>
            <w:rFonts w:ascii="monospace" w:hAnsi="monospace"/>
            <w:sz w:val="16"/>
            <w:szCs w:val="16"/>
          </w:rPr>
          <w:t xml:space="preserve">pl_head; </w:t>
        </w:r>
        <w:r>
          <w:rPr>
            <w:rFonts w:ascii="monospace" w:hAnsi="monospace"/>
            <w:sz w:val="16"/>
            <w:szCs w:val="16"/>
          </w:rPr>
          <w:br/>
          <w:t xml:space="preserve">    _Atomic uint32_t            </w:t>
        </w:r>
      </w:ins>
      <w:r>
        <w:rPr>
          <w:rFonts w:ascii="monospace" w:hAnsi="monospace"/>
          <w:sz w:val="16"/>
          <w:szCs w:val="16"/>
        </w:rPr>
        <w:t xml:space="preserve">         </w:t>
      </w:r>
      <w:ins w:id="940" w:author="Unknown Author" w:date="2024-05-30T15:50:00Z">
        <w:r>
          <w:rPr>
            <w:rFonts w:ascii="monospace" w:hAnsi="monospace"/>
            <w:sz w:val="16"/>
            <w:szCs w:val="16"/>
          </w:rPr>
          <w:t xml:space="preserve">log_pl_len; </w:t>
        </w:r>
        <w:r>
          <w:rPr>
            <w:rFonts w:ascii="monospace" w:hAnsi="monospace"/>
            <w:sz w:val="16"/>
            <w:szCs w:val="16"/>
          </w:rPr>
          <w:br/>
          <w:t xml:space="preserve">    _Atomic uint32_t            </w:t>
        </w:r>
      </w:ins>
      <w:r>
        <w:rPr>
          <w:rFonts w:ascii="monospace" w:hAnsi="monospace"/>
          <w:sz w:val="16"/>
          <w:szCs w:val="16"/>
        </w:rPr>
        <w:t xml:space="preserve">         </w:t>
      </w:r>
      <w:ins w:id="941" w:author="Unknown Author" w:date="2024-05-30T15:50:00Z">
        <w:r>
          <w:rPr>
            <w:rFonts w:ascii="monospace" w:hAnsi="monospace"/>
            <w:sz w:val="16"/>
            <w:szCs w:val="16"/>
          </w:rPr>
          <w:t xml:space="preserve">phys_pl_len; </w:t>
        </w:r>
        <w:r>
          <w:rPr>
            <w:rFonts w:ascii="monospace" w:hAnsi="monospace"/>
            <w:sz w:val="16"/>
            <w:szCs w:val="16"/>
          </w:rPr>
          <w:br/>
        </w:r>
        <w:r>
          <w:rPr>
            <w:rFonts w:ascii="monospace" w:hAnsi="monospace"/>
            <w:sz w:val="16"/>
            <w:szCs w:val="16"/>
          </w:rPr>
          <w:br/>
          <w:t xml:space="preserve">    _Atomic bool                </w:t>
        </w:r>
      </w:ins>
      <w:r>
        <w:rPr>
          <w:rFonts w:ascii="monospace" w:hAnsi="monospace"/>
          <w:sz w:val="16"/>
          <w:szCs w:val="16"/>
        </w:rPr>
        <w:t xml:space="preserve">         </w:t>
      </w:r>
      <w:ins w:id="942" w:author="Unknown Author" w:date="2024-05-30T15:50:00Z">
        <w:r>
          <w:rPr>
            <w:rFonts w:ascii="monospace" w:hAnsi="monospace"/>
            <w:sz w:val="16"/>
            <w:szCs w:val="16"/>
          </w:rPr>
          <w:t xml:space="preserve">class_init; </w:t>
        </w:r>
      </w:ins>
    </w:p>
    <w:p w:rsidR="00D31373" w:rsidRDefault="00D31373">
      <w:pPr>
        <w:rPr>
          <w:rFonts w:ascii="monospace" w:hAnsi="monospace"/>
          <w:sz w:val="16"/>
          <w:szCs w:val="16"/>
        </w:rPr>
      </w:pPr>
    </w:p>
    <w:p w:rsidR="00D31373" w:rsidRDefault="00000000">
      <w:r>
        <w:rPr>
          <w:rFonts w:ascii="monospace" w:hAnsi="monospace"/>
          <w:sz w:val="16"/>
          <w:szCs w:val="16"/>
        </w:rPr>
        <w:t xml:space="preserve">    /* shutdown and free list management fields */</w:t>
      </w:r>
    </w:p>
    <w:p w:rsidR="00D31373" w:rsidRDefault="00000000">
      <w:r>
        <w:rPr>
          <w:rFonts w:ascii="monospace" w:hAnsi="monospace"/>
          <w:sz w:val="16"/>
          <w:szCs w:val="16"/>
        </w:rPr>
        <w:t xml:space="preserve">    </w:t>
      </w:r>
      <w:r>
        <w:rPr>
          <w:rFonts w:ascii="monospace" w:hAnsi="monospace"/>
          <w:sz w:val="16"/>
          <w:szCs w:val="16"/>
          <w:u w:val="single"/>
        </w:rPr>
        <w:t>_</w:t>
      </w:r>
      <w:r>
        <w:rPr>
          <w:rFonts w:ascii="monospace" w:hAnsi="monospace"/>
          <w:sz w:val="16"/>
          <w:szCs w:val="16"/>
        </w:rPr>
        <w:t xml:space="preserve">Atomic </w:t>
      </w:r>
      <w:r>
        <w:rPr>
          <w:rFonts w:ascii="monospace" w:hAnsi="monospace"/>
          <w:color w:val="000000"/>
          <w:sz w:val="16"/>
          <w:szCs w:val="16"/>
          <w:highlight w:val="white"/>
        </w:rPr>
        <w:t>H5P_mt_active_thread_count_t thrd;</w:t>
      </w:r>
    </w:p>
    <w:p w:rsidR="00D31373" w:rsidRDefault="00000000">
      <w:pPr>
        <w:rPr>
          <w:del w:id="943" w:author="Unknown Author" w:date="2024-06-02T05:12:00Z"/>
          <w:rFonts w:ascii="monospace" w:hAnsi="monospace"/>
          <w:sz w:val="16"/>
          <w:szCs w:val="16"/>
        </w:rPr>
      </w:pPr>
      <w:r>
        <w:rPr>
          <w:rFonts w:ascii="monospace" w:hAnsi="monospace"/>
          <w:sz w:val="16"/>
          <w:szCs w:val="16"/>
        </w:rPr>
        <w:t xml:space="preserve">    _Atomic </w:t>
      </w:r>
      <w:r>
        <w:rPr>
          <w:rFonts w:ascii="monospace" w:hAnsi="monospace"/>
          <w:color w:val="000000"/>
          <w:sz w:val="16"/>
          <w:szCs w:val="16"/>
          <w:highlight w:val="white"/>
        </w:rPr>
        <w:t>H5P_mt_list_sptr_t           fl_next;</w:t>
      </w:r>
      <w:ins w:id="944" w:author="Unknown Author" w:date="2024-05-30T15:50:00Z">
        <w:r>
          <w:rPr>
            <w:rFonts w:ascii="monospace" w:hAnsi="monospace"/>
            <w:sz w:val="16"/>
            <w:szCs w:val="16"/>
          </w:rPr>
          <w:br/>
        </w:r>
        <w:r>
          <w:rPr>
            <w:rFonts w:ascii="monospace" w:hAnsi="monospace"/>
            <w:sz w:val="16"/>
            <w:szCs w:val="16"/>
          </w:rPr>
          <w:br/>
          <w:t xml:space="preserve">    /* Stats: */ </w:t>
        </w:r>
        <w:r>
          <w:rPr>
            <w:rFonts w:ascii="monospace" w:hAnsi="monospace"/>
            <w:sz w:val="16"/>
            <w:szCs w:val="16"/>
          </w:rPr>
          <w:br/>
        </w:r>
        <w:r>
          <w:rPr>
            <w:rFonts w:ascii="monospace" w:hAnsi="monospace"/>
            <w:sz w:val="16"/>
            <w:szCs w:val="16"/>
          </w:rPr>
          <w:br/>
          <w:t>} H5P_mt_list_t;</w:t>
        </w:r>
      </w:ins>
    </w:p>
    <w:p w:rsidR="00D31373" w:rsidRDefault="00000000">
      <w:pPr>
        <w:rPr>
          <w:rFonts w:ascii="monospace" w:hAnsi="monospace"/>
          <w:sz w:val="16"/>
          <w:szCs w:val="16"/>
        </w:rPr>
      </w:pPr>
      <w:del w:id="945" w:author="Unknown Author" w:date="2024-05-31T06:07:00Z">
        <w:r>
          <w:rPr>
            <w:rFonts w:ascii="monospace" w:hAnsi="monospace"/>
            <w:sz w:val="16"/>
            <w:szCs w:val="16"/>
          </w:rPr>
          <w:delText>The second addresses the increased memory footprint, at the cost of a semantic change in the public API.The notion of optimizing skip lists out of property lists has been under discussion for some time.  The basic idea has been to put all the properties in a property list or property list class into an array sorted by name, and then use a binary search on a sorted list for look-ups.   While requires reallocating the array for property insertions, that operation is rare, and the cost would be amortized across the lookups.</w:delText>
        </w:r>
      </w:del>
    </w:p>
    <w:p w:rsidR="00D31373" w:rsidRDefault="00000000">
      <w:pPr>
        <w:pStyle w:val="Heading2"/>
      </w:pPr>
      <w:bookmarkStart w:id="946" w:name="__RefHeading___Toc31268_1307998885"/>
      <w:bookmarkEnd w:id="946"/>
      <w:del w:id="947" w:author="Unknown Author" w:date="2024-05-31T06:07:00Z">
        <w:r>
          <w:delText>Option</w:delText>
        </w:r>
      </w:del>
      <w:ins w:id="948" w:author="Unknown Author" w:date="2024-05-31T06:07:00Z">
        <w:r>
          <w:t>Public API Function Outlines</w:t>
        </w:r>
      </w:ins>
      <w:del w:id="949" w:author="Unknown Author" w:date="2024-05-31T06:07:00Z">
        <w:r>
          <w:delText xml:space="preserve"> 1</w:delText>
        </w:r>
      </w:del>
    </w:p>
    <w:p w:rsidR="00D31373" w:rsidRDefault="00000000">
      <w:pPr>
        <w:pStyle w:val="BodyText"/>
      </w:pPr>
      <w:del w:id="950" w:author="Unknown Author" w:date="2024-05-31T06:08:00Z">
        <w:r>
          <w:delText>Conceptually, the idea is to make each property list class and property list self-contained – thus avoiding the need to access more than one structure or obtain more than one lock.  This has the advantage of avoiding the necessity of versioning property list classes, as all relevant information is copied into the property list class.</w:delText>
        </w:r>
      </w:del>
      <w:r>
        <w:t>In this section, we list all public H5P API calls.  Ideally, we would outline the necessary processing for each call in the context of the new design.  However, for schedule reasons, the current version only includes outlines for a representative sample of those calls that involve non-trivial operations on the property list class and/or property list data structures.</w:t>
      </w:r>
    </w:p>
    <w:p w:rsidR="00D31373" w:rsidRDefault="00000000">
      <w:pPr>
        <w:pStyle w:val="BodyText"/>
      </w:pPr>
      <w:r>
        <w:t xml:space="preserve">At first glance, this would seem redundant, as the current implementations of these functions are discussed in considerable detail in Appendix 1.  However, as we are re-writing the property list code, it is necessary to review all of these functions to verify that the new design will allow us to implement the existing functionality, and to outline the implementation of these </w:t>
      </w:r>
      <w:r>
        <w:lastRenderedPageBreak/>
        <w:t>functions in the context of the revised data structures.  This section and the subsequent section on internal H5P API calls serves this function.</w:t>
      </w:r>
    </w:p>
    <w:p w:rsidR="00D31373" w:rsidRDefault="00000000">
      <w:pPr>
        <w:pStyle w:val="BodyText"/>
      </w:pPr>
      <w:r>
        <w:t>In these outlines, I have made no particular assumptions as to organization of the code.  That said, given the similarity between the internal and external APIs, it will probably be convenient to implement the internal APIs first, and then implement the public APIs using the internal API calls.</w:t>
      </w:r>
    </w:p>
    <w:p w:rsidR="00D31373" w:rsidRDefault="00000000">
      <w:pPr>
        <w:pStyle w:val="BodyText"/>
      </w:pPr>
      <w:r>
        <w:t>Finally, there are a number of relatively subtle proposed semantic changes in some of the APIs, which are noted where appropriate.  In my humble opinion, these are improvements, but we may or may not be able to sell them to the HDF group.  Given this point, we should retain the ability to duplicate the oddities of the existing implementation.</w:t>
      </w:r>
    </w:p>
    <w:p w:rsidR="00D31373" w:rsidRDefault="00D31373">
      <w:pPr>
        <w:pStyle w:val="BodyText"/>
      </w:pPr>
    </w:p>
    <w:p w:rsidR="00D31373" w:rsidRDefault="00000000">
      <w:pPr>
        <w:pStyle w:val="Heading3"/>
      </w:pPr>
      <w:bookmarkStart w:id="951" w:name="__RefHeading___Toc75112_2242507081"/>
      <w:bookmarkEnd w:id="951"/>
      <w:r>
        <w:t>H5</w:t>
      </w:r>
      <w:proofErr w:type="gramStart"/>
      <w:r>
        <w:t>Pclose(</w:t>
      </w:r>
      <w:proofErr w:type="gramEnd"/>
      <w:r>
        <w:t>)</w:t>
      </w:r>
    </w:p>
    <w:p w:rsidR="00D31373" w:rsidRDefault="00000000">
      <w:pPr>
        <w:pStyle w:val="BodyText"/>
      </w:pPr>
      <w:r>
        <w:t xml:space="preserve">Signature: </w:t>
      </w:r>
    </w:p>
    <w:p w:rsidR="00D31373" w:rsidRDefault="00000000">
      <w:pPr>
        <w:pStyle w:val="BodyText"/>
        <w:ind w:left="709"/>
        <w:rPr>
          <w:rFonts w:ascii="Courier" w:hAnsi="Courier"/>
          <w:sz w:val="18"/>
          <w:szCs w:val="18"/>
        </w:rPr>
      </w:pPr>
      <w:r>
        <w:rPr>
          <w:rFonts w:ascii="Courier" w:hAnsi="Courier"/>
          <w:sz w:val="18"/>
          <w:szCs w:val="18"/>
        </w:rPr>
        <w:t>H5_DLL herr_t H5</w:t>
      </w:r>
      <w:proofErr w:type="gramStart"/>
      <w:r>
        <w:rPr>
          <w:rFonts w:ascii="Courier" w:hAnsi="Courier"/>
          <w:sz w:val="18"/>
          <w:szCs w:val="18"/>
        </w:rPr>
        <w:t>Pclose(</w:t>
      </w:r>
      <w:proofErr w:type="gramEnd"/>
      <w:r>
        <w:rPr>
          <w:rFonts w:ascii="Courier" w:hAnsi="Courier"/>
          <w:sz w:val="18"/>
          <w:szCs w:val="18"/>
        </w:rPr>
        <w:t>hid_t plist_id);</w:t>
      </w:r>
    </w:p>
    <w:p w:rsidR="00D31373" w:rsidRDefault="00000000">
      <w:pPr>
        <w:pStyle w:val="BodyText"/>
      </w:pPr>
      <w:r>
        <w:t>Description:</w:t>
      </w:r>
    </w:p>
    <w:p w:rsidR="00D31373" w:rsidRDefault="00000000">
      <w:pPr>
        <w:ind w:left="709"/>
        <w:rPr>
          <w:color w:val="000000"/>
          <w:highlight w:val="white"/>
        </w:rPr>
      </w:pPr>
      <w:r>
        <w:rPr>
          <w:color w:val="000000"/>
          <w:highlight w:val="white"/>
        </w:rPr>
        <w:t>Decrement the ref count on the target property list.  If it drops to zero, remove it from the index, and delete it.</w:t>
      </w:r>
    </w:p>
    <w:p w:rsidR="00D31373" w:rsidRDefault="00D31373"/>
    <w:p w:rsidR="00D31373" w:rsidRDefault="00000000">
      <w:pPr>
        <w:pStyle w:val="BodyText"/>
      </w:pPr>
      <w:r>
        <w:t>Outline of Processing</w:t>
      </w:r>
    </w:p>
    <w:p w:rsidR="00D31373" w:rsidRDefault="00000000">
      <w:pPr>
        <w:numPr>
          <w:ilvl w:val="0"/>
          <w:numId w:val="73"/>
        </w:numPr>
      </w:pPr>
      <w:r>
        <w:rPr>
          <w:color w:val="000000"/>
          <w:highlight w:val="white"/>
        </w:rPr>
        <w:t>If the supplied hid_t is H5P_DEFAULT, do nothing and return.</w:t>
      </w:r>
    </w:p>
    <w:p w:rsidR="00D31373" w:rsidRDefault="00D31373">
      <w:pPr>
        <w:ind w:left="720"/>
        <w:rPr>
          <w:color w:val="000000"/>
          <w:highlight w:val="white"/>
        </w:rPr>
      </w:pPr>
    </w:p>
    <w:p w:rsidR="00D31373" w:rsidRDefault="00000000">
      <w:pPr>
        <w:numPr>
          <w:ilvl w:val="0"/>
          <w:numId w:val="73"/>
        </w:numPr>
      </w:pPr>
      <w:bookmarkStart w:id="952" w:name="__DdeLink__74276_3132940253"/>
      <w:r>
        <w:rPr>
          <w:color w:val="000000"/>
          <w:highlight w:val="white"/>
        </w:rPr>
        <w:t xml:space="preserve">If the supplied hid_t is not associated with a property list, flag an error and return. </w:t>
      </w:r>
      <w:bookmarkEnd w:id="952"/>
    </w:p>
    <w:p w:rsidR="00D31373" w:rsidRDefault="00D31373">
      <w:pPr>
        <w:ind w:left="720"/>
        <w:rPr>
          <w:color w:val="000000"/>
          <w:highlight w:val="white"/>
        </w:rPr>
      </w:pPr>
    </w:p>
    <w:p w:rsidR="00D31373" w:rsidRDefault="00000000">
      <w:pPr>
        <w:numPr>
          <w:ilvl w:val="0"/>
          <w:numId w:val="73"/>
        </w:numPr>
      </w:pPr>
      <w:r>
        <w:rPr>
          <w:color w:val="000000"/>
          <w:highlight w:val="white"/>
        </w:rPr>
        <w:t xml:space="preserve"> Otherwise, call H5I_dec_app_</w:t>
      </w:r>
      <w:proofErr w:type="gramStart"/>
      <w:r>
        <w:rPr>
          <w:color w:val="000000"/>
          <w:highlight w:val="white"/>
        </w:rPr>
        <w:t>ref(</w:t>
      </w:r>
      <w:proofErr w:type="gramEnd"/>
      <w:r>
        <w:rPr>
          <w:color w:val="000000"/>
          <w:highlight w:val="white"/>
        </w:rPr>
        <w:t>) which calls H5I__dec_app_ref(), which calls H5I__dec_ref(), and return.</w:t>
      </w:r>
    </w:p>
    <w:p w:rsidR="00D31373" w:rsidRDefault="00D31373">
      <w:pPr>
        <w:rPr>
          <w:color w:val="000000"/>
          <w:highlight w:val="white"/>
        </w:rPr>
      </w:pPr>
    </w:p>
    <w:p w:rsidR="00D31373" w:rsidRDefault="00000000">
      <w:pPr>
        <w:rPr>
          <w:color w:val="000000"/>
          <w:highlight w:val="white"/>
        </w:rPr>
      </w:pPr>
      <w:r>
        <w:rPr>
          <w:color w:val="000000"/>
          <w:highlight w:val="white"/>
        </w:rPr>
        <w:t>From the perspective of re-implementing H5</w:t>
      </w:r>
      <w:proofErr w:type="gramStart"/>
      <w:r>
        <w:rPr>
          <w:color w:val="000000"/>
          <w:highlight w:val="white"/>
        </w:rPr>
        <w:t>Pclose(</w:t>
      </w:r>
      <w:proofErr w:type="gramEnd"/>
      <w:r>
        <w:rPr>
          <w:color w:val="000000"/>
          <w:highlight w:val="white"/>
        </w:rPr>
        <w:t xml:space="preserve">) this call to H5I__dec_ref() is where the action is.  That function obtains a pointer to instance of H5I_mt_id_info_t associated with the supplied hid_t, and attempts to decrement its reference count.  </w:t>
      </w:r>
    </w:p>
    <w:p w:rsidR="00D31373" w:rsidRDefault="00D31373">
      <w:pPr>
        <w:rPr>
          <w:color w:val="000000"/>
          <w:highlight w:val="white"/>
        </w:rPr>
      </w:pPr>
    </w:p>
    <w:p w:rsidR="00D31373" w:rsidRDefault="00000000">
      <w:pPr>
        <w:rPr>
          <w:color w:val="000000"/>
          <w:highlight w:val="white"/>
        </w:rPr>
      </w:pPr>
      <w:r>
        <w:rPr>
          <w:color w:val="000000"/>
          <w:highlight w:val="white"/>
        </w:rPr>
        <w:t>If this count is greater than one, the reference count is simply decremented, and H5I__dec_</w:t>
      </w:r>
      <w:proofErr w:type="gramStart"/>
      <w:r>
        <w:rPr>
          <w:color w:val="000000"/>
          <w:highlight w:val="white"/>
        </w:rPr>
        <w:t>ref(</w:t>
      </w:r>
      <w:proofErr w:type="gramEnd"/>
      <w:r>
        <w:rPr>
          <w:color w:val="000000"/>
          <w:highlight w:val="white"/>
        </w:rPr>
        <w:t>) returns.</w:t>
      </w:r>
    </w:p>
    <w:p w:rsidR="00D31373" w:rsidRDefault="00D31373">
      <w:pPr>
        <w:rPr>
          <w:color w:val="000000"/>
          <w:highlight w:val="white"/>
        </w:rPr>
      </w:pPr>
    </w:p>
    <w:p w:rsidR="00D31373" w:rsidRDefault="00000000">
      <w:pPr>
        <w:rPr>
          <w:color w:val="000000"/>
          <w:highlight w:val="white"/>
        </w:rPr>
      </w:pPr>
      <w:r>
        <w:rPr>
          <w:color w:val="000000"/>
          <w:highlight w:val="white"/>
        </w:rPr>
        <w:t>However, if the count is one, the free function associated with the id (which is H5P__close_list_</w:t>
      </w:r>
      <w:proofErr w:type="gramStart"/>
      <w:r>
        <w:rPr>
          <w:color w:val="000000"/>
          <w:highlight w:val="white"/>
        </w:rPr>
        <w:t>cb(</w:t>
      </w:r>
      <w:proofErr w:type="gramEnd"/>
      <w:r>
        <w:rPr>
          <w:color w:val="000000"/>
          <w:highlight w:val="white"/>
        </w:rPr>
        <w:t xml:space="preserve">) in the current implementation) is called, and (if the free function doesn’t </w:t>
      </w:r>
      <w:r>
        <w:rPr>
          <w:color w:val="000000"/>
          <w:highlight w:val="white"/>
        </w:rPr>
        <w:lastRenderedPageBreak/>
        <w:t>fail) the target entry in the index is deleted.  Note that H5I ensures that only one call to the free function is active at any point in time for any given entry in the index.</w:t>
      </w:r>
      <w:r>
        <w:rPr>
          <w:rStyle w:val="FootnoteAnchor"/>
          <w:color w:val="000000"/>
          <w:highlight w:val="white"/>
        </w:rPr>
        <w:footnoteReference w:id="24"/>
      </w:r>
    </w:p>
    <w:p w:rsidR="00D31373" w:rsidRDefault="00D31373">
      <w:pPr>
        <w:rPr>
          <w:color w:val="000000"/>
          <w:highlight w:val="white"/>
        </w:rPr>
      </w:pPr>
    </w:p>
    <w:p w:rsidR="00D31373" w:rsidRDefault="00000000">
      <w:pPr>
        <w:rPr>
          <w:color w:val="000000"/>
          <w:highlight w:val="white"/>
        </w:rPr>
      </w:pPr>
      <w:r>
        <w:rPr>
          <w:color w:val="000000"/>
          <w:highlight w:val="white"/>
        </w:rPr>
        <w:t>In the current implementation, H5__close_list_</w:t>
      </w:r>
      <w:proofErr w:type="gramStart"/>
      <w:r>
        <w:rPr>
          <w:color w:val="000000"/>
          <w:highlight w:val="white"/>
        </w:rPr>
        <w:t>cb(</w:t>
      </w:r>
      <w:proofErr w:type="gramEnd"/>
      <w:r>
        <w:rPr>
          <w:color w:val="000000"/>
          <w:highlight w:val="white"/>
        </w:rPr>
        <w:t>) simply calls H5P_close() and returns.  Assuming we keep this general architecture, H5P_</w:t>
      </w:r>
      <w:proofErr w:type="gramStart"/>
      <w:r>
        <w:rPr>
          <w:color w:val="000000"/>
          <w:highlight w:val="white"/>
        </w:rPr>
        <w:t>close(</w:t>
      </w:r>
      <w:proofErr w:type="gramEnd"/>
      <w:r>
        <w:rPr>
          <w:color w:val="000000"/>
          <w:highlight w:val="white"/>
        </w:rPr>
        <w:t>) will be re-written as follows:</w:t>
      </w:r>
    </w:p>
    <w:p w:rsidR="00D31373" w:rsidRDefault="00D31373">
      <w:pPr>
        <w:rPr>
          <w:color w:val="000000"/>
          <w:highlight w:val="white"/>
        </w:rPr>
      </w:pPr>
    </w:p>
    <w:p w:rsidR="00D31373" w:rsidRDefault="00000000">
      <w:pPr>
        <w:rPr>
          <w:color w:val="000000"/>
          <w:highlight w:val="white"/>
        </w:rPr>
      </w:pPr>
      <w:r>
        <w:rPr>
          <w:color w:val="000000"/>
          <w:highlight w:val="white"/>
        </w:rPr>
        <w:t>Signature:</w:t>
      </w:r>
    </w:p>
    <w:p w:rsidR="00D31373" w:rsidRDefault="00D31373">
      <w:pPr>
        <w:rPr>
          <w:color w:val="000000"/>
          <w:highlight w:val="white"/>
        </w:rPr>
      </w:pPr>
    </w:p>
    <w:p w:rsidR="00D31373" w:rsidRDefault="00000000">
      <w:pPr>
        <w:ind w:left="720"/>
        <w:rPr>
          <w:rFonts w:ascii="Courier" w:hAnsi="Courier"/>
          <w:color w:val="000000"/>
          <w:sz w:val="18"/>
          <w:szCs w:val="18"/>
          <w:highlight w:val="white"/>
        </w:rPr>
      </w:pPr>
      <w:r>
        <w:rPr>
          <w:rFonts w:ascii="Courier" w:hAnsi="Courier"/>
          <w:color w:val="000000"/>
          <w:sz w:val="18"/>
          <w:szCs w:val="18"/>
          <w:highlight w:val="white"/>
        </w:rPr>
        <w:t>herr_t H5P_</w:t>
      </w:r>
      <w:proofErr w:type="gramStart"/>
      <w:r>
        <w:rPr>
          <w:rFonts w:ascii="Courier" w:hAnsi="Courier"/>
          <w:color w:val="000000"/>
          <w:sz w:val="18"/>
          <w:szCs w:val="18"/>
          <w:highlight w:val="white"/>
        </w:rPr>
        <w:t>close(</w:t>
      </w:r>
      <w:proofErr w:type="gramEnd"/>
      <w:r>
        <w:rPr>
          <w:rFonts w:ascii="Courier" w:hAnsi="Courier"/>
          <w:color w:val="000000"/>
          <w:sz w:val="18"/>
          <w:szCs w:val="18"/>
          <w:highlight w:val="white"/>
        </w:rPr>
        <w:t>H5P_mt_list_t *plist)</w:t>
      </w:r>
    </w:p>
    <w:p w:rsidR="00D31373" w:rsidRDefault="00D31373">
      <w:pPr>
        <w:rPr>
          <w:color w:val="000000"/>
          <w:highlight w:val="white"/>
        </w:rPr>
      </w:pPr>
    </w:p>
    <w:p w:rsidR="00D31373" w:rsidRDefault="00000000">
      <w:pPr>
        <w:rPr>
          <w:color w:val="000000"/>
          <w:highlight w:val="white"/>
        </w:rPr>
      </w:pPr>
      <w:r>
        <w:rPr>
          <w:color w:val="000000"/>
          <w:highlight w:val="white"/>
        </w:rPr>
        <w:t>Outline of Processing:</w:t>
      </w:r>
    </w:p>
    <w:p w:rsidR="00D31373" w:rsidRDefault="00D31373">
      <w:pPr>
        <w:rPr>
          <w:color w:val="000000"/>
          <w:highlight w:val="white"/>
        </w:rPr>
      </w:pPr>
    </w:p>
    <w:p w:rsidR="00D31373" w:rsidRDefault="00000000">
      <w:pPr>
        <w:numPr>
          <w:ilvl w:val="0"/>
          <w:numId w:val="2"/>
        </w:numPr>
      </w:pPr>
      <w:r>
        <w:rPr>
          <w:color w:val="000000"/>
          <w:highlight w:val="white"/>
        </w:rPr>
        <w:t xml:space="preserve">Set the closing flag on the target property list, and wait for all threads to drain so we don’t delete the property list out from under a thread. </w:t>
      </w:r>
    </w:p>
    <w:p w:rsidR="00D31373" w:rsidRDefault="00D31373">
      <w:pPr>
        <w:ind w:left="720"/>
        <w:rPr>
          <w:color w:val="000000"/>
          <w:highlight w:val="white"/>
        </w:rPr>
      </w:pPr>
    </w:p>
    <w:p w:rsidR="00D31373" w:rsidRDefault="00000000">
      <w:pPr>
        <w:ind w:left="720"/>
        <w:rPr>
          <w:color w:val="000000"/>
          <w:highlight w:val="white"/>
        </w:rPr>
      </w:pPr>
      <w:r>
        <w:rPr>
          <w:color w:val="000000"/>
          <w:highlight w:val="white"/>
        </w:rPr>
        <w:t xml:space="preserve">To do this, atomically load plist→thrd in to a local instance of H5P_mt_active_thread_count_t – call this variable local_thrd.  </w:t>
      </w:r>
    </w:p>
    <w:p w:rsidR="00D31373" w:rsidRDefault="00D31373">
      <w:pPr>
        <w:ind w:left="720"/>
      </w:pPr>
    </w:p>
    <w:p w:rsidR="00D31373" w:rsidRDefault="00000000">
      <w:pPr>
        <w:ind w:left="720"/>
        <w:rPr>
          <w:color w:val="000000"/>
          <w:highlight w:val="white"/>
        </w:rPr>
      </w:pPr>
      <w:r>
        <w:rPr>
          <w:color w:val="000000"/>
          <w:highlight w:val="white"/>
        </w:rPr>
        <w:t>If local_</w:t>
      </w:r>
      <w:proofErr w:type="gramStart"/>
      <w:r>
        <w:rPr>
          <w:color w:val="000000"/>
          <w:highlight w:val="white"/>
        </w:rPr>
        <w:t>thrd.closing</w:t>
      </w:r>
      <w:proofErr w:type="gramEnd"/>
      <w:r>
        <w:rPr>
          <w:color w:val="000000"/>
          <w:highlight w:val="white"/>
        </w:rPr>
        <w:t xml:space="preserve"> is TRUE, flag an error and return.  </w:t>
      </w:r>
    </w:p>
    <w:p w:rsidR="00D31373" w:rsidRDefault="00D31373">
      <w:pPr>
        <w:ind w:left="720"/>
      </w:pPr>
    </w:p>
    <w:p w:rsidR="00D31373" w:rsidRDefault="00000000">
      <w:pPr>
        <w:ind w:left="720"/>
        <w:rPr>
          <w:color w:val="000000"/>
          <w:highlight w:val="white"/>
        </w:rPr>
      </w:pPr>
      <w:r>
        <w:rPr>
          <w:color w:val="000000"/>
          <w:highlight w:val="white"/>
        </w:rPr>
        <w:t>Otherwise, set local_</w:t>
      </w:r>
      <w:proofErr w:type="gramStart"/>
      <w:r>
        <w:rPr>
          <w:color w:val="000000"/>
          <w:highlight w:val="white"/>
        </w:rPr>
        <w:t>thrd.closing</w:t>
      </w:r>
      <w:proofErr w:type="gramEnd"/>
      <w:r>
        <w:rPr>
          <w:color w:val="000000"/>
          <w:highlight w:val="white"/>
        </w:rPr>
        <w:t xml:space="preserve"> to TRUE, and attempt to overwrite plist→thrd with a compare exchange strong.  Repeat this process until failure (i.e. some other thread sets the closing flag) or until the compare exchange strong is successful.</w:t>
      </w:r>
    </w:p>
    <w:p w:rsidR="00D31373" w:rsidRDefault="00D31373">
      <w:pPr>
        <w:ind w:left="720"/>
      </w:pPr>
    </w:p>
    <w:p w:rsidR="00D31373" w:rsidRDefault="00000000">
      <w:pPr>
        <w:numPr>
          <w:ilvl w:val="0"/>
          <w:numId w:val="2"/>
        </w:numPr>
        <w:rPr>
          <w:color w:val="000000"/>
          <w:highlight w:val="white"/>
        </w:rPr>
      </w:pPr>
      <w:r>
        <w:rPr>
          <w:color w:val="000000"/>
          <w:highlight w:val="white"/>
        </w:rPr>
        <w:t>Atomically load list→</w:t>
      </w:r>
      <w:proofErr w:type="gramStart"/>
      <w:r>
        <w:rPr>
          <w:color w:val="000000"/>
          <w:highlight w:val="white"/>
        </w:rPr>
        <w:t>thrd  into</w:t>
      </w:r>
      <w:proofErr w:type="gramEnd"/>
      <w:r>
        <w:rPr>
          <w:color w:val="000000"/>
          <w:highlight w:val="white"/>
        </w:rPr>
        <w:t xml:space="preserve"> local_thrd.  If local_</w:t>
      </w:r>
      <w:proofErr w:type="gramStart"/>
      <w:r>
        <w:rPr>
          <w:color w:val="000000"/>
          <w:highlight w:val="white"/>
        </w:rPr>
        <w:t>thrd.opening</w:t>
      </w:r>
      <w:proofErr w:type="gramEnd"/>
      <w:r>
        <w:rPr>
          <w:color w:val="000000"/>
          <w:highlight w:val="white"/>
        </w:rPr>
        <w:t xml:space="preserve"> is FALSE and local_thrd.count is zero, proceed.  Otherwise, wait a bit and try again.  </w:t>
      </w:r>
    </w:p>
    <w:p w:rsidR="00D31373" w:rsidRDefault="00D31373">
      <w:pPr>
        <w:ind w:left="720"/>
      </w:pPr>
    </w:p>
    <w:p w:rsidR="00D31373" w:rsidRDefault="00D31373">
      <w:pPr>
        <w:ind w:left="720"/>
      </w:pPr>
    </w:p>
    <w:p w:rsidR="00D31373" w:rsidRDefault="00000000">
      <w:pPr>
        <w:ind w:left="720"/>
        <w:rPr>
          <w:color w:val="000000"/>
          <w:highlight w:val="white"/>
        </w:rPr>
      </w:pPr>
      <w:r>
        <w:rPr>
          <w:color w:val="000000"/>
          <w:highlight w:val="white"/>
        </w:rPr>
        <w:t xml:space="preserve">Since no other thread is allowed to begin any operation on *plist if either the opening or closing flags in plist→thrd are set, and since any thread that operates on *plist (other than the create and discard threads) must increment plist→thrd.count before it does anything, and decrement it when done, once plist→thrd.count drops to zero, we are guaranteed that no thread will touch any part of *plist other than the thrd field.  </w:t>
      </w:r>
      <w:proofErr w:type="gramStart"/>
      <w:r>
        <w:rPr>
          <w:color w:val="000000"/>
          <w:highlight w:val="white"/>
        </w:rPr>
        <w:t>Thus</w:t>
      </w:r>
      <w:proofErr w:type="gramEnd"/>
      <w:r>
        <w:rPr>
          <w:color w:val="000000"/>
          <w:highlight w:val="white"/>
        </w:rPr>
        <w:t xml:space="preserve"> we can safely take down the property list and lookup table.  </w:t>
      </w:r>
    </w:p>
    <w:p w:rsidR="00D31373" w:rsidRDefault="00D31373">
      <w:pPr>
        <w:ind w:left="720"/>
      </w:pPr>
    </w:p>
    <w:p w:rsidR="00D31373" w:rsidRDefault="00000000">
      <w:pPr>
        <w:ind w:left="720"/>
        <w:rPr>
          <w:color w:val="000000"/>
          <w:highlight w:val="white"/>
        </w:rPr>
      </w:pPr>
      <w:r>
        <w:rPr>
          <w:color w:val="000000"/>
          <w:highlight w:val="white"/>
        </w:rPr>
        <w:t>Note that this does not apply to the instance of H5P_mt_list_t itself, which must be kept on a free list until we are sure that no thread retains a pointer to it.</w:t>
      </w:r>
    </w:p>
    <w:p w:rsidR="00D31373" w:rsidRDefault="00D31373">
      <w:pPr>
        <w:ind w:left="720"/>
      </w:pPr>
    </w:p>
    <w:p w:rsidR="00D31373" w:rsidRDefault="00000000">
      <w:pPr>
        <w:numPr>
          <w:ilvl w:val="0"/>
          <w:numId w:val="2"/>
        </w:numPr>
        <w:rPr>
          <w:color w:val="000000"/>
          <w:highlight w:val="white"/>
        </w:rPr>
      </w:pPr>
      <w:r>
        <w:rPr>
          <w:color w:val="000000"/>
          <w:highlight w:val="white"/>
        </w:rPr>
        <w:t xml:space="preserve">Test to see if the property list initialization function completed (i.e. plist→class_init == TRUE).  If it did, execute the close function of the parent property list class (i.e. plist→pclass→close_func) if it exists, along with those of any property list classes from </w:t>
      </w:r>
      <w:r>
        <w:rPr>
          <w:color w:val="000000"/>
          <w:highlight w:val="white"/>
        </w:rPr>
        <w:lastRenderedPageBreak/>
        <w:t>which the parent property list class was derived (i.e. plist→pclass→parent→close_func, etc).</w:t>
      </w:r>
    </w:p>
    <w:p w:rsidR="00D31373" w:rsidRDefault="00D31373">
      <w:pPr>
        <w:ind w:left="720"/>
        <w:rPr>
          <w:color w:val="000000"/>
          <w:highlight w:val="white"/>
        </w:rPr>
      </w:pPr>
    </w:p>
    <w:p w:rsidR="00D31373" w:rsidRDefault="00000000">
      <w:pPr>
        <w:numPr>
          <w:ilvl w:val="0"/>
          <w:numId w:val="2"/>
        </w:numPr>
        <w:rPr>
          <w:color w:val="000000"/>
          <w:highlight w:val="white"/>
        </w:rPr>
      </w:pPr>
      <w:r>
        <w:rPr>
          <w:color w:val="000000"/>
          <w:highlight w:val="white"/>
        </w:rPr>
        <w:t>Scan the lookup table.  For each entry, if the base.ptr field is not NULL</w:t>
      </w:r>
      <w:r>
        <w:rPr>
          <w:rStyle w:val="FootnoteAnchor"/>
          <w:color w:val="000000"/>
          <w:highlight w:val="white"/>
        </w:rPr>
        <w:footnoteReference w:id="25"/>
      </w:r>
      <w:r>
        <w:rPr>
          <w:color w:val="000000"/>
          <w:highlight w:val="white"/>
        </w:rPr>
        <w:t>, call the close function if it exists on the base version of the property on the parent property list class (i.</w:t>
      </w:r>
      <w:proofErr w:type="gramStart"/>
      <w:r>
        <w:rPr>
          <w:color w:val="000000"/>
          <w:highlight w:val="white"/>
        </w:rPr>
        <w:t>e.call</w:t>
      </w:r>
      <w:proofErr w:type="gramEnd"/>
      <w:r>
        <w:rPr>
          <w:color w:val="000000"/>
          <w:highlight w:val="white"/>
        </w:rPr>
        <w:t xml:space="preserve"> plist→lkup_tbl[i].base→close if it is not NULL).  Then atomically decrement the reference count on the base version of the inherited property (plist→lkup_tbl[i</w:t>
      </w:r>
      <w:proofErr w:type="gramStart"/>
      <w:r>
        <w:rPr>
          <w:color w:val="000000"/>
          <w:highlight w:val="white"/>
        </w:rPr>
        <w:t>].base</w:t>
      </w:r>
      <w:proofErr w:type="gramEnd"/>
      <w:r>
        <w:rPr>
          <w:color w:val="000000"/>
          <w:highlight w:val="white"/>
        </w:rPr>
        <w:t xml:space="preserve">→ref_count).  </w:t>
      </w:r>
    </w:p>
    <w:p w:rsidR="00D31373" w:rsidRDefault="00D31373">
      <w:pPr>
        <w:ind w:left="720"/>
        <w:rPr>
          <w:color w:val="000000"/>
          <w:highlight w:val="white"/>
        </w:rPr>
      </w:pPr>
    </w:p>
    <w:p w:rsidR="00D31373" w:rsidRDefault="00000000">
      <w:pPr>
        <w:numPr>
          <w:ilvl w:val="0"/>
          <w:numId w:val="2"/>
        </w:numPr>
        <w:rPr>
          <w:color w:val="000000"/>
          <w:highlight w:val="white"/>
        </w:rPr>
      </w:pPr>
      <w:r>
        <w:rPr>
          <w:color w:val="000000"/>
          <w:highlight w:val="white"/>
        </w:rPr>
        <w:t>Scan the lock free SLL of instanced of H5P_mt_prop_t (plist→pl_head).  Neglecting the sentinel entries, if the close callback exists, call it on the associated entry value.</w:t>
      </w:r>
    </w:p>
    <w:p w:rsidR="00D31373" w:rsidRDefault="00D31373">
      <w:pPr>
        <w:ind w:left="720"/>
        <w:rPr>
          <w:color w:val="000000"/>
          <w:highlight w:val="white"/>
        </w:rPr>
      </w:pPr>
    </w:p>
    <w:p w:rsidR="00D31373" w:rsidRDefault="00000000">
      <w:pPr>
        <w:numPr>
          <w:ilvl w:val="0"/>
          <w:numId w:val="2"/>
        </w:numPr>
        <w:rPr>
          <w:color w:val="000000"/>
          <w:highlight w:val="white"/>
        </w:rPr>
      </w:pPr>
      <w:r>
        <w:rPr>
          <w:color w:val="000000"/>
          <w:highlight w:val="white"/>
        </w:rPr>
        <w:t>Decrement the property list reference count on the parent property list class (plist→pclass_ptr→ref_count.pl).  In the current code, this is accomplished via a call to H5P__access_class(plist-&gt;pclass, H5P_MOD_DEC_LST), which decrements the property list reference count.  It then checks to see if the property list reference count and the property list class property list class reference count have dropped to zero, and the property list class has been deleted from the index.  If so, it deletes the property list class.</w:t>
      </w:r>
    </w:p>
    <w:p w:rsidR="00D31373" w:rsidRDefault="00D31373">
      <w:pPr>
        <w:ind w:left="720"/>
        <w:rPr>
          <w:color w:val="000000"/>
          <w:highlight w:val="white"/>
        </w:rPr>
      </w:pPr>
    </w:p>
    <w:p w:rsidR="00D31373" w:rsidRDefault="00000000">
      <w:pPr>
        <w:ind w:left="720"/>
        <w:rPr>
          <w:color w:val="000000"/>
          <w:highlight w:val="white"/>
        </w:rPr>
      </w:pPr>
      <w:r>
        <w:rPr>
          <w:color w:val="000000"/>
          <w:highlight w:val="white"/>
        </w:rPr>
        <w:t>The re-implementation of the property lists will require a similar call, with the difference that the reference counts maintained by the property list class must be modified in an atomic operation.</w:t>
      </w:r>
    </w:p>
    <w:p w:rsidR="00D31373" w:rsidRDefault="00D31373">
      <w:pPr>
        <w:ind w:left="720"/>
        <w:rPr>
          <w:color w:val="000000"/>
          <w:highlight w:val="white"/>
        </w:rPr>
      </w:pPr>
    </w:p>
    <w:p w:rsidR="00D31373" w:rsidRDefault="00000000">
      <w:pPr>
        <w:ind w:left="720"/>
        <w:rPr>
          <w:color w:val="000000"/>
          <w:highlight w:val="white"/>
        </w:rPr>
      </w:pPr>
      <w:r>
        <w:rPr>
          <w:color w:val="000000"/>
          <w:highlight w:val="white"/>
        </w:rPr>
        <w:t>The details of shutting down and discarding a property list are discussed under XXX.</w:t>
      </w:r>
    </w:p>
    <w:p w:rsidR="00D31373" w:rsidRDefault="00D31373">
      <w:pPr>
        <w:ind w:left="720"/>
        <w:rPr>
          <w:color w:val="000000"/>
          <w:highlight w:val="white"/>
        </w:rPr>
      </w:pPr>
    </w:p>
    <w:p w:rsidR="00D31373" w:rsidRDefault="00000000">
      <w:pPr>
        <w:numPr>
          <w:ilvl w:val="0"/>
          <w:numId w:val="2"/>
        </w:numPr>
        <w:rPr>
          <w:color w:val="000000"/>
          <w:highlight w:val="white"/>
        </w:rPr>
      </w:pPr>
      <w:r>
        <w:rPr>
          <w:color w:val="000000"/>
          <w:highlight w:val="white"/>
        </w:rPr>
        <w:t>Clean up the property list data structure:</w:t>
      </w:r>
    </w:p>
    <w:p w:rsidR="00D31373" w:rsidRDefault="00000000">
      <w:pPr>
        <w:numPr>
          <w:ilvl w:val="1"/>
          <w:numId w:val="2"/>
        </w:numPr>
        <w:rPr>
          <w:color w:val="000000"/>
          <w:highlight w:val="white"/>
        </w:rPr>
      </w:pPr>
      <w:r>
        <w:rPr>
          <w:color w:val="000000"/>
          <w:highlight w:val="white"/>
        </w:rPr>
        <w:t>For each entry in the lock free SLL of instances of H5P_mt_prop_t (first element pointed to by plist→pl_head), remove it from the lock free SLL, and discard the string containing the name.  The close call should have discarded the value (plist→value.ptr), so nothing to do there.  Then discard the instance of H5P_mt_prop_t itself, being sure to set the tag to something invalid first.</w:t>
      </w:r>
      <w:r>
        <w:rPr>
          <w:rStyle w:val="FootnoteAnchor"/>
          <w:color w:val="000000"/>
          <w:highlight w:val="white"/>
        </w:rPr>
        <w:footnoteReference w:id="26"/>
      </w:r>
    </w:p>
    <w:p w:rsidR="00D31373" w:rsidRDefault="00D31373">
      <w:pPr>
        <w:ind w:left="1440"/>
        <w:rPr>
          <w:color w:val="000000"/>
          <w:highlight w:val="white"/>
        </w:rPr>
      </w:pPr>
    </w:p>
    <w:p w:rsidR="00D31373" w:rsidRDefault="00000000">
      <w:pPr>
        <w:numPr>
          <w:ilvl w:val="1"/>
          <w:numId w:val="2"/>
        </w:numPr>
        <w:rPr>
          <w:color w:val="000000"/>
          <w:highlight w:val="white"/>
        </w:rPr>
      </w:pPr>
      <w:r>
        <w:rPr>
          <w:color w:val="000000"/>
          <w:highlight w:val="white"/>
        </w:rPr>
        <w:t>Discard the lookup table (plist→lkup_tbl) and its associated strings.</w:t>
      </w:r>
    </w:p>
    <w:p w:rsidR="00D31373" w:rsidRDefault="00D31373">
      <w:pPr>
        <w:ind w:left="1440"/>
        <w:rPr>
          <w:color w:val="000000"/>
          <w:highlight w:val="white"/>
        </w:rPr>
      </w:pPr>
    </w:p>
    <w:p w:rsidR="00D31373" w:rsidRDefault="00000000">
      <w:pPr>
        <w:numPr>
          <w:ilvl w:val="1"/>
          <w:numId w:val="2"/>
        </w:numPr>
      </w:pPr>
      <w:r>
        <w:rPr>
          <w:color w:val="000000"/>
          <w:highlight w:val="white"/>
        </w:rPr>
        <w:lastRenderedPageBreak/>
        <w:t>Discard the instance of H5_mt_list_t proper, being sure to set its tag field to something invalid first.</w:t>
      </w:r>
      <w:r>
        <w:rPr>
          <w:rStyle w:val="FootnoteAnchor"/>
          <w:color w:val="000000"/>
          <w:highlight w:val="white"/>
        </w:rPr>
        <w:footnoteReference w:id="27"/>
      </w:r>
    </w:p>
    <w:p w:rsidR="00D31373" w:rsidRDefault="00D31373"/>
    <w:p w:rsidR="00D31373" w:rsidRDefault="00000000">
      <w:pPr>
        <w:pStyle w:val="Heading3"/>
      </w:pPr>
      <w:bookmarkStart w:id="953" w:name="__RefHeading___Toc75114_2242507081"/>
      <w:bookmarkEnd w:id="953"/>
      <w:r>
        <w:t>H5Pclose_</w:t>
      </w:r>
      <w:proofErr w:type="gramStart"/>
      <w:r>
        <w:t>class(</w:t>
      </w:r>
      <w:proofErr w:type="gramEnd"/>
      <w:r>
        <w:t>)</w:t>
      </w:r>
    </w:p>
    <w:p w:rsidR="00D31373" w:rsidRDefault="00000000">
      <w:pPr>
        <w:pStyle w:val="BodyText"/>
      </w:pPr>
      <w:r>
        <w:t xml:space="preserve">Signature: </w:t>
      </w:r>
    </w:p>
    <w:p w:rsidR="00D31373" w:rsidRDefault="00000000">
      <w:pPr>
        <w:ind w:left="709"/>
      </w:pPr>
      <w:r>
        <w:rPr>
          <w:rFonts w:ascii="Courier" w:hAnsi="Courier"/>
          <w:sz w:val="18"/>
          <w:szCs w:val="18"/>
        </w:rPr>
        <w:t>H5_DLL herr_t H5Pclose_</w:t>
      </w:r>
      <w:proofErr w:type="gramStart"/>
      <w:r>
        <w:rPr>
          <w:rFonts w:ascii="Courier" w:hAnsi="Courier"/>
          <w:sz w:val="18"/>
          <w:szCs w:val="18"/>
        </w:rPr>
        <w:t>class(</w:t>
      </w:r>
      <w:proofErr w:type="gramEnd"/>
      <w:r>
        <w:rPr>
          <w:rFonts w:ascii="Courier" w:hAnsi="Courier"/>
          <w:sz w:val="18"/>
          <w:szCs w:val="18"/>
        </w:rPr>
        <w:t>hid_t pclass_id);</w:t>
      </w:r>
    </w:p>
    <w:p w:rsidR="00D31373" w:rsidRDefault="00D31373">
      <w:pPr>
        <w:pStyle w:val="BodyText"/>
      </w:pPr>
    </w:p>
    <w:p w:rsidR="00D31373" w:rsidRDefault="00000000">
      <w:pPr>
        <w:pStyle w:val="BodyText"/>
      </w:pPr>
      <w:r>
        <w:t>Description:</w:t>
      </w:r>
    </w:p>
    <w:p w:rsidR="00D31373" w:rsidRDefault="00000000">
      <w:pPr>
        <w:ind w:left="709"/>
        <w:rPr>
          <w:color w:val="000000"/>
          <w:highlight w:val="white"/>
        </w:rPr>
      </w:pPr>
      <w:r>
        <w:rPr>
          <w:color w:val="000000"/>
          <w:highlight w:val="white"/>
        </w:rPr>
        <w:t xml:space="preserve">Decrement the reference count on the target property list class.  If this reference count drops to zero, the class is removed from the index, and is marked as deleted.  The class is not actually discarded until both the number of </w:t>
      </w:r>
      <w:proofErr w:type="gramStart"/>
      <w:r>
        <w:rPr>
          <w:color w:val="000000"/>
          <w:highlight w:val="white"/>
        </w:rPr>
        <w:t>property</w:t>
      </w:r>
      <w:proofErr w:type="gramEnd"/>
      <w:r>
        <w:rPr>
          <w:color w:val="000000"/>
          <w:highlight w:val="white"/>
        </w:rPr>
        <w:t xml:space="preserve"> lists that instantiate it, and the number of classes derived from it drop to zero as well.</w:t>
      </w:r>
    </w:p>
    <w:p w:rsidR="00D31373" w:rsidRDefault="00D31373">
      <w:pPr>
        <w:ind w:left="709"/>
        <w:rPr>
          <w:color w:val="000000"/>
          <w:highlight w:val="white"/>
        </w:rPr>
      </w:pPr>
    </w:p>
    <w:p w:rsidR="00D31373" w:rsidRDefault="00000000">
      <w:r>
        <w:t>Outline of Processing:</w:t>
      </w:r>
    </w:p>
    <w:p w:rsidR="00D31373" w:rsidRDefault="00D31373"/>
    <w:p w:rsidR="00D31373" w:rsidRDefault="00000000">
      <w:pPr>
        <w:pStyle w:val="Heading3"/>
      </w:pPr>
      <w:bookmarkStart w:id="954" w:name="__RefHeading___Toc75116_2242507081"/>
      <w:bookmarkEnd w:id="954"/>
      <w:r>
        <w:t>H5</w:t>
      </w:r>
      <w:proofErr w:type="gramStart"/>
      <w:r>
        <w:t>Pcopy(</w:t>
      </w:r>
      <w:proofErr w:type="gramEnd"/>
      <w:r>
        <w:t>)</w:t>
      </w:r>
    </w:p>
    <w:p w:rsidR="00D31373" w:rsidRDefault="00000000">
      <w:pPr>
        <w:pStyle w:val="BodyText"/>
      </w:pPr>
      <w:r>
        <w:t>Signature:</w:t>
      </w:r>
    </w:p>
    <w:p w:rsidR="00D31373" w:rsidRDefault="00000000">
      <w:pPr>
        <w:pStyle w:val="BodyText"/>
        <w:ind w:left="709"/>
      </w:pPr>
      <w:r>
        <w:rPr>
          <w:rFonts w:ascii="Courier" w:hAnsi="Courier"/>
          <w:sz w:val="18"/>
          <w:szCs w:val="18"/>
        </w:rPr>
        <w:t>H5_DLL hid_t H5</w:t>
      </w:r>
      <w:proofErr w:type="gramStart"/>
      <w:r>
        <w:rPr>
          <w:rFonts w:ascii="Courier" w:hAnsi="Courier"/>
          <w:sz w:val="18"/>
          <w:szCs w:val="18"/>
        </w:rPr>
        <w:t>Pcopy(</w:t>
      </w:r>
      <w:proofErr w:type="gramEnd"/>
      <w:r>
        <w:rPr>
          <w:rFonts w:ascii="Courier" w:hAnsi="Courier"/>
          <w:sz w:val="18"/>
          <w:szCs w:val="18"/>
        </w:rPr>
        <w:t>hid_t plist_id);</w:t>
      </w:r>
    </w:p>
    <w:p w:rsidR="00D31373" w:rsidRDefault="00D31373"/>
    <w:p w:rsidR="00D31373" w:rsidRDefault="00000000">
      <w:pPr>
        <w:pStyle w:val="BodyText"/>
      </w:pPr>
      <w:r>
        <w:t>Description:</w:t>
      </w:r>
    </w:p>
    <w:p w:rsidR="00D31373" w:rsidRDefault="00000000">
      <w:pPr>
        <w:ind w:left="709"/>
        <w:rPr>
          <w:color w:val="000000"/>
          <w:highlight w:val="white"/>
        </w:rPr>
      </w:pPr>
      <w:r>
        <w:rPr>
          <w:color w:val="000000"/>
          <w:highlight w:val="white"/>
        </w:rPr>
        <w:t>Duplicate the supplied property list or property list class, insert the duplicate in the appropriate index, and return the associated hid_t.</w:t>
      </w:r>
      <w:r>
        <w:rPr>
          <w:rStyle w:val="FootnoteAnchor"/>
          <w:color w:val="000000"/>
          <w:highlight w:val="white"/>
        </w:rPr>
        <w:footnoteReference w:id="28"/>
      </w:r>
    </w:p>
    <w:p w:rsidR="00D31373" w:rsidRDefault="00D31373">
      <w:pPr>
        <w:ind w:left="709"/>
        <w:rPr>
          <w:color w:val="000000"/>
          <w:highlight w:val="white"/>
        </w:rPr>
      </w:pPr>
    </w:p>
    <w:p w:rsidR="00D31373" w:rsidRDefault="00000000">
      <w:r>
        <w:t>Outline of Processing:</w:t>
      </w:r>
    </w:p>
    <w:p w:rsidR="00D31373" w:rsidRDefault="00D31373"/>
    <w:p w:rsidR="00D31373" w:rsidRDefault="00D31373"/>
    <w:p w:rsidR="00D31373" w:rsidRDefault="00000000">
      <w:pPr>
        <w:pStyle w:val="Heading3"/>
      </w:pPr>
      <w:bookmarkStart w:id="955" w:name="__RefHeading___Toc75118_2242507081"/>
      <w:bookmarkEnd w:id="955"/>
      <w:r>
        <w:t>H5Pcopy_</w:t>
      </w:r>
      <w:proofErr w:type="gramStart"/>
      <w:r>
        <w:t>prop(</w:t>
      </w:r>
      <w:proofErr w:type="gramEnd"/>
      <w:r>
        <w:t>)</w:t>
      </w:r>
    </w:p>
    <w:p w:rsidR="00D31373" w:rsidRDefault="00000000">
      <w:pPr>
        <w:pStyle w:val="BodyText"/>
      </w:pPr>
      <w:r>
        <w:t>Signature:</w:t>
      </w:r>
    </w:p>
    <w:p w:rsidR="00D31373" w:rsidRDefault="00000000">
      <w:pPr>
        <w:ind w:left="709"/>
      </w:pPr>
      <w:r>
        <w:rPr>
          <w:rFonts w:ascii="Courier" w:hAnsi="Courier"/>
          <w:sz w:val="18"/>
          <w:szCs w:val="18"/>
        </w:rPr>
        <w:t>H5_DLL herr_t H5Pcopy_</w:t>
      </w:r>
      <w:proofErr w:type="gramStart"/>
      <w:r>
        <w:rPr>
          <w:rFonts w:ascii="Courier" w:hAnsi="Courier"/>
          <w:sz w:val="18"/>
          <w:szCs w:val="18"/>
        </w:rPr>
        <w:t>prop(</w:t>
      </w:r>
      <w:proofErr w:type="gramEnd"/>
      <w:r>
        <w:rPr>
          <w:rFonts w:ascii="Courier" w:hAnsi="Courier"/>
          <w:sz w:val="18"/>
          <w:szCs w:val="18"/>
        </w:rPr>
        <w:t>hid_t dst_id, hid_t src_id, const char *name);</w:t>
      </w:r>
    </w:p>
    <w:p w:rsidR="00D31373" w:rsidRDefault="00D31373">
      <w:pPr>
        <w:ind w:left="709"/>
        <w:rPr>
          <w:rFonts w:ascii="Courier" w:hAnsi="Courier"/>
          <w:sz w:val="18"/>
          <w:szCs w:val="18"/>
        </w:rPr>
      </w:pPr>
    </w:p>
    <w:p w:rsidR="00D31373" w:rsidRDefault="00000000">
      <w:pPr>
        <w:pStyle w:val="BodyText"/>
      </w:pPr>
      <w:r>
        <w:t>Description:</w:t>
      </w:r>
    </w:p>
    <w:p w:rsidR="00D31373" w:rsidRDefault="00000000">
      <w:pPr>
        <w:ind w:left="709"/>
        <w:rPr>
          <w:color w:val="000000"/>
          <w:highlight w:val="white"/>
        </w:rPr>
      </w:pPr>
      <w:r>
        <w:rPr>
          <w:color w:val="000000"/>
          <w:highlight w:val="white"/>
        </w:rPr>
        <w:t>Copy a property from one property list or property list class to another.</w:t>
      </w:r>
    </w:p>
    <w:p w:rsidR="00D31373" w:rsidRDefault="00D31373">
      <w:pPr>
        <w:ind w:left="709"/>
        <w:rPr>
          <w:color w:val="000000"/>
          <w:highlight w:val="white"/>
        </w:rPr>
      </w:pPr>
    </w:p>
    <w:p w:rsidR="00D31373" w:rsidRDefault="00000000">
      <w:pPr>
        <w:pStyle w:val="BodyText"/>
      </w:pPr>
      <w:r>
        <w:rPr>
          <w:color w:val="000000"/>
          <w:highlight w:val="white"/>
        </w:rPr>
        <w:t>Outline of Processing:</w:t>
      </w:r>
    </w:p>
    <w:p w:rsidR="00D31373" w:rsidRDefault="00D31373">
      <w:pPr>
        <w:pStyle w:val="BodyText"/>
        <w:rPr>
          <w:color w:val="000000"/>
          <w:highlight w:val="white"/>
        </w:rPr>
      </w:pPr>
    </w:p>
    <w:p w:rsidR="00D31373" w:rsidRDefault="00000000">
      <w:pPr>
        <w:pStyle w:val="Heading3"/>
      </w:pPr>
      <w:bookmarkStart w:id="956" w:name="__RefHeading___Toc75120_2242507081"/>
      <w:bookmarkEnd w:id="956"/>
      <w:r>
        <w:t>H5</w:t>
      </w:r>
      <w:proofErr w:type="gramStart"/>
      <w:r>
        <w:t>Pcreate(</w:t>
      </w:r>
      <w:proofErr w:type="gramEnd"/>
      <w:r>
        <w:t>)</w:t>
      </w:r>
    </w:p>
    <w:p w:rsidR="00D31373" w:rsidRDefault="00000000">
      <w:pPr>
        <w:pStyle w:val="BodyText"/>
      </w:pPr>
      <w:r>
        <w:t xml:space="preserve">Signature: </w:t>
      </w:r>
    </w:p>
    <w:p w:rsidR="00D31373" w:rsidRDefault="00000000">
      <w:pPr>
        <w:pStyle w:val="BodyText"/>
        <w:ind w:left="709"/>
      </w:pPr>
      <w:r>
        <w:rPr>
          <w:rFonts w:ascii="Courier" w:hAnsi="Courier"/>
          <w:sz w:val="18"/>
          <w:szCs w:val="18"/>
        </w:rPr>
        <w:t>H5_DLL hid_t H5</w:t>
      </w:r>
      <w:proofErr w:type="gramStart"/>
      <w:r>
        <w:rPr>
          <w:rFonts w:ascii="Courier" w:hAnsi="Courier"/>
          <w:sz w:val="18"/>
          <w:szCs w:val="18"/>
        </w:rPr>
        <w:t>Pcreate(</w:t>
      </w:r>
      <w:proofErr w:type="gramEnd"/>
      <w:r>
        <w:rPr>
          <w:rFonts w:ascii="Courier" w:hAnsi="Courier"/>
          <w:sz w:val="18"/>
          <w:szCs w:val="18"/>
        </w:rPr>
        <w:t>hid_t cls_id);</w:t>
      </w:r>
    </w:p>
    <w:p w:rsidR="00D31373" w:rsidRDefault="00000000">
      <w:pPr>
        <w:pStyle w:val="BodyText"/>
      </w:pPr>
      <w:r>
        <w:t>Description:</w:t>
      </w:r>
    </w:p>
    <w:p w:rsidR="00D31373" w:rsidRDefault="00000000">
      <w:pPr>
        <w:ind w:left="709"/>
      </w:pPr>
      <w:r>
        <w:rPr>
          <w:color w:val="000000"/>
          <w:highlight w:val="white"/>
        </w:rPr>
        <w:t>Create a new property list derived from the property list class indicated by the supplied property list class id, insert it in the index, and return the id associated with the new property list.</w:t>
      </w:r>
    </w:p>
    <w:p w:rsidR="00D31373" w:rsidRDefault="00D31373">
      <w:pPr>
        <w:ind w:left="709"/>
        <w:rPr>
          <w:color w:val="000000"/>
          <w:highlight w:val="white"/>
        </w:rPr>
      </w:pPr>
    </w:p>
    <w:p w:rsidR="00D31373" w:rsidRDefault="00000000">
      <w:pPr>
        <w:pStyle w:val="BodyText"/>
      </w:pPr>
      <w:r>
        <w:t>Outline of Processing</w:t>
      </w:r>
    </w:p>
    <w:p w:rsidR="00D31373" w:rsidRDefault="00000000">
      <w:pPr>
        <w:numPr>
          <w:ilvl w:val="0"/>
          <w:numId w:val="73"/>
        </w:numPr>
        <w:rPr>
          <w:color w:val="000000"/>
          <w:highlight w:val="white"/>
        </w:rPr>
      </w:pPr>
      <w:bookmarkStart w:id="957" w:name="__DdeLink__82709_2242507081"/>
      <w:r>
        <w:rPr>
          <w:color w:val="000000"/>
          <w:highlight w:val="white"/>
        </w:rPr>
        <w:t>Verify that the supplied cls_id is in fact associated with a property list class, and obtain a pointer to the associated instance of H5P_mt_class_t – call this pointer pclass.</w:t>
      </w:r>
      <w:bookmarkEnd w:id="957"/>
    </w:p>
    <w:p w:rsidR="00D31373" w:rsidRDefault="00D31373">
      <w:pPr>
        <w:ind w:left="720"/>
        <w:rPr>
          <w:color w:val="000000"/>
          <w:highlight w:val="white"/>
        </w:rPr>
      </w:pPr>
    </w:p>
    <w:p w:rsidR="00D31373" w:rsidRDefault="00000000">
      <w:pPr>
        <w:numPr>
          <w:ilvl w:val="0"/>
          <w:numId w:val="73"/>
        </w:numPr>
      </w:pPr>
      <w:r>
        <w:rPr>
          <w:color w:val="000000"/>
          <w:highlight w:val="white"/>
        </w:rPr>
        <w:t xml:space="preserve">Atomically load pclass→ref_count into a local instance of H5P_mt_class_ref_counts_t – call this local instance local_cls_ref_counts.  </w:t>
      </w:r>
    </w:p>
    <w:p w:rsidR="00D31373" w:rsidRDefault="00D31373">
      <w:pPr>
        <w:ind w:left="720"/>
        <w:rPr>
          <w:color w:val="000000"/>
          <w:highlight w:val="white"/>
        </w:rPr>
      </w:pPr>
    </w:p>
    <w:p w:rsidR="00D31373" w:rsidRDefault="00000000">
      <w:pPr>
        <w:ind w:left="720"/>
      </w:pPr>
      <w:r>
        <w:rPr>
          <w:color w:val="000000"/>
          <w:highlight w:val="white"/>
        </w:rPr>
        <w:t xml:space="preserve">If the pl and plc fields of local_cls_ref_counts are 0 and the deleted flag is </w:t>
      </w:r>
      <w:proofErr w:type="gramStart"/>
      <w:r>
        <w:rPr>
          <w:color w:val="000000"/>
          <w:highlight w:val="white"/>
        </w:rPr>
        <w:t>TRUE,  return</w:t>
      </w:r>
      <w:proofErr w:type="gramEnd"/>
      <w:r>
        <w:rPr>
          <w:color w:val="000000"/>
          <w:highlight w:val="white"/>
        </w:rPr>
        <w:t xml:space="preserve"> failure</w:t>
      </w:r>
      <w:r>
        <w:rPr>
          <w:rStyle w:val="FootnoteAnchor"/>
          <w:color w:val="000000"/>
          <w:highlight w:val="white"/>
        </w:rPr>
        <w:footnoteReference w:id="29"/>
      </w:r>
      <w:r>
        <w:rPr>
          <w:color w:val="000000"/>
          <w:highlight w:val="white"/>
        </w:rPr>
        <w:t xml:space="preserve">. </w:t>
      </w:r>
    </w:p>
    <w:p w:rsidR="00D31373" w:rsidRDefault="00000000">
      <w:pPr>
        <w:ind w:left="720"/>
        <w:rPr>
          <w:color w:val="000000"/>
          <w:highlight w:val="white"/>
        </w:rPr>
      </w:pPr>
      <w:r>
        <w:rPr>
          <w:color w:val="000000"/>
          <w:highlight w:val="white"/>
        </w:rPr>
        <w:t xml:space="preserve"> </w:t>
      </w:r>
    </w:p>
    <w:p w:rsidR="00D31373" w:rsidRDefault="00000000">
      <w:pPr>
        <w:ind w:left="720"/>
      </w:pPr>
      <w:r>
        <w:rPr>
          <w:color w:val="000000"/>
          <w:highlight w:val="white"/>
        </w:rPr>
        <w:t xml:space="preserve">Otherwise, increment local_cls_ref_counts.pl and attempt to overwrite pclass→ref_counts with local_cls_ref_counts using an atomic compare exchange strong. </w:t>
      </w:r>
    </w:p>
    <w:p w:rsidR="00D31373" w:rsidRDefault="00D31373">
      <w:pPr>
        <w:ind w:left="720"/>
        <w:rPr>
          <w:color w:val="000000"/>
          <w:highlight w:val="white"/>
        </w:rPr>
      </w:pPr>
    </w:p>
    <w:p w:rsidR="00D31373" w:rsidRDefault="00000000">
      <w:pPr>
        <w:ind w:left="720"/>
      </w:pPr>
      <w:r>
        <w:rPr>
          <w:color w:val="000000"/>
          <w:highlight w:val="white"/>
        </w:rPr>
        <w:t>Repeat this process until successful, or until it returns failure.  Observe that if successful, this operation will prevent the property list class from being deleted out from under us while we are constructing the property list.</w:t>
      </w:r>
    </w:p>
    <w:p w:rsidR="00D31373" w:rsidRDefault="00D31373">
      <w:pPr>
        <w:ind w:left="720"/>
        <w:rPr>
          <w:color w:val="000000"/>
          <w:highlight w:val="white"/>
        </w:rPr>
      </w:pPr>
    </w:p>
    <w:p w:rsidR="00D31373" w:rsidRDefault="00000000">
      <w:pPr>
        <w:numPr>
          <w:ilvl w:val="0"/>
          <w:numId w:val="73"/>
        </w:numPr>
      </w:pPr>
      <w:r>
        <w:rPr>
          <w:color w:val="000000"/>
          <w:highlight w:val="white"/>
        </w:rPr>
        <w:t>Allocate an instance of H5P_mt_list_t and set plist to point to it.  Do preliminary initialization as follows:</w:t>
      </w:r>
    </w:p>
    <w:p w:rsidR="00D31373" w:rsidRDefault="00D31373">
      <w:pPr>
        <w:ind w:left="720"/>
        <w:rPr>
          <w:color w:val="000000"/>
          <w:highlight w:val="white"/>
        </w:rPr>
      </w:pPr>
    </w:p>
    <w:p w:rsidR="00D31373" w:rsidRDefault="00000000">
      <w:pPr>
        <w:ind w:left="1418"/>
        <w:rPr>
          <w:rFonts w:ascii="monospace" w:hAnsi="monospace"/>
          <w:sz w:val="16"/>
          <w:szCs w:val="16"/>
        </w:rPr>
      </w:pPr>
      <w:r>
        <w:rPr>
          <w:rFonts w:ascii="monospace" w:hAnsi="monospace"/>
          <w:color w:val="000000"/>
          <w:sz w:val="16"/>
          <w:szCs w:val="16"/>
          <w:highlight w:val="white"/>
        </w:rPr>
        <w:t>H5P_mt_active_thread_count_t init_thrd    = {0, TRUE, FALSE};</w:t>
      </w:r>
    </w:p>
    <w:p w:rsidR="00D31373" w:rsidRDefault="00000000">
      <w:pPr>
        <w:ind w:left="1418"/>
        <w:rPr>
          <w:rFonts w:ascii="monospace" w:hAnsi="monospace"/>
          <w:sz w:val="16"/>
          <w:szCs w:val="16"/>
        </w:rPr>
      </w:pPr>
      <w:r>
        <w:rPr>
          <w:rFonts w:ascii="monospace" w:hAnsi="monospace"/>
          <w:color w:val="000000"/>
          <w:sz w:val="16"/>
          <w:szCs w:val="16"/>
          <w:highlight w:val="white"/>
        </w:rPr>
        <w:t>H5P_mt_list_sptr_t           init_fl_next = {NULL, 0};</w:t>
      </w:r>
    </w:p>
    <w:p w:rsidR="00D31373" w:rsidRDefault="00D31373">
      <w:pPr>
        <w:ind w:left="1418"/>
        <w:rPr>
          <w:rFonts w:ascii="monospace" w:hAnsi="monospace"/>
          <w:color w:val="000000"/>
          <w:sz w:val="16"/>
          <w:szCs w:val="16"/>
          <w:highlight w:val="white"/>
        </w:rPr>
      </w:pP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plist→tag = H5P_MT_LIST_TAG;</w:t>
      </w:r>
    </w:p>
    <w:p w:rsidR="00D31373" w:rsidRDefault="00D31373">
      <w:pPr>
        <w:ind w:left="1418"/>
        <w:rPr>
          <w:rFonts w:ascii="monospace" w:hAnsi="monospace"/>
          <w:sz w:val="16"/>
          <w:szCs w:val="16"/>
        </w:rPr>
      </w:pP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plist→pclass_ptr = pclass;</w:t>
      </w: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plist→pclass_id = cls_id;</w:t>
      </w: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plist→pclass_version = atomic_load(&amp;(pclass→curr_version));</w:t>
      </w:r>
    </w:p>
    <w:p w:rsidR="00D31373" w:rsidRDefault="00D31373">
      <w:pPr>
        <w:ind w:left="1418"/>
        <w:rPr>
          <w:rFonts w:ascii="monospace" w:hAnsi="monospace"/>
          <w:color w:val="000000"/>
          <w:sz w:val="16"/>
          <w:szCs w:val="16"/>
          <w:highlight w:val="white"/>
        </w:rPr>
      </w:pPr>
    </w:p>
    <w:p w:rsidR="00D31373" w:rsidRDefault="00000000">
      <w:pPr>
        <w:ind w:left="1418"/>
        <w:rPr>
          <w:rFonts w:ascii="monospace" w:hAnsi="monospace"/>
          <w:sz w:val="16"/>
          <w:szCs w:val="16"/>
        </w:rPr>
      </w:pPr>
      <w:r>
        <w:rPr>
          <w:rFonts w:ascii="monospace" w:hAnsi="monospace"/>
          <w:color w:val="000000"/>
          <w:sz w:val="16"/>
          <w:szCs w:val="16"/>
          <w:highlight w:val="white"/>
        </w:rPr>
        <w:t>atomic_init(&amp;(plist→plist_id), 0</w:t>
      </w:r>
      <w:proofErr w:type="gramStart"/>
      <w:r>
        <w:rPr>
          <w:rFonts w:ascii="monospace" w:hAnsi="monospace"/>
          <w:color w:val="000000"/>
          <w:sz w:val="16"/>
          <w:szCs w:val="16"/>
          <w:highlight w:val="white"/>
        </w:rPr>
        <w:t>);  /</w:t>
      </w:r>
      <w:proofErr w:type="gramEnd"/>
      <w:r>
        <w:rPr>
          <w:rFonts w:ascii="monospace" w:hAnsi="monospace"/>
          <w:i/>
          <w:iCs/>
          <w:color w:val="000000"/>
          <w:sz w:val="16"/>
          <w:szCs w:val="16"/>
          <w:highlight w:val="white"/>
        </w:rPr>
        <w:t>* will overwrite this *</w:t>
      </w:r>
      <w:r>
        <w:rPr>
          <w:rFonts w:ascii="monospace" w:hAnsi="monospace"/>
          <w:color w:val="000000"/>
          <w:sz w:val="16"/>
          <w:szCs w:val="16"/>
          <w:highlight w:val="white"/>
        </w:rPr>
        <w:t>/</w:t>
      </w:r>
    </w:p>
    <w:p w:rsidR="00D31373" w:rsidRDefault="00D31373">
      <w:pPr>
        <w:ind w:left="1418"/>
        <w:rPr>
          <w:rFonts w:ascii="monospace" w:hAnsi="monospace"/>
          <w:color w:val="000000"/>
          <w:sz w:val="16"/>
          <w:szCs w:val="16"/>
          <w:highlight w:val="white"/>
        </w:rPr>
      </w:pP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atomic_init(&amp;(plist→curr_version), 1);</w:t>
      </w: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atomic_init(&amp;(plist→next_version), 2);</w:t>
      </w:r>
    </w:p>
    <w:p w:rsidR="00D31373" w:rsidRDefault="00D31373">
      <w:pPr>
        <w:ind w:left="1418"/>
        <w:rPr>
          <w:rFonts w:ascii="monospace" w:hAnsi="monospace"/>
          <w:color w:val="000000"/>
          <w:sz w:val="16"/>
          <w:szCs w:val="16"/>
          <w:highlight w:val="white"/>
        </w:rPr>
      </w:pPr>
    </w:p>
    <w:p w:rsidR="00D31373" w:rsidRDefault="00000000">
      <w:pPr>
        <w:ind w:left="1418"/>
        <w:rPr>
          <w:rFonts w:ascii="monospace" w:hAnsi="monospace"/>
          <w:sz w:val="16"/>
          <w:szCs w:val="16"/>
        </w:rPr>
      </w:pPr>
      <w:r>
        <w:rPr>
          <w:rFonts w:ascii="monospace" w:hAnsi="monospace"/>
          <w:color w:val="000000"/>
          <w:sz w:val="16"/>
          <w:szCs w:val="16"/>
          <w:highlight w:val="white"/>
        </w:rPr>
        <w:t xml:space="preserve">plist→lkup_tbl = </w:t>
      </w:r>
      <w:proofErr w:type="gramStart"/>
      <w:r>
        <w:rPr>
          <w:rFonts w:ascii="monospace" w:hAnsi="monospace"/>
          <w:color w:val="000000"/>
          <w:sz w:val="16"/>
          <w:szCs w:val="16"/>
          <w:highlight w:val="white"/>
        </w:rPr>
        <w:t>NULL;  /</w:t>
      </w:r>
      <w:proofErr w:type="gramEnd"/>
      <w:r>
        <w:rPr>
          <w:rFonts w:ascii="monospace" w:hAnsi="monospace"/>
          <w:color w:val="000000"/>
          <w:sz w:val="16"/>
          <w:szCs w:val="16"/>
          <w:highlight w:val="white"/>
        </w:rPr>
        <w:t>* will overwrite this */</w:t>
      </w:r>
    </w:p>
    <w:p w:rsidR="00D31373" w:rsidRDefault="00D31373">
      <w:pPr>
        <w:ind w:left="1418"/>
        <w:rPr>
          <w:rFonts w:ascii="monospace" w:hAnsi="monospace"/>
          <w:color w:val="000000"/>
          <w:sz w:val="16"/>
          <w:szCs w:val="16"/>
          <w:highlight w:val="white"/>
        </w:rPr>
      </w:pPr>
    </w:p>
    <w:p w:rsidR="00D31373" w:rsidRDefault="00000000">
      <w:pPr>
        <w:ind w:left="1418"/>
        <w:rPr>
          <w:rFonts w:ascii="monospace" w:hAnsi="monospace"/>
          <w:sz w:val="16"/>
          <w:szCs w:val="16"/>
        </w:rPr>
      </w:pPr>
      <w:r>
        <w:rPr>
          <w:rFonts w:ascii="monospace" w:hAnsi="monospace"/>
          <w:color w:val="000000"/>
          <w:sz w:val="16"/>
          <w:szCs w:val="16"/>
          <w:highlight w:val="white"/>
        </w:rPr>
        <w:t>plist→nprops_inherited = 0; /* will overwrite this */</w:t>
      </w:r>
    </w:p>
    <w:p w:rsidR="00D31373" w:rsidRDefault="00000000">
      <w:pPr>
        <w:ind w:left="1418"/>
        <w:rPr>
          <w:rFonts w:ascii="monospace" w:hAnsi="monospace"/>
          <w:sz w:val="16"/>
          <w:szCs w:val="16"/>
        </w:rPr>
      </w:pPr>
      <w:r>
        <w:rPr>
          <w:rFonts w:ascii="monospace" w:hAnsi="monospace"/>
          <w:color w:val="000000"/>
          <w:sz w:val="16"/>
          <w:szCs w:val="16"/>
          <w:highlight w:val="white"/>
        </w:rPr>
        <w:t>atomic_init(&amp;(plist→nprops_added), 0);</w:t>
      </w:r>
    </w:p>
    <w:p w:rsidR="00D31373" w:rsidRDefault="00000000">
      <w:pPr>
        <w:ind w:left="1418"/>
        <w:rPr>
          <w:rFonts w:ascii="monospace" w:hAnsi="monospace"/>
          <w:sz w:val="16"/>
          <w:szCs w:val="16"/>
        </w:rPr>
      </w:pPr>
      <w:r>
        <w:rPr>
          <w:rFonts w:ascii="monospace" w:hAnsi="monospace"/>
          <w:color w:val="000000"/>
          <w:sz w:val="16"/>
          <w:szCs w:val="16"/>
          <w:highlight w:val="white"/>
        </w:rPr>
        <w:t>atomic_init(&amp;(plist→nprops), 0);</w:t>
      </w:r>
    </w:p>
    <w:p w:rsidR="00D31373" w:rsidRDefault="00D31373">
      <w:pPr>
        <w:ind w:left="1418"/>
        <w:rPr>
          <w:rFonts w:ascii="monospace" w:hAnsi="monospace"/>
          <w:color w:val="000000"/>
          <w:sz w:val="16"/>
          <w:szCs w:val="16"/>
          <w:highlight w:val="white"/>
        </w:rPr>
      </w:pP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plist→pl_head = NULL; /* will overwrite this */</w:t>
      </w:r>
    </w:p>
    <w:p w:rsidR="00D31373" w:rsidRDefault="00000000">
      <w:pPr>
        <w:ind w:left="1418"/>
        <w:rPr>
          <w:rFonts w:ascii="monospace" w:hAnsi="monospace"/>
          <w:sz w:val="16"/>
          <w:szCs w:val="16"/>
        </w:rPr>
      </w:pPr>
      <w:r>
        <w:rPr>
          <w:rFonts w:ascii="monospace" w:hAnsi="monospace"/>
          <w:color w:val="000000"/>
          <w:sz w:val="16"/>
          <w:szCs w:val="16"/>
          <w:highlight w:val="white"/>
        </w:rPr>
        <w:t>atomic_init(&amp;(plist→log_pl_len), 0);</w:t>
      </w:r>
    </w:p>
    <w:p w:rsidR="00D31373" w:rsidRDefault="00000000">
      <w:pPr>
        <w:ind w:left="1418"/>
        <w:rPr>
          <w:rFonts w:ascii="monospace" w:hAnsi="monospace"/>
          <w:sz w:val="16"/>
          <w:szCs w:val="16"/>
        </w:rPr>
      </w:pPr>
      <w:r>
        <w:rPr>
          <w:rFonts w:ascii="monospace" w:hAnsi="monospace"/>
          <w:color w:val="000000"/>
          <w:sz w:val="16"/>
          <w:szCs w:val="16"/>
          <w:highlight w:val="white"/>
        </w:rPr>
        <w:t>atomic_init(&amp;(plist→phys_pl_len), 0);</w:t>
      </w:r>
    </w:p>
    <w:p w:rsidR="00D31373" w:rsidRDefault="00D31373">
      <w:pPr>
        <w:ind w:left="1418"/>
        <w:rPr>
          <w:rFonts w:ascii="monospace" w:hAnsi="monospace"/>
          <w:color w:val="000000"/>
          <w:sz w:val="16"/>
          <w:szCs w:val="16"/>
          <w:highlight w:val="white"/>
        </w:rPr>
      </w:pPr>
    </w:p>
    <w:p w:rsidR="00D31373" w:rsidRDefault="00000000">
      <w:pPr>
        <w:ind w:left="1418"/>
        <w:rPr>
          <w:rFonts w:ascii="monospace" w:hAnsi="monospace"/>
          <w:sz w:val="16"/>
          <w:szCs w:val="16"/>
        </w:rPr>
      </w:pPr>
      <w:r>
        <w:rPr>
          <w:rFonts w:ascii="monospace" w:hAnsi="monospace"/>
          <w:color w:val="000000"/>
          <w:sz w:val="16"/>
          <w:szCs w:val="16"/>
          <w:highlight w:val="white"/>
        </w:rPr>
        <w:t>atomic_init(&amp;(plist→class_init), FALSE);</w:t>
      </w:r>
    </w:p>
    <w:p w:rsidR="00D31373" w:rsidRDefault="00D31373">
      <w:pPr>
        <w:ind w:left="1418"/>
        <w:rPr>
          <w:rFonts w:ascii="monospace" w:hAnsi="monospace"/>
          <w:color w:val="000000"/>
          <w:sz w:val="16"/>
          <w:szCs w:val="16"/>
          <w:highlight w:val="white"/>
        </w:rPr>
      </w:pPr>
    </w:p>
    <w:p w:rsidR="00D31373" w:rsidRDefault="00000000">
      <w:pPr>
        <w:ind w:left="1418"/>
        <w:rPr>
          <w:rFonts w:ascii="monospace" w:hAnsi="monospace"/>
          <w:sz w:val="16"/>
          <w:szCs w:val="16"/>
        </w:rPr>
      </w:pPr>
      <w:r>
        <w:rPr>
          <w:rFonts w:ascii="monospace" w:hAnsi="monospace"/>
          <w:color w:val="000000"/>
          <w:sz w:val="16"/>
          <w:szCs w:val="16"/>
          <w:highlight w:val="white"/>
        </w:rPr>
        <w:t>atomic_init(&amp;(plist→thrd), init_thrd);</w:t>
      </w:r>
    </w:p>
    <w:p w:rsidR="00D31373" w:rsidRDefault="00000000">
      <w:pPr>
        <w:ind w:left="1418"/>
        <w:rPr>
          <w:rFonts w:ascii="monospace" w:hAnsi="monospace"/>
          <w:sz w:val="16"/>
          <w:szCs w:val="16"/>
        </w:rPr>
      </w:pPr>
      <w:r>
        <w:rPr>
          <w:rFonts w:ascii="monospace" w:hAnsi="monospace"/>
          <w:color w:val="000000"/>
          <w:sz w:val="16"/>
          <w:szCs w:val="16"/>
          <w:highlight w:val="white"/>
        </w:rPr>
        <w:t>atomic_init(&amp;(plist→fl_next), init_fl_next);</w:t>
      </w:r>
    </w:p>
    <w:p w:rsidR="00D31373" w:rsidRDefault="00D31373">
      <w:pPr>
        <w:ind w:left="1418"/>
        <w:rPr>
          <w:rFonts w:ascii="monospace" w:hAnsi="monospace"/>
          <w:color w:val="000000"/>
          <w:sz w:val="16"/>
          <w:szCs w:val="16"/>
          <w:highlight w:val="white"/>
        </w:rPr>
      </w:pPr>
    </w:p>
    <w:p w:rsidR="00D31373" w:rsidRDefault="00000000">
      <w:pPr>
        <w:ind w:left="720"/>
      </w:pPr>
      <w:r>
        <w:t>Also initialize the lock free singly linked list rooted in plist→pl_head and its associated counters.  As currently conceived, this list will have sentinel entries at the beginning and end of the list – which is why plist→pl_head is not atomic.  Do this now, as it may be necessary to insert entries into the list during the initialization of the lookup table.</w:t>
      </w:r>
    </w:p>
    <w:p w:rsidR="00D31373" w:rsidRDefault="00D31373">
      <w:pPr>
        <w:ind w:left="720"/>
      </w:pPr>
    </w:p>
    <w:p w:rsidR="00D31373" w:rsidRDefault="00000000">
      <w:pPr>
        <w:ind w:left="720"/>
      </w:pPr>
      <w:r>
        <w:t>Observe that by setting the plist→thrd_</w:t>
      </w:r>
      <w:proofErr w:type="gramStart"/>
      <w:r>
        <w:t>init.opening</w:t>
      </w:r>
      <w:proofErr w:type="gramEnd"/>
      <w:r>
        <w:t xml:space="preserve"> flag to TRUE, we prevent access to the property list until its initialization is complete.</w:t>
      </w:r>
    </w:p>
    <w:p w:rsidR="00D31373" w:rsidRDefault="00D31373">
      <w:pPr>
        <w:ind w:left="720"/>
      </w:pPr>
    </w:p>
    <w:p w:rsidR="00D31373" w:rsidRDefault="00000000">
      <w:pPr>
        <w:numPr>
          <w:ilvl w:val="0"/>
          <w:numId w:val="74"/>
        </w:numPr>
      </w:pPr>
      <w:r>
        <w:t>Scan the target property list class (plist→pclass) to determine the number of properties that are valid in property list class version plist→pclass_version</w:t>
      </w:r>
      <w:r>
        <w:rPr>
          <w:rStyle w:val="FootnoteAnchor"/>
        </w:rPr>
        <w:footnoteReference w:id="30"/>
      </w:r>
      <w:r>
        <w:t xml:space="preserve">, and store this value in plist→nprops_inherited.  </w:t>
      </w:r>
    </w:p>
    <w:p w:rsidR="00D31373" w:rsidRDefault="00D31373">
      <w:pPr>
        <w:ind w:left="720"/>
      </w:pPr>
    </w:p>
    <w:p w:rsidR="00D31373" w:rsidRDefault="00000000">
      <w:pPr>
        <w:ind w:left="720"/>
      </w:pPr>
      <w:r>
        <w:t>In passing, increment the atomic ref_count field of each such property in the target property list class</w:t>
      </w:r>
      <w:r>
        <w:rPr>
          <w:rStyle w:val="FootnoteAnchor"/>
        </w:rPr>
        <w:footnoteReference w:id="31"/>
      </w:r>
      <w:r>
        <w:t>.</w:t>
      </w:r>
    </w:p>
    <w:p w:rsidR="00D31373" w:rsidRDefault="00D31373">
      <w:pPr>
        <w:ind w:left="720"/>
      </w:pPr>
    </w:p>
    <w:p w:rsidR="00D31373" w:rsidRDefault="00000000">
      <w:pPr>
        <w:numPr>
          <w:ilvl w:val="0"/>
          <w:numId w:val="74"/>
        </w:numPr>
      </w:pPr>
      <w:r>
        <w:t xml:space="preserve">Allocate an array </w:t>
      </w:r>
      <w:proofErr w:type="gramStart"/>
      <w:r>
        <w:t>of  H</w:t>
      </w:r>
      <w:proofErr w:type="gramEnd"/>
      <w:r>
        <w:t>5P_mt_list_table_entry_t of length plist→nprops_inherited, and store its base address in the local variable lkup_tbl.  We will set plist→lkup_tbl to lkup_table once it is fully initialized. For all I, 0 &lt;= i &lt; plist→nprops_inherited, initialize lkup_tbl[i] as follows:</w:t>
      </w:r>
    </w:p>
    <w:p w:rsidR="00D31373" w:rsidRDefault="00D31373"/>
    <w:p w:rsidR="00D31373" w:rsidRDefault="00000000">
      <w:pPr>
        <w:ind w:left="1418"/>
      </w:pPr>
      <w:r>
        <w:rPr>
          <w:rFonts w:ascii="monospace" w:hAnsi="monospace"/>
          <w:sz w:val="16"/>
          <w:szCs w:val="16"/>
        </w:rPr>
        <w:t>H5P_mt_list_prop_ref_t init_prop_ref = {NULL, 0};</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lkup_tbl[i</w:t>
      </w:r>
      <w:proofErr w:type="gramStart"/>
      <w:r>
        <w:rPr>
          <w:rFonts w:ascii="monospace" w:hAnsi="monospace"/>
          <w:sz w:val="16"/>
          <w:szCs w:val="16"/>
        </w:rPr>
        <w:t>].chksum</w:t>
      </w:r>
      <w:proofErr w:type="gramEnd"/>
      <w:r>
        <w:rPr>
          <w:rFonts w:ascii="monospace" w:hAnsi="monospace"/>
          <w:sz w:val="16"/>
          <w:szCs w:val="16"/>
        </w:rPr>
        <w:t xml:space="preserve"> = 0;</w:t>
      </w:r>
    </w:p>
    <w:p w:rsidR="00D31373" w:rsidRDefault="00000000">
      <w:pPr>
        <w:ind w:left="1418"/>
        <w:rPr>
          <w:rFonts w:ascii="monospace" w:hAnsi="monospace"/>
          <w:sz w:val="16"/>
          <w:szCs w:val="16"/>
        </w:rPr>
      </w:pPr>
      <w:r>
        <w:rPr>
          <w:rFonts w:ascii="monospace" w:hAnsi="monospace"/>
          <w:sz w:val="16"/>
          <w:szCs w:val="16"/>
        </w:rPr>
        <w:t>lkup_tbl[i].name = NULL;</w:t>
      </w:r>
    </w:p>
    <w:p w:rsidR="00D31373" w:rsidRDefault="00000000">
      <w:pPr>
        <w:ind w:left="1418"/>
      </w:pPr>
      <w:r>
        <w:rPr>
          <w:rFonts w:ascii="monospace" w:hAnsi="monospace"/>
          <w:sz w:val="16"/>
          <w:szCs w:val="16"/>
        </w:rPr>
        <w:t>atomic_init(&amp;(lkup_tbl[i</w:t>
      </w:r>
      <w:proofErr w:type="gramStart"/>
      <w:r>
        <w:rPr>
          <w:rFonts w:ascii="monospace" w:hAnsi="monospace"/>
          <w:sz w:val="16"/>
          <w:szCs w:val="16"/>
        </w:rPr>
        <w:t>].base</w:t>
      </w:r>
      <w:proofErr w:type="gramEnd"/>
      <w:r>
        <w:rPr>
          <w:rFonts w:ascii="monospace" w:hAnsi="monospace"/>
          <w:sz w:val="16"/>
          <w:szCs w:val="16"/>
        </w:rPr>
        <w:t xml:space="preserve">), init_prop_ref); </w:t>
      </w:r>
    </w:p>
    <w:p w:rsidR="00D31373" w:rsidRDefault="00000000">
      <w:pPr>
        <w:ind w:left="1418"/>
        <w:rPr>
          <w:rFonts w:ascii="monospace" w:hAnsi="monospace"/>
          <w:sz w:val="16"/>
          <w:szCs w:val="16"/>
        </w:rPr>
      </w:pPr>
      <w:r>
        <w:rPr>
          <w:rFonts w:ascii="monospace" w:hAnsi="monospace"/>
          <w:sz w:val="16"/>
          <w:szCs w:val="16"/>
        </w:rPr>
        <w:t>atomic_init(&amp;(lkup_tbl[i</w:t>
      </w:r>
      <w:proofErr w:type="gramStart"/>
      <w:r>
        <w:rPr>
          <w:rFonts w:ascii="monospace" w:hAnsi="monospace"/>
          <w:sz w:val="16"/>
          <w:szCs w:val="16"/>
        </w:rPr>
        <w:t>].base</w:t>
      </w:r>
      <w:proofErr w:type="gramEnd"/>
      <w:r>
        <w:rPr>
          <w:rFonts w:ascii="monospace" w:hAnsi="monospace"/>
          <w:sz w:val="16"/>
          <w:szCs w:val="16"/>
        </w:rPr>
        <w:t>_delete_version), 0);</w:t>
      </w:r>
    </w:p>
    <w:p w:rsidR="00D31373" w:rsidRDefault="00000000">
      <w:pPr>
        <w:ind w:left="1418"/>
        <w:rPr>
          <w:rFonts w:ascii="monospace" w:hAnsi="monospace"/>
          <w:sz w:val="16"/>
          <w:szCs w:val="16"/>
        </w:rPr>
      </w:pPr>
      <w:bookmarkStart w:id="958" w:name="__DdeLink__78347_3132940253"/>
      <w:r>
        <w:rPr>
          <w:rFonts w:ascii="monospace" w:hAnsi="monospace"/>
          <w:sz w:val="16"/>
          <w:szCs w:val="16"/>
        </w:rPr>
        <w:t>atomic_init(&amp;(lkup_tbl[i</w:t>
      </w:r>
      <w:proofErr w:type="gramStart"/>
      <w:r>
        <w:rPr>
          <w:rFonts w:ascii="monospace" w:hAnsi="monospace"/>
          <w:sz w:val="16"/>
          <w:szCs w:val="16"/>
        </w:rPr>
        <w:t>].curr</w:t>
      </w:r>
      <w:proofErr w:type="gramEnd"/>
      <w:r>
        <w:rPr>
          <w:rFonts w:ascii="monospace" w:hAnsi="monospace"/>
          <w:sz w:val="16"/>
          <w:szCs w:val="16"/>
        </w:rPr>
        <w:t>), init_prop_ref);</w:t>
      </w:r>
      <w:bookmarkEnd w:id="958"/>
    </w:p>
    <w:p w:rsidR="00D31373" w:rsidRDefault="00D31373">
      <w:pPr>
        <w:ind w:left="1418"/>
      </w:pPr>
    </w:p>
    <w:p w:rsidR="00D31373" w:rsidRDefault="00000000">
      <w:pPr>
        <w:numPr>
          <w:ilvl w:val="0"/>
          <w:numId w:val="74"/>
        </w:numPr>
      </w:pPr>
      <w:r>
        <w:lastRenderedPageBreak/>
        <w:t>Scan the target property list class (plist→pclass) again.  For each property plc_prop in the list that is valid for property list class version plist→pclass_version, select a unique i, 0 &lt;= i &lt; plist→nprops_inherited, and update lkup_tbl[i] as follows:</w:t>
      </w:r>
    </w:p>
    <w:p w:rsidR="00D31373" w:rsidRDefault="00D31373">
      <w:pPr>
        <w:ind w:left="720"/>
      </w:pPr>
    </w:p>
    <w:p w:rsidR="00D31373" w:rsidRDefault="00000000">
      <w:pPr>
        <w:ind w:left="1418"/>
      </w:pPr>
      <w:r>
        <w:rPr>
          <w:rFonts w:ascii="monospace" w:hAnsi="monospace"/>
          <w:sz w:val="16"/>
          <w:szCs w:val="16"/>
        </w:rPr>
        <w:t>H5P_mt_list_prop_ref_t prop_ref;</w:t>
      </w:r>
    </w:p>
    <w:p w:rsidR="00D31373" w:rsidRDefault="00D31373">
      <w:pPr>
        <w:ind w:left="1418"/>
        <w:rPr>
          <w:rFonts w:ascii="monospace" w:hAnsi="monospace"/>
          <w:sz w:val="16"/>
          <w:szCs w:val="16"/>
        </w:rPr>
      </w:pPr>
    </w:p>
    <w:p w:rsidR="00D31373" w:rsidRDefault="00000000">
      <w:pPr>
        <w:ind w:left="1418"/>
      </w:pPr>
      <w:r>
        <w:rPr>
          <w:rFonts w:ascii="monospace" w:hAnsi="monospace"/>
          <w:sz w:val="16"/>
          <w:szCs w:val="16"/>
        </w:rPr>
        <w:t>lkup_tbl[i</w:t>
      </w:r>
      <w:proofErr w:type="gramStart"/>
      <w:r>
        <w:rPr>
          <w:rFonts w:ascii="monospace" w:hAnsi="monospace"/>
          <w:sz w:val="16"/>
          <w:szCs w:val="16"/>
        </w:rPr>
        <w:t>].chksum</w:t>
      </w:r>
      <w:proofErr w:type="gramEnd"/>
      <w:r>
        <w:rPr>
          <w:rFonts w:ascii="monospace" w:hAnsi="monospace"/>
          <w:sz w:val="16"/>
          <w:szCs w:val="16"/>
        </w:rPr>
        <w:t xml:space="preserve"> = plc_prop→chksum;</w:t>
      </w:r>
    </w:p>
    <w:p w:rsidR="00D31373" w:rsidRDefault="00000000">
      <w:pPr>
        <w:ind w:left="1418"/>
      </w:pPr>
      <w:r>
        <w:rPr>
          <w:rFonts w:ascii="monospace" w:hAnsi="monospace"/>
          <w:sz w:val="16"/>
          <w:szCs w:val="16"/>
        </w:rPr>
        <w:t>lkup_tbl[i].name = strdup(plc_prop→name);</w:t>
      </w:r>
    </w:p>
    <w:p w:rsidR="00D31373" w:rsidRDefault="00000000">
      <w:pPr>
        <w:ind w:left="1418"/>
      </w:pPr>
      <w:r>
        <w:rPr>
          <w:rFonts w:ascii="monospace" w:hAnsi="monospace"/>
          <w:sz w:val="16"/>
          <w:szCs w:val="16"/>
        </w:rPr>
        <w:t>prop_ref.ptr = plc_prop;</w:t>
      </w:r>
    </w:p>
    <w:p w:rsidR="00D31373" w:rsidRDefault="00000000">
      <w:pPr>
        <w:ind w:left="1418"/>
      </w:pPr>
      <w:r>
        <w:rPr>
          <w:rFonts w:ascii="monospace" w:hAnsi="monospace"/>
          <w:sz w:val="16"/>
          <w:szCs w:val="16"/>
        </w:rPr>
        <w:t>prop_ref.ver = 1;</w:t>
      </w:r>
    </w:p>
    <w:p w:rsidR="00D31373" w:rsidRDefault="00000000">
      <w:pPr>
        <w:ind w:left="1418"/>
      </w:pPr>
      <w:r>
        <w:rPr>
          <w:rFonts w:ascii="monospace" w:hAnsi="monospace"/>
          <w:sz w:val="16"/>
          <w:szCs w:val="16"/>
        </w:rPr>
        <w:t>atomic_store(&amp;(lkup_tbl[i</w:t>
      </w:r>
      <w:proofErr w:type="gramStart"/>
      <w:r>
        <w:rPr>
          <w:rFonts w:ascii="monospace" w:hAnsi="monospace"/>
          <w:sz w:val="16"/>
          <w:szCs w:val="16"/>
        </w:rPr>
        <w:t>].base</w:t>
      </w:r>
      <w:proofErr w:type="gramEnd"/>
      <w:r>
        <w:rPr>
          <w:rFonts w:ascii="monospace" w:hAnsi="monospace"/>
          <w:sz w:val="16"/>
          <w:szCs w:val="16"/>
        </w:rPr>
        <w:t>), prop_ref);</w:t>
      </w:r>
    </w:p>
    <w:p w:rsidR="00D31373" w:rsidRDefault="00D31373">
      <w:pPr>
        <w:ind w:left="1418"/>
      </w:pPr>
    </w:p>
    <w:p w:rsidR="00D31373" w:rsidRDefault="00000000">
      <w:pPr>
        <w:numPr>
          <w:ilvl w:val="0"/>
          <w:numId w:val="75"/>
        </w:numPr>
      </w:pPr>
      <w:r>
        <w:t xml:space="preserve">Sort lkup_tbl first by chksum, and then by name.  </w:t>
      </w:r>
    </w:p>
    <w:p w:rsidR="00D31373" w:rsidRDefault="00D31373">
      <w:pPr>
        <w:ind w:left="720"/>
      </w:pPr>
    </w:p>
    <w:p w:rsidR="00D31373" w:rsidRDefault="00000000">
      <w:pPr>
        <w:numPr>
          <w:ilvl w:val="0"/>
          <w:numId w:val="75"/>
        </w:numPr>
      </w:pPr>
      <w:r>
        <w:t>For each i, 0 &lt;= i &lt; plist→nprops_inherited, examine lkup_tbl[i</w:t>
      </w:r>
      <w:proofErr w:type="gramStart"/>
      <w:r>
        <w:t>].base.ptr</w:t>
      </w:r>
      <w:proofErr w:type="gramEnd"/>
      <w:r>
        <w:t>→create.</w:t>
      </w:r>
    </w:p>
    <w:p w:rsidR="00D31373" w:rsidRDefault="00D31373">
      <w:pPr>
        <w:ind w:left="720"/>
      </w:pPr>
    </w:p>
    <w:p w:rsidR="00D31373" w:rsidRDefault="00000000">
      <w:pPr>
        <w:ind w:left="720"/>
      </w:pPr>
      <w:r>
        <w:t>If it is NULL, we are done, and can go on to the next value of i.</w:t>
      </w:r>
    </w:p>
    <w:p w:rsidR="00D31373" w:rsidRDefault="00D31373">
      <w:pPr>
        <w:ind w:left="720"/>
      </w:pPr>
    </w:p>
    <w:p w:rsidR="00D31373" w:rsidRDefault="00000000">
      <w:pPr>
        <w:numPr>
          <w:ilvl w:val="0"/>
          <w:numId w:val="75"/>
        </w:numPr>
      </w:pPr>
      <w:r>
        <w:t>If it is not, the create callback is defined, and we must copy the property into the new property list, instead of using the version in the property list class as our initial value of the property.  To do this we must:</w:t>
      </w:r>
    </w:p>
    <w:p w:rsidR="00D31373" w:rsidRDefault="00D31373">
      <w:pPr>
        <w:ind w:left="720"/>
      </w:pPr>
    </w:p>
    <w:p w:rsidR="00D31373" w:rsidRDefault="00000000">
      <w:pPr>
        <w:numPr>
          <w:ilvl w:val="1"/>
          <w:numId w:val="75"/>
        </w:numPr>
      </w:pPr>
      <w:r>
        <w:t xml:space="preserve">Allocate a new instance </w:t>
      </w:r>
      <w:proofErr w:type="gramStart"/>
      <w:r>
        <w:t>of  H</w:t>
      </w:r>
      <w:proofErr w:type="gramEnd"/>
      <w:r>
        <w:t>5P_mt_prop_t, store a pointer to it in prop, and initialize *prop as follows:</w:t>
      </w:r>
    </w:p>
    <w:p w:rsidR="00D31373" w:rsidRDefault="00D31373"/>
    <w:p w:rsidR="00D31373" w:rsidRDefault="00000000">
      <w:pPr>
        <w:ind w:left="1418"/>
      </w:pPr>
      <w:r>
        <w:rPr>
          <w:rFonts w:ascii="monospace" w:hAnsi="monospace"/>
          <w:sz w:val="16"/>
          <w:szCs w:val="16"/>
        </w:rPr>
        <w:t>H5P_mt_list_prop_ref_t plc_prop;</w:t>
      </w:r>
    </w:p>
    <w:p w:rsidR="00D31373" w:rsidRDefault="00000000">
      <w:pPr>
        <w:ind w:left="1418"/>
      </w:pPr>
      <w:r>
        <w:rPr>
          <w:rFonts w:ascii="monospace" w:hAnsi="monospace"/>
          <w:sz w:val="16"/>
          <w:szCs w:val="16"/>
        </w:rPr>
        <w:t>H5P_mt_prop_aptr_t init_prop_aptr = {NULL, 0};</w:t>
      </w:r>
    </w:p>
    <w:p w:rsidR="00D31373" w:rsidRDefault="00000000">
      <w:pPr>
        <w:ind w:left="1418"/>
      </w:pPr>
      <w:r>
        <w:rPr>
          <w:rFonts w:ascii="monospace" w:hAnsi="monospace"/>
          <w:sz w:val="16"/>
          <w:szCs w:val="16"/>
        </w:rPr>
        <w:t>H5P_mt_prop_value_t init_prop_value = {NULL, 0};</w:t>
      </w:r>
    </w:p>
    <w:p w:rsidR="00D31373" w:rsidRDefault="00D31373">
      <w:pPr>
        <w:ind w:left="1418"/>
        <w:rPr>
          <w:rFonts w:ascii="monospace" w:hAnsi="monospace"/>
          <w:sz w:val="16"/>
          <w:szCs w:val="16"/>
        </w:rPr>
      </w:pPr>
    </w:p>
    <w:p w:rsidR="00D31373" w:rsidRDefault="00000000">
      <w:pPr>
        <w:ind w:left="1418"/>
      </w:pPr>
      <w:r>
        <w:rPr>
          <w:rFonts w:ascii="monospace" w:hAnsi="monospace"/>
          <w:sz w:val="16"/>
          <w:szCs w:val="16"/>
        </w:rPr>
        <w:t>atomic_load(&amp;(</w:t>
      </w:r>
      <w:r>
        <w:rPr>
          <w:rFonts w:ascii="monospace" w:eastAsia="Noto Serif CJK SC" w:hAnsi="monospace"/>
          <w:color w:val="000000"/>
          <w:kern w:val="2"/>
          <w:sz w:val="16"/>
          <w:szCs w:val="16"/>
          <w:highlight w:val="white"/>
          <w:lang w:eastAsia="zh-CN" w:bidi="hi-IN"/>
        </w:rPr>
        <w:t>lkup_tbl[i</w:t>
      </w:r>
      <w:proofErr w:type="gramStart"/>
      <w:r>
        <w:rPr>
          <w:rFonts w:ascii="monospace" w:eastAsia="Noto Serif CJK SC" w:hAnsi="monospace"/>
          <w:color w:val="000000"/>
          <w:kern w:val="2"/>
          <w:sz w:val="16"/>
          <w:szCs w:val="16"/>
          <w:highlight w:val="white"/>
          <w:lang w:eastAsia="zh-CN" w:bidi="hi-IN"/>
        </w:rPr>
        <w:t>].base</w:t>
      </w:r>
      <w:proofErr w:type="gramEnd"/>
      <w:r>
        <w:rPr>
          <w:rFonts w:ascii="monospace" w:eastAsia="Noto Serif CJK SC" w:hAnsi="monospace"/>
          <w:color w:val="000000"/>
          <w:kern w:val="2"/>
          <w:sz w:val="16"/>
          <w:szCs w:val="16"/>
          <w:highlight w:val="white"/>
          <w:lang w:eastAsia="zh-CN" w:bidi="hi-IN"/>
        </w:rPr>
        <w:t>), plc_prop);</w:t>
      </w:r>
    </w:p>
    <w:p w:rsidR="00D31373" w:rsidRDefault="00D31373">
      <w:pPr>
        <w:ind w:left="1418"/>
        <w:rPr>
          <w:rFonts w:ascii="monospace" w:eastAsia="Noto Serif CJK SC" w:hAnsi="monospace"/>
          <w:color w:val="000000"/>
          <w:kern w:val="2"/>
          <w:sz w:val="16"/>
          <w:szCs w:val="16"/>
          <w:highlight w:val="white"/>
          <w:lang w:eastAsia="zh-CN" w:bidi="hi-IN"/>
        </w:rPr>
      </w:pPr>
    </w:p>
    <w:p w:rsidR="00D31373" w:rsidRDefault="00000000">
      <w:pPr>
        <w:ind w:left="1418"/>
      </w:pPr>
      <w:r>
        <w:rPr>
          <w:rFonts w:ascii="monospace" w:hAnsi="monospace"/>
          <w:sz w:val="16"/>
          <w:szCs w:val="16"/>
        </w:rPr>
        <w:t>prop→tag = H5P_MT_PROP_TAG;</w:t>
      </w:r>
    </w:p>
    <w:p w:rsidR="00D31373" w:rsidRDefault="00D31373">
      <w:pPr>
        <w:ind w:left="1418"/>
        <w:rPr>
          <w:rFonts w:ascii="monospace" w:hAnsi="monospace"/>
          <w:sz w:val="16"/>
          <w:szCs w:val="16"/>
        </w:rPr>
      </w:pPr>
    </w:p>
    <w:p w:rsidR="00D31373" w:rsidRDefault="00000000">
      <w:pPr>
        <w:ind w:left="1418"/>
      </w:pPr>
      <w:r>
        <w:rPr>
          <w:rFonts w:ascii="monospace" w:hAnsi="monospace"/>
          <w:sz w:val="16"/>
          <w:szCs w:val="16"/>
        </w:rPr>
        <w:t>atomic_init(&amp;(prop→next), init_prop_aptr);</w:t>
      </w:r>
    </w:p>
    <w:p w:rsidR="00D31373" w:rsidRDefault="00000000">
      <w:pPr>
        <w:ind w:left="1418"/>
        <w:rPr>
          <w:rFonts w:ascii="monospace" w:hAnsi="monospace"/>
          <w:sz w:val="16"/>
          <w:szCs w:val="16"/>
        </w:rPr>
      </w:pPr>
      <w:r>
        <w:rPr>
          <w:rFonts w:ascii="monospace" w:hAnsi="monospace"/>
          <w:sz w:val="16"/>
          <w:szCs w:val="16"/>
        </w:rPr>
        <w:t>prop→sentinel          = FALSE;</w:t>
      </w:r>
    </w:p>
    <w:p w:rsidR="00D31373" w:rsidRDefault="00000000">
      <w:pPr>
        <w:ind w:left="1418"/>
        <w:rPr>
          <w:rFonts w:ascii="monospace" w:hAnsi="monospace"/>
          <w:sz w:val="16"/>
          <w:szCs w:val="16"/>
        </w:rPr>
      </w:pPr>
      <w:r>
        <w:rPr>
          <w:rFonts w:ascii="monospace" w:hAnsi="monospace"/>
          <w:sz w:val="16"/>
          <w:szCs w:val="16"/>
        </w:rPr>
        <w:t>prop→in_prop_class     = FALSE;</w:t>
      </w:r>
    </w:p>
    <w:p w:rsidR="00D31373" w:rsidRDefault="00000000">
      <w:pPr>
        <w:ind w:left="1418"/>
        <w:rPr>
          <w:rFonts w:ascii="monospace" w:hAnsi="monospace"/>
          <w:sz w:val="16"/>
          <w:szCs w:val="16"/>
        </w:rPr>
      </w:pPr>
      <w:r>
        <w:rPr>
          <w:rFonts w:ascii="monospace" w:hAnsi="monospace"/>
          <w:sz w:val="16"/>
          <w:szCs w:val="16"/>
        </w:rPr>
        <w:t>atomic_init(&amp;(prop→ref_count), 0);</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prop→chksum            = plc_prop.ptr→chksum;</w:t>
      </w:r>
    </w:p>
    <w:p w:rsidR="00D31373" w:rsidRDefault="00000000">
      <w:pPr>
        <w:ind w:left="1418"/>
        <w:rPr>
          <w:rFonts w:ascii="monospace" w:hAnsi="monospace"/>
          <w:sz w:val="16"/>
          <w:szCs w:val="16"/>
        </w:rPr>
      </w:pPr>
      <w:r>
        <w:rPr>
          <w:rFonts w:ascii="monospace" w:hAnsi="monospace"/>
          <w:sz w:val="16"/>
          <w:szCs w:val="16"/>
        </w:rPr>
        <w:t>prop→name              = strdup(plc_prop.ptr→name);</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atomic_init(&amp;(prop→value), init_prop_value);</w:t>
      </w:r>
    </w:p>
    <w:p w:rsidR="00D31373" w:rsidRDefault="00000000">
      <w:pPr>
        <w:ind w:left="1418"/>
        <w:rPr>
          <w:rFonts w:ascii="monospace" w:hAnsi="monospace"/>
          <w:sz w:val="16"/>
          <w:szCs w:val="16"/>
        </w:rPr>
      </w:pPr>
      <w:r>
        <w:rPr>
          <w:rFonts w:ascii="monospace" w:hAnsi="monospace"/>
          <w:sz w:val="16"/>
          <w:szCs w:val="16"/>
        </w:rPr>
        <w:t>atomic_init(&amp;(prop→create_version), 1);</w:t>
      </w:r>
    </w:p>
    <w:p w:rsidR="00D31373" w:rsidRDefault="00000000">
      <w:pPr>
        <w:ind w:left="1418"/>
        <w:rPr>
          <w:rFonts w:ascii="monospace" w:hAnsi="monospace"/>
          <w:sz w:val="16"/>
          <w:szCs w:val="16"/>
        </w:rPr>
      </w:pPr>
      <w:r>
        <w:rPr>
          <w:rFonts w:ascii="monospace" w:hAnsi="monospace"/>
          <w:sz w:val="16"/>
          <w:szCs w:val="16"/>
        </w:rPr>
        <w:t>atomic_init(&amp;(prop→delete_version), 0);</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prop→callbacks_mt_safe = plc_prop.ptr→callbacks_mt_safe;</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prop→create            = plc_prop.ptr→create;</w:t>
      </w:r>
    </w:p>
    <w:p w:rsidR="00D31373" w:rsidRDefault="00000000">
      <w:pPr>
        <w:ind w:left="1418"/>
        <w:rPr>
          <w:rFonts w:ascii="monospace" w:hAnsi="monospace"/>
          <w:sz w:val="16"/>
          <w:szCs w:val="16"/>
        </w:rPr>
      </w:pPr>
      <w:r>
        <w:rPr>
          <w:rFonts w:ascii="monospace" w:hAnsi="monospace"/>
          <w:sz w:val="16"/>
          <w:szCs w:val="16"/>
        </w:rPr>
        <w:t>prop→set               = plc_prop.ptr→set;</w:t>
      </w:r>
    </w:p>
    <w:p w:rsidR="00D31373" w:rsidRDefault="00000000">
      <w:pPr>
        <w:ind w:left="1418"/>
        <w:rPr>
          <w:rFonts w:ascii="monospace" w:hAnsi="monospace"/>
          <w:sz w:val="16"/>
          <w:szCs w:val="16"/>
        </w:rPr>
      </w:pPr>
      <w:r>
        <w:rPr>
          <w:rFonts w:ascii="monospace" w:hAnsi="monospace"/>
          <w:sz w:val="16"/>
          <w:szCs w:val="16"/>
        </w:rPr>
        <w:t>prop→get               = plc_prop.ptr→get;</w:t>
      </w:r>
    </w:p>
    <w:p w:rsidR="00D31373" w:rsidRDefault="00000000">
      <w:pPr>
        <w:ind w:left="1418"/>
        <w:rPr>
          <w:rFonts w:ascii="monospace" w:hAnsi="monospace"/>
          <w:sz w:val="16"/>
          <w:szCs w:val="16"/>
        </w:rPr>
      </w:pPr>
      <w:r>
        <w:rPr>
          <w:rFonts w:ascii="monospace" w:hAnsi="monospace"/>
          <w:sz w:val="16"/>
          <w:szCs w:val="16"/>
        </w:rPr>
        <w:t>prop→encode            = plc_prop.ptr→encode;</w:t>
      </w:r>
    </w:p>
    <w:p w:rsidR="00D31373" w:rsidRDefault="00000000">
      <w:pPr>
        <w:ind w:left="1418"/>
        <w:rPr>
          <w:rFonts w:ascii="monospace" w:hAnsi="monospace"/>
          <w:sz w:val="16"/>
          <w:szCs w:val="16"/>
        </w:rPr>
      </w:pPr>
      <w:r>
        <w:rPr>
          <w:rFonts w:ascii="monospace" w:hAnsi="monospace"/>
          <w:sz w:val="16"/>
          <w:szCs w:val="16"/>
        </w:rPr>
        <w:t>prop→decode            = plc_prop.ptr→decode;</w:t>
      </w:r>
    </w:p>
    <w:p w:rsidR="00D31373" w:rsidRDefault="00000000">
      <w:pPr>
        <w:ind w:left="1418"/>
        <w:rPr>
          <w:rFonts w:ascii="monospace" w:hAnsi="monospace"/>
          <w:sz w:val="16"/>
          <w:szCs w:val="16"/>
        </w:rPr>
      </w:pPr>
      <w:r>
        <w:rPr>
          <w:rFonts w:ascii="monospace" w:hAnsi="monospace"/>
          <w:sz w:val="16"/>
          <w:szCs w:val="16"/>
        </w:rPr>
        <w:t>prop→del               = plc_prop.ptr→del;</w:t>
      </w:r>
    </w:p>
    <w:p w:rsidR="00D31373" w:rsidRDefault="00000000">
      <w:pPr>
        <w:ind w:left="1418"/>
        <w:rPr>
          <w:rFonts w:ascii="monospace" w:hAnsi="monospace"/>
          <w:sz w:val="16"/>
          <w:szCs w:val="16"/>
        </w:rPr>
      </w:pPr>
      <w:r>
        <w:rPr>
          <w:rFonts w:ascii="monospace" w:hAnsi="monospace"/>
          <w:sz w:val="16"/>
          <w:szCs w:val="16"/>
        </w:rPr>
        <w:t>prop→copy              = plc_prop.ptr→copy;</w:t>
      </w:r>
    </w:p>
    <w:p w:rsidR="00D31373" w:rsidRDefault="00000000">
      <w:pPr>
        <w:ind w:left="1418"/>
        <w:rPr>
          <w:rFonts w:ascii="monospace" w:hAnsi="monospace"/>
          <w:sz w:val="16"/>
          <w:szCs w:val="16"/>
        </w:rPr>
      </w:pPr>
      <w:r>
        <w:rPr>
          <w:rFonts w:ascii="monospace" w:hAnsi="monospace"/>
          <w:sz w:val="16"/>
          <w:szCs w:val="16"/>
        </w:rPr>
        <w:t>prop→cmp               = plc_prop.ptr→cmp;</w:t>
      </w:r>
    </w:p>
    <w:p w:rsidR="00D31373" w:rsidRDefault="00000000">
      <w:pPr>
        <w:ind w:left="1418"/>
        <w:rPr>
          <w:rFonts w:ascii="monospace" w:hAnsi="monospace"/>
          <w:sz w:val="16"/>
          <w:szCs w:val="16"/>
        </w:rPr>
      </w:pPr>
      <w:r>
        <w:rPr>
          <w:rFonts w:ascii="monospace" w:hAnsi="monospace"/>
          <w:sz w:val="16"/>
          <w:szCs w:val="16"/>
        </w:rPr>
        <w:t>prop→close             = plc_prop.ptr→close;</w:t>
      </w:r>
    </w:p>
    <w:p w:rsidR="00D31373" w:rsidRDefault="00D31373">
      <w:pPr>
        <w:ind w:left="1418"/>
        <w:rPr>
          <w:rFonts w:ascii="monospace" w:hAnsi="monospace"/>
          <w:sz w:val="16"/>
          <w:szCs w:val="16"/>
        </w:rPr>
      </w:pPr>
    </w:p>
    <w:p w:rsidR="00D31373" w:rsidRDefault="00000000">
      <w:pPr>
        <w:numPr>
          <w:ilvl w:val="1"/>
          <w:numId w:val="75"/>
        </w:numPr>
      </w:pPr>
      <w:r>
        <w:lastRenderedPageBreak/>
        <w:t>Allocate a buffer of size strdup(lkup_tbl[i</w:t>
      </w:r>
      <w:proofErr w:type="gramStart"/>
      <w:r>
        <w:t>].base.ptr</w:t>
      </w:r>
      <w:proofErr w:type="gramEnd"/>
      <w:r>
        <w:t xml:space="preserve">→value.size and store its address in the local variable value.  </w:t>
      </w:r>
    </w:p>
    <w:p w:rsidR="00D31373" w:rsidRDefault="00D31373">
      <w:pPr>
        <w:ind w:left="1080"/>
      </w:pPr>
    </w:p>
    <w:p w:rsidR="00D31373" w:rsidRDefault="00000000">
      <w:pPr>
        <w:numPr>
          <w:ilvl w:val="1"/>
          <w:numId w:val="75"/>
        </w:numPr>
      </w:pPr>
      <w:r>
        <w:t>memcopy lkup_tbl[i</w:t>
      </w:r>
      <w:proofErr w:type="gramStart"/>
      <w:r>
        <w:t>].base.ptr</w:t>
      </w:r>
      <w:proofErr w:type="gramEnd"/>
      <w:r>
        <w:t>→value.ptr into the buffer pointed to by value.</w:t>
      </w:r>
    </w:p>
    <w:p w:rsidR="00D31373" w:rsidRDefault="00D31373">
      <w:pPr>
        <w:ind w:left="1080"/>
      </w:pPr>
    </w:p>
    <w:p w:rsidR="00D31373" w:rsidRDefault="00000000">
      <w:pPr>
        <w:numPr>
          <w:ilvl w:val="1"/>
          <w:numId w:val="75"/>
        </w:numPr>
      </w:pPr>
      <w:r>
        <w:rPr>
          <w:rFonts w:eastAsia="Noto Serif CJK SC"/>
          <w:color w:val="000000"/>
          <w:kern w:val="2"/>
          <w:highlight w:val="white"/>
          <w:lang w:eastAsia="zh-CN" w:bidi="hi-IN"/>
        </w:rPr>
        <w:t>Call (prop→</w:t>
      </w:r>
      <w:proofErr w:type="gramStart"/>
      <w:r>
        <w:rPr>
          <w:rFonts w:eastAsia="Noto Serif CJK SC"/>
          <w:color w:val="000000"/>
          <w:kern w:val="2"/>
          <w:highlight w:val="white"/>
          <w:lang w:eastAsia="zh-CN" w:bidi="hi-IN"/>
        </w:rPr>
        <w:t>create)(</w:t>
      </w:r>
      <w:proofErr w:type="gramEnd"/>
      <w:r>
        <w:rPr>
          <w:rFonts w:eastAsia="Noto Serif CJK SC"/>
          <w:color w:val="000000"/>
          <w:kern w:val="2"/>
          <w:highlight w:val="white"/>
          <w:lang w:eastAsia="zh-CN" w:bidi="hi-IN"/>
        </w:rPr>
        <w:t>prop→name, lkup_tbl[i].base.ptr→value.size, value)</w:t>
      </w:r>
    </w:p>
    <w:p w:rsidR="00D31373" w:rsidRDefault="00D31373">
      <w:pPr>
        <w:ind w:left="1080"/>
        <w:rPr>
          <w:rFonts w:eastAsia="Noto Serif CJK SC"/>
          <w:color w:val="000000"/>
          <w:kern w:val="2"/>
          <w:highlight w:val="white"/>
          <w:lang w:eastAsia="zh-CN" w:bidi="hi-IN"/>
        </w:rPr>
      </w:pPr>
    </w:p>
    <w:p w:rsidR="00D31373" w:rsidRDefault="00000000">
      <w:pPr>
        <w:numPr>
          <w:ilvl w:val="1"/>
          <w:numId w:val="75"/>
        </w:numPr>
        <w:rPr>
          <w:rFonts w:eastAsia="Noto Serif CJK SC"/>
          <w:color w:val="000000"/>
          <w:kern w:val="2"/>
          <w:highlight w:val="white"/>
          <w:lang w:eastAsia="zh-CN" w:bidi="hi-IN"/>
        </w:rPr>
      </w:pPr>
      <w:r>
        <w:rPr>
          <w:rFonts w:eastAsia="Noto Serif CJK SC"/>
          <w:color w:val="000000"/>
          <w:kern w:val="2"/>
          <w:highlight w:val="white"/>
          <w:lang w:eastAsia="zh-CN" w:bidi="hi-IN"/>
        </w:rPr>
        <w:t>Set prop→value to contain a pointer to and size of the local variable value as follows:</w:t>
      </w:r>
    </w:p>
    <w:p w:rsidR="00D31373" w:rsidRDefault="00D31373"/>
    <w:p w:rsidR="00D31373" w:rsidRDefault="00000000">
      <w:pPr>
        <w:ind w:left="1418"/>
      </w:pPr>
      <w:r>
        <w:rPr>
          <w:rFonts w:ascii="monospace" w:hAnsi="monospace"/>
          <w:sz w:val="16"/>
          <w:szCs w:val="16"/>
        </w:rPr>
        <w:t>H5P_mt_list_prop_ref_t plc_prop;</w:t>
      </w:r>
    </w:p>
    <w:p w:rsidR="00D31373" w:rsidRDefault="00000000">
      <w:pPr>
        <w:ind w:left="1418"/>
      </w:pPr>
      <w:r>
        <w:rPr>
          <w:rFonts w:ascii="monospace" w:hAnsi="monospace"/>
          <w:sz w:val="16"/>
          <w:szCs w:val="16"/>
        </w:rPr>
        <w:t>H5P_mt_prop_value_t plc_prop_value;</w:t>
      </w:r>
    </w:p>
    <w:p w:rsidR="00D31373" w:rsidRDefault="00000000">
      <w:pPr>
        <w:ind w:left="1418"/>
        <w:rPr>
          <w:rFonts w:ascii="monospace" w:hAnsi="monospace"/>
          <w:sz w:val="16"/>
          <w:szCs w:val="16"/>
        </w:rPr>
      </w:pPr>
      <w:r>
        <w:rPr>
          <w:rFonts w:ascii="monospace" w:hAnsi="monospace"/>
          <w:sz w:val="16"/>
          <w:szCs w:val="16"/>
        </w:rPr>
        <w:t>H5P_mt_prop_value_t prop_value;</w:t>
      </w:r>
    </w:p>
    <w:p w:rsidR="00D31373" w:rsidRDefault="00D31373">
      <w:pPr>
        <w:ind w:left="1418"/>
        <w:rPr>
          <w:rFonts w:ascii="monospace" w:hAnsi="monospace"/>
          <w:sz w:val="16"/>
          <w:szCs w:val="16"/>
        </w:rPr>
      </w:pPr>
    </w:p>
    <w:p w:rsidR="00D31373" w:rsidRDefault="00000000">
      <w:pPr>
        <w:ind w:left="1418"/>
      </w:pPr>
      <w:r>
        <w:rPr>
          <w:rFonts w:ascii="monospace" w:hAnsi="monospace"/>
          <w:sz w:val="16"/>
          <w:szCs w:val="16"/>
        </w:rPr>
        <w:t>atomic_load(&amp;(</w:t>
      </w:r>
      <w:r>
        <w:rPr>
          <w:rFonts w:ascii="monospace" w:eastAsia="Noto Serif CJK SC" w:hAnsi="monospace"/>
          <w:color w:val="000000"/>
          <w:kern w:val="2"/>
          <w:sz w:val="16"/>
          <w:szCs w:val="16"/>
          <w:highlight w:val="white"/>
          <w:lang w:eastAsia="zh-CN" w:bidi="hi-IN"/>
        </w:rPr>
        <w:t>lkup_tbl[i</w:t>
      </w:r>
      <w:proofErr w:type="gramStart"/>
      <w:r>
        <w:rPr>
          <w:rFonts w:ascii="monospace" w:eastAsia="Noto Serif CJK SC" w:hAnsi="monospace"/>
          <w:color w:val="000000"/>
          <w:kern w:val="2"/>
          <w:sz w:val="16"/>
          <w:szCs w:val="16"/>
          <w:highlight w:val="white"/>
          <w:lang w:eastAsia="zh-CN" w:bidi="hi-IN"/>
        </w:rPr>
        <w:t>].base</w:t>
      </w:r>
      <w:proofErr w:type="gramEnd"/>
      <w:r>
        <w:rPr>
          <w:rFonts w:ascii="monospace" w:eastAsia="Noto Serif CJK SC" w:hAnsi="monospace"/>
          <w:color w:val="000000"/>
          <w:kern w:val="2"/>
          <w:sz w:val="16"/>
          <w:szCs w:val="16"/>
          <w:highlight w:val="white"/>
          <w:lang w:eastAsia="zh-CN" w:bidi="hi-IN"/>
        </w:rPr>
        <w:t>), plc_prop);</w:t>
      </w:r>
    </w:p>
    <w:p w:rsidR="00D31373" w:rsidRDefault="00000000">
      <w:pPr>
        <w:ind w:left="1418"/>
      </w:pPr>
      <w:r>
        <w:rPr>
          <w:rFonts w:ascii="monospace" w:eastAsia="Noto Serif CJK SC" w:hAnsi="monospace"/>
          <w:color w:val="000000"/>
          <w:kern w:val="2"/>
          <w:sz w:val="16"/>
          <w:szCs w:val="16"/>
          <w:highlight w:val="white"/>
          <w:lang w:eastAsia="zh-CN" w:bidi="hi-IN"/>
        </w:rPr>
        <w:t xml:space="preserve">atomic_load(&amp;(plc_prop.ptr→value), plc_prop_value); </w:t>
      </w:r>
    </w:p>
    <w:p w:rsidR="00D31373" w:rsidRDefault="00000000">
      <w:pPr>
        <w:ind w:left="1418"/>
        <w:rPr>
          <w:rFonts w:ascii="monospace" w:eastAsia="Noto Serif CJK SC" w:hAnsi="monospace"/>
          <w:color w:val="000000"/>
          <w:kern w:val="2"/>
          <w:sz w:val="16"/>
          <w:szCs w:val="16"/>
          <w:highlight w:val="white"/>
          <w:lang w:eastAsia="zh-CN" w:bidi="hi-IN"/>
        </w:rPr>
      </w:pPr>
      <w:r>
        <w:rPr>
          <w:rFonts w:ascii="monospace" w:eastAsia="Noto Serif CJK SC" w:hAnsi="monospace"/>
          <w:color w:val="000000"/>
          <w:kern w:val="2"/>
          <w:sz w:val="16"/>
          <w:szCs w:val="16"/>
          <w:highlight w:val="white"/>
          <w:lang w:eastAsia="zh-CN" w:bidi="hi-IN"/>
        </w:rPr>
        <w:t>prop_value.ptr = value;</w:t>
      </w:r>
    </w:p>
    <w:p w:rsidR="00D31373" w:rsidRDefault="00000000">
      <w:pPr>
        <w:ind w:left="1418"/>
        <w:rPr>
          <w:rFonts w:ascii="monospace" w:eastAsia="Noto Serif CJK SC" w:hAnsi="monospace"/>
          <w:color w:val="000000"/>
          <w:kern w:val="2"/>
          <w:sz w:val="16"/>
          <w:szCs w:val="16"/>
          <w:highlight w:val="white"/>
          <w:lang w:eastAsia="zh-CN" w:bidi="hi-IN"/>
        </w:rPr>
      </w:pPr>
      <w:r>
        <w:rPr>
          <w:rFonts w:ascii="monospace" w:eastAsia="Noto Serif CJK SC" w:hAnsi="monospace"/>
          <w:color w:val="000000"/>
          <w:kern w:val="2"/>
          <w:sz w:val="16"/>
          <w:szCs w:val="16"/>
          <w:highlight w:val="white"/>
          <w:lang w:eastAsia="zh-CN" w:bidi="hi-IN"/>
        </w:rPr>
        <w:t>prop_</w:t>
      </w:r>
      <w:proofErr w:type="gramStart"/>
      <w:r>
        <w:rPr>
          <w:rFonts w:ascii="monospace" w:eastAsia="Noto Serif CJK SC" w:hAnsi="monospace"/>
          <w:color w:val="000000"/>
          <w:kern w:val="2"/>
          <w:sz w:val="16"/>
          <w:szCs w:val="16"/>
          <w:highlight w:val="white"/>
          <w:lang w:eastAsia="zh-CN" w:bidi="hi-IN"/>
        </w:rPr>
        <w:t>value.size</w:t>
      </w:r>
      <w:proofErr w:type="gramEnd"/>
      <w:r>
        <w:rPr>
          <w:rFonts w:ascii="monospace" w:eastAsia="Noto Serif CJK SC" w:hAnsi="monospace"/>
          <w:color w:val="000000"/>
          <w:kern w:val="2"/>
          <w:sz w:val="16"/>
          <w:szCs w:val="16"/>
          <w:highlight w:val="white"/>
          <w:lang w:eastAsia="zh-CN" w:bidi="hi-IN"/>
        </w:rPr>
        <w:t xml:space="preserve"> = plc_prop_value.size;</w:t>
      </w:r>
    </w:p>
    <w:p w:rsidR="00D31373" w:rsidRDefault="00000000">
      <w:pPr>
        <w:ind w:left="1418"/>
        <w:rPr>
          <w:rFonts w:ascii="monospace" w:eastAsia="Noto Serif CJK SC" w:hAnsi="monospace"/>
          <w:color w:val="000000"/>
          <w:kern w:val="2"/>
          <w:sz w:val="16"/>
          <w:szCs w:val="16"/>
          <w:highlight w:val="white"/>
          <w:lang w:eastAsia="zh-CN" w:bidi="hi-IN"/>
        </w:rPr>
      </w:pPr>
      <w:r>
        <w:rPr>
          <w:rFonts w:ascii="monospace" w:eastAsia="Noto Serif CJK SC" w:hAnsi="monospace"/>
          <w:color w:val="000000"/>
          <w:kern w:val="2"/>
          <w:sz w:val="16"/>
          <w:szCs w:val="16"/>
          <w:highlight w:val="white"/>
          <w:lang w:eastAsia="zh-CN" w:bidi="hi-IN"/>
        </w:rPr>
        <w:t>atomic_store(&amp;(prop→value), prop_value);</w:t>
      </w:r>
    </w:p>
    <w:p w:rsidR="00D31373" w:rsidRDefault="00D31373">
      <w:pPr>
        <w:ind w:left="1418"/>
        <w:rPr>
          <w:rFonts w:ascii="monospace" w:hAnsi="monospace"/>
          <w:sz w:val="16"/>
          <w:szCs w:val="16"/>
        </w:rPr>
      </w:pPr>
    </w:p>
    <w:p w:rsidR="00D31373" w:rsidRDefault="00000000">
      <w:pPr>
        <w:numPr>
          <w:ilvl w:val="1"/>
          <w:numId w:val="76"/>
        </w:numPr>
      </w:pPr>
      <w:r>
        <w:t>Insert prop into the lock free singly linked list of properties pointed to by prop→pl_head.</w:t>
      </w:r>
    </w:p>
    <w:p w:rsidR="00D31373" w:rsidRDefault="00D31373">
      <w:pPr>
        <w:ind w:left="1080"/>
      </w:pPr>
    </w:p>
    <w:p w:rsidR="00D31373" w:rsidRDefault="00000000">
      <w:pPr>
        <w:numPr>
          <w:ilvl w:val="1"/>
          <w:numId w:val="76"/>
        </w:numPr>
      </w:pPr>
      <w:r>
        <w:t>Since we had to copy prop from the source property list class instead of using it as the default value of the property, decrement the reference count on lkup_tbl[i</w:t>
      </w:r>
      <w:proofErr w:type="gramStart"/>
      <w:r>
        <w:t>].base.ptr</w:t>
      </w:r>
      <w:proofErr w:type="gramEnd"/>
      <w:r>
        <w:t>.</w:t>
      </w:r>
    </w:p>
    <w:p w:rsidR="00D31373" w:rsidRDefault="00D31373">
      <w:pPr>
        <w:ind w:left="1080"/>
      </w:pPr>
    </w:p>
    <w:p w:rsidR="00D31373" w:rsidRDefault="00000000">
      <w:pPr>
        <w:numPr>
          <w:ilvl w:val="1"/>
          <w:numId w:val="76"/>
        </w:numPr>
      </w:pPr>
      <w:r>
        <w:t>Finally, set lkup_tbl[i</w:t>
      </w:r>
      <w:proofErr w:type="gramStart"/>
      <w:r>
        <w:t>].base</w:t>
      </w:r>
      <w:proofErr w:type="gramEnd"/>
      <w:r>
        <w:t xml:space="preserve"> to NULL, and set lkup_tbl[i].curr to point to prop.  Do this as follows:</w:t>
      </w:r>
    </w:p>
    <w:p w:rsidR="00D31373" w:rsidRDefault="00D31373">
      <w:pPr>
        <w:ind w:left="1418"/>
        <w:rPr>
          <w:rFonts w:ascii="monospace" w:hAnsi="monospace"/>
          <w:sz w:val="16"/>
          <w:szCs w:val="16"/>
        </w:rPr>
      </w:pPr>
    </w:p>
    <w:p w:rsidR="00D31373" w:rsidRDefault="00000000">
      <w:pPr>
        <w:ind w:left="1418"/>
      </w:pPr>
      <w:r>
        <w:rPr>
          <w:rFonts w:ascii="monospace" w:hAnsi="monospace"/>
          <w:sz w:val="16"/>
          <w:szCs w:val="16"/>
        </w:rPr>
        <w:t>H5P_mt_list_prop_ref_t prop_ref = {NULL, 0};</w:t>
      </w:r>
    </w:p>
    <w:p w:rsidR="00D31373" w:rsidRDefault="00D31373">
      <w:pPr>
        <w:ind w:left="1418"/>
        <w:rPr>
          <w:rFonts w:ascii="monospace" w:hAnsi="monospace"/>
          <w:sz w:val="16"/>
          <w:szCs w:val="16"/>
        </w:rPr>
      </w:pPr>
    </w:p>
    <w:p w:rsidR="00D31373" w:rsidRDefault="00000000">
      <w:pPr>
        <w:ind w:left="1418"/>
      </w:pPr>
      <w:r>
        <w:rPr>
          <w:rFonts w:ascii="monospace" w:hAnsi="monospace"/>
          <w:sz w:val="16"/>
          <w:szCs w:val="16"/>
        </w:rPr>
        <w:t>atomic_store(&amp;(lkup_tbl[i</w:t>
      </w:r>
      <w:proofErr w:type="gramStart"/>
      <w:r>
        <w:rPr>
          <w:rFonts w:ascii="monospace" w:hAnsi="monospace"/>
          <w:sz w:val="16"/>
          <w:szCs w:val="16"/>
        </w:rPr>
        <w:t>].base</w:t>
      </w:r>
      <w:proofErr w:type="gramEnd"/>
      <w:r>
        <w:rPr>
          <w:rFonts w:ascii="monospace" w:hAnsi="monospace"/>
          <w:sz w:val="16"/>
          <w:szCs w:val="16"/>
        </w:rPr>
        <w:t>), prop_ref);</w:t>
      </w:r>
    </w:p>
    <w:p w:rsidR="00D31373" w:rsidRDefault="00000000">
      <w:pPr>
        <w:ind w:left="1418"/>
      </w:pPr>
      <w:r>
        <w:rPr>
          <w:rFonts w:ascii="monospace" w:hAnsi="monospace"/>
          <w:sz w:val="16"/>
          <w:szCs w:val="16"/>
        </w:rPr>
        <w:t>prop_ref.ptr = prop;</w:t>
      </w:r>
    </w:p>
    <w:p w:rsidR="00D31373" w:rsidRDefault="00000000">
      <w:pPr>
        <w:ind w:left="1418"/>
        <w:rPr>
          <w:rFonts w:ascii="monospace" w:hAnsi="monospace"/>
          <w:sz w:val="16"/>
          <w:szCs w:val="16"/>
        </w:rPr>
      </w:pPr>
      <w:r>
        <w:rPr>
          <w:rFonts w:ascii="monospace" w:hAnsi="monospace"/>
          <w:sz w:val="16"/>
          <w:szCs w:val="16"/>
        </w:rPr>
        <w:t>prop_ref.ver = 1;</w:t>
      </w:r>
    </w:p>
    <w:p w:rsidR="00D31373" w:rsidRDefault="00000000">
      <w:pPr>
        <w:ind w:left="1418"/>
      </w:pPr>
      <w:r>
        <w:rPr>
          <w:rFonts w:ascii="monospace" w:hAnsi="monospace"/>
          <w:sz w:val="16"/>
          <w:szCs w:val="16"/>
        </w:rPr>
        <w:t>atomic_store(&amp;(lkup_tbl[i</w:t>
      </w:r>
      <w:proofErr w:type="gramStart"/>
      <w:r>
        <w:rPr>
          <w:rFonts w:ascii="monospace" w:hAnsi="monospace"/>
          <w:sz w:val="16"/>
          <w:szCs w:val="16"/>
        </w:rPr>
        <w:t>].curr</w:t>
      </w:r>
      <w:proofErr w:type="gramEnd"/>
      <w:r>
        <w:rPr>
          <w:rFonts w:ascii="monospace" w:hAnsi="monospace"/>
          <w:sz w:val="16"/>
          <w:szCs w:val="16"/>
        </w:rPr>
        <w:t>), prop_ref);</w:t>
      </w:r>
    </w:p>
    <w:p w:rsidR="00D31373" w:rsidRDefault="00D31373">
      <w:pPr>
        <w:ind w:left="1418"/>
        <w:rPr>
          <w:rFonts w:ascii="monospace" w:hAnsi="monospace"/>
          <w:sz w:val="16"/>
          <w:szCs w:val="16"/>
        </w:rPr>
      </w:pPr>
    </w:p>
    <w:p w:rsidR="00D31373" w:rsidRDefault="00000000">
      <w:pPr>
        <w:numPr>
          <w:ilvl w:val="0"/>
          <w:numId w:val="76"/>
        </w:numPr>
      </w:pPr>
      <w:r>
        <w:t>Once lkup_tbl is initialized, set plist→lkup_tbl = lkup_tbl.</w:t>
      </w:r>
    </w:p>
    <w:p w:rsidR="00D31373" w:rsidRDefault="00D31373"/>
    <w:p w:rsidR="00D31373" w:rsidRDefault="00000000">
      <w:r>
        <w:t>At this point, we have done as much initialization a we can before inserting the property list into the property list index.  Note that once *plist is in the index, it is accessible to other threads.  We use the plist→thrd_</w:t>
      </w:r>
      <w:proofErr w:type="gramStart"/>
      <w:r>
        <w:t>init.opening</w:t>
      </w:r>
      <w:proofErr w:type="gramEnd"/>
      <w:r>
        <w:t xml:space="preserve"> to prevent access until the property list is fully initialized.</w:t>
      </w:r>
    </w:p>
    <w:p w:rsidR="00D31373" w:rsidRDefault="00D31373"/>
    <w:p w:rsidR="00D31373" w:rsidRDefault="00000000">
      <w:pPr>
        <w:numPr>
          <w:ilvl w:val="0"/>
          <w:numId w:val="75"/>
        </w:numPr>
      </w:pPr>
      <w:r>
        <w:t>Call plist_id = H5I_</w:t>
      </w:r>
      <w:proofErr w:type="gramStart"/>
      <w:r>
        <w:t>register(</w:t>
      </w:r>
      <w:proofErr w:type="gramEnd"/>
      <w:r>
        <w:t>H5I_GENPROP_LST, plist, TRUE) to insert plist into the property list index, and then call atomic_store(&amp;(plist→plist_id), plist_id) to store the new ID in *plist.</w:t>
      </w:r>
    </w:p>
    <w:p w:rsidR="00D31373" w:rsidRDefault="00D31373">
      <w:pPr>
        <w:ind w:left="720"/>
      </w:pPr>
    </w:p>
    <w:p w:rsidR="00D31373" w:rsidRDefault="00000000">
      <w:pPr>
        <w:numPr>
          <w:ilvl w:val="0"/>
          <w:numId w:val="75"/>
        </w:numPr>
      </w:pPr>
      <w:r>
        <w:lastRenderedPageBreak/>
        <w:t xml:space="preserve">For all parent property list classes, starting with plist→pclass_ptr and the working up the inheritance tree, call that property list </w:t>
      </w:r>
      <w:proofErr w:type="gramStart"/>
      <w:r>
        <w:t>class’s</w:t>
      </w:r>
      <w:proofErr w:type="gramEnd"/>
      <w:r>
        <w:t xml:space="preserve"> create_func if it exists.  If any of these calls returns failure, report failure.  Otherwise set plist→class_init to TRUE via a call to atomic_</w:t>
      </w:r>
      <w:proofErr w:type="gramStart"/>
      <w:r>
        <w:t>store(</w:t>
      </w:r>
      <w:proofErr w:type="gramEnd"/>
      <w:r>
        <w:t>).</w:t>
      </w:r>
    </w:p>
    <w:p w:rsidR="00D31373" w:rsidRDefault="00D31373">
      <w:pPr>
        <w:ind w:left="720"/>
      </w:pPr>
    </w:p>
    <w:p w:rsidR="00D31373" w:rsidRDefault="00000000">
      <w:pPr>
        <w:numPr>
          <w:ilvl w:val="0"/>
          <w:numId w:val="74"/>
        </w:numPr>
      </w:pPr>
      <w:r>
        <w:rPr>
          <w:color w:val="000000"/>
          <w:highlight w:val="white"/>
        </w:rPr>
        <w:t>Finally, reset plist→</w:t>
      </w:r>
      <w:proofErr w:type="gramStart"/>
      <w:r>
        <w:rPr>
          <w:color w:val="000000"/>
          <w:highlight w:val="white"/>
        </w:rPr>
        <w:t>thrd.opening</w:t>
      </w:r>
      <w:proofErr w:type="gramEnd"/>
      <w:r>
        <w:rPr>
          <w:color w:val="000000"/>
          <w:highlight w:val="white"/>
        </w:rPr>
        <w:t xml:space="preserve"> as follows: </w:t>
      </w:r>
    </w:p>
    <w:p w:rsidR="00D31373" w:rsidRDefault="00D31373">
      <w:pPr>
        <w:ind w:left="720"/>
        <w:rPr>
          <w:color w:val="000000"/>
          <w:highlight w:val="white"/>
        </w:rPr>
      </w:pPr>
    </w:p>
    <w:p w:rsidR="00D31373" w:rsidRDefault="00000000">
      <w:r>
        <w:rPr>
          <w:color w:val="000000"/>
          <w:highlight w:val="white"/>
        </w:rPr>
        <w:t xml:space="preserve">                          </w:t>
      </w:r>
      <w:r>
        <w:rPr>
          <w:rFonts w:ascii="monospace" w:hAnsi="monospace"/>
          <w:color w:val="000000"/>
          <w:sz w:val="16"/>
          <w:szCs w:val="16"/>
          <w:highlight w:val="white"/>
        </w:rPr>
        <w:t>H5P_mt_active_thread_count_t thrd    = {0, FALSE, FALSE};</w:t>
      </w:r>
    </w:p>
    <w:p w:rsidR="00D31373" w:rsidRDefault="00D31373">
      <w:pPr>
        <w:ind w:left="1418"/>
        <w:rPr>
          <w:rFonts w:ascii="monospace" w:hAnsi="monospace"/>
          <w:color w:val="000000"/>
          <w:sz w:val="16"/>
          <w:szCs w:val="16"/>
          <w:highlight w:val="white"/>
        </w:rPr>
      </w:pPr>
    </w:p>
    <w:p w:rsidR="00D31373" w:rsidRDefault="00000000">
      <w:pPr>
        <w:ind w:left="1418"/>
        <w:rPr>
          <w:rFonts w:ascii="monospace" w:hAnsi="monospace"/>
          <w:sz w:val="16"/>
          <w:szCs w:val="16"/>
        </w:rPr>
      </w:pPr>
      <w:r>
        <w:rPr>
          <w:rFonts w:ascii="monospace" w:hAnsi="monospace"/>
          <w:color w:val="000000"/>
          <w:sz w:val="16"/>
          <w:szCs w:val="16"/>
          <w:highlight w:val="white"/>
        </w:rPr>
        <w:t>atomic_store(&amp;(plist→thrd), thrd);</w:t>
      </w:r>
    </w:p>
    <w:p w:rsidR="00D31373" w:rsidRDefault="00D31373">
      <w:pPr>
        <w:ind w:left="1418"/>
        <w:rPr>
          <w:rFonts w:ascii="monospace" w:hAnsi="monospace"/>
          <w:color w:val="000000"/>
          <w:sz w:val="16"/>
          <w:szCs w:val="16"/>
          <w:highlight w:val="white"/>
        </w:rPr>
      </w:pPr>
    </w:p>
    <w:p w:rsidR="00D31373" w:rsidRDefault="00000000">
      <w:r>
        <w:t>In the event of any failure in the above, clean up the partially created property list (if any), and return failure.</w:t>
      </w:r>
    </w:p>
    <w:p w:rsidR="00D31373" w:rsidRDefault="00000000">
      <w:r>
        <w:t xml:space="preserve">  </w:t>
      </w:r>
    </w:p>
    <w:p w:rsidR="00D31373" w:rsidRDefault="00D31373">
      <w:pPr>
        <w:pStyle w:val="BodyText"/>
        <w:rPr>
          <w:color w:val="000000"/>
          <w:highlight w:val="white"/>
        </w:rPr>
      </w:pPr>
    </w:p>
    <w:p w:rsidR="00D31373" w:rsidRDefault="00000000">
      <w:pPr>
        <w:pStyle w:val="Heading3"/>
      </w:pPr>
      <w:bookmarkStart w:id="959" w:name="__RefHeading___Toc75122_2242507081"/>
      <w:bookmarkEnd w:id="959"/>
      <w:r>
        <w:t>H5Pcreate_</w:t>
      </w:r>
      <w:proofErr w:type="gramStart"/>
      <w:r>
        <w:t>class(</w:t>
      </w:r>
      <w:proofErr w:type="gramEnd"/>
      <w:r>
        <w:t>)</w:t>
      </w:r>
    </w:p>
    <w:p w:rsidR="00D31373" w:rsidRDefault="00000000">
      <w:pPr>
        <w:pStyle w:val="BodyText"/>
      </w:pPr>
      <w:r>
        <w:t>Signature:</w:t>
      </w:r>
    </w:p>
    <w:p w:rsidR="00D31373" w:rsidRDefault="00000000">
      <w:pPr>
        <w:ind w:left="709"/>
      </w:pPr>
      <w:r>
        <w:rPr>
          <w:rFonts w:ascii="Courier" w:hAnsi="Courier"/>
          <w:sz w:val="18"/>
          <w:szCs w:val="18"/>
        </w:rPr>
        <w:t>H5_DLL hid_t H5Pcreate_</w:t>
      </w:r>
      <w:proofErr w:type="gramStart"/>
      <w:r>
        <w:rPr>
          <w:rFonts w:ascii="Courier" w:hAnsi="Courier"/>
          <w:sz w:val="18"/>
          <w:szCs w:val="18"/>
        </w:rPr>
        <w:t>class(</w:t>
      </w:r>
      <w:proofErr w:type="gramEnd"/>
      <w:r>
        <w:rPr>
          <w:rFonts w:ascii="Courier" w:hAnsi="Courier"/>
          <w:sz w:val="18"/>
          <w:szCs w:val="18"/>
        </w:rPr>
        <w:t xml:space="preserve">hid_t parent, const char *name, </w:t>
      </w:r>
    </w:p>
    <w:p w:rsidR="00D31373" w:rsidRDefault="00000000">
      <w:pPr>
        <w:ind w:left="709"/>
        <w:rPr>
          <w:rFonts w:ascii="Courier" w:hAnsi="Courier"/>
          <w:sz w:val="18"/>
          <w:szCs w:val="18"/>
        </w:rPr>
      </w:pPr>
      <w:r>
        <w:rPr>
          <w:rFonts w:ascii="Courier" w:hAnsi="Courier"/>
          <w:sz w:val="18"/>
          <w:szCs w:val="18"/>
        </w:rPr>
        <w:t xml:space="preserve">                             H5P_cls_create_func_t create,</w:t>
      </w:r>
    </w:p>
    <w:p w:rsidR="00D31373" w:rsidRDefault="00000000">
      <w:pPr>
        <w:ind w:left="709"/>
        <w:rPr>
          <w:rFonts w:ascii="Courier" w:hAnsi="Courier"/>
          <w:sz w:val="18"/>
          <w:szCs w:val="18"/>
        </w:rPr>
      </w:pPr>
      <w:r>
        <w:rPr>
          <w:rFonts w:ascii="Courier" w:hAnsi="Courier"/>
          <w:sz w:val="18"/>
          <w:szCs w:val="18"/>
        </w:rPr>
        <w:t xml:space="preserve">                             void *create_data, H5P_cls_copy_func_t copy, </w:t>
      </w:r>
    </w:p>
    <w:p w:rsidR="00D31373" w:rsidRDefault="00000000">
      <w:pPr>
        <w:ind w:left="709"/>
        <w:rPr>
          <w:rFonts w:ascii="Courier" w:hAnsi="Courier"/>
          <w:sz w:val="18"/>
          <w:szCs w:val="18"/>
        </w:rPr>
      </w:pPr>
      <w:r>
        <w:rPr>
          <w:rFonts w:ascii="Courier" w:hAnsi="Courier"/>
          <w:sz w:val="18"/>
          <w:szCs w:val="18"/>
        </w:rPr>
        <w:t xml:space="preserve">                             void *copy_data, H5P_cls_close_func_t close, </w:t>
      </w:r>
    </w:p>
    <w:p w:rsidR="00D31373" w:rsidRDefault="00000000">
      <w:pPr>
        <w:ind w:left="709"/>
        <w:rPr>
          <w:rFonts w:ascii="Courier" w:hAnsi="Courier"/>
          <w:sz w:val="18"/>
          <w:szCs w:val="18"/>
        </w:rPr>
      </w:pPr>
      <w:r>
        <w:rPr>
          <w:rFonts w:ascii="Courier" w:hAnsi="Courier"/>
          <w:sz w:val="18"/>
          <w:szCs w:val="18"/>
        </w:rPr>
        <w:t xml:space="preserve">                             void *close_data);</w:t>
      </w:r>
    </w:p>
    <w:p w:rsidR="00D31373" w:rsidRDefault="00D31373">
      <w:pPr>
        <w:ind w:left="709"/>
        <w:rPr>
          <w:rFonts w:ascii="Courier" w:hAnsi="Courier"/>
          <w:sz w:val="18"/>
          <w:szCs w:val="18"/>
        </w:rPr>
      </w:pPr>
    </w:p>
    <w:p w:rsidR="00D31373" w:rsidRDefault="00000000">
      <w:pPr>
        <w:pStyle w:val="BodyText"/>
      </w:pPr>
      <w:r>
        <w:t>Description:</w:t>
      </w:r>
    </w:p>
    <w:p w:rsidR="00D31373" w:rsidRDefault="00000000">
      <w:pPr>
        <w:ind w:left="709"/>
        <w:rPr>
          <w:color w:val="000000"/>
          <w:highlight w:val="white"/>
        </w:rPr>
      </w:pPr>
      <w:r>
        <w:rPr>
          <w:color w:val="000000"/>
          <w:highlight w:val="white"/>
        </w:rPr>
        <w:t>Create a new property list class based on the supplied parent property list class, insert it in the index, and return its id.</w:t>
      </w:r>
    </w:p>
    <w:p w:rsidR="00D31373" w:rsidRDefault="00D31373">
      <w:pPr>
        <w:ind w:left="709"/>
        <w:rPr>
          <w:color w:val="000000"/>
          <w:highlight w:val="white"/>
        </w:rPr>
      </w:pPr>
    </w:p>
    <w:p w:rsidR="00D31373" w:rsidRDefault="00000000">
      <w:pPr>
        <w:pStyle w:val="BodyText"/>
      </w:pPr>
      <w:r>
        <w:rPr>
          <w:color w:val="000000"/>
          <w:highlight w:val="white"/>
        </w:rPr>
        <w:t>Outline of Processing:</w:t>
      </w:r>
    </w:p>
    <w:p w:rsidR="00D31373" w:rsidRDefault="00000000">
      <w:pPr>
        <w:numPr>
          <w:ilvl w:val="0"/>
          <w:numId w:val="92"/>
        </w:numPr>
      </w:pPr>
      <w:r>
        <w:t>Verify that the supplied name is defined, and fail if it is not.</w:t>
      </w:r>
    </w:p>
    <w:p w:rsidR="00D31373" w:rsidRDefault="00D31373">
      <w:pPr>
        <w:ind w:left="773"/>
      </w:pPr>
    </w:p>
    <w:p w:rsidR="00D31373" w:rsidRDefault="00000000">
      <w:pPr>
        <w:numPr>
          <w:ilvl w:val="0"/>
          <w:numId w:val="92"/>
        </w:numPr>
      </w:pPr>
      <w:r>
        <w:t>If the parent equals H5P_DEFAULT, set the parent_class local variable to NULL.</w:t>
      </w:r>
      <w:r>
        <w:rPr>
          <w:rStyle w:val="FootnoteAnchor"/>
        </w:rPr>
        <w:footnoteReference w:id="32"/>
      </w:r>
    </w:p>
    <w:p w:rsidR="00D31373" w:rsidRDefault="00D31373">
      <w:pPr>
        <w:ind w:left="773"/>
      </w:pPr>
    </w:p>
    <w:p w:rsidR="00D31373" w:rsidRDefault="00000000">
      <w:pPr>
        <w:ind w:left="773"/>
      </w:pPr>
      <w:r>
        <w:rPr>
          <w:color w:val="000000"/>
          <w:highlight w:val="white"/>
        </w:rPr>
        <w:t>Otherwise, verify that the supplied parent is in fact associated with a property list class, and obtain a pointer to the associated instance of H5P_mt_class_t and store it in the local variable parent_pclass.</w:t>
      </w:r>
      <w:r>
        <w:t xml:space="preserve">  </w:t>
      </w:r>
    </w:p>
    <w:p w:rsidR="00D31373" w:rsidRDefault="00D31373">
      <w:pPr>
        <w:ind w:left="773"/>
      </w:pPr>
    </w:p>
    <w:p w:rsidR="00D31373" w:rsidRDefault="00000000">
      <w:pPr>
        <w:numPr>
          <w:ilvl w:val="0"/>
          <w:numId w:val="92"/>
        </w:numPr>
      </w:pPr>
      <w:r>
        <w:t>If parent_pclass is not NULL, attempt to increment parent_pclass→ref_count.plc.</w:t>
      </w:r>
      <w:r>
        <w:rPr>
          <w:rStyle w:val="FootnoteAnchor"/>
        </w:rPr>
        <w:footnoteReference w:id="33"/>
      </w:r>
      <w:r>
        <w:t xml:space="preserve">  To do this, proceed as follows:</w:t>
      </w:r>
    </w:p>
    <w:p w:rsidR="00D31373" w:rsidRDefault="00D31373">
      <w:pPr>
        <w:ind w:left="773"/>
      </w:pPr>
    </w:p>
    <w:p w:rsidR="00D31373" w:rsidRDefault="00000000">
      <w:pPr>
        <w:numPr>
          <w:ilvl w:val="1"/>
          <w:numId w:val="94"/>
        </w:numPr>
      </w:pPr>
      <w:r>
        <w:t>Atomically load parent_pclass→ref_count into the local variable parent_ref_count.</w:t>
      </w:r>
    </w:p>
    <w:p w:rsidR="00D31373" w:rsidRDefault="00D31373">
      <w:pPr>
        <w:ind w:left="1133"/>
      </w:pPr>
    </w:p>
    <w:p w:rsidR="00D31373" w:rsidRDefault="00000000">
      <w:pPr>
        <w:numPr>
          <w:ilvl w:val="1"/>
          <w:numId w:val="94"/>
        </w:numPr>
      </w:pPr>
      <w:r>
        <w:lastRenderedPageBreak/>
        <w:t>If parent_ref_count.pl == 0, parent_ref_count.plc == 0, and parent_ref_</w:t>
      </w:r>
      <w:proofErr w:type="gramStart"/>
      <w:r>
        <w:t>count.deleted</w:t>
      </w:r>
      <w:proofErr w:type="gramEnd"/>
      <w:r>
        <w:t xml:space="preserve"> == TRUE, return and report failure.</w:t>
      </w:r>
    </w:p>
    <w:p w:rsidR="00D31373" w:rsidRDefault="00D31373">
      <w:pPr>
        <w:ind w:left="1133"/>
      </w:pPr>
    </w:p>
    <w:p w:rsidR="00D31373" w:rsidRDefault="00000000">
      <w:pPr>
        <w:numPr>
          <w:ilvl w:val="1"/>
          <w:numId w:val="94"/>
        </w:numPr>
      </w:pPr>
      <w:r>
        <w:t>Increment parent_ref_count.plc.</w:t>
      </w:r>
    </w:p>
    <w:p w:rsidR="00D31373" w:rsidRDefault="00D31373">
      <w:pPr>
        <w:ind w:left="1133"/>
      </w:pPr>
    </w:p>
    <w:p w:rsidR="00D31373" w:rsidRDefault="00000000">
      <w:pPr>
        <w:numPr>
          <w:ilvl w:val="1"/>
          <w:numId w:val="94"/>
        </w:numPr>
      </w:pPr>
      <w:r>
        <w:t>Attempt to overwrite parent_pclass→ref_count with parent_ref_count using an atomic compare exchange strong.  On failure, return to 1. above.  Otherwise proceed.</w:t>
      </w:r>
    </w:p>
    <w:p w:rsidR="00D31373" w:rsidRDefault="00D31373">
      <w:pPr>
        <w:ind w:left="773"/>
      </w:pPr>
    </w:p>
    <w:p w:rsidR="00D31373" w:rsidRDefault="00000000">
      <w:pPr>
        <w:numPr>
          <w:ilvl w:val="0"/>
          <w:numId w:val="92"/>
        </w:numPr>
      </w:pPr>
      <w:r>
        <w:t>Atomically load parent_pclass→version into the local variable target_version.</w:t>
      </w:r>
    </w:p>
    <w:p w:rsidR="00D31373" w:rsidRDefault="00D31373">
      <w:pPr>
        <w:ind w:left="773"/>
      </w:pPr>
    </w:p>
    <w:p w:rsidR="00D31373" w:rsidRDefault="00000000">
      <w:pPr>
        <w:numPr>
          <w:ilvl w:val="0"/>
          <w:numId w:val="92"/>
        </w:numPr>
      </w:pPr>
      <w:r>
        <w:t>Allocate an instance of H5P_mt_class_t and store its pointer in the local variable child_pclass. Then initialize it as follows:</w:t>
      </w:r>
    </w:p>
    <w:p w:rsidR="00D31373" w:rsidRDefault="00D31373">
      <w:pPr>
        <w:rPr>
          <w:rFonts w:ascii="monospace" w:hAnsi="monospace"/>
          <w:color w:val="000000"/>
          <w:sz w:val="16"/>
          <w:szCs w:val="16"/>
          <w:highlight w:val="white"/>
        </w:rPr>
      </w:pPr>
    </w:p>
    <w:p w:rsidR="00D31373" w:rsidRDefault="00000000">
      <w:pPr>
        <w:ind w:left="709"/>
      </w:pPr>
      <w:r>
        <w:rPr>
          <w:rFonts w:ascii="monospace" w:hAnsi="monospace"/>
          <w:color w:val="000000"/>
          <w:sz w:val="16"/>
          <w:szCs w:val="16"/>
          <w:highlight w:val="white"/>
        </w:rPr>
        <w:t xml:space="preserve">    H5P_mt_active_thread_count_t init_thrd    = {0, TRUE, FALSE};</w:t>
      </w:r>
    </w:p>
    <w:p w:rsidR="00D31373" w:rsidRDefault="00000000">
      <w:pPr>
        <w:ind w:left="709"/>
      </w:pPr>
      <w:r>
        <w:rPr>
          <w:rFonts w:ascii="monospace" w:hAnsi="monospace"/>
          <w:color w:val="000000"/>
          <w:sz w:val="16"/>
          <w:szCs w:val="16"/>
          <w:highlight w:val="white"/>
        </w:rPr>
        <w:t xml:space="preserve">    H5P_mt_class_ref_counts_t init_ref_</w:t>
      </w:r>
      <w:proofErr w:type="gramStart"/>
      <w:r>
        <w:rPr>
          <w:rFonts w:ascii="monospace" w:hAnsi="monospace"/>
          <w:color w:val="000000"/>
          <w:sz w:val="16"/>
          <w:szCs w:val="16"/>
          <w:highlight w:val="white"/>
        </w:rPr>
        <w:t>count  =</w:t>
      </w:r>
      <w:proofErr w:type="gramEnd"/>
      <w:r>
        <w:rPr>
          <w:rFonts w:ascii="monospace" w:hAnsi="monospace"/>
          <w:color w:val="000000"/>
          <w:sz w:val="16"/>
          <w:szCs w:val="16"/>
          <w:highlight w:val="white"/>
        </w:rPr>
        <w:t xml:space="preserve"> {0, 0, FALSE};</w:t>
      </w:r>
    </w:p>
    <w:p w:rsidR="00D31373" w:rsidRDefault="00000000">
      <w:pPr>
        <w:ind w:left="709"/>
      </w:pPr>
      <w:r>
        <w:rPr>
          <w:rFonts w:ascii="monospace" w:hAnsi="monospace"/>
          <w:color w:val="000000"/>
          <w:sz w:val="16"/>
          <w:szCs w:val="16"/>
          <w:highlight w:val="white"/>
        </w:rPr>
        <w:t xml:space="preserve">    H5P_mt_class_sptr_t init_fl_next          = {NULL, 0};</w:t>
      </w:r>
    </w:p>
    <w:p w:rsidR="00D31373" w:rsidRDefault="00000000">
      <w:pPr>
        <w:ind w:left="709"/>
      </w:pPr>
      <w:r>
        <w:rPr>
          <w:rFonts w:ascii="monospace" w:hAnsi="monospace"/>
          <w:sz w:val="16"/>
          <w:szCs w:val="16"/>
        </w:rPr>
        <w:br/>
        <w:t xml:space="preserve">    child_pclass→tag                   = H5P_MT_CLASS_TAG; </w:t>
      </w:r>
      <w:r>
        <w:rPr>
          <w:rFonts w:ascii="monospace" w:hAnsi="monospace"/>
          <w:sz w:val="16"/>
          <w:szCs w:val="16"/>
        </w:rPr>
        <w:br/>
        <w:t xml:space="preserve">    child_pclass→parent_id             = parent; </w:t>
      </w:r>
      <w:r>
        <w:rPr>
          <w:rFonts w:ascii="monospace" w:hAnsi="monospace"/>
          <w:sz w:val="16"/>
          <w:szCs w:val="16"/>
        </w:rPr>
        <w:br/>
        <w:t xml:space="preserve">    child_pclass→parent_ptr            = parent_pclass; </w:t>
      </w:r>
    </w:p>
    <w:p w:rsidR="00D31373" w:rsidRDefault="00000000">
      <w:pPr>
        <w:ind w:left="709"/>
      </w:pPr>
      <w:r>
        <w:rPr>
          <w:rFonts w:ascii="monospace" w:hAnsi="monospace"/>
          <w:sz w:val="16"/>
          <w:szCs w:val="16"/>
        </w:rPr>
        <w:t xml:space="preserve">    child</w:t>
      </w:r>
      <w:bookmarkStart w:id="960" w:name="__DdeLink__99759_2242507081"/>
      <w:r>
        <w:rPr>
          <w:rFonts w:ascii="monospace" w:hAnsi="monospace"/>
          <w:sz w:val="16"/>
          <w:szCs w:val="16"/>
        </w:rPr>
        <w:t>_pclass→parent_version</w:t>
      </w:r>
      <w:bookmarkEnd w:id="960"/>
      <w:r>
        <w:rPr>
          <w:rFonts w:ascii="monospace" w:hAnsi="monospace"/>
          <w:sz w:val="16"/>
          <w:szCs w:val="16"/>
        </w:rPr>
        <w:t xml:space="preserve">        = target_version;</w:t>
      </w:r>
      <w:r>
        <w:rPr>
          <w:rFonts w:ascii="monospace" w:hAnsi="monospace"/>
          <w:sz w:val="16"/>
          <w:szCs w:val="16"/>
        </w:rPr>
        <w:br/>
        <w:t xml:space="preserve">    child_pclass→name                  = strdup(name); </w:t>
      </w:r>
    </w:p>
    <w:p w:rsidR="00D31373" w:rsidRDefault="00000000">
      <w:pPr>
        <w:ind w:left="709"/>
      </w:pPr>
      <w:r>
        <w:rPr>
          <w:rFonts w:ascii="monospace" w:hAnsi="monospace"/>
          <w:color w:val="000000"/>
          <w:sz w:val="16"/>
          <w:szCs w:val="16"/>
          <w:highlight w:val="white"/>
        </w:rPr>
        <w:t xml:space="preserve">    atomic_init(&amp;(child_pclass-&gt;id), 0</w:t>
      </w:r>
      <w:proofErr w:type="gramStart"/>
      <w:r>
        <w:rPr>
          <w:rFonts w:ascii="monospace" w:hAnsi="monospace"/>
          <w:color w:val="000000"/>
          <w:sz w:val="16"/>
          <w:szCs w:val="16"/>
          <w:highlight w:val="white"/>
        </w:rPr>
        <w:t>);  /</w:t>
      </w:r>
      <w:proofErr w:type="gramEnd"/>
      <w:r>
        <w:rPr>
          <w:rFonts w:ascii="monospace" w:hAnsi="monospace"/>
          <w:i/>
          <w:iCs/>
          <w:color w:val="000000"/>
          <w:sz w:val="16"/>
          <w:szCs w:val="16"/>
          <w:highlight w:val="white"/>
        </w:rPr>
        <w:t>* will overwrite this *</w:t>
      </w:r>
      <w:r>
        <w:rPr>
          <w:rFonts w:ascii="monospace" w:hAnsi="monospace"/>
          <w:color w:val="000000"/>
          <w:sz w:val="16"/>
          <w:szCs w:val="16"/>
          <w:highlight w:val="white"/>
        </w:rPr>
        <w:t>/</w:t>
      </w:r>
      <w:r>
        <w:rPr>
          <w:rFonts w:ascii="monospace" w:hAnsi="monospace"/>
          <w:sz w:val="16"/>
          <w:szCs w:val="16"/>
        </w:rPr>
        <w:t xml:space="preserve"> </w:t>
      </w:r>
      <w:r>
        <w:rPr>
          <w:rFonts w:ascii="monospace" w:hAnsi="monospace"/>
          <w:sz w:val="16"/>
          <w:szCs w:val="16"/>
        </w:rPr>
        <w:br/>
        <w:t xml:space="preserve">    child_pclass→type                  = H5P_TYPE_USER;  </w:t>
      </w:r>
    </w:p>
    <w:p w:rsidR="00D31373" w:rsidRDefault="00D31373">
      <w:pPr>
        <w:ind w:left="709"/>
        <w:rPr>
          <w:rFonts w:ascii="monospace" w:hAnsi="monospace"/>
          <w:sz w:val="16"/>
          <w:szCs w:val="16"/>
        </w:rPr>
      </w:pPr>
    </w:p>
    <w:p w:rsidR="00D31373" w:rsidRDefault="00000000">
      <w:pPr>
        <w:ind w:left="709"/>
        <w:rPr>
          <w:rFonts w:ascii="monospace" w:hAnsi="monospace"/>
          <w:color w:val="000000"/>
          <w:sz w:val="16"/>
          <w:szCs w:val="16"/>
          <w:highlight w:val="white"/>
        </w:rPr>
      </w:pPr>
      <w:r>
        <w:rPr>
          <w:rFonts w:ascii="monospace" w:hAnsi="monospace"/>
          <w:color w:val="000000"/>
          <w:sz w:val="16"/>
          <w:szCs w:val="16"/>
          <w:highlight w:val="white"/>
        </w:rPr>
        <w:t xml:space="preserve">    atomic_init(&amp;(child_pclass→curr_version), 1);</w:t>
      </w:r>
    </w:p>
    <w:p w:rsidR="00D31373" w:rsidRDefault="00000000">
      <w:pPr>
        <w:ind w:left="709"/>
      </w:pPr>
      <w:r>
        <w:rPr>
          <w:rFonts w:ascii="monospace" w:hAnsi="monospace"/>
          <w:color w:val="000000"/>
          <w:sz w:val="16"/>
          <w:szCs w:val="16"/>
          <w:highlight w:val="white"/>
        </w:rPr>
        <w:t xml:space="preserve">    atomic_init(&amp;(child_pclass→next_version), 2);</w:t>
      </w:r>
      <w:r>
        <w:rPr>
          <w:rFonts w:ascii="monospace" w:hAnsi="monospace"/>
          <w:sz w:val="16"/>
          <w:szCs w:val="16"/>
        </w:rPr>
        <w:br/>
      </w:r>
      <w:r>
        <w:rPr>
          <w:rFonts w:ascii="monospace" w:hAnsi="monospace"/>
          <w:sz w:val="16"/>
          <w:szCs w:val="16"/>
        </w:rPr>
        <w:br/>
        <w:t xml:space="preserve">    /* List of properties, and related fields */ </w:t>
      </w:r>
      <w:r>
        <w:rPr>
          <w:rFonts w:ascii="monospace" w:hAnsi="monospace"/>
          <w:sz w:val="16"/>
          <w:szCs w:val="16"/>
        </w:rPr>
        <w:br/>
        <w:t xml:space="preserve">    child_pclass→pl_head               = NULL; /* will overwrite this */</w:t>
      </w:r>
      <w:r>
        <w:rPr>
          <w:rFonts w:ascii="monospace" w:hAnsi="monospace"/>
          <w:sz w:val="16"/>
          <w:szCs w:val="16"/>
        </w:rPr>
        <w:br/>
        <w:t xml:space="preserve">    atomic_init(&amp;(child_pclass→log_pl_len), 0); </w:t>
      </w:r>
      <w:r>
        <w:rPr>
          <w:rFonts w:ascii="monospace" w:hAnsi="monospace"/>
          <w:sz w:val="16"/>
          <w:szCs w:val="16"/>
        </w:rPr>
        <w:br/>
        <w:t xml:space="preserve">    atomic_init(&amp;(child_pclass→phys_pl_len), 0); </w:t>
      </w:r>
      <w:r>
        <w:rPr>
          <w:rFonts w:ascii="monospace" w:hAnsi="monospace"/>
          <w:sz w:val="16"/>
          <w:szCs w:val="16"/>
        </w:rPr>
        <w:br/>
        <w:t xml:space="preserve"> </w:t>
      </w:r>
      <w:r>
        <w:rPr>
          <w:rFonts w:ascii="monospace" w:hAnsi="monospace"/>
          <w:sz w:val="16"/>
          <w:szCs w:val="16"/>
        </w:rPr>
        <w:br/>
        <w:t xml:space="preserve">    /* reference counts */ </w:t>
      </w:r>
    </w:p>
    <w:p w:rsidR="00D31373" w:rsidRDefault="00000000">
      <w:pPr>
        <w:ind w:left="709"/>
      </w:pPr>
      <w:r>
        <w:rPr>
          <w:rFonts w:ascii="monospace" w:hAnsi="monospace"/>
          <w:sz w:val="16"/>
          <w:szCs w:val="16"/>
        </w:rPr>
        <w:t xml:space="preserve">    atomic_init(&amp;(child_pclass→ref_count), init_ref_count);</w:t>
      </w:r>
      <w:r>
        <w:rPr>
          <w:rFonts w:ascii="monospace" w:hAnsi="monospace"/>
          <w:sz w:val="16"/>
          <w:szCs w:val="16"/>
        </w:rPr>
        <w:br/>
      </w:r>
      <w:r>
        <w:rPr>
          <w:rFonts w:ascii="monospace" w:hAnsi="monospace"/>
          <w:sz w:val="16"/>
          <w:szCs w:val="16"/>
        </w:rPr>
        <w:br/>
        <w:t xml:space="preserve">    /* Callback function pointers &amp; info */ </w:t>
      </w:r>
    </w:p>
    <w:p w:rsidR="00D31373" w:rsidRDefault="00000000">
      <w:pPr>
        <w:ind w:left="709"/>
      </w:pPr>
      <w:r>
        <w:rPr>
          <w:rFonts w:ascii="monospace" w:hAnsi="monospace"/>
          <w:sz w:val="16"/>
          <w:szCs w:val="16"/>
        </w:rPr>
        <w:t xml:space="preserve">    child_pclass→create_func           = create;</w:t>
      </w:r>
    </w:p>
    <w:p w:rsidR="00D31373" w:rsidRDefault="00000000">
      <w:pPr>
        <w:ind w:left="709"/>
      </w:pPr>
      <w:r>
        <w:rPr>
          <w:rFonts w:ascii="monospace" w:hAnsi="monospace"/>
          <w:sz w:val="16"/>
          <w:szCs w:val="16"/>
        </w:rPr>
        <w:t xml:space="preserve">    child_pclass→create_data           = create_data;</w:t>
      </w:r>
      <w:r>
        <w:rPr>
          <w:rFonts w:ascii="monospace" w:hAnsi="monospace"/>
          <w:sz w:val="16"/>
          <w:szCs w:val="16"/>
        </w:rPr>
        <w:br/>
        <w:t xml:space="preserve">    child_pclass→copy_func             = copy;</w:t>
      </w:r>
      <w:r>
        <w:rPr>
          <w:rFonts w:ascii="monospace" w:hAnsi="monospace"/>
          <w:sz w:val="16"/>
          <w:szCs w:val="16"/>
        </w:rPr>
        <w:br/>
        <w:t xml:space="preserve">    child_pclass→copy_data             = copy_data;</w:t>
      </w:r>
    </w:p>
    <w:p w:rsidR="00D31373" w:rsidRDefault="00000000">
      <w:pPr>
        <w:ind w:left="709"/>
      </w:pPr>
      <w:r>
        <w:rPr>
          <w:rFonts w:ascii="monospace" w:hAnsi="monospace"/>
          <w:sz w:val="16"/>
          <w:szCs w:val="16"/>
        </w:rPr>
        <w:t xml:space="preserve">    child_pclass→close_func            = close;</w:t>
      </w:r>
      <w:r>
        <w:rPr>
          <w:rFonts w:ascii="monospace" w:hAnsi="monospace"/>
          <w:sz w:val="16"/>
          <w:szCs w:val="16"/>
        </w:rPr>
        <w:br/>
        <w:t xml:space="preserve">    child_pclass→close_data            = close_data;</w:t>
      </w:r>
      <w:r>
        <w:rPr>
          <w:rFonts w:ascii="monospace" w:hAnsi="monospace"/>
          <w:sz w:val="16"/>
          <w:szCs w:val="16"/>
        </w:rPr>
        <w:br/>
      </w:r>
    </w:p>
    <w:p w:rsidR="00D31373" w:rsidRDefault="00000000">
      <w:pPr>
        <w:ind w:left="709"/>
      </w:pPr>
      <w:r>
        <w:rPr>
          <w:rFonts w:ascii="monospace" w:hAnsi="monospace"/>
          <w:sz w:val="16"/>
          <w:szCs w:val="16"/>
        </w:rPr>
        <w:t xml:space="preserve">    /* shutdown and free list management fields */</w:t>
      </w:r>
    </w:p>
    <w:p w:rsidR="00D31373" w:rsidRDefault="00000000">
      <w:pPr>
        <w:ind w:left="709"/>
      </w:pPr>
      <w:r>
        <w:rPr>
          <w:rFonts w:ascii="monospace" w:hAnsi="monospace"/>
          <w:sz w:val="16"/>
          <w:szCs w:val="16"/>
        </w:rPr>
        <w:t xml:space="preserve">    atomic_init(&amp;(child_pclass→thrd),</w:t>
      </w:r>
      <w:r>
        <w:rPr>
          <w:rFonts w:ascii="monospace" w:hAnsi="monospace"/>
          <w:color w:val="000000"/>
          <w:sz w:val="16"/>
          <w:szCs w:val="16"/>
          <w:highlight w:val="white"/>
        </w:rPr>
        <w:t xml:space="preserve"> init_thrd);</w:t>
      </w:r>
    </w:p>
    <w:p w:rsidR="00D31373" w:rsidRDefault="00000000">
      <w:pPr>
        <w:ind w:left="709"/>
      </w:pPr>
      <w:r>
        <w:rPr>
          <w:rFonts w:ascii="monospace" w:hAnsi="monospace"/>
          <w:sz w:val="16"/>
          <w:szCs w:val="16"/>
        </w:rPr>
        <w:t xml:space="preserve">    atomic_init(&amp;(child_pclass→fl_next), </w:t>
      </w:r>
      <w:r>
        <w:rPr>
          <w:rFonts w:ascii="monospace" w:hAnsi="monospace"/>
          <w:color w:val="000000"/>
          <w:sz w:val="16"/>
          <w:szCs w:val="16"/>
          <w:highlight w:val="white"/>
        </w:rPr>
        <w:t>init_fl_next);</w:t>
      </w:r>
      <w:r>
        <w:rPr>
          <w:rFonts w:ascii="monospace" w:hAnsi="monospace"/>
          <w:sz w:val="16"/>
          <w:szCs w:val="16"/>
        </w:rPr>
        <w:br/>
      </w:r>
    </w:p>
    <w:p w:rsidR="00D31373" w:rsidRDefault="00000000">
      <w:pPr>
        <w:ind w:left="720"/>
      </w:pPr>
      <w:r>
        <w:t>Note that the type of the new property list class is hard coded to H5P_TYPE_USER in the public version of this call.  In the internal version, the property list class type is passed in as a parameter to the create property list class function.</w:t>
      </w:r>
    </w:p>
    <w:p w:rsidR="00D31373" w:rsidRDefault="00D31373">
      <w:pPr>
        <w:ind w:left="720"/>
      </w:pPr>
    </w:p>
    <w:p w:rsidR="00D31373" w:rsidRDefault="00000000">
      <w:pPr>
        <w:numPr>
          <w:ilvl w:val="0"/>
          <w:numId w:val="93"/>
        </w:numPr>
      </w:pPr>
      <w:r>
        <w:t xml:space="preserve">Initialize the lock free singly linked list rooted in child_pclass→pl_head and its associated counters.  As currently conceived, this list will have sentinel entries at the beginning and end of the list – which is why child_pclass→pl_head is not atomic.  </w:t>
      </w:r>
    </w:p>
    <w:p w:rsidR="00D31373" w:rsidRDefault="00D31373">
      <w:pPr>
        <w:ind w:left="720"/>
      </w:pPr>
    </w:p>
    <w:p w:rsidR="00D31373" w:rsidRDefault="00000000">
      <w:pPr>
        <w:numPr>
          <w:ilvl w:val="0"/>
          <w:numId w:val="93"/>
        </w:numPr>
      </w:pPr>
      <w:r>
        <w:t>Initialize the local variable nprops to zero, and scan the parent property list class (parent_pclass) to looking for properties that are valid in parent property list class version new_pclass→parent_version.  For each such property found, set the local variable old_prop equal to the address of the associated instance of H5P_mt_prop_t, and proceed as follows:</w:t>
      </w:r>
    </w:p>
    <w:p w:rsidR="00D31373" w:rsidRDefault="00D31373">
      <w:pPr>
        <w:ind w:left="720"/>
      </w:pPr>
    </w:p>
    <w:p w:rsidR="00D31373" w:rsidRDefault="00000000">
      <w:pPr>
        <w:numPr>
          <w:ilvl w:val="1"/>
          <w:numId w:val="93"/>
        </w:numPr>
      </w:pPr>
      <w:r>
        <w:t>Increment nprops.</w:t>
      </w:r>
    </w:p>
    <w:p w:rsidR="00D31373" w:rsidRDefault="00D31373">
      <w:pPr>
        <w:ind w:left="1080"/>
      </w:pPr>
    </w:p>
    <w:p w:rsidR="00D31373" w:rsidRDefault="00000000">
      <w:pPr>
        <w:numPr>
          <w:ilvl w:val="1"/>
          <w:numId w:val="93"/>
        </w:numPr>
      </w:pPr>
      <w:r>
        <w:t>Verify that old_prop→in_prop_class is true.</w:t>
      </w:r>
    </w:p>
    <w:p w:rsidR="00D31373" w:rsidRDefault="00D31373">
      <w:pPr>
        <w:ind w:left="1080"/>
      </w:pPr>
    </w:p>
    <w:p w:rsidR="00D31373" w:rsidRDefault="00000000">
      <w:pPr>
        <w:numPr>
          <w:ilvl w:val="1"/>
          <w:numId w:val="93"/>
        </w:numPr>
      </w:pPr>
      <w:r>
        <w:t>Atomically increment old_prop→ref_count.</w:t>
      </w:r>
    </w:p>
    <w:p w:rsidR="00D31373" w:rsidRDefault="00D31373">
      <w:pPr>
        <w:ind w:left="1080"/>
      </w:pPr>
    </w:p>
    <w:p w:rsidR="00D31373" w:rsidRDefault="00000000">
      <w:pPr>
        <w:numPr>
          <w:ilvl w:val="1"/>
          <w:numId w:val="93"/>
        </w:numPr>
      </w:pPr>
      <w:r>
        <w:t>Copy *old_prop into the lock free linked list rooted at new_pclass→pl_head.  To do this we must:</w:t>
      </w:r>
    </w:p>
    <w:p w:rsidR="00D31373" w:rsidRDefault="00D31373">
      <w:pPr>
        <w:ind w:left="1080"/>
      </w:pPr>
    </w:p>
    <w:p w:rsidR="00D31373" w:rsidRDefault="00000000">
      <w:pPr>
        <w:numPr>
          <w:ilvl w:val="2"/>
          <w:numId w:val="93"/>
        </w:numPr>
      </w:pPr>
      <w:r>
        <w:t xml:space="preserve">Allocate a new instance </w:t>
      </w:r>
      <w:proofErr w:type="gramStart"/>
      <w:r>
        <w:t>of  H</w:t>
      </w:r>
      <w:proofErr w:type="gramEnd"/>
      <w:r>
        <w:t>5P_mt_prop_t, store a pointer to it in the new_prop local variable, and initialize *new_prop as follows:</w:t>
      </w:r>
    </w:p>
    <w:p w:rsidR="00D31373" w:rsidRDefault="00D31373">
      <w:pPr>
        <w:ind w:left="1080"/>
        <w:rPr>
          <w:rFonts w:ascii="monospace" w:hAnsi="monospace"/>
          <w:sz w:val="16"/>
          <w:szCs w:val="16"/>
        </w:rPr>
      </w:pPr>
    </w:p>
    <w:p w:rsidR="00D31373" w:rsidRDefault="00000000">
      <w:pPr>
        <w:ind w:left="1418"/>
        <w:rPr>
          <w:rFonts w:eastAsia="Noto Serif CJK SC"/>
          <w:color w:val="000000"/>
          <w:kern w:val="2"/>
          <w:highlight w:val="white"/>
          <w:lang w:eastAsia="zh-CN" w:bidi="hi-IN"/>
        </w:rPr>
      </w:pPr>
      <w:r>
        <w:rPr>
          <w:rFonts w:ascii="monospace" w:eastAsia="Noto Serif CJK SC" w:hAnsi="monospace"/>
          <w:color w:val="000000"/>
          <w:kern w:val="2"/>
          <w:sz w:val="16"/>
          <w:szCs w:val="16"/>
          <w:highlight w:val="white"/>
          <w:lang w:eastAsia="zh-CN" w:bidi="hi-IN"/>
        </w:rPr>
        <w:t>H5P_mt_prop_aptr_t init_prop_aptr = {NULL, 0};</w:t>
      </w:r>
    </w:p>
    <w:p w:rsidR="00D31373" w:rsidRDefault="00000000">
      <w:pPr>
        <w:ind w:left="1418"/>
        <w:rPr>
          <w:rFonts w:eastAsia="Noto Serif CJK SC"/>
          <w:color w:val="000000"/>
          <w:kern w:val="2"/>
          <w:highlight w:val="white"/>
          <w:lang w:eastAsia="zh-CN" w:bidi="hi-IN"/>
        </w:rPr>
      </w:pPr>
      <w:r>
        <w:rPr>
          <w:rFonts w:ascii="monospace" w:eastAsia="Noto Serif CJK SC" w:hAnsi="monospace"/>
          <w:color w:val="000000"/>
          <w:kern w:val="2"/>
          <w:sz w:val="16"/>
          <w:szCs w:val="16"/>
          <w:highlight w:val="white"/>
          <w:lang w:eastAsia="zh-CN" w:bidi="hi-IN"/>
        </w:rPr>
        <w:t>H5P_mt_prop_value_t prop_value = {NULL, 0};</w:t>
      </w:r>
    </w:p>
    <w:p w:rsidR="00D31373" w:rsidRDefault="00D31373">
      <w:pPr>
        <w:ind w:left="1418"/>
        <w:rPr>
          <w:rFonts w:ascii="monospace" w:eastAsia="Noto Serif CJK SC" w:hAnsi="monospace"/>
          <w:color w:val="000000"/>
          <w:kern w:val="2"/>
          <w:sz w:val="16"/>
          <w:szCs w:val="16"/>
          <w:highlight w:val="white"/>
          <w:lang w:eastAsia="zh-CN" w:bidi="hi-IN"/>
        </w:rPr>
      </w:pPr>
    </w:p>
    <w:p w:rsidR="00D31373" w:rsidRDefault="00000000">
      <w:pPr>
        <w:ind w:left="1418"/>
      </w:pPr>
      <w:r>
        <w:rPr>
          <w:rFonts w:ascii="monospace" w:hAnsi="monospace"/>
          <w:sz w:val="16"/>
          <w:szCs w:val="16"/>
        </w:rPr>
        <w:t>new_prop→tag = H5P_MT_PROP_TAG;</w:t>
      </w:r>
    </w:p>
    <w:p w:rsidR="00D31373" w:rsidRDefault="00D31373">
      <w:pPr>
        <w:ind w:left="1418"/>
        <w:rPr>
          <w:rFonts w:ascii="monospace" w:hAnsi="monospace"/>
          <w:sz w:val="16"/>
          <w:szCs w:val="16"/>
        </w:rPr>
      </w:pPr>
    </w:p>
    <w:p w:rsidR="00D31373" w:rsidRDefault="00000000">
      <w:pPr>
        <w:ind w:left="1418"/>
      </w:pPr>
      <w:r>
        <w:rPr>
          <w:rFonts w:ascii="monospace" w:hAnsi="monospace"/>
          <w:sz w:val="16"/>
          <w:szCs w:val="16"/>
        </w:rPr>
        <w:t>atomic_init(&amp;(new_prop→next), init_prop_aptr);</w:t>
      </w:r>
    </w:p>
    <w:p w:rsidR="00D31373" w:rsidRDefault="00000000">
      <w:pPr>
        <w:ind w:left="1418"/>
        <w:rPr>
          <w:rFonts w:ascii="monospace" w:hAnsi="monospace"/>
          <w:sz w:val="16"/>
          <w:szCs w:val="16"/>
        </w:rPr>
      </w:pPr>
      <w:r>
        <w:rPr>
          <w:rFonts w:ascii="monospace" w:hAnsi="monospace"/>
          <w:sz w:val="16"/>
          <w:szCs w:val="16"/>
        </w:rPr>
        <w:t>new_prop→sentinel          = FALSE;</w:t>
      </w:r>
    </w:p>
    <w:p w:rsidR="00D31373" w:rsidRDefault="00000000">
      <w:pPr>
        <w:ind w:left="1418"/>
        <w:rPr>
          <w:rFonts w:ascii="monospace" w:hAnsi="monospace"/>
          <w:sz w:val="16"/>
          <w:szCs w:val="16"/>
        </w:rPr>
      </w:pPr>
      <w:r>
        <w:rPr>
          <w:rFonts w:ascii="monospace" w:hAnsi="monospace"/>
          <w:sz w:val="16"/>
          <w:szCs w:val="16"/>
        </w:rPr>
        <w:t>new_prop→in_prop_class     = TRUE;</w:t>
      </w:r>
    </w:p>
    <w:p w:rsidR="00D31373" w:rsidRDefault="00000000">
      <w:pPr>
        <w:ind w:left="1418"/>
        <w:rPr>
          <w:rFonts w:ascii="monospace" w:hAnsi="monospace"/>
          <w:sz w:val="16"/>
          <w:szCs w:val="16"/>
        </w:rPr>
      </w:pPr>
      <w:r>
        <w:rPr>
          <w:rFonts w:ascii="monospace" w:hAnsi="monospace"/>
          <w:sz w:val="16"/>
          <w:szCs w:val="16"/>
        </w:rPr>
        <w:t>atomic_init(&amp;(new_prop→ref_count), 0);</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new_prop→chksum            = old_prop→chksum;</w:t>
      </w:r>
    </w:p>
    <w:p w:rsidR="00D31373" w:rsidRDefault="00000000">
      <w:pPr>
        <w:ind w:left="1418"/>
        <w:rPr>
          <w:rFonts w:ascii="monospace" w:hAnsi="monospace"/>
          <w:sz w:val="16"/>
          <w:szCs w:val="16"/>
        </w:rPr>
      </w:pPr>
      <w:r>
        <w:rPr>
          <w:rFonts w:ascii="monospace" w:hAnsi="monospace"/>
          <w:sz w:val="16"/>
          <w:szCs w:val="16"/>
        </w:rPr>
        <w:t>new_prop→name              = strdup(old_prop→name);</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atomic_init(&amp;(new_prop→value), prop_value);</w:t>
      </w:r>
    </w:p>
    <w:p w:rsidR="00D31373" w:rsidRDefault="00000000">
      <w:pPr>
        <w:ind w:left="1418"/>
        <w:rPr>
          <w:rFonts w:ascii="monospace" w:hAnsi="monospace"/>
          <w:sz w:val="16"/>
          <w:szCs w:val="16"/>
        </w:rPr>
      </w:pPr>
      <w:r>
        <w:rPr>
          <w:rFonts w:ascii="monospace" w:hAnsi="monospace"/>
          <w:sz w:val="16"/>
          <w:szCs w:val="16"/>
        </w:rPr>
        <w:t>atomic_init(&amp;(new_prop→create_version), 1);</w:t>
      </w:r>
    </w:p>
    <w:p w:rsidR="00D31373" w:rsidRDefault="00000000">
      <w:pPr>
        <w:ind w:left="1418"/>
        <w:rPr>
          <w:rFonts w:ascii="monospace" w:hAnsi="monospace"/>
          <w:sz w:val="16"/>
          <w:szCs w:val="16"/>
        </w:rPr>
      </w:pPr>
      <w:r>
        <w:rPr>
          <w:rFonts w:ascii="monospace" w:hAnsi="monospace"/>
          <w:sz w:val="16"/>
          <w:szCs w:val="16"/>
        </w:rPr>
        <w:t>atomic_init(&amp;(new_prop→delete_version), 0);</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new_prop→callbacks_mt_safe = old_prop→callbacks_mt_safe;</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new_prop→create            = plc_prop.ptr→create;</w:t>
      </w:r>
    </w:p>
    <w:p w:rsidR="00D31373" w:rsidRDefault="00000000">
      <w:pPr>
        <w:ind w:left="1418"/>
        <w:rPr>
          <w:rFonts w:ascii="monospace" w:hAnsi="monospace"/>
          <w:sz w:val="16"/>
          <w:szCs w:val="16"/>
        </w:rPr>
      </w:pPr>
      <w:r>
        <w:rPr>
          <w:rFonts w:ascii="monospace" w:hAnsi="monospace"/>
          <w:sz w:val="16"/>
          <w:szCs w:val="16"/>
        </w:rPr>
        <w:t>new_prop→set               = plc_prop.ptr→set;</w:t>
      </w:r>
    </w:p>
    <w:p w:rsidR="00D31373" w:rsidRDefault="00000000">
      <w:pPr>
        <w:ind w:left="1418"/>
        <w:rPr>
          <w:rFonts w:ascii="monospace" w:hAnsi="monospace"/>
          <w:sz w:val="16"/>
          <w:szCs w:val="16"/>
        </w:rPr>
      </w:pPr>
      <w:r>
        <w:rPr>
          <w:rFonts w:ascii="monospace" w:hAnsi="monospace"/>
          <w:sz w:val="16"/>
          <w:szCs w:val="16"/>
        </w:rPr>
        <w:t>new_prop→get               = plc_prop.ptr→get;</w:t>
      </w:r>
    </w:p>
    <w:p w:rsidR="00D31373" w:rsidRDefault="00000000">
      <w:pPr>
        <w:ind w:left="1418"/>
        <w:rPr>
          <w:rFonts w:ascii="monospace" w:hAnsi="monospace"/>
          <w:sz w:val="16"/>
          <w:szCs w:val="16"/>
        </w:rPr>
      </w:pPr>
      <w:r>
        <w:rPr>
          <w:rFonts w:ascii="monospace" w:hAnsi="monospace"/>
          <w:sz w:val="16"/>
          <w:szCs w:val="16"/>
        </w:rPr>
        <w:t>new_prop→encode            = plc_prop.ptr→encode;</w:t>
      </w:r>
    </w:p>
    <w:p w:rsidR="00D31373" w:rsidRDefault="00000000">
      <w:pPr>
        <w:ind w:left="1418"/>
        <w:rPr>
          <w:rFonts w:ascii="monospace" w:hAnsi="monospace"/>
          <w:sz w:val="16"/>
          <w:szCs w:val="16"/>
        </w:rPr>
      </w:pPr>
      <w:r>
        <w:rPr>
          <w:rFonts w:ascii="monospace" w:hAnsi="monospace"/>
          <w:sz w:val="16"/>
          <w:szCs w:val="16"/>
        </w:rPr>
        <w:t>new_prop→decode            = plc_prop.ptr→decode;</w:t>
      </w:r>
    </w:p>
    <w:p w:rsidR="00D31373" w:rsidRDefault="00000000">
      <w:pPr>
        <w:ind w:left="1418"/>
        <w:rPr>
          <w:rFonts w:ascii="monospace" w:hAnsi="monospace"/>
          <w:sz w:val="16"/>
          <w:szCs w:val="16"/>
        </w:rPr>
      </w:pPr>
      <w:r>
        <w:rPr>
          <w:rFonts w:ascii="monospace" w:hAnsi="monospace"/>
          <w:sz w:val="16"/>
          <w:szCs w:val="16"/>
        </w:rPr>
        <w:t>new_prop→del               = plc_prop.ptr→del;</w:t>
      </w:r>
    </w:p>
    <w:p w:rsidR="00D31373" w:rsidRDefault="00000000">
      <w:pPr>
        <w:ind w:left="1418"/>
        <w:rPr>
          <w:rFonts w:ascii="monospace" w:hAnsi="monospace"/>
          <w:sz w:val="16"/>
          <w:szCs w:val="16"/>
        </w:rPr>
      </w:pPr>
      <w:r>
        <w:rPr>
          <w:rFonts w:ascii="monospace" w:hAnsi="monospace"/>
          <w:sz w:val="16"/>
          <w:szCs w:val="16"/>
        </w:rPr>
        <w:t>new_prop→copy              = plc_prop.ptr→copy;</w:t>
      </w:r>
    </w:p>
    <w:p w:rsidR="00D31373" w:rsidRDefault="00000000">
      <w:pPr>
        <w:ind w:left="1418"/>
        <w:rPr>
          <w:rFonts w:ascii="monospace" w:hAnsi="monospace"/>
          <w:sz w:val="16"/>
          <w:szCs w:val="16"/>
        </w:rPr>
      </w:pPr>
      <w:r>
        <w:rPr>
          <w:rFonts w:ascii="monospace" w:hAnsi="monospace"/>
          <w:sz w:val="16"/>
          <w:szCs w:val="16"/>
        </w:rPr>
        <w:t>new_prop→cmp               = plc_prop.ptr→cmp;</w:t>
      </w:r>
    </w:p>
    <w:p w:rsidR="00D31373" w:rsidRDefault="00000000">
      <w:pPr>
        <w:ind w:left="1418"/>
        <w:rPr>
          <w:rFonts w:ascii="monospace" w:hAnsi="monospace"/>
          <w:sz w:val="16"/>
          <w:szCs w:val="16"/>
        </w:rPr>
      </w:pPr>
      <w:r>
        <w:rPr>
          <w:rFonts w:ascii="monospace" w:hAnsi="monospace"/>
          <w:sz w:val="16"/>
          <w:szCs w:val="16"/>
        </w:rPr>
        <w:t>new_prop→close             = plc_prop.ptr→close;</w:t>
      </w:r>
    </w:p>
    <w:p w:rsidR="00D31373" w:rsidRDefault="00D31373">
      <w:pPr>
        <w:ind w:left="1080"/>
      </w:pPr>
    </w:p>
    <w:p w:rsidR="00D31373" w:rsidRDefault="00000000">
      <w:pPr>
        <w:numPr>
          <w:ilvl w:val="2"/>
          <w:numId w:val="93"/>
        </w:numPr>
      </w:pPr>
      <w:r>
        <w:t>Allocate a buffer of size old_prop→</w:t>
      </w:r>
      <w:proofErr w:type="gramStart"/>
      <w:r>
        <w:t>value.size</w:t>
      </w:r>
      <w:proofErr w:type="gramEnd"/>
      <w:r>
        <w:t xml:space="preserve">, and store its address in the local variable new_val.  Then memcpy old_prop→value.ptr into *new_val. </w:t>
      </w:r>
    </w:p>
    <w:p w:rsidR="00D31373" w:rsidRDefault="00000000">
      <w:pPr>
        <w:ind w:left="1440"/>
      </w:pPr>
      <w:r>
        <w:t xml:space="preserve"> </w:t>
      </w:r>
    </w:p>
    <w:p w:rsidR="00D31373" w:rsidRDefault="00000000">
      <w:pPr>
        <w:ind w:left="1440"/>
      </w:pPr>
      <w:r>
        <w:t>If new_prop→copy is not NULL, run the copy callback on new_</w:t>
      </w:r>
      <w:proofErr w:type="gramStart"/>
      <w:r>
        <w:t>val :</w:t>
      </w:r>
      <w:proofErr w:type="gramEnd"/>
    </w:p>
    <w:p w:rsidR="00D31373" w:rsidRDefault="00D31373">
      <w:pPr>
        <w:ind w:left="1440"/>
      </w:pPr>
    </w:p>
    <w:p w:rsidR="00D31373" w:rsidRDefault="00000000">
      <w:pPr>
        <w:ind w:left="1800"/>
        <w:rPr>
          <w:rFonts w:ascii="monospace" w:hAnsi="monospace"/>
          <w:sz w:val="16"/>
          <w:szCs w:val="16"/>
        </w:rPr>
      </w:pPr>
      <w:r>
        <w:rPr>
          <w:rFonts w:ascii="monospace" w:eastAsia="Noto Serif CJK SC" w:hAnsi="monospace"/>
          <w:color w:val="000000"/>
          <w:kern w:val="2"/>
          <w:sz w:val="16"/>
          <w:szCs w:val="16"/>
          <w:highlight w:val="white"/>
          <w:shd w:val="clear" w:color="auto" w:fill="FFFFFF"/>
          <w:lang w:eastAsia="zh-CN" w:bidi="hi-IN"/>
        </w:rPr>
        <w:lastRenderedPageBreak/>
        <w:t>(new_prop-&gt;</w:t>
      </w:r>
      <w:proofErr w:type="gramStart"/>
      <w:r>
        <w:rPr>
          <w:rFonts w:ascii="monospace" w:eastAsia="Noto Serif CJK SC" w:hAnsi="monospace"/>
          <w:color w:val="000000"/>
          <w:kern w:val="2"/>
          <w:sz w:val="16"/>
          <w:szCs w:val="16"/>
          <w:highlight w:val="white"/>
          <w:shd w:val="clear" w:color="auto" w:fill="FFFFFF"/>
          <w:lang w:eastAsia="zh-CN" w:bidi="hi-IN"/>
        </w:rPr>
        <w:t>copy)(</w:t>
      </w:r>
      <w:proofErr w:type="gramEnd"/>
      <w:r>
        <w:rPr>
          <w:rFonts w:ascii="monospace" w:eastAsia="Noto Serif CJK SC" w:hAnsi="monospace"/>
          <w:color w:val="000000"/>
          <w:kern w:val="2"/>
          <w:sz w:val="16"/>
          <w:szCs w:val="16"/>
          <w:highlight w:val="white"/>
          <w:shd w:val="clear" w:color="auto" w:fill="FFFFFF"/>
          <w:lang w:eastAsia="zh-CN" w:bidi="hi-IN"/>
        </w:rPr>
        <w:t>new_prop-&gt;name, old_prop→value.size, new_val)</w:t>
      </w:r>
    </w:p>
    <w:p w:rsidR="00D31373" w:rsidRDefault="00D31373">
      <w:pPr>
        <w:ind w:left="1440"/>
        <w:rPr>
          <w:rFonts w:eastAsia="Noto Serif CJK SC"/>
          <w:color w:val="000000"/>
          <w:kern w:val="2"/>
          <w:highlight w:val="white"/>
          <w:lang w:eastAsia="zh-CN" w:bidi="hi-IN"/>
        </w:rPr>
      </w:pPr>
    </w:p>
    <w:p w:rsidR="00D31373" w:rsidRDefault="00000000">
      <w:pPr>
        <w:ind w:left="1440"/>
      </w:pPr>
      <w:r>
        <w:t>Finally, set prop_value.ptr = new_val, prop_</w:t>
      </w:r>
      <w:proofErr w:type="gramStart"/>
      <w:r>
        <w:t>value.size</w:t>
      </w:r>
      <w:proofErr w:type="gramEnd"/>
      <w:r>
        <w:t xml:space="preserve"> = old_prop→value.size, and then atomically set new_prop→value to prop_val.</w:t>
      </w:r>
    </w:p>
    <w:p w:rsidR="00D31373" w:rsidRDefault="00D31373">
      <w:pPr>
        <w:ind w:left="1440"/>
      </w:pPr>
    </w:p>
    <w:p w:rsidR="00D31373" w:rsidRDefault="00000000">
      <w:pPr>
        <w:numPr>
          <w:ilvl w:val="2"/>
          <w:numId w:val="93"/>
        </w:numPr>
      </w:pPr>
      <w:r>
        <w:t>Insert new_prop into the lock free singly linked list rooted at child_pclass→pl_head, and update child_pclass→log_pl_len and child_pclass→phys_pl_len accordingly.</w:t>
      </w:r>
    </w:p>
    <w:p w:rsidR="00D31373" w:rsidRDefault="00D31373">
      <w:pPr>
        <w:ind w:left="720"/>
      </w:pPr>
    </w:p>
    <w:p w:rsidR="00D31373" w:rsidRDefault="00000000">
      <w:pPr>
        <w:numPr>
          <w:ilvl w:val="0"/>
          <w:numId w:val="93"/>
        </w:numPr>
      </w:pPr>
      <w:r>
        <w:t>Verify that child_pclass→log_pl_len == nprops.</w:t>
      </w:r>
    </w:p>
    <w:p w:rsidR="00D31373" w:rsidRDefault="00D31373">
      <w:pPr>
        <w:ind w:left="720"/>
      </w:pPr>
    </w:p>
    <w:p w:rsidR="00D31373" w:rsidRDefault="00000000">
      <w:pPr>
        <w:numPr>
          <w:ilvl w:val="0"/>
          <w:numId w:val="93"/>
        </w:numPr>
      </w:pPr>
      <w:r>
        <w:t>Insert child_pclass into the index by calling</w:t>
      </w:r>
    </w:p>
    <w:p w:rsidR="00D31373" w:rsidRDefault="00D31373">
      <w:pPr>
        <w:ind w:left="720"/>
      </w:pPr>
    </w:p>
    <w:p w:rsidR="00D31373" w:rsidRDefault="00000000">
      <w:pPr>
        <w:ind w:left="1080"/>
        <w:rPr>
          <w:rFonts w:ascii="monospace" w:hAnsi="monospace"/>
          <w:sz w:val="16"/>
          <w:szCs w:val="16"/>
        </w:rPr>
      </w:pPr>
      <w:r>
        <w:rPr>
          <w:rFonts w:ascii="monospace" w:hAnsi="monospace"/>
          <w:color w:val="000000"/>
          <w:sz w:val="16"/>
          <w:szCs w:val="16"/>
          <w:highlight w:val="white"/>
          <w:shd w:val="clear" w:color="auto" w:fill="FFFFFF"/>
        </w:rPr>
        <w:t>H5I_</w:t>
      </w:r>
      <w:proofErr w:type="gramStart"/>
      <w:r>
        <w:rPr>
          <w:rFonts w:ascii="monospace" w:hAnsi="monospace"/>
          <w:color w:val="000000"/>
          <w:sz w:val="16"/>
          <w:szCs w:val="16"/>
          <w:highlight w:val="white"/>
          <w:shd w:val="clear" w:color="auto" w:fill="FFFFFF"/>
        </w:rPr>
        <w:t>register(</w:t>
      </w:r>
      <w:proofErr w:type="gramEnd"/>
      <w:r>
        <w:rPr>
          <w:rFonts w:ascii="monospace" w:hAnsi="monospace"/>
          <w:color w:val="000000"/>
          <w:sz w:val="16"/>
          <w:szCs w:val="16"/>
          <w:highlight w:val="white"/>
          <w:shd w:val="clear" w:color="auto" w:fill="FFFFFF"/>
        </w:rPr>
        <w:t>H5I_GENPROP_CLS, child_pclass, TRUE)</w:t>
      </w:r>
    </w:p>
    <w:p w:rsidR="00D31373" w:rsidRDefault="00D31373"/>
    <w:p w:rsidR="00D31373" w:rsidRDefault="00000000">
      <w:pPr>
        <w:ind w:left="720"/>
      </w:pPr>
      <w:r>
        <w:t>Make note of the returned id, and atomically set child_pclass→id to this value</w:t>
      </w:r>
    </w:p>
    <w:p w:rsidR="00D31373" w:rsidRDefault="00D31373"/>
    <w:p w:rsidR="00D31373" w:rsidRDefault="00000000">
      <w:pPr>
        <w:numPr>
          <w:ilvl w:val="0"/>
          <w:numId w:val="93"/>
        </w:numPr>
      </w:pPr>
      <w:r>
        <w:t>Reset the opening flag in child_pclass→thrd. To do this, proceed as follows:</w:t>
      </w:r>
    </w:p>
    <w:p w:rsidR="00D31373" w:rsidRDefault="00D31373">
      <w:pPr>
        <w:ind w:left="720"/>
      </w:pPr>
    </w:p>
    <w:p w:rsidR="00D31373" w:rsidRDefault="00000000">
      <w:pPr>
        <w:numPr>
          <w:ilvl w:val="1"/>
          <w:numId w:val="95"/>
        </w:numPr>
      </w:pPr>
      <w:r>
        <w:t>Atomically load child_pclass→thrd into the local variable local_thrd.</w:t>
      </w:r>
    </w:p>
    <w:p w:rsidR="00D31373" w:rsidRDefault="00D31373">
      <w:pPr>
        <w:ind w:left="1080"/>
      </w:pPr>
    </w:p>
    <w:p w:rsidR="00D31373" w:rsidRDefault="00000000">
      <w:pPr>
        <w:numPr>
          <w:ilvl w:val="1"/>
          <w:numId w:val="95"/>
        </w:numPr>
      </w:pPr>
      <w:r>
        <w:t>Verify that local_</w:t>
      </w:r>
      <w:proofErr w:type="gramStart"/>
      <w:r>
        <w:t>thrd.threads</w:t>
      </w:r>
      <w:proofErr w:type="gramEnd"/>
      <w:r>
        <w:t xml:space="preserve"> == 0, and that local_thrd.opening == TRUE.  Note that we don’t check the closing flag, as it is possible that we are completing the initialization of *child_pclass just as the associated index is being shut down.</w:t>
      </w:r>
    </w:p>
    <w:p w:rsidR="00D31373" w:rsidRDefault="00D31373">
      <w:pPr>
        <w:ind w:left="1080"/>
      </w:pPr>
    </w:p>
    <w:p w:rsidR="00D31373" w:rsidRDefault="00000000">
      <w:pPr>
        <w:numPr>
          <w:ilvl w:val="1"/>
          <w:numId w:val="95"/>
        </w:numPr>
      </w:pPr>
      <w:r>
        <w:t>Set local_</w:t>
      </w:r>
      <w:proofErr w:type="gramStart"/>
      <w:r>
        <w:t>thrd.opening</w:t>
      </w:r>
      <w:proofErr w:type="gramEnd"/>
      <w:r>
        <w:t xml:space="preserve"> = FALSE.</w:t>
      </w:r>
    </w:p>
    <w:p w:rsidR="00D31373" w:rsidRDefault="00D31373">
      <w:pPr>
        <w:ind w:left="1080"/>
      </w:pPr>
    </w:p>
    <w:p w:rsidR="00D31373" w:rsidRDefault="00000000">
      <w:pPr>
        <w:numPr>
          <w:ilvl w:val="1"/>
          <w:numId w:val="95"/>
        </w:numPr>
      </w:pPr>
      <w:r>
        <w:t>Attempt to overwrite child_pclass→thrd with local_thrd using a compare exchange strong.  On failure, return to 1. and try again.</w:t>
      </w:r>
    </w:p>
    <w:p w:rsidR="00D31373" w:rsidRDefault="00D31373">
      <w:pPr>
        <w:ind w:left="1080"/>
      </w:pPr>
    </w:p>
    <w:p w:rsidR="00D31373" w:rsidRDefault="00000000">
      <w:pPr>
        <w:numPr>
          <w:ilvl w:val="0"/>
          <w:numId w:val="96"/>
        </w:numPr>
      </w:pPr>
      <w:r>
        <w:t>Return child_pclass→id.</w:t>
      </w:r>
    </w:p>
    <w:p w:rsidR="00D31373" w:rsidRDefault="00D31373"/>
    <w:p w:rsidR="00D31373" w:rsidRDefault="00D31373">
      <w:pPr>
        <w:pStyle w:val="BodyText"/>
        <w:rPr>
          <w:color w:val="000000"/>
          <w:highlight w:val="white"/>
        </w:rPr>
      </w:pPr>
    </w:p>
    <w:p w:rsidR="00D31373" w:rsidRDefault="00000000">
      <w:pPr>
        <w:pStyle w:val="Heading3"/>
      </w:pPr>
      <w:bookmarkStart w:id="961" w:name="__RefHeading___Toc75124_2242507081"/>
      <w:bookmarkEnd w:id="961"/>
      <w:r>
        <w:t>H5</w:t>
      </w:r>
      <w:proofErr w:type="gramStart"/>
      <w:r>
        <w:t>Pdecode(</w:t>
      </w:r>
      <w:proofErr w:type="gramEnd"/>
      <w:r>
        <w:t>)</w:t>
      </w:r>
    </w:p>
    <w:p w:rsidR="00D31373" w:rsidRDefault="00000000">
      <w:pPr>
        <w:pStyle w:val="BodyText"/>
      </w:pPr>
      <w:r>
        <w:t>Signature:</w:t>
      </w:r>
    </w:p>
    <w:p w:rsidR="00D31373" w:rsidRDefault="00000000">
      <w:pPr>
        <w:pStyle w:val="BodyText"/>
        <w:ind w:left="709"/>
      </w:pPr>
      <w:r>
        <w:rPr>
          <w:rFonts w:ascii="Courier" w:hAnsi="Courier"/>
          <w:sz w:val="18"/>
          <w:szCs w:val="18"/>
        </w:rPr>
        <w:t>H5_DLL hid_t H5</w:t>
      </w:r>
      <w:proofErr w:type="gramStart"/>
      <w:r>
        <w:rPr>
          <w:rFonts w:ascii="Courier" w:hAnsi="Courier"/>
          <w:sz w:val="18"/>
          <w:szCs w:val="18"/>
        </w:rPr>
        <w:t>Pdecode(</w:t>
      </w:r>
      <w:proofErr w:type="gramEnd"/>
      <w:r>
        <w:rPr>
          <w:rFonts w:ascii="Courier" w:hAnsi="Courier"/>
          <w:sz w:val="18"/>
          <w:szCs w:val="18"/>
        </w:rPr>
        <w:t>const void *buf);</w:t>
      </w:r>
    </w:p>
    <w:p w:rsidR="00D31373" w:rsidRDefault="00D31373">
      <w:pPr>
        <w:ind w:left="709"/>
        <w:rPr>
          <w:rFonts w:ascii="Courier" w:hAnsi="Courier"/>
          <w:sz w:val="18"/>
          <w:szCs w:val="18"/>
        </w:rPr>
      </w:pPr>
    </w:p>
    <w:p w:rsidR="00D31373" w:rsidRDefault="00000000">
      <w:pPr>
        <w:pStyle w:val="BodyText"/>
      </w:pPr>
      <w:r>
        <w:t>Description:</w:t>
      </w:r>
    </w:p>
    <w:p w:rsidR="00D31373" w:rsidRDefault="00000000">
      <w:pPr>
        <w:ind w:left="709"/>
        <w:rPr>
          <w:color w:val="000000"/>
          <w:highlight w:val="white"/>
        </w:rPr>
      </w:pPr>
      <w:r>
        <w:rPr>
          <w:color w:val="000000"/>
          <w:highlight w:val="white"/>
        </w:rPr>
        <w:t>Given a buffer containing an encoded property list, decode the buffer, construct the property list described in the buffer, insert it in the index, and return the id associated with the decoded property list.</w:t>
      </w:r>
    </w:p>
    <w:p w:rsidR="00D31373" w:rsidRDefault="00D31373">
      <w:pPr>
        <w:ind w:left="709"/>
        <w:rPr>
          <w:color w:val="000000"/>
          <w:highlight w:val="white"/>
        </w:rPr>
      </w:pPr>
    </w:p>
    <w:p w:rsidR="00D31373" w:rsidRDefault="00000000">
      <w:pPr>
        <w:pStyle w:val="BodyText"/>
      </w:pPr>
      <w:r>
        <w:rPr>
          <w:color w:val="000000"/>
          <w:highlight w:val="white"/>
        </w:rPr>
        <w:lastRenderedPageBreak/>
        <w:t>Outline of Processing:</w:t>
      </w:r>
    </w:p>
    <w:p w:rsidR="00D31373" w:rsidRDefault="00D31373">
      <w:pPr>
        <w:pStyle w:val="BodyText"/>
        <w:rPr>
          <w:color w:val="000000"/>
          <w:highlight w:val="white"/>
        </w:rPr>
      </w:pPr>
    </w:p>
    <w:p w:rsidR="00D31373" w:rsidRDefault="00D31373">
      <w:pPr>
        <w:pStyle w:val="BodyText"/>
        <w:rPr>
          <w:color w:val="000000"/>
          <w:highlight w:val="white"/>
        </w:rPr>
      </w:pPr>
    </w:p>
    <w:p w:rsidR="00D31373" w:rsidRDefault="00000000">
      <w:r>
        <w:t xml:space="preserve"> </w:t>
      </w:r>
    </w:p>
    <w:p w:rsidR="00D31373" w:rsidRDefault="00D31373">
      <w:pPr>
        <w:pStyle w:val="BodyText"/>
        <w:rPr>
          <w:color w:val="000000"/>
          <w:highlight w:val="white"/>
        </w:rPr>
      </w:pPr>
    </w:p>
    <w:p w:rsidR="00D31373" w:rsidRDefault="00000000">
      <w:pPr>
        <w:pStyle w:val="Heading3"/>
      </w:pPr>
      <w:bookmarkStart w:id="962" w:name="__RefHeading___Toc75126_2242507081"/>
      <w:bookmarkEnd w:id="962"/>
      <w:r>
        <w:t>H5</w:t>
      </w:r>
      <w:proofErr w:type="gramStart"/>
      <w:r>
        <w:t>Pencode(</w:t>
      </w:r>
      <w:proofErr w:type="gramEnd"/>
      <w:r>
        <w:t>)</w:t>
      </w:r>
    </w:p>
    <w:p w:rsidR="00D31373" w:rsidRDefault="00000000">
      <w:pPr>
        <w:pStyle w:val="BodyText"/>
      </w:pPr>
      <w:r>
        <w:t>Signature:</w:t>
      </w:r>
    </w:p>
    <w:p w:rsidR="00D31373" w:rsidRDefault="00000000">
      <w:pPr>
        <w:ind w:left="709"/>
        <w:rPr>
          <w:rFonts w:ascii="Courier" w:hAnsi="Courier"/>
          <w:sz w:val="18"/>
          <w:szCs w:val="18"/>
        </w:rPr>
      </w:pPr>
      <w:r>
        <w:rPr>
          <w:rFonts w:ascii="Courier" w:hAnsi="Courier"/>
          <w:sz w:val="18"/>
          <w:szCs w:val="18"/>
        </w:rPr>
        <w:t xml:space="preserve">H5_DLL herr_t H5Pencode2(hid_t plist_id, void *buf, size_t *nalloc, </w:t>
      </w:r>
    </w:p>
    <w:p w:rsidR="00D31373" w:rsidRDefault="00000000">
      <w:pPr>
        <w:ind w:left="709"/>
        <w:rPr>
          <w:rFonts w:ascii="Courier" w:hAnsi="Courier"/>
          <w:sz w:val="18"/>
          <w:szCs w:val="18"/>
        </w:rPr>
      </w:pPr>
      <w:r>
        <w:rPr>
          <w:rFonts w:ascii="Courier" w:hAnsi="Courier"/>
          <w:sz w:val="18"/>
          <w:szCs w:val="18"/>
        </w:rPr>
        <w:t xml:space="preserve">                         hid_t fapl_id);</w:t>
      </w:r>
    </w:p>
    <w:p w:rsidR="00D31373" w:rsidRDefault="00D31373">
      <w:pPr>
        <w:ind w:left="709"/>
        <w:rPr>
          <w:rFonts w:ascii="Courier" w:hAnsi="Courier"/>
          <w:sz w:val="18"/>
          <w:szCs w:val="18"/>
        </w:rPr>
      </w:pPr>
    </w:p>
    <w:p w:rsidR="00D31373" w:rsidRDefault="00000000">
      <w:pPr>
        <w:pStyle w:val="BodyText"/>
      </w:pPr>
      <w:r>
        <w:t>Description:</w:t>
      </w:r>
    </w:p>
    <w:p w:rsidR="00D31373" w:rsidRDefault="00000000">
      <w:pPr>
        <w:ind w:left="709"/>
        <w:rPr>
          <w:color w:val="000000"/>
          <w:highlight w:val="white"/>
        </w:rPr>
      </w:pPr>
      <w:r>
        <w:rPr>
          <w:color w:val="000000"/>
          <w:highlight w:val="white"/>
        </w:rPr>
        <w:t>Encode the indicated property list in the supplied buffer, and return the number of bytes written to buf in *nalloc.  If buf is NULL, *nalloc is set to the number of bytes required in buf.</w:t>
      </w:r>
    </w:p>
    <w:p w:rsidR="00D31373" w:rsidRDefault="00D31373">
      <w:pPr>
        <w:ind w:left="709"/>
        <w:rPr>
          <w:color w:val="000000"/>
          <w:highlight w:val="white"/>
        </w:rPr>
      </w:pPr>
    </w:p>
    <w:p w:rsidR="00D31373" w:rsidRDefault="00000000">
      <w:pPr>
        <w:pStyle w:val="BodyText"/>
      </w:pPr>
      <w:r>
        <w:rPr>
          <w:color w:val="000000"/>
          <w:highlight w:val="white"/>
        </w:rPr>
        <w:t>Outline of Processing:</w:t>
      </w:r>
    </w:p>
    <w:p w:rsidR="00D31373" w:rsidRDefault="00D31373">
      <w:pPr>
        <w:pStyle w:val="BodyText"/>
        <w:rPr>
          <w:color w:val="000000"/>
          <w:highlight w:val="white"/>
        </w:rPr>
      </w:pPr>
    </w:p>
    <w:p w:rsidR="00D31373" w:rsidRDefault="00000000">
      <w:pPr>
        <w:pStyle w:val="Heading3"/>
      </w:pPr>
      <w:bookmarkStart w:id="963" w:name="__RefHeading___Toc75128_2242507081"/>
      <w:bookmarkEnd w:id="963"/>
      <w:r>
        <w:t>H5</w:t>
      </w:r>
      <w:proofErr w:type="gramStart"/>
      <w:r>
        <w:t>Pequal(</w:t>
      </w:r>
      <w:proofErr w:type="gramEnd"/>
      <w:r>
        <w:t>)</w:t>
      </w:r>
    </w:p>
    <w:p w:rsidR="00D31373" w:rsidRDefault="00000000">
      <w:pPr>
        <w:pStyle w:val="BodyText"/>
      </w:pPr>
      <w:r>
        <w:t>Signature:</w:t>
      </w:r>
    </w:p>
    <w:p w:rsidR="00D31373" w:rsidRDefault="00000000">
      <w:pPr>
        <w:ind w:left="709"/>
        <w:rPr>
          <w:rFonts w:ascii="Courier" w:hAnsi="Courier"/>
          <w:sz w:val="18"/>
          <w:szCs w:val="18"/>
        </w:rPr>
      </w:pPr>
      <w:r>
        <w:rPr>
          <w:rFonts w:ascii="Courier" w:hAnsi="Courier"/>
          <w:sz w:val="18"/>
          <w:szCs w:val="18"/>
        </w:rPr>
        <w:t>H5_DLL htri_t H5</w:t>
      </w:r>
      <w:proofErr w:type="gramStart"/>
      <w:r>
        <w:rPr>
          <w:rFonts w:ascii="Courier" w:hAnsi="Courier"/>
          <w:sz w:val="18"/>
          <w:szCs w:val="18"/>
        </w:rPr>
        <w:t>Pequal(</w:t>
      </w:r>
      <w:proofErr w:type="gramEnd"/>
      <w:r>
        <w:rPr>
          <w:rFonts w:ascii="Courier" w:hAnsi="Courier"/>
          <w:sz w:val="18"/>
          <w:szCs w:val="18"/>
        </w:rPr>
        <w:t>hid_t id1, hid_t id2);</w:t>
      </w:r>
    </w:p>
    <w:p w:rsidR="00D31373" w:rsidRDefault="00D31373">
      <w:pPr>
        <w:ind w:left="709"/>
        <w:rPr>
          <w:rFonts w:ascii="Courier" w:hAnsi="Courier"/>
          <w:sz w:val="18"/>
          <w:szCs w:val="18"/>
        </w:rPr>
      </w:pPr>
    </w:p>
    <w:p w:rsidR="00D31373" w:rsidRDefault="00000000">
      <w:pPr>
        <w:pStyle w:val="BodyText"/>
      </w:pPr>
      <w:r>
        <w:t>Description:</w:t>
      </w:r>
    </w:p>
    <w:p w:rsidR="00D31373" w:rsidRDefault="00000000">
      <w:pPr>
        <w:ind w:left="709"/>
        <w:rPr>
          <w:color w:val="000000"/>
          <w:highlight w:val="white"/>
        </w:rPr>
      </w:pPr>
      <w:r>
        <w:rPr>
          <w:color w:val="000000"/>
          <w:highlight w:val="white"/>
        </w:rPr>
        <w:t>Compare two property list or two property list classes and return TRUE if their current versions are identical, and FALSE otherwise.</w:t>
      </w:r>
    </w:p>
    <w:p w:rsidR="00D31373" w:rsidRDefault="00D31373">
      <w:pPr>
        <w:ind w:left="709"/>
        <w:rPr>
          <w:color w:val="000000"/>
          <w:highlight w:val="white"/>
        </w:rPr>
      </w:pPr>
    </w:p>
    <w:p w:rsidR="00D31373" w:rsidRDefault="00000000">
      <w:pPr>
        <w:pStyle w:val="BodyText"/>
      </w:pPr>
      <w:r>
        <w:rPr>
          <w:color w:val="000000"/>
          <w:highlight w:val="white"/>
        </w:rPr>
        <w:t>Outline of Processing:</w:t>
      </w:r>
    </w:p>
    <w:p w:rsidR="00D31373" w:rsidRDefault="00D31373">
      <w:pPr>
        <w:pStyle w:val="BodyText"/>
        <w:rPr>
          <w:color w:val="000000"/>
          <w:highlight w:val="white"/>
        </w:rPr>
      </w:pPr>
    </w:p>
    <w:p w:rsidR="00D31373" w:rsidRDefault="00D31373">
      <w:pPr>
        <w:pStyle w:val="BodyText"/>
        <w:rPr>
          <w:color w:val="000000"/>
          <w:highlight w:val="white"/>
        </w:rPr>
      </w:pPr>
    </w:p>
    <w:p w:rsidR="00D31373" w:rsidRDefault="00000000">
      <w:pPr>
        <w:pStyle w:val="Heading3"/>
      </w:pPr>
      <w:bookmarkStart w:id="964" w:name="__RefHeading___Toc75130_2242507081"/>
      <w:bookmarkEnd w:id="964"/>
      <w:r>
        <w:t>H5</w:t>
      </w:r>
      <w:proofErr w:type="gramStart"/>
      <w:r>
        <w:t>Pexist(</w:t>
      </w:r>
      <w:proofErr w:type="gramEnd"/>
      <w:r>
        <w:t>)</w:t>
      </w:r>
    </w:p>
    <w:p w:rsidR="00D31373" w:rsidRDefault="00000000">
      <w:pPr>
        <w:pStyle w:val="BodyText"/>
      </w:pPr>
      <w:r>
        <w:t>Signature:</w:t>
      </w:r>
    </w:p>
    <w:p w:rsidR="00D31373" w:rsidRDefault="00000000">
      <w:pPr>
        <w:ind w:left="709"/>
        <w:rPr>
          <w:rFonts w:ascii="Courier" w:hAnsi="Courier"/>
          <w:sz w:val="18"/>
          <w:szCs w:val="18"/>
        </w:rPr>
      </w:pPr>
      <w:r>
        <w:rPr>
          <w:rFonts w:ascii="Courier" w:hAnsi="Courier"/>
          <w:sz w:val="18"/>
          <w:szCs w:val="18"/>
        </w:rPr>
        <w:t>H5_DLL htri_t H5</w:t>
      </w:r>
      <w:proofErr w:type="gramStart"/>
      <w:r>
        <w:rPr>
          <w:rFonts w:ascii="Courier" w:hAnsi="Courier"/>
          <w:sz w:val="18"/>
          <w:szCs w:val="18"/>
        </w:rPr>
        <w:t>Pexist(</w:t>
      </w:r>
      <w:proofErr w:type="gramEnd"/>
      <w:r>
        <w:rPr>
          <w:rFonts w:ascii="Courier" w:hAnsi="Courier"/>
          <w:sz w:val="18"/>
          <w:szCs w:val="18"/>
        </w:rPr>
        <w:t>hid_t plist_id, const char *name);</w:t>
      </w:r>
    </w:p>
    <w:p w:rsidR="00D31373" w:rsidRDefault="00D31373">
      <w:pPr>
        <w:ind w:left="709"/>
        <w:rPr>
          <w:rFonts w:ascii="Courier" w:hAnsi="Courier"/>
          <w:sz w:val="18"/>
          <w:szCs w:val="18"/>
        </w:rPr>
      </w:pPr>
    </w:p>
    <w:p w:rsidR="00D31373" w:rsidRDefault="00000000">
      <w:pPr>
        <w:pStyle w:val="BodyText"/>
      </w:pPr>
      <w:r>
        <w:t>Description:</w:t>
      </w:r>
    </w:p>
    <w:p w:rsidR="00D31373" w:rsidRDefault="00000000">
      <w:pPr>
        <w:ind w:left="709"/>
        <w:rPr>
          <w:color w:val="000000"/>
          <w:highlight w:val="white"/>
        </w:rPr>
      </w:pPr>
      <w:r>
        <w:rPr>
          <w:rFonts w:eastAsia="Noto Serif CJK SC"/>
          <w:color w:val="000000"/>
          <w:kern w:val="2"/>
          <w:highlight w:val="white"/>
          <w:lang w:eastAsia="zh-CN" w:bidi="hi-IN"/>
        </w:rPr>
        <w:lastRenderedPageBreak/>
        <w:t>Search for a property of the specified name in the current versions of the property list or property list class associated with the supplied ID.  Return TRUE if such a property exists, and FALSE otherwise</w:t>
      </w:r>
      <w:r>
        <w:rPr>
          <w:color w:val="000000"/>
          <w:highlight w:val="white"/>
        </w:rPr>
        <w:t xml:space="preserve">. </w:t>
      </w:r>
    </w:p>
    <w:p w:rsidR="00D31373" w:rsidRDefault="00D31373">
      <w:pPr>
        <w:ind w:left="709"/>
        <w:rPr>
          <w:color w:val="000000"/>
          <w:highlight w:val="white"/>
        </w:rPr>
      </w:pPr>
    </w:p>
    <w:p w:rsidR="00D31373" w:rsidRDefault="00000000">
      <w:pPr>
        <w:pStyle w:val="BodyText"/>
      </w:pPr>
      <w:r>
        <w:rPr>
          <w:color w:val="000000"/>
          <w:highlight w:val="white"/>
        </w:rPr>
        <w:t>Outline of Processing:</w:t>
      </w:r>
    </w:p>
    <w:p w:rsidR="00D31373" w:rsidRDefault="00D31373">
      <w:pPr>
        <w:pStyle w:val="BodyText"/>
        <w:rPr>
          <w:color w:val="000000"/>
          <w:highlight w:val="white"/>
        </w:rPr>
      </w:pPr>
    </w:p>
    <w:p w:rsidR="00D31373" w:rsidRDefault="00D31373"/>
    <w:p w:rsidR="00D31373" w:rsidRDefault="00000000">
      <w:pPr>
        <w:pStyle w:val="Heading3"/>
      </w:pPr>
      <w:bookmarkStart w:id="965" w:name="__RefHeading___Toc63874_2242507081"/>
      <w:bookmarkEnd w:id="965"/>
      <w:r>
        <w:t>H5</w:t>
      </w:r>
      <w:proofErr w:type="gramStart"/>
      <w:r>
        <w:t>Pget(</w:t>
      </w:r>
      <w:proofErr w:type="gramEnd"/>
      <w:r>
        <w:t>)</w:t>
      </w:r>
    </w:p>
    <w:p w:rsidR="00D31373" w:rsidRDefault="00000000">
      <w:pPr>
        <w:pStyle w:val="BodyText"/>
      </w:pPr>
      <w:r>
        <w:t xml:space="preserve">Signature: </w:t>
      </w:r>
    </w:p>
    <w:p w:rsidR="00D31373" w:rsidRDefault="00000000">
      <w:pPr>
        <w:rPr>
          <w:rFonts w:ascii="Courier" w:hAnsi="Courier"/>
          <w:sz w:val="18"/>
          <w:szCs w:val="18"/>
        </w:rPr>
      </w:pPr>
      <w:r>
        <w:rPr>
          <w:rFonts w:ascii="Courier" w:hAnsi="Courier"/>
          <w:sz w:val="18"/>
          <w:szCs w:val="18"/>
        </w:rPr>
        <w:t>H5_DLL herr_t H5</w:t>
      </w:r>
      <w:proofErr w:type="gramStart"/>
      <w:r>
        <w:rPr>
          <w:rFonts w:ascii="Courier" w:hAnsi="Courier"/>
          <w:sz w:val="18"/>
          <w:szCs w:val="18"/>
        </w:rPr>
        <w:t>Pget(</w:t>
      </w:r>
      <w:proofErr w:type="gramEnd"/>
      <w:r>
        <w:rPr>
          <w:rFonts w:ascii="Courier" w:hAnsi="Courier"/>
          <w:sz w:val="18"/>
          <w:szCs w:val="18"/>
        </w:rPr>
        <w:t>hid_t plist_id, const char *name, void *value);</w:t>
      </w:r>
    </w:p>
    <w:p w:rsidR="00D31373" w:rsidRDefault="00D31373"/>
    <w:p w:rsidR="00D31373" w:rsidRDefault="00000000">
      <w:pPr>
        <w:pStyle w:val="BodyText"/>
      </w:pPr>
      <w:r>
        <w:t>Description:</w:t>
      </w:r>
    </w:p>
    <w:p w:rsidR="00D31373" w:rsidRDefault="00000000">
      <w:r>
        <w:t>Get a copy of the value of an existing property in a property list.</w:t>
      </w:r>
    </w:p>
    <w:p w:rsidR="00D31373" w:rsidRDefault="00D31373"/>
    <w:p w:rsidR="00D31373" w:rsidRDefault="00000000">
      <w:pPr>
        <w:pStyle w:val="BodyText"/>
      </w:pPr>
      <w:r>
        <w:t>Outline of Processing:</w:t>
      </w:r>
    </w:p>
    <w:p w:rsidR="00D31373" w:rsidRDefault="00000000">
      <w:r>
        <w:t>Look up the current version of the indicated property in the target property and return a copy of its value in *value.  Do this as follows:</w:t>
      </w:r>
    </w:p>
    <w:p w:rsidR="00D31373" w:rsidRDefault="00D31373"/>
    <w:p w:rsidR="00D31373" w:rsidRDefault="00000000">
      <w:pPr>
        <w:numPr>
          <w:ilvl w:val="0"/>
          <w:numId w:val="73"/>
        </w:numPr>
      </w:pPr>
      <w:r>
        <w:rPr>
          <w:color w:val="000000"/>
          <w:highlight w:val="white"/>
        </w:rPr>
        <w:t xml:space="preserve">If the supplied plist_id is not associated with a property list, flag an error and return. </w:t>
      </w:r>
    </w:p>
    <w:p w:rsidR="00D31373" w:rsidRDefault="00D31373">
      <w:pPr>
        <w:ind w:left="720"/>
        <w:rPr>
          <w:color w:val="000000"/>
          <w:highlight w:val="white"/>
        </w:rPr>
      </w:pPr>
    </w:p>
    <w:p w:rsidR="00D31373" w:rsidRDefault="00000000">
      <w:pPr>
        <w:numPr>
          <w:ilvl w:val="0"/>
          <w:numId w:val="73"/>
        </w:numPr>
      </w:pPr>
      <w:r>
        <w:rPr>
          <w:color w:val="000000"/>
          <w:highlight w:val="white"/>
        </w:rPr>
        <w:t>If the supplied name is the empty string, flag an error and return.</w:t>
      </w:r>
    </w:p>
    <w:p w:rsidR="00D31373" w:rsidRDefault="00D31373">
      <w:pPr>
        <w:ind w:left="720"/>
        <w:rPr>
          <w:color w:val="000000"/>
          <w:highlight w:val="white"/>
        </w:rPr>
      </w:pPr>
    </w:p>
    <w:p w:rsidR="00D31373" w:rsidRDefault="00000000">
      <w:pPr>
        <w:numPr>
          <w:ilvl w:val="0"/>
          <w:numId w:val="73"/>
        </w:numPr>
        <w:rPr>
          <w:color w:val="000000"/>
        </w:rPr>
      </w:pPr>
      <w:r>
        <w:rPr>
          <w:color w:val="000000"/>
          <w:highlight w:val="white"/>
        </w:rPr>
        <w:t>If the supplied value pointer is NULL, flag an error and return.</w:t>
      </w:r>
    </w:p>
    <w:p w:rsidR="00D31373" w:rsidRDefault="00D31373">
      <w:pPr>
        <w:rPr>
          <w:color w:val="000000"/>
          <w:highlight w:val="white"/>
        </w:rPr>
      </w:pPr>
    </w:p>
    <w:p w:rsidR="00D31373" w:rsidRDefault="00000000">
      <w:pPr>
        <w:numPr>
          <w:ilvl w:val="0"/>
          <w:numId w:val="73"/>
        </w:numPr>
      </w:pPr>
      <w:r>
        <w:rPr>
          <w:color w:val="000000"/>
          <w:highlight w:val="white"/>
        </w:rPr>
        <w:t>Obtain a pointer to the instance of H5P_mt_list_t.  Do this as follows, with appropriate error checking added:</w:t>
      </w:r>
    </w:p>
    <w:p w:rsidR="00D31373" w:rsidRDefault="00D31373">
      <w:pPr>
        <w:rPr>
          <w:color w:val="000000"/>
          <w:highlight w:val="white"/>
        </w:rPr>
      </w:pP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H5P_mt_list_t plist;</w:t>
      </w:r>
    </w:p>
    <w:p w:rsidR="00D31373" w:rsidRDefault="00D31373">
      <w:pPr>
        <w:ind w:left="1418"/>
        <w:rPr>
          <w:rFonts w:ascii="monospace" w:hAnsi="monospace"/>
          <w:color w:val="000000"/>
          <w:sz w:val="16"/>
          <w:szCs w:val="16"/>
          <w:highlight w:val="white"/>
        </w:rPr>
      </w:pPr>
    </w:p>
    <w:p w:rsidR="00D31373" w:rsidRDefault="00000000">
      <w:pPr>
        <w:ind w:left="1418"/>
      </w:pPr>
      <w:r>
        <w:rPr>
          <w:rFonts w:ascii="monospace" w:hAnsi="monospace"/>
          <w:color w:val="000000"/>
          <w:sz w:val="16"/>
          <w:szCs w:val="16"/>
          <w:highlight w:val="white"/>
        </w:rPr>
        <w:t xml:space="preserve">plist = (H5P_genplist_t </w:t>
      </w:r>
      <w:proofErr w:type="gramStart"/>
      <w:r>
        <w:rPr>
          <w:rFonts w:ascii="monospace" w:hAnsi="monospace"/>
          <w:color w:val="000000"/>
          <w:sz w:val="16"/>
          <w:szCs w:val="16"/>
          <w:highlight w:val="white"/>
        </w:rPr>
        <w:t>*)H</w:t>
      </w:r>
      <w:proofErr w:type="gramEnd"/>
      <w:r>
        <w:rPr>
          <w:rFonts w:ascii="monospace" w:hAnsi="monospace"/>
          <w:color w:val="000000"/>
          <w:sz w:val="16"/>
          <w:szCs w:val="16"/>
          <w:highlight w:val="white"/>
        </w:rPr>
        <w:t>5I_object_verify(plist_id, H5I_GENPROP_LST);</w:t>
      </w:r>
      <w:r>
        <w:rPr>
          <w:rFonts w:ascii="monospace" w:hAnsi="monospace"/>
          <w:color w:val="000000"/>
          <w:highlight w:val="white"/>
        </w:rPr>
        <w:br/>
      </w:r>
    </w:p>
    <w:p w:rsidR="00D31373" w:rsidRDefault="00000000">
      <w:pPr>
        <w:numPr>
          <w:ilvl w:val="0"/>
          <w:numId w:val="85"/>
        </w:numPr>
      </w:pPr>
      <w:bookmarkStart w:id="966" w:name="__DdeLink__77847_2242507081"/>
      <w:r>
        <w:rPr>
          <w:color w:val="000000"/>
          <w:highlight w:val="white"/>
        </w:rPr>
        <w:t>Increment the active thread count in the target property list so that it can’t be deleted out from under us.  In passing we check for the case in which the property list is in the process of being created or discarded, and fail in either event.</w:t>
      </w:r>
    </w:p>
    <w:p w:rsidR="00D31373" w:rsidRDefault="00D31373">
      <w:pPr>
        <w:ind w:left="720"/>
        <w:rPr>
          <w:color w:val="000000"/>
          <w:highlight w:val="white"/>
        </w:rPr>
      </w:pPr>
    </w:p>
    <w:p w:rsidR="00D31373" w:rsidRDefault="00000000">
      <w:pPr>
        <w:ind w:left="720"/>
      </w:pPr>
      <w:r>
        <w:rPr>
          <w:color w:val="000000"/>
          <w:highlight w:val="white"/>
        </w:rPr>
        <w:t xml:space="preserve">To do this, atomically load plist→thrd in to a local instance of H5P_mt_active_thread_count_t – call this variable local_thrd.  If either </w:t>
      </w:r>
      <w:proofErr w:type="gramStart"/>
      <w:r>
        <w:rPr>
          <w:color w:val="000000"/>
          <w:highlight w:val="white"/>
        </w:rPr>
        <w:t>thrd.opening</w:t>
      </w:r>
      <w:proofErr w:type="gramEnd"/>
      <w:r>
        <w:rPr>
          <w:color w:val="000000"/>
          <w:highlight w:val="white"/>
        </w:rPr>
        <w:t xml:space="preserve"> or thrd.closing are TRUE, flag an error and return.  Otherwise, increment local_</w:t>
      </w:r>
      <w:proofErr w:type="gramStart"/>
      <w:r>
        <w:rPr>
          <w:color w:val="000000"/>
          <w:highlight w:val="white"/>
        </w:rPr>
        <w:t>thrd.count</w:t>
      </w:r>
      <w:proofErr w:type="gramEnd"/>
      <w:r>
        <w:rPr>
          <w:color w:val="000000"/>
          <w:highlight w:val="white"/>
        </w:rPr>
        <w:t xml:space="preserve"> and attempt to overwrite plist→thrd with a compare exchange strong.  Repeat this process until failure or the compare exchange strong is successful.</w:t>
      </w:r>
      <w:bookmarkEnd w:id="966"/>
    </w:p>
    <w:p w:rsidR="00D31373" w:rsidRDefault="00000000">
      <w:pPr>
        <w:ind w:left="720"/>
        <w:rPr>
          <w:color w:val="000000"/>
          <w:highlight w:val="white"/>
        </w:rPr>
      </w:pPr>
      <w:r>
        <w:rPr>
          <w:color w:val="000000"/>
          <w:highlight w:val="white"/>
        </w:rPr>
        <w:t xml:space="preserve"> </w:t>
      </w:r>
    </w:p>
    <w:p w:rsidR="00D31373" w:rsidRDefault="00000000">
      <w:pPr>
        <w:numPr>
          <w:ilvl w:val="0"/>
          <w:numId w:val="86"/>
        </w:numPr>
      </w:pPr>
      <w:r>
        <w:rPr>
          <w:color w:val="000000"/>
          <w:highlight w:val="white"/>
        </w:rPr>
        <w:lastRenderedPageBreak/>
        <w:t>To avoid the possibility of the target property list being modified out from under us, we must first obtain the version from which the read will take place.  To do this, define the local variable target_version, and set its value as follows:</w:t>
      </w:r>
    </w:p>
    <w:p w:rsidR="00D31373" w:rsidRDefault="00D31373">
      <w:pPr>
        <w:ind w:left="720"/>
        <w:rPr>
          <w:rFonts w:ascii="monospace" w:hAnsi="monospace"/>
          <w:color w:val="000000"/>
          <w:sz w:val="16"/>
          <w:szCs w:val="16"/>
          <w:highlight w:val="white"/>
        </w:rPr>
      </w:pPr>
    </w:p>
    <w:p w:rsidR="00D31373" w:rsidRDefault="00000000">
      <w:pPr>
        <w:ind w:left="1418"/>
        <w:rPr>
          <w:rFonts w:ascii="monospace" w:hAnsi="monospace"/>
          <w:sz w:val="16"/>
          <w:szCs w:val="16"/>
        </w:rPr>
      </w:pPr>
      <w:r>
        <w:rPr>
          <w:rFonts w:ascii="monospace" w:hAnsi="monospace"/>
          <w:color w:val="000000"/>
          <w:sz w:val="16"/>
          <w:szCs w:val="16"/>
          <w:highlight w:val="white"/>
        </w:rPr>
        <w:t>target_version = atomic_load(&amp;(plist-&gt;curr_version);</w:t>
      </w:r>
    </w:p>
    <w:p w:rsidR="00D31373" w:rsidRDefault="00D31373">
      <w:pPr>
        <w:ind w:left="720"/>
      </w:pPr>
    </w:p>
    <w:p w:rsidR="00D31373" w:rsidRDefault="00000000">
      <w:pPr>
        <w:numPr>
          <w:ilvl w:val="0"/>
          <w:numId w:val="87"/>
        </w:numPr>
      </w:pPr>
      <w:r>
        <w:t>Next, compute the checksum of the supplied name as follows:</w:t>
      </w:r>
    </w:p>
    <w:p w:rsidR="00D31373" w:rsidRDefault="00D31373">
      <w:pPr>
        <w:ind w:left="720"/>
      </w:pPr>
    </w:p>
    <w:p w:rsidR="00D31373" w:rsidRDefault="00000000">
      <w:pPr>
        <w:ind w:left="1418"/>
        <w:rPr>
          <w:rFonts w:ascii="monospace" w:hAnsi="monospace"/>
          <w:sz w:val="16"/>
          <w:szCs w:val="16"/>
        </w:rPr>
      </w:pPr>
      <w:r>
        <w:rPr>
          <w:rFonts w:ascii="monospace" w:hAnsi="monospace"/>
          <w:sz w:val="16"/>
          <w:szCs w:val="16"/>
        </w:rPr>
        <w:t>int64_t chksum;</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chksum = (int64_</w:t>
      </w:r>
      <w:proofErr w:type="gramStart"/>
      <w:r>
        <w:rPr>
          <w:rFonts w:ascii="monospace" w:hAnsi="monospace"/>
          <w:sz w:val="16"/>
          <w:szCs w:val="16"/>
        </w:rPr>
        <w:t>t)H</w:t>
      </w:r>
      <w:proofErr w:type="gramEnd"/>
      <w:r>
        <w:rPr>
          <w:rFonts w:ascii="monospace" w:hAnsi="monospace"/>
          <w:sz w:val="16"/>
          <w:szCs w:val="16"/>
        </w:rPr>
        <w:t>5_checksum_fletcher32((void *)name, strlen(name));</w:t>
      </w:r>
    </w:p>
    <w:p w:rsidR="00D31373" w:rsidRDefault="00D31373">
      <w:pPr>
        <w:rPr>
          <w:color w:val="000000"/>
          <w:highlight w:val="white"/>
        </w:rPr>
      </w:pPr>
    </w:p>
    <w:p w:rsidR="00D31373" w:rsidRDefault="00000000">
      <w:pPr>
        <w:ind w:left="720"/>
      </w:pPr>
      <w:r>
        <w:rPr>
          <w:color w:val="000000"/>
          <w:highlight w:val="white"/>
        </w:rPr>
        <w:t xml:space="preserve">Note the type cast on the return value of H5_checksum_fletcher32().  That function returns a </w:t>
      </w:r>
      <w:proofErr w:type="gramStart"/>
      <w:r>
        <w:rPr>
          <w:color w:val="000000"/>
          <w:highlight w:val="white"/>
        </w:rPr>
        <w:t>32 bit</w:t>
      </w:r>
      <w:proofErr w:type="gramEnd"/>
      <w:r>
        <w:rPr>
          <w:color w:val="000000"/>
          <w:highlight w:val="white"/>
        </w:rPr>
        <w:t xml:space="preserve"> value, while we use a 64 bit value for the IDs checksums of property names</w:t>
      </w:r>
      <w:r>
        <w:rPr>
          <w:rStyle w:val="FootnoteAnchor"/>
          <w:color w:val="000000"/>
          <w:highlight w:val="white"/>
        </w:rPr>
        <w:footnoteReference w:id="34"/>
      </w:r>
      <w:r>
        <w:rPr>
          <w:color w:val="000000"/>
          <w:highlight w:val="white"/>
        </w:rPr>
        <w:t>.  Recall that this is for the convenience of our lock free singly linked list, as it allows us set values for positive and negative infinity that will never be computed as the checksum of a property name.</w:t>
      </w:r>
    </w:p>
    <w:p w:rsidR="00D31373" w:rsidRDefault="00D31373">
      <w:pPr>
        <w:ind w:left="720"/>
        <w:rPr>
          <w:color w:val="000000"/>
          <w:highlight w:val="white"/>
        </w:rPr>
      </w:pPr>
    </w:p>
    <w:p w:rsidR="00D31373" w:rsidRDefault="00000000">
      <w:pPr>
        <w:numPr>
          <w:ilvl w:val="0"/>
          <w:numId w:val="88"/>
        </w:numPr>
      </w:pPr>
      <w:r>
        <w:rPr>
          <w:color w:val="000000"/>
          <w:highlight w:val="white"/>
        </w:rPr>
        <w:t>Attempt to obtain a pointer to the target property – call this pointer prop.  Typically, this search is expedited by the lookup table as follows:</w:t>
      </w:r>
    </w:p>
    <w:p w:rsidR="00D31373" w:rsidRDefault="00D31373">
      <w:pPr>
        <w:ind w:left="720"/>
        <w:rPr>
          <w:color w:val="000000"/>
          <w:highlight w:val="white"/>
        </w:rPr>
      </w:pPr>
    </w:p>
    <w:p w:rsidR="00D31373" w:rsidRDefault="00000000">
      <w:pPr>
        <w:numPr>
          <w:ilvl w:val="1"/>
          <w:numId w:val="88"/>
        </w:numPr>
      </w:pPr>
      <w:r>
        <w:rPr>
          <w:color w:val="000000"/>
          <w:highlight w:val="white"/>
        </w:rPr>
        <w:t>Start with a binary search on plist→lkup_tbl</w:t>
      </w:r>
      <w:r>
        <w:rPr>
          <w:rStyle w:val="FootnoteAnchor"/>
          <w:color w:val="000000"/>
          <w:highlight w:val="white"/>
        </w:rPr>
        <w:footnoteReference w:id="35"/>
      </w:r>
      <w:r>
        <w:rPr>
          <w:color w:val="000000"/>
          <w:highlight w:val="white"/>
        </w:rPr>
        <w:t xml:space="preserve"> for an i such that plist→lkup_tbl[i</w:t>
      </w:r>
      <w:proofErr w:type="gramStart"/>
      <w:r>
        <w:rPr>
          <w:color w:val="000000"/>
          <w:highlight w:val="white"/>
        </w:rPr>
        <w:t>].chksum</w:t>
      </w:r>
      <w:proofErr w:type="gramEnd"/>
      <w:r>
        <w:rPr>
          <w:color w:val="000000"/>
          <w:highlight w:val="white"/>
        </w:rPr>
        <w:t xml:space="preserve"> == chsksum.  If such an i exists, test to see if plist→lkup_tbl[i].name is identical to name.  </w:t>
      </w:r>
    </w:p>
    <w:p w:rsidR="00D31373" w:rsidRDefault="00D31373">
      <w:pPr>
        <w:ind w:left="1080"/>
        <w:rPr>
          <w:color w:val="000000"/>
          <w:highlight w:val="white"/>
        </w:rPr>
      </w:pPr>
    </w:p>
    <w:p w:rsidR="00D31373" w:rsidRDefault="00000000">
      <w:pPr>
        <w:numPr>
          <w:ilvl w:val="1"/>
          <w:numId w:val="88"/>
        </w:numPr>
      </w:pPr>
      <w:r>
        <w:rPr>
          <w:color w:val="000000"/>
          <w:highlight w:val="white"/>
        </w:rPr>
        <w:t xml:space="preserve">If it is, the search is successful.  </w:t>
      </w:r>
    </w:p>
    <w:p w:rsidR="00D31373" w:rsidRDefault="00D31373">
      <w:pPr>
        <w:ind w:left="1080"/>
        <w:rPr>
          <w:color w:val="000000"/>
          <w:highlight w:val="white"/>
        </w:rPr>
      </w:pPr>
    </w:p>
    <w:p w:rsidR="00D31373" w:rsidRDefault="00000000">
      <w:pPr>
        <w:numPr>
          <w:ilvl w:val="1"/>
          <w:numId w:val="88"/>
        </w:numPr>
      </w:pPr>
      <w:r>
        <w:rPr>
          <w:color w:val="000000"/>
          <w:highlight w:val="white"/>
        </w:rPr>
        <w:t xml:space="preserve">If it isn’t, it is possible that two or more names have hashed to the same value.  To test this, look to either side of i to identify any entries in the lookup table with chksum field equal to chksum.  If any such entries </w:t>
      </w:r>
      <w:proofErr w:type="gramStart"/>
      <w:r>
        <w:rPr>
          <w:color w:val="000000"/>
          <w:highlight w:val="white"/>
        </w:rPr>
        <w:t>exists</w:t>
      </w:r>
      <w:proofErr w:type="gramEnd"/>
      <w:r>
        <w:rPr>
          <w:color w:val="000000"/>
          <w:highlight w:val="white"/>
        </w:rPr>
        <w:t>, compare the associated name fields to see if any match name.  If one does, set i equal to its index, and report success.  Otherwise fail.</w:t>
      </w:r>
    </w:p>
    <w:p w:rsidR="00D31373" w:rsidRDefault="00D31373">
      <w:pPr>
        <w:ind w:left="720"/>
        <w:rPr>
          <w:color w:val="000000"/>
          <w:highlight w:val="white"/>
        </w:rPr>
      </w:pPr>
    </w:p>
    <w:p w:rsidR="00D31373" w:rsidRDefault="00000000">
      <w:pPr>
        <w:ind w:left="720"/>
      </w:pPr>
      <w:r>
        <w:rPr>
          <w:color w:val="000000"/>
          <w:highlight w:val="white"/>
        </w:rPr>
        <w:t>If the search of the lookup table is successful, examine plist→lkup_tbl[i] to try to find prop.  This can happen in one of several ways:</w:t>
      </w:r>
    </w:p>
    <w:p w:rsidR="00D31373" w:rsidRDefault="00D31373">
      <w:pPr>
        <w:ind w:left="720"/>
        <w:rPr>
          <w:color w:val="000000"/>
          <w:highlight w:val="white"/>
        </w:rPr>
      </w:pPr>
    </w:p>
    <w:p w:rsidR="00D31373" w:rsidRDefault="00000000">
      <w:pPr>
        <w:numPr>
          <w:ilvl w:val="1"/>
          <w:numId w:val="88"/>
        </w:numPr>
      </w:pPr>
      <w:r>
        <w:rPr>
          <w:color w:val="000000"/>
          <w:highlight w:val="white"/>
        </w:rPr>
        <w:t>If plist→lkup_tbl[i</w:t>
      </w:r>
      <w:proofErr w:type="gramStart"/>
      <w:r>
        <w:rPr>
          <w:color w:val="000000"/>
          <w:highlight w:val="white"/>
        </w:rPr>
        <w:t>].base.ptr</w:t>
      </w:r>
      <w:proofErr w:type="gramEnd"/>
      <w:r>
        <w:rPr>
          <w:color w:val="000000"/>
          <w:highlight w:val="white"/>
        </w:rPr>
        <w:t xml:space="preserve"> is not NULL, and plist→lkup_tbl[i].curr.ptr is NULL, the only version of the target property is the default inherited from the source property list class.  If plist→lkup_tbl[i</w:t>
      </w:r>
      <w:proofErr w:type="gramStart"/>
      <w:r>
        <w:rPr>
          <w:color w:val="000000"/>
          <w:highlight w:val="white"/>
        </w:rPr>
        <w:t>].base</w:t>
      </w:r>
      <w:proofErr w:type="gramEnd"/>
      <w:r>
        <w:rPr>
          <w:color w:val="000000"/>
          <w:highlight w:val="white"/>
        </w:rPr>
        <w:t>_delete_version is either zero or greater than target_version, set prop equal to list→lkup_tbl[i].base.ptr.  Otherwise, report failure.</w:t>
      </w:r>
    </w:p>
    <w:p w:rsidR="00D31373" w:rsidRDefault="00D31373">
      <w:pPr>
        <w:ind w:left="1080"/>
        <w:rPr>
          <w:color w:val="000000"/>
          <w:highlight w:val="white"/>
        </w:rPr>
      </w:pPr>
    </w:p>
    <w:p w:rsidR="00D31373" w:rsidRDefault="00000000">
      <w:pPr>
        <w:numPr>
          <w:ilvl w:val="1"/>
          <w:numId w:val="88"/>
        </w:numPr>
      </w:pPr>
      <w:r>
        <w:rPr>
          <w:color w:val="000000"/>
          <w:highlight w:val="white"/>
        </w:rPr>
        <w:t>If plist→lkup_tbl[i</w:t>
      </w:r>
      <w:proofErr w:type="gramStart"/>
      <w:r>
        <w:rPr>
          <w:color w:val="000000"/>
          <w:highlight w:val="white"/>
        </w:rPr>
        <w:t>].base.ptr</w:t>
      </w:r>
      <w:proofErr w:type="gramEnd"/>
      <w:r>
        <w:rPr>
          <w:color w:val="000000"/>
          <w:highlight w:val="white"/>
        </w:rPr>
        <w:t xml:space="preserve"> is NULL, plist→lkup_tbl[i].curr.ptr must be non NULL. Set search_ptr equal to plist→lkup_tbl[i</w:t>
      </w:r>
      <w:proofErr w:type="gramStart"/>
      <w:r>
        <w:rPr>
          <w:color w:val="000000"/>
          <w:highlight w:val="white"/>
        </w:rPr>
        <w:t>].curr.ptr</w:t>
      </w:r>
      <w:proofErr w:type="gramEnd"/>
      <w:r>
        <w:rPr>
          <w:color w:val="000000"/>
          <w:highlight w:val="white"/>
        </w:rPr>
        <w:t>.  Observe that *search_ptr is an entry in the lock free singly linked list whose head is pointed to by plist→pl_head.  Observe also that if the target instance of H5P_mt_prop_t exists for the target_version, it must reside in this list since plist→lkup_tbl[i</w:t>
      </w:r>
      <w:proofErr w:type="gramStart"/>
      <w:r>
        <w:rPr>
          <w:color w:val="000000"/>
          <w:highlight w:val="white"/>
        </w:rPr>
        <w:t>].base.ptr</w:t>
      </w:r>
      <w:proofErr w:type="gramEnd"/>
      <w:r>
        <w:rPr>
          <w:color w:val="000000"/>
          <w:highlight w:val="white"/>
        </w:rPr>
        <w:t xml:space="preserve"> is NULL, and thus the default version of the property was copied into plist.   </w:t>
      </w:r>
    </w:p>
    <w:p w:rsidR="00D31373" w:rsidRDefault="00D31373">
      <w:pPr>
        <w:ind w:left="1080"/>
        <w:rPr>
          <w:color w:val="000000"/>
          <w:highlight w:val="white"/>
        </w:rPr>
      </w:pPr>
    </w:p>
    <w:p w:rsidR="00D31373" w:rsidRDefault="00000000">
      <w:pPr>
        <w:ind w:left="1080"/>
      </w:pPr>
      <w:r>
        <w:rPr>
          <w:color w:val="000000"/>
          <w:highlight w:val="white"/>
        </w:rPr>
        <w:t>Search for</w:t>
      </w:r>
      <w:bookmarkStart w:id="967" w:name="__DdeLink__70148_2242507081"/>
      <w:r>
        <w:rPr>
          <w:color w:val="000000"/>
          <w:highlight w:val="white"/>
        </w:rPr>
        <w:t xml:space="preserve"> the target property as follows:</w:t>
      </w:r>
    </w:p>
    <w:p w:rsidR="00D31373" w:rsidRDefault="00D31373">
      <w:pPr>
        <w:ind w:left="1080"/>
        <w:rPr>
          <w:color w:val="000000"/>
          <w:highlight w:val="white"/>
        </w:rPr>
      </w:pPr>
    </w:p>
    <w:p w:rsidR="00D31373" w:rsidRDefault="00000000">
      <w:pPr>
        <w:numPr>
          <w:ilvl w:val="2"/>
          <w:numId w:val="89"/>
        </w:numPr>
      </w:pPr>
      <w:r>
        <w:rPr>
          <w:color w:val="000000"/>
          <w:highlight w:val="white"/>
        </w:rPr>
        <w:t>If search_ptr is NULL, or search_ptr→</w:t>
      </w:r>
      <w:proofErr w:type="gramStart"/>
      <w:r>
        <w:rPr>
          <w:color w:val="000000"/>
          <w:highlight w:val="white"/>
        </w:rPr>
        <w:t>chksum !</w:t>
      </w:r>
      <w:proofErr w:type="gramEnd"/>
      <w:r>
        <w:rPr>
          <w:color w:val="000000"/>
          <w:highlight w:val="white"/>
        </w:rPr>
        <w:t>= chksum, or search_ptr→name is not equal to name, report failure.</w:t>
      </w:r>
    </w:p>
    <w:p w:rsidR="00D31373" w:rsidRDefault="00D31373">
      <w:pPr>
        <w:ind w:left="1440"/>
        <w:rPr>
          <w:color w:val="000000"/>
          <w:highlight w:val="white"/>
        </w:rPr>
      </w:pPr>
    </w:p>
    <w:p w:rsidR="00D31373" w:rsidRDefault="00000000">
      <w:pPr>
        <w:numPr>
          <w:ilvl w:val="2"/>
          <w:numId w:val="89"/>
        </w:numPr>
      </w:pPr>
      <w:r>
        <w:rPr>
          <w:color w:val="000000"/>
          <w:highlight w:val="white"/>
        </w:rPr>
        <w:t>If search_ptr→creation_version is greater than target_version, set search_ptr = search_ptr→next.ptr, and goto 1 above.</w:t>
      </w:r>
    </w:p>
    <w:p w:rsidR="00D31373" w:rsidRDefault="00D31373">
      <w:pPr>
        <w:ind w:left="1440"/>
        <w:rPr>
          <w:color w:val="000000"/>
          <w:highlight w:val="white"/>
        </w:rPr>
      </w:pPr>
    </w:p>
    <w:p w:rsidR="00D31373" w:rsidRDefault="00000000">
      <w:pPr>
        <w:numPr>
          <w:ilvl w:val="2"/>
          <w:numId w:val="89"/>
        </w:numPr>
      </w:pPr>
      <w:r>
        <w:rPr>
          <w:color w:val="000000"/>
          <w:highlight w:val="white"/>
        </w:rPr>
        <w:t xml:space="preserve">If search_ptr→delete version is non-zero and less than search_ptr, report failure. </w:t>
      </w:r>
    </w:p>
    <w:p w:rsidR="00D31373" w:rsidRDefault="00D31373">
      <w:pPr>
        <w:ind w:left="1440"/>
        <w:rPr>
          <w:color w:val="000000"/>
          <w:highlight w:val="white"/>
        </w:rPr>
      </w:pPr>
    </w:p>
    <w:p w:rsidR="00D31373" w:rsidRDefault="00000000">
      <w:pPr>
        <w:numPr>
          <w:ilvl w:val="2"/>
          <w:numId w:val="89"/>
        </w:numPr>
      </w:pPr>
      <w:r>
        <w:rPr>
          <w:color w:val="000000"/>
          <w:highlight w:val="white"/>
        </w:rPr>
        <w:t>Otherwise, set prop equal to search_ptr.</w:t>
      </w:r>
      <w:bookmarkEnd w:id="967"/>
    </w:p>
    <w:p w:rsidR="00D31373" w:rsidRDefault="00D31373">
      <w:pPr>
        <w:ind w:left="1440"/>
        <w:rPr>
          <w:color w:val="000000"/>
          <w:highlight w:val="white"/>
        </w:rPr>
      </w:pPr>
    </w:p>
    <w:p w:rsidR="00D31373" w:rsidRDefault="00000000">
      <w:pPr>
        <w:numPr>
          <w:ilvl w:val="1"/>
          <w:numId w:val="88"/>
        </w:numPr>
      </w:pPr>
      <w:r>
        <w:rPr>
          <w:color w:val="000000"/>
          <w:highlight w:val="white"/>
        </w:rPr>
        <w:t>The most complex case occurs when both plist→lkup_tbl[i</w:t>
      </w:r>
      <w:proofErr w:type="gramStart"/>
      <w:r>
        <w:rPr>
          <w:color w:val="000000"/>
          <w:highlight w:val="white"/>
        </w:rPr>
        <w:t>].base.ptr</w:t>
      </w:r>
      <w:proofErr w:type="gramEnd"/>
      <w:r>
        <w:rPr>
          <w:color w:val="000000"/>
          <w:highlight w:val="white"/>
        </w:rPr>
        <w:t xml:space="preserve"> and plist→lkup_tbl[i].curr.ptr are not NULL.  In this case, the target property exists in the target_version, it may be resident in either in the lock free singly linked list pointed to by plist→pl_head, or that pointed to by plist→pclass→pl_head.  In this later case, the target property (if it exists) must be pointed to by plist→lkup_tbl[i</w:t>
      </w:r>
      <w:proofErr w:type="gramStart"/>
      <w:r>
        <w:rPr>
          <w:color w:val="000000"/>
          <w:highlight w:val="white"/>
        </w:rPr>
        <w:t>].base.ptr</w:t>
      </w:r>
      <w:proofErr w:type="gramEnd"/>
      <w:r>
        <w:rPr>
          <w:color w:val="000000"/>
          <w:highlight w:val="white"/>
        </w:rPr>
        <w:t>.</w:t>
      </w:r>
    </w:p>
    <w:p w:rsidR="00D31373" w:rsidRDefault="00D31373">
      <w:pPr>
        <w:ind w:left="1080"/>
        <w:rPr>
          <w:color w:val="000000"/>
          <w:highlight w:val="white"/>
        </w:rPr>
      </w:pPr>
    </w:p>
    <w:p w:rsidR="00D31373" w:rsidRDefault="00000000">
      <w:pPr>
        <w:ind w:left="1080"/>
      </w:pPr>
      <w:r>
        <w:rPr>
          <w:color w:val="000000"/>
          <w:highlight w:val="white"/>
        </w:rPr>
        <w:t>Search for the target property as follows:</w:t>
      </w:r>
    </w:p>
    <w:p w:rsidR="00D31373" w:rsidRDefault="00D31373">
      <w:pPr>
        <w:ind w:left="1080"/>
        <w:rPr>
          <w:color w:val="000000"/>
          <w:highlight w:val="white"/>
        </w:rPr>
      </w:pPr>
    </w:p>
    <w:p w:rsidR="00D31373" w:rsidRDefault="00000000">
      <w:pPr>
        <w:numPr>
          <w:ilvl w:val="2"/>
          <w:numId w:val="90"/>
        </w:numPr>
      </w:pPr>
      <w:r>
        <w:rPr>
          <w:color w:val="000000"/>
          <w:highlight w:val="white"/>
        </w:rPr>
        <w:t>If search_ptr is NULL, or search_ptr→</w:t>
      </w:r>
      <w:proofErr w:type="gramStart"/>
      <w:r>
        <w:rPr>
          <w:color w:val="000000"/>
          <w:highlight w:val="white"/>
        </w:rPr>
        <w:t>chksum !</w:t>
      </w:r>
      <w:proofErr w:type="gramEnd"/>
      <w:r>
        <w:rPr>
          <w:color w:val="000000"/>
          <w:highlight w:val="white"/>
        </w:rPr>
        <w:t>= chksum, or search_ptr→name is not equal to name, goto 4.</w:t>
      </w:r>
    </w:p>
    <w:p w:rsidR="00D31373" w:rsidRDefault="00D31373">
      <w:pPr>
        <w:ind w:left="1440"/>
        <w:rPr>
          <w:color w:val="000000"/>
          <w:highlight w:val="white"/>
        </w:rPr>
      </w:pPr>
    </w:p>
    <w:p w:rsidR="00D31373" w:rsidRDefault="00000000">
      <w:pPr>
        <w:numPr>
          <w:ilvl w:val="2"/>
          <w:numId w:val="90"/>
        </w:numPr>
      </w:pPr>
      <w:r>
        <w:rPr>
          <w:color w:val="000000"/>
          <w:highlight w:val="white"/>
        </w:rPr>
        <w:t>If search_ptr→creation_version is greater than target_version, set search_ptr = search_ptr→next.ptr, and goto 1 above.</w:t>
      </w:r>
    </w:p>
    <w:p w:rsidR="00D31373" w:rsidRDefault="00D31373">
      <w:pPr>
        <w:ind w:left="1440"/>
        <w:rPr>
          <w:color w:val="000000"/>
          <w:highlight w:val="white"/>
        </w:rPr>
      </w:pPr>
    </w:p>
    <w:p w:rsidR="00D31373" w:rsidRDefault="00000000">
      <w:pPr>
        <w:numPr>
          <w:ilvl w:val="2"/>
          <w:numId w:val="90"/>
        </w:numPr>
      </w:pPr>
      <w:r>
        <w:rPr>
          <w:color w:val="000000"/>
          <w:highlight w:val="white"/>
        </w:rPr>
        <w:t xml:space="preserve">If search_ptr→delete version is non-zero and less than search_ptr, report failure.  Otherwise, set prop equal to search_ptr. </w:t>
      </w:r>
    </w:p>
    <w:p w:rsidR="00D31373" w:rsidRDefault="00D31373">
      <w:pPr>
        <w:ind w:left="1440"/>
        <w:rPr>
          <w:color w:val="000000"/>
          <w:highlight w:val="white"/>
        </w:rPr>
      </w:pPr>
    </w:p>
    <w:p w:rsidR="00D31373" w:rsidRDefault="00000000">
      <w:pPr>
        <w:numPr>
          <w:ilvl w:val="2"/>
          <w:numId w:val="90"/>
        </w:numPr>
      </w:pPr>
      <w:r>
        <w:rPr>
          <w:color w:val="000000"/>
          <w:highlight w:val="white"/>
        </w:rPr>
        <w:t>If plist→lkup_tbl[i</w:t>
      </w:r>
      <w:proofErr w:type="gramStart"/>
      <w:r>
        <w:rPr>
          <w:color w:val="000000"/>
          <w:highlight w:val="white"/>
        </w:rPr>
        <w:t>].base.ver</w:t>
      </w:r>
      <w:proofErr w:type="gramEnd"/>
      <w:r>
        <w:rPr>
          <w:color w:val="000000"/>
          <w:highlight w:val="white"/>
        </w:rPr>
        <w:t xml:space="preserve"> is less than or equal to target_version, and plist→lkup_tbl[i].base_delete_version is zero or greater than target_version, set prop equal to plist→lkup_tbl[i].base.ptr.  Otherwise, report failure.</w:t>
      </w:r>
    </w:p>
    <w:p w:rsidR="00D31373" w:rsidRDefault="00D31373">
      <w:pPr>
        <w:ind w:left="1080"/>
        <w:rPr>
          <w:color w:val="000000"/>
          <w:highlight w:val="white"/>
        </w:rPr>
      </w:pPr>
    </w:p>
    <w:p w:rsidR="00D31373" w:rsidRDefault="00000000">
      <w:pPr>
        <w:numPr>
          <w:ilvl w:val="1"/>
          <w:numId w:val="88"/>
        </w:numPr>
      </w:pPr>
      <w:r>
        <w:rPr>
          <w:color w:val="000000"/>
          <w:highlight w:val="white"/>
        </w:rPr>
        <w:t>If both plist→lkup_tbl[i</w:t>
      </w:r>
      <w:proofErr w:type="gramStart"/>
      <w:r>
        <w:rPr>
          <w:color w:val="000000"/>
          <w:highlight w:val="white"/>
        </w:rPr>
        <w:t>].base.ptr</w:t>
      </w:r>
      <w:proofErr w:type="gramEnd"/>
      <w:r>
        <w:rPr>
          <w:color w:val="000000"/>
          <w:highlight w:val="white"/>
        </w:rPr>
        <w:t xml:space="preserve"> and plist→lkup_tbl[i].curr.ptr are NULL, throw an assertion failure.</w:t>
      </w:r>
    </w:p>
    <w:p w:rsidR="00D31373" w:rsidRDefault="00D31373">
      <w:pPr>
        <w:ind w:left="720"/>
        <w:rPr>
          <w:color w:val="000000"/>
          <w:highlight w:val="white"/>
        </w:rPr>
      </w:pPr>
    </w:p>
    <w:p w:rsidR="00D31373" w:rsidRDefault="00000000">
      <w:pPr>
        <w:ind w:left="720"/>
      </w:pPr>
      <w:r>
        <w:rPr>
          <w:color w:val="000000"/>
          <w:highlight w:val="white"/>
        </w:rPr>
        <w:t>On the other hand, if the search of the lookup table fails, either the target property doesn’t exist, or it was added to the property list, and thus doesn’t appear in the lookup table.  To handle this case, set search_ptr equal to plist→pl_head, and proceed as follows:</w:t>
      </w:r>
    </w:p>
    <w:p w:rsidR="00D31373" w:rsidRDefault="00D31373">
      <w:pPr>
        <w:ind w:left="720"/>
        <w:rPr>
          <w:color w:val="000000"/>
          <w:highlight w:val="white"/>
        </w:rPr>
      </w:pPr>
    </w:p>
    <w:p w:rsidR="00D31373" w:rsidRDefault="00000000">
      <w:pPr>
        <w:numPr>
          <w:ilvl w:val="2"/>
          <w:numId w:val="91"/>
        </w:numPr>
      </w:pPr>
      <w:r>
        <w:rPr>
          <w:color w:val="000000"/>
          <w:highlight w:val="white"/>
        </w:rPr>
        <w:t>If search_ptr is NULL, report failure.</w:t>
      </w:r>
    </w:p>
    <w:p w:rsidR="00D31373" w:rsidRDefault="00D31373">
      <w:pPr>
        <w:ind w:left="1440"/>
        <w:rPr>
          <w:color w:val="000000"/>
          <w:highlight w:val="white"/>
        </w:rPr>
      </w:pPr>
    </w:p>
    <w:p w:rsidR="00D31373" w:rsidRDefault="00000000">
      <w:pPr>
        <w:numPr>
          <w:ilvl w:val="2"/>
          <w:numId w:val="91"/>
        </w:numPr>
      </w:pPr>
      <w:r>
        <w:rPr>
          <w:color w:val="000000"/>
          <w:highlight w:val="white"/>
        </w:rPr>
        <w:t>If search_ptr→chksum is less than chksum, set search_ptr = search_ptr→next.ptr.</w:t>
      </w:r>
    </w:p>
    <w:p w:rsidR="00D31373" w:rsidRDefault="00D31373">
      <w:pPr>
        <w:ind w:left="1440"/>
        <w:rPr>
          <w:color w:val="000000"/>
          <w:highlight w:val="white"/>
        </w:rPr>
      </w:pPr>
    </w:p>
    <w:p w:rsidR="00D31373" w:rsidRDefault="00000000">
      <w:pPr>
        <w:numPr>
          <w:ilvl w:val="2"/>
          <w:numId w:val="91"/>
        </w:numPr>
      </w:pPr>
      <w:r>
        <w:rPr>
          <w:color w:val="000000"/>
          <w:highlight w:val="white"/>
        </w:rPr>
        <w:t xml:space="preserve">If search_ptr→chksum == chksum, and </w:t>
      </w:r>
      <w:proofErr w:type="gramStart"/>
      <w:r>
        <w:rPr>
          <w:color w:val="000000"/>
          <w:highlight w:val="white"/>
        </w:rPr>
        <w:t>strcmp(</w:t>
      </w:r>
      <w:proofErr w:type="gramEnd"/>
      <w:r>
        <w:rPr>
          <w:color w:val="000000"/>
          <w:highlight w:val="white"/>
        </w:rPr>
        <w:t>search_ptr→name, name) is less than zero, set search_ptr = search_ptr→next.ptr.</w:t>
      </w:r>
    </w:p>
    <w:p w:rsidR="00D31373" w:rsidRDefault="00D31373">
      <w:pPr>
        <w:ind w:left="1440"/>
        <w:rPr>
          <w:color w:val="000000"/>
          <w:highlight w:val="white"/>
        </w:rPr>
      </w:pPr>
    </w:p>
    <w:p w:rsidR="00D31373" w:rsidRDefault="00000000">
      <w:pPr>
        <w:numPr>
          <w:ilvl w:val="2"/>
          <w:numId w:val="91"/>
        </w:numPr>
      </w:pPr>
      <w:r>
        <w:rPr>
          <w:color w:val="000000"/>
          <w:highlight w:val="white"/>
        </w:rPr>
        <w:t xml:space="preserve">If search_ptr→chksum == chksum, </w:t>
      </w:r>
      <w:proofErr w:type="gramStart"/>
      <w:r>
        <w:rPr>
          <w:color w:val="000000"/>
          <w:highlight w:val="white"/>
        </w:rPr>
        <w:t>strcmp(</w:t>
      </w:r>
      <w:proofErr w:type="gramEnd"/>
      <w:r>
        <w:rPr>
          <w:color w:val="000000"/>
          <w:highlight w:val="white"/>
        </w:rPr>
        <w:t>search_ptr→name, name) is zero, and search_ptr→create_version is greater than target_version, set search_ptr = search_ptr→next.ptr.</w:t>
      </w:r>
    </w:p>
    <w:p w:rsidR="00D31373" w:rsidRDefault="00D31373">
      <w:pPr>
        <w:ind w:left="1440"/>
        <w:rPr>
          <w:color w:val="000000"/>
          <w:highlight w:val="white"/>
        </w:rPr>
      </w:pPr>
    </w:p>
    <w:p w:rsidR="00D31373" w:rsidRDefault="00000000">
      <w:pPr>
        <w:numPr>
          <w:ilvl w:val="2"/>
          <w:numId w:val="91"/>
        </w:numPr>
      </w:pPr>
      <w:r>
        <w:rPr>
          <w:color w:val="000000"/>
          <w:highlight w:val="white"/>
        </w:rPr>
        <w:t xml:space="preserve">If search_ptr→chksum == chksum, </w:t>
      </w:r>
      <w:proofErr w:type="gramStart"/>
      <w:r>
        <w:rPr>
          <w:color w:val="000000"/>
          <w:highlight w:val="white"/>
        </w:rPr>
        <w:t>strcmp(</w:t>
      </w:r>
      <w:proofErr w:type="gramEnd"/>
      <w:r>
        <w:rPr>
          <w:color w:val="000000"/>
          <w:highlight w:val="white"/>
        </w:rPr>
        <w:t>search_ptr→name, name) is zero, and search_ptr→create_version is less than or equal to target_version, examine search_ptr→delete_version.  If it is zero, or greater than target version, set prop = search_ptr.  Otherwise, report failure.</w:t>
      </w:r>
    </w:p>
    <w:p w:rsidR="00D31373" w:rsidRDefault="00D31373">
      <w:pPr>
        <w:ind w:left="1440"/>
        <w:rPr>
          <w:color w:val="000000"/>
          <w:highlight w:val="white"/>
        </w:rPr>
      </w:pPr>
    </w:p>
    <w:p w:rsidR="00D31373" w:rsidRDefault="00000000">
      <w:pPr>
        <w:numPr>
          <w:ilvl w:val="2"/>
          <w:numId w:val="91"/>
        </w:numPr>
      </w:pPr>
      <w:r>
        <w:rPr>
          <w:color w:val="000000"/>
          <w:highlight w:val="white"/>
        </w:rPr>
        <w:t xml:space="preserve">If search_ptr→chksum is greater than chksum, or </w:t>
      </w:r>
      <w:proofErr w:type="gramStart"/>
      <w:r>
        <w:rPr>
          <w:color w:val="000000"/>
          <w:highlight w:val="white"/>
        </w:rPr>
        <w:t>strcmp(</w:t>
      </w:r>
      <w:proofErr w:type="gramEnd"/>
      <w:r>
        <w:rPr>
          <w:color w:val="000000"/>
          <w:highlight w:val="white"/>
        </w:rPr>
        <w:t>search_ptr→name, name) is greater than zero, report failure.</w:t>
      </w:r>
    </w:p>
    <w:p w:rsidR="00D31373" w:rsidRDefault="00D31373">
      <w:pPr>
        <w:ind w:left="1440"/>
        <w:rPr>
          <w:color w:val="000000"/>
          <w:highlight w:val="white"/>
        </w:rPr>
      </w:pPr>
    </w:p>
    <w:p w:rsidR="00D31373" w:rsidRDefault="00000000">
      <w:pPr>
        <w:numPr>
          <w:ilvl w:val="0"/>
          <w:numId w:val="88"/>
        </w:numPr>
      </w:pPr>
      <w:r>
        <w:rPr>
          <w:color w:val="000000"/>
          <w:highlight w:val="white"/>
        </w:rPr>
        <w:t>Having found prop – the target instance of H5P_mt_prop_t, verify that prop→</w:t>
      </w:r>
      <w:proofErr w:type="gramStart"/>
      <w:r>
        <w:rPr>
          <w:color w:val="000000"/>
          <w:highlight w:val="white"/>
        </w:rPr>
        <w:t>value.size</w:t>
      </w:r>
      <w:proofErr w:type="gramEnd"/>
      <w:r>
        <w:rPr>
          <w:color w:val="000000"/>
          <w:highlight w:val="white"/>
        </w:rPr>
        <w:t xml:space="preserve"> is positive.  Return failure if this is false.</w:t>
      </w:r>
      <w:r>
        <w:rPr>
          <w:rStyle w:val="FootnoteAnchor"/>
          <w:color w:val="000000"/>
          <w:highlight w:val="white"/>
        </w:rPr>
        <w:footnoteReference w:id="36"/>
      </w:r>
    </w:p>
    <w:p w:rsidR="00D31373" w:rsidRDefault="00D31373">
      <w:pPr>
        <w:ind w:left="720"/>
        <w:rPr>
          <w:color w:val="000000"/>
          <w:highlight w:val="white"/>
        </w:rPr>
      </w:pPr>
    </w:p>
    <w:p w:rsidR="00D31373" w:rsidRDefault="00000000">
      <w:pPr>
        <w:numPr>
          <w:ilvl w:val="0"/>
          <w:numId w:val="88"/>
        </w:numPr>
      </w:pPr>
      <w:r>
        <w:rPr>
          <w:color w:val="000000"/>
          <w:highlight w:val="white"/>
        </w:rPr>
        <w:t xml:space="preserve">If prop→get is NULL, </w:t>
      </w:r>
      <w:proofErr w:type="gramStart"/>
      <w:r>
        <w:rPr>
          <w:color w:val="000000"/>
          <w:highlight w:val="white"/>
        </w:rPr>
        <w:t>memcpy(</w:t>
      </w:r>
      <w:proofErr w:type="gramEnd"/>
      <w:r>
        <w:rPr>
          <w:color w:val="000000"/>
          <w:highlight w:val="white"/>
        </w:rPr>
        <w:t>) prop→value.ptr into the buffer pointed to by the value parameter.  If prop→get is defined, allocate a buffer tmp of size prop→</w:t>
      </w:r>
      <w:proofErr w:type="gramStart"/>
      <w:r>
        <w:rPr>
          <w:color w:val="000000"/>
          <w:highlight w:val="white"/>
        </w:rPr>
        <w:t>value.size</w:t>
      </w:r>
      <w:proofErr w:type="gramEnd"/>
      <w:r>
        <w:rPr>
          <w:color w:val="000000"/>
          <w:highlight w:val="white"/>
        </w:rPr>
        <w:t xml:space="preserve">, memcpy prop→value.ptr into tmp, run </w:t>
      </w:r>
    </w:p>
    <w:p w:rsidR="00D31373" w:rsidRDefault="00D31373">
      <w:pPr>
        <w:ind w:left="720"/>
        <w:rPr>
          <w:color w:val="000000"/>
          <w:highlight w:val="white"/>
        </w:rPr>
      </w:pPr>
    </w:p>
    <w:p w:rsidR="00D31373" w:rsidRDefault="00000000">
      <w:pPr>
        <w:ind w:left="1080"/>
        <w:rPr>
          <w:rFonts w:ascii="Courier" w:eastAsia="Noto Serif CJK SC" w:hAnsi="Courier"/>
          <w:color w:val="000000"/>
          <w:kern w:val="2"/>
          <w:sz w:val="18"/>
          <w:szCs w:val="18"/>
          <w:highlight w:val="white"/>
          <w:lang w:eastAsia="zh-CN" w:bidi="hi-IN"/>
        </w:rPr>
      </w:pPr>
      <w:r>
        <w:rPr>
          <w:rFonts w:eastAsia="Noto Serif CJK SC"/>
          <w:color w:val="000000"/>
          <w:kern w:val="2"/>
          <w:highlight w:val="white"/>
          <w:lang w:eastAsia="zh-CN" w:bidi="hi-IN"/>
        </w:rPr>
        <w:t>(*(prop-&gt;get</w:t>
      </w:r>
      <w:proofErr w:type="gramStart"/>
      <w:r>
        <w:rPr>
          <w:rFonts w:eastAsia="Noto Serif CJK SC"/>
          <w:color w:val="000000"/>
          <w:kern w:val="2"/>
          <w:highlight w:val="white"/>
          <w:lang w:eastAsia="zh-CN" w:bidi="hi-IN"/>
        </w:rPr>
        <w:t>))(</w:t>
      </w:r>
      <w:proofErr w:type="gramEnd"/>
      <w:r>
        <w:rPr>
          <w:rFonts w:eastAsia="Noto Serif CJK SC"/>
          <w:color w:val="000000"/>
          <w:kern w:val="2"/>
          <w:highlight w:val="white"/>
          <w:lang w:eastAsia="zh-CN" w:bidi="hi-IN"/>
        </w:rPr>
        <w:t>plist-&gt;plist_id, name, prop→value.size, tmp)</w:t>
      </w:r>
    </w:p>
    <w:p w:rsidR="00D31373" w:rsidRDefault="00D31373">
      <w:pPr>
        <w:ind w:left="1080"/>
      </w:pPr>
    </w:p>
    <w:p w:rsidR="00D31373" w:rsidRDefault="00000000">
      <w:pPr>
        <w:ind w:left="720"/>
        <w:rPr>
          <w:rFonts w:ascii="Courier" w:eastAsia="Noto Serif CJK SC" w:hAnsi="Courier"/>
          <w:color w:val="000000"/>
          <w:kern w:val="2"/>
          <w:sz w:val="18"/>
          <w:szCs w:val="18"/>
          <w:highlight w:val="white"/>
          <w:lang w:eastAsia="zh-CN" w:bidi="hi-IN"/>
        </w:rPr>
      </w:pPr>
      <w:r>
        <w:rPr>
          <w:rFonts w:eastAsia="Noto Serif CJK SC"/>
          <w:color w:val="000000"/>
          <w:kern w:val="2"/>
          <w:highlight w:val="white"/>
          <w:lang w:eastAsia="zh-CN" w:bidi="hi-IN"/>
        </w:rPr>
        <w:t>then memcpy tmp into *value and discard tmp.  The reason for this circumlocution is not clear, but best duplicate the current code for now, and optimize later.</w:t>
      </w:r>
    </w:p>
    <w:p w:rsidR="00D31373" w:rsidRDefault="00D31373">
      <w:pPr>
        <w:ind w:left="720"/>
        <w:rPr>
          <w:color w:val="000000"/>
          <w:highlight w:val="white"/>
        </w:rPr>
      </w:pPr>
    </w:p>
    <w:p w:rsidR="00D31373" w:rsidRDefault="00000000">
      <w:pPr>
        <w:numPr>
          <w:ilvl w:val="0"/>
          <w:numId w:val="88"/>
        </w:numPr>
      </w:pPr>
      <w:r>
        <w:rPr>
          <w:color w:val="000000"/>
          <w:highlight w:val="white"/>
        </w:rPr>
        <w:t xml:space="preserve">Decrement the active thread count in the target property list. </w:t>
      </w:r>
    </w:p>
    <w:p w:rsidR="00D31373" w:rsidRDefault="00D31373">
      <w:pPr>
        <w:ind w:left="720"/>
        <w:rPr>
          <w:color w:val="000000"/>
          <w:highlight w:val="white"/>
        </w:rPr>
      </w:pPr>
    </w:p>
    <w:p w:rsidR="00D31373" w:rsidRDefault="00000000">
      <w:pPr>
        <w:ind w:left="720"/>
      </w:pPr>
      <w:r>
        <w:rPr>
          <w:color w:val="000000"/>
          <w:highlight w:val="white"/>
        </w:rPr>
        <w:lastRenderedPageBreak/>
        <w:t>To do this, atomically load plist→thrd in to a local instance of H5P_mt_active_thread_count_t – call this variable local_thrd.  Decrement local_</w:t>
      </w:r>
      <w:proofErr w:type="gramStart"/>
      <w:r>
        <w:rPr>
          <w:color w:val="000000"/>
          <w:highlight w:val="white"/>
        </w:rPr>
        <w:t>thrd.count</w:t>
      </w:r>
      <w:proofErr w:type="gramEnd"/>
      <w:r>
        <w:rPr>
          <w:color w:val="000000"/>
          <w:highlight w:val="white"/>
        </w:rPr>
        <w:t xml:space="preserve"> and attempt to overwrite plist→thread with a compare exchange strong.  Repeat this process until the compare exchange strong is successful.</w:t>
      </w:r>
    </w:p>
    <w:p w:rsidR="00D31373" w:rsidRDefault="00D31373">
      <w:pPr>
        <w:rPr>
          <w:color w:val="000000"/>
          <w:highlight w:val="white"/>
        </w:rPr>
      </w:pPr>
    </w:p>
    <w:p w:rsidR="00D31373" w:rsidRDefault="00000000">
      <w:pPr>
        <w:pStyle w:val="Heading3"/>
      </w:pPr>
      <w:bookmarkStart w:id="968" w:name="__RefHeading___Toc63876_2242507081"/>
      <w:bookmarkEnd w:id="968"/>
      <w:r>
        <w:rPr>
          <w:rFonts w:ascii="Calibri" w:hAnsi="Calibri"/>
          <w:color w:val="000000"/>
          <w:highlight w:val="white"/>
        </w:rPr>
        <w:t>H</w:t>
      </w:r>
      <w:r>
        <w:t>5Pget_</w:t>
      </w:r>
      <w:proofErr w:type="gramStart"/>
      <w:r>
        <w:t>class(</w:t>
      </w:r>
      <w:proofErr w:type="gramEnd"/>
      <w:r>
        <w:t>)</w:t>
      </w:r>
    </w:p>
    <w:p w:rsidR="00D31373" w:rsidRDefault="00000000">
      <w:pPr>
        <w:pStyle w:val="BodyText"/>
      </w:pPr>
      <w:r>
        <w:t xml:space="preserve">Signature: </w:t>
      </w:r>
    </w:p>
    <w:p w:rsidR="00D31373" w:rsidRDefault="00000000">
      <w:pPr>
        <w:ind w:left="709"/>
        <w:rPr>
          <w:rFonts w:ascii="Courier" w:hAnsi="Courier"/>
          <w:sz w:val="18"/>
          <w:szCs w:val="18"/>
        </w:rPr>
      </w:pPr>
      <w:r>
        <w:rPr>
          <w:rFonts w:ascii="Courier" w:hAnsi="Courier"/>
          <w:sz w:val="18"/>
          <w:szCs w:val="18"/>
        </w:rPr>
        <w:t>H5_DLL hid_t H5Pget_</w:t>
      </w:r>
      <w:proofErr w:type="gramStart"/>
      <w:r>
        <w:rPr>
          <w:rFonts w:ascii="Courier" w:hAnsi="Courier"/>
          <w:sz w:val="18"/>
          <w:szCs w:val="18"/>
        </w:rPr>
        <w:t>class(</w:t>
      </w:r>
      <w:proofErr w:type="gramEnd"/>
      <w:r>
        <w:rPr>
          <w:rFonts w:ascii="Courier" w:hAnsi="Courier"/>
          <w:sz w:val="18"/>
          <w:szCs w:val="18"/>
        </w:rPr>
        <w:t>hid_t plist_id);</w:t>
      </w:r>
    </w:p>
    <w:p w:rsidR="00D31373" w:rsidRDefault="00D31373"/>
    <w:p w:rsidR="00D31373" w:rsidRDefault="00000000">
      <w:pPr>
        <w:pStyle w:val="BodyText"/>
      </w:pPr>
      <w:r>
        <w:t>Description:</w:t>
      </w:r>
    </w:p>
    <w:p w:rsidR="00D31373" w:rsidRDefault="00000000">
      <w:pPr>
        <w:ind w:left="709"/>
        <w:rPr>
          <w:color w:val="000000"/>
          <w:highlight w:val="white"/>
        </w:rPr>
      </w:pPr>
      <w:r>
        <w:rPr>
          <w:color w:val="000000"/>
          <w:highlight w:val="white"/>
        </w:rPr>
        <w:t>Return an id that maps to the property list class from which the supplied property list was derived.</w:t>
      </w:r>
    </w:p>
    <w:p w:rsidR="00D31373" w:rsidRDefault="00D31373">
      <w:pPr>
        <w:ind w:left="709"/>
        <w:rPr>
          <w:color w:val="000000"/>
          <w:highlight w:val="white"/>
        </w:rPr>
      </w:pPr>
    </w:p>
    <w:p w:rsidR="00D31373" w:rsidRDefault="00000000">
      <w:pPr>
        <w:ind w:left="709"/>
        <w:rPr>
          <w:color w:val="000000"/>
          <w:highlight w:val="white"/>
        </w:rPr>
      </w:pPr>
      <w:r>
        <w:rPr>
          <w:color w:val="000000"/>
          <w:highlight w:val="white"/>
        </w:rPr>
        <w:t xml:space="preserve">In the current implementation of this function, the ID returned maps to the version of the property list class from which the property list was derived.  </w:t>
      </w:r>
    </w:p>
    <w:p w:rsidR="00D31373" w:rsidRDefault="00D31373">
      <w:pPr>
        <w:ind w:left="709"/>
        <w:rPr>
          <w:color w:val="000000"/>
          <w:highlight w:val="white"/>
        </w:rPr>
      </w:pPr>
    </w:p>
    <w:p w:rsidR="00D31373" w:rsidRDefault="00000000">
      <w:pPr>
        <w:ind w:left="709"/>
        <w:rPr>
          <w:color w:val="000000"/>
          <w:highlight w:val="white"/>
        </w:rPr>
      </w:pPr>
      <w:r>
        <w:rPr>
          <w:color w:val="000000"/>
          <w:highlight w:val="white"/>
        </w:rPr>
        <w:t xml:space="preserve">While the rewrite of property lists would permit this, it introduces much potential for confusion as discussed earlier in this document.  Instead return the ID of the parent property list class, which may have been modified since the target property list was created.  </w:t>
      </w:r>
    </w:p>
    <w:p w:rsidR="00D31373" w:rsidRDefault="00D31373"/>
    <w:p w:rsidR="00D31373" w:rsidRDefault="00000000">
      <w:pPr>
        <w:pStyle w:val="BodyText"/>
      </w:pPr>
      <w:r>
        <w:t>Outline of Processing:</w:t>
      </w:r>
    </w:p>
    <w:p w:rsidR="00D31373" w:rsidRDefault="00D31373">
      <w:pPr>
        <w:pStyle w:val="Heading3"/>
      </w:pPr>
    </w:p>
    <w:p w:rsidR="00D31373" w:rsidRDefault="00000000">
      <w:pPr>
        <w:pStyle w:val="Heading3"/>
      </w:pPr>
      <w:bookmarkStart w:id="969" w:name="__RefHeading___Toc63878_2242507081"/>
      <w:bookmarkEnd w:id="969"/>
      <w:r>
        <w:t>H5Pget_class_</w:t>
      </w:r>
      <w:proofErr w:type="gramStart"/>
      <w:r>
        <w:t>name(</w:t>
      </w:r>
      <w:proofErr w:type="gramEnd"/>
      <w:r>
        <w:t>)</w:t>
      </w:r>
    </w:p>
    <w:p w:rsidR="00D31373" w:rsidRDefault="00000000">
      <w:pPr>
        <w:pStyle w:val="BodyText"/>
      </w:pPr>
      <w:r>
        <w:t xml:space="preserve">Signature: </w:t>
      </w:r>
    </w:p>
    <w:p w:rsidR="00D31373" w:rsidRDefault="00000000">
      <w:pPr>
        <w:ind w:left="709"/>
        <w:rPr>
          <w:rFonts w:ascii="Courier" w:hAnsi="Courier"/>
          <w:sz w:val="18"/>
          <w:szCs w:val="18"/>
        </w:rPr>
      </w:pPr>
      <w:r>
        <w:rPr>
          <w:rFonts w:ascii="Courier" w:hAnsi="Courier"/>
          <w:sz w:val="18"/>
          <w:szCs w:val="18"/>
        </w:rPr>
        <w:t>H5_DLL char *H5Pget_class_</w:t>
      </w:r>
      <w:proofErr w:type="gramStart"/>
      <w:r>
        <w:rPr>
          <w:rFonts w:ascii="Courier" w:hAnsi="Courier"/>
          <w:sz w:val="18"/>
          <w:szCs w:val="18"/>
        </w:rPr>
        <w:t>name(</w:t>
      </w:r>
      <w:proofErr w:type="gramEnd"/>
      <w:r>
        <w:rPr>
          <w:rFonts w:ascii="Courier" w:hAnsi="Courier"/>
          <w:sz w:val="18"/>
          <w:szCs w:val="18"/>
        </w:rPr>
        <w:t>hid_t pclass_id);</w:t>
      </w:r>
    </w:p>
    <w:p w:rsidR="00D31373" w:rsidRDefault="00D31373"/>
    <w:p w:rsidR="00D31373" w:rsidRDefault="00000000">
      <w:pPr>
        <w:pStyle w:val="BodyText"/>
      </w:pPr>
      <w:r>
        <w:t>Description:</w:t>
      </w:r>
    </w:p>
    <w:p w:rsidR="00D31373" w:rsidRDefault="00000000">
      <w:pPr>
        <w:ind w:left="709"/>
        <w:rPr>
          <w:color w:val="000000"/>
          <w:highlight w:val="white"/>
        </w:rPr>
      </w:pPr>
      <w:r>
        <w:rPr>
          <w:color w:val="000000"/>
          <w:highlight w:val="white"/>
        </w:rPr>
        <w:t xml:space="preserve">Look up the indicated property list class, allocate a string of appropriate length, copy the class’s name into the new string, and return a pointer to </w:t>
      </w:r>
      <w:r>
        <w:rPr>
          <w:rFonts w:eastAsia="Noto Serif CJK SC"/>
          <w:color w:val="auto"/>
          <w:kern w:val="2"/>
          <w:highlight w:val="white"/>
          <w:lang w:eastAsia="zh-CN" w:bidi="hi-IN"/>
        </w:rPr>
        <w:t>it</w:t>
      </w:r>
      <w:r>
        <w:rPr>
          <w:color w:val="000000"/>
          <w:highlight w:val="white"/>
        </w:rPr>
        <w:t>.</w:t>
      </w:r>
    </w:p>
    <w:p w:rsidR="00D31373" w:rsidRDefault="00D31373"/>
    <w:p w:rsidR="00D31373" w:rsidRDefault="00000000">
      <w:pPr>
        <w:pStyle w:val="BodyText"/>
      </w:pPr>
      <w:r>
        <w:t>Outline of Processing:</w:t>
      </w:r>
    </w:p>
    <w:p w:rsidR="00D31373" w:rsidRDefault="00D31373">
      <w:pPr>
        <w:pStyle w:val="Heading3"/>
      </w:pPr>
    </w:p>
    <w:p w:rsidR="00D31373" w:rsidRDefault="00000000">
      <w:pPr>
        <w:pStyle w:val="Heading3"/>
      </w:pPr>
      <w:bookmarkStart w:id="970" w:name="__RefHeading___Toc75132_2242507081"/>
      <w:bookmarkEnd w:id="970"/>
      <w:r>
        <w:t>H5Pget_class_</w:t>
      </w:r>
      <w:proofErr w:type="gramStart"/>
      <w:r>
        <w:t>parent(</w:t>
      </w:r>
      <w:proofErr w:type="gramEnd"/>
      <w:r>
        <w:t>)</w:t>
      </w:r>
    </w:p>
    <w:p w:rsidR="00D31373" w:rsidRDefault="00000000">
      <w:pPr>
        <w:pStyle w:val="BodyText"/>
      </w:pPr>
      <w:r>
        <w:t xml:space="preserve">Signature: </w:t>
      </w:r>
    </w:p>
    <w:p w:rsidR="00D31373" w:rsidRDefault="00000000">
      <w:pPr>
        <w:ind w:left="709"/>
        <w:rPr>
          <w:rFonts w:ascii="Courier" w:hAnsi="Courier"/>
          <w:sz w:val="18"/>
          <w:szCs w:val="18"/>
        </w:rPr>
      </w:pPr>
      <w:r>
        <w:rPr>
          <w:rFonts w:ascii="Courier" w:hAnsi="Courier"/>
          <w:sz w:val="18"/>
          <w:szCs w:val="18"/>
        </w:rPr>
        <w:t>H5_DLL hid_t H5Pget_class_</w:t>
      </w:r>
      <w:proofErr w:type="gramStart"/>
      <w:r>
        <w:rPr>
          <w:rFonts w:ascii="Courier" w:hAnsi="Courier"/>
          <w:sz w:val="18"/>
          <w:szCs w:val="18"/>
        </w:rPr>
        <w:t>parent(</w:t>
      </w:r>
      <w:proofErr w:type="gramEnd"/>
      <w:r>
        <w:rPr>
          <w:rFonts w:ascii="Courier" w:hAnsi="Courier"/>
          <w:sz w:val="18"/>
          <w:szCs w:val="18"/>
        </w:rPr>
        <w:t xml:space="preserve">hid_t pclass_id); </w:t>
      </w:r>
    </w:p>
    <w:p w:rsidR="00D31373" w:rsidRDefault="00D31373"/>
    <w:p w:rsidR="00D31373" w:rsidRDefault="00000000">
      <w:pPr>
        <w:pStyle w:val="BodyText"/>
      </w:pPr>
      <w:r>
        <w:lastRenderedPageBreak/>
        <w:t>Description:</w:t>
      </w:r>
    </w:p>
    <w:p w:rsidR="00D31373" w:rsidRDefault="00000000">
      <w:pPr>
        <w:ind w:left="709"/>
        <w:rPr>
          <w:color w:val="000000"/>
          <w:highlight w:val="white"/>
        </w:rPr>
      </w:pPr>
      <w:r>
        <w:rPr>
          <w:color w:val="000000"/>
          <w:highlight w:val="white"/>
        </w:rPr>
        <w:t>Return an id that maps to the property list class from which the supplied property list class was derived.</w:t>
      </w:r>
    </w:p>
    <w:p w:rsidR="00D31373" w:rsidRDefault="00D31373">
      <w:pPr>
        <w:ind w:left="709"/>
        <w:rPr>
          <w:color w:val="000000"/>
          <w:highlight w:val="white"/>
        </w:rPr>
      </w:pPr>
    </w:p>
    <w:p w:rsidR="00D31373" w:rsidRDefault="00000000">
      <w:pPr>
        <w:ind w:left="709"/>
        <w:rPr>
          <w:color w:val="000000"/>
          <w:highlight w:val="white"/>
        </w:rPr>
      </w:pPr>
      <w:r>
        <w:rPr>
          <w:color w:val="000000"/>
          <w:highlight w:val="white"/>
        </w:rPr>
        <w:t xml:space="preserve">In the current implementation of this function, the ID returned maps to the version of the property list class from which the property list class was derived.  </w:t>
      </w:r>
    </w:p>
    <w:p w:rsidR="00D31373" w:rsidRDefault="00D31373">
      <w:pPr>
        <w:ind w:left="709"/>
        <w:rPr>
          <w:color w:val="000000"/>
          <w:highlight w:val="white"/>
        </w:rPr>
      </w:pPr>
    </w:p>
    <w:p w:rsidR="00D31373" w:rsidRDefault="00000000">
      <w:pPr>
        <w:ind w:left="709"/>
        <w:rPr>
          <w:color w:val="000000"/>
          <w:highlight w:val="white"/>
        </w:rPr>
      </w:pPr>
      <w:r>
        <w:rPr>
          <w:color w:val="000000"/>
          <w:highlight w:val="white"/>
        </w:rPr>
        <w:t xml:space="preserve">While the rewrite of property lists would permit this, it introduces much potential for confusion as discussed earlier in this document.  Instead return the ID of the parent property list class, which may have been modified since the target property list was created.  </w:t>
      </w:r>
    </w:p>
    <w:p w:rsidR="00D31373" w:rsidRDefault="00D31373"/>
    <w:p w:rsidR="00D31373" w:rsidRDefault="00000000">
      <w:pPr>
        <w:pStyle w:val="BodyText"/>
      </w:pPr>
      <w:r>
        <w:t>Outline of Processing:</w:t>
      </w:r>
    </w:p>
    <w:p w:rsidR="00D31373" w:rsidRDefault="00D31373"/>
    <w:p w:rsidR="00D31373" w:rsidRDefault="00D31373"/>
    <w:p w:rsidR="00D31373" w:rsidRDefault="00000000">
      <w:pPr>
        <w:pStyle w:val="Heading3"/>
      </w:pPr>
      <w:bookmarkStart w:id="971" w:name="__RefHeading___Toc63880_2242507081"/>
      <w:bookmarkEnd w:id="971"/>
      <w:r>
        <w:t>H5Pget_</w:t>
      </w:r>
      <w:proofErr w:type="gramStart"/>
      <w:r>
        <w:t>nprops(</w:t>
      </w:r>
      <w:proofErr w:type="gramEnd"/>
      <w:r>
        <w:t>)</w:t>
      </w:r>
    </w:p>
    <w:p w:rsidR="00D31373" w:rsidRDefault="00000000">
      <w:pPr>
        <w:pStyle w:val="BodyText"/>
      </w:pPr>
      <w:r>
        <w:t xml:space="preserve">Signature: </w:t>
      </w:r>
    </w:p>
    <w:p w:rsidR="00D31373" w:rsidRDefault="00000000">
      <w:pPr>
        <w:ind w:left="709"/>
        <w:rPr>
          <w:rFonts w:ascii="Courier" w:hAnsi="Courier"/>
          <w:sz w:val="18"/>
          <w:szCs w:val="18"/>
        </w:rPr>
      </w:pPr>
      <w:r>
        <w:rPr>
          <w:rFonts w:ascii="Courier" w:hAnsi="Courier"/>
          <w:sz w:val="18"/>
          <w:szCs w:val="18"/>
        </w:rPr>
        <w:t>H5_DLL herr_t H5Pget_</w:t>
      </w:r>
      <w:proofErr w:type="gramStart"/>
      <w:r>
        <w:rPr>
          <w:rFonts w:ascii="Courier" w:hAnsi="Courier"/>
          <w:sz w:val="18"/>
          <w:szCs w:val="18"/>
        </w:rPr>
        <w:t>nprops(</w:t>
      </w:r>
      <w:proofErr w:type="gramEnd"/>
      <w:r>
        <w:rPr>
          <w:rFonts w:ascii="Courier" w:hAnsi="Courier"/>
          <w:sz w:val="18"/>
          <w:szCs w:val="18"/>
        </w:rPr>
        <w:t xml:space="preserve">hid_t id, size_t *nprops); </w:t>
      </w:r>
    </w:p>
    <w:p w:rsidR="00D31373" w:rsidRDefault="00D31373"/>
    <w:p w:rsidR="00D31373" w:rsidRDefault="00000000">
      <w:pPr>
        <w:pStyle w:val="BodyText"/>
      </w:pPr>
      <w:r>
        <w:t>Description:</w:t>
      </w:r>
    </w:p>
    <w:p w:rsidR="00D31373" w:rsidRDefault="00000000">
      <w:pPr>
        <w:ind w:left="709"/>
        <w:rPr>
          <w:color w:val="000000"/>
          <w:highlight w:val="white"/>
        </w:rPr>
      </w:pPr>
      <w:r>
        <w:rPr>
          <w:rFonts w:eastAsia="Noto Serif CJK SC"/>
          <w:color w:val="000000"/>
          <w:kern w:val="2"/>
          <w:highlight w:val="white"/>
          <w:lang w:eastAsia="zh-CN" w:bidi="hi-IN"/>
        </w:rPr>
        <w:t>Given the id of a property list or a property list class, return the number of properties in same</w:t>
      </w:r>
      <w:r>
        <w:rPr>
          <w:color w:val="000000"/>
          <w:highlight w:val="white"/>
        </w:rPr>
        <w:t>.  In the case of property list classes, this is just the number of properties defined in the target property list class, and does not include properties defined in its parents.</w:t>
      </w:r>
      <w:r>
        <w:rPr>
          <w:rStyle w:val="FootnoteAnchor"/>
          <w:color w:val="000000"/>
          <w:highlight w:val="white"/>
        </w:rPr>
        <w:footnoteReference w:id="37"/>
      </w:r>
    </w:p>
    <w:p w:rsidR="00D31373" w:rsidRDefault="00D31373"/>
    <w:p w:rsidR="00D31373" w:rsidRDefault="00000000">
      <w:pPr>
        <w:pStyle w:val="BodyText"/>
      </w:pPr>
      <w:r>
        <w:t>Outline of Processing:</w:t>
      </w:r>
    </w:p>
    <w:p w:rsidR="00D31373" w:rsidRDefault="00D31373">
      <w:pPr>
        <w:pStyle w:val="Heading3"/>
      </w:pPr>
    </w:p>
    <w:p w:rsidR="00D31373" w:rsidRDefault="00000000">
      <w:pPr>
        <w:pStyle w:val="Heading3"/>
      </w:pPr>
      <w:bookmarkStart w:id="972" w:name="__RefHeading___Toc63882_2242507081"/>
      <w:bookmarkEnd w:id="972"/>
      <w:r>
        <w:t>H5Pget_</w:t>
      </w:r>
      <w:proofErr w:type="gramStart"/>
      <w:r>
        <w:t>size(</w:t>
      </w:r>
      <w:proofErr w:type="gramEnd"/>
      <w:r>
        <w:t>)</w:t>
      </w:r>
    </w:p>
    <w:p w:rsidR="00D31373" w:rsidRDefault="00000000">
      <w:pPr>
        <w:pStyle w:val="BodyText"/>
      </w:pPr>
      <w:r>
        <w:t xml:space="preserve">Signature: </w:t>
      </w:r>
    </w:p>
    <w:p w:rsidR="00D31373" w:rsidRDefault="00000000">
      <w:pPr>
        <w:ind w:left="709"/>
        <w:rPr>
          <w:rFonts w:ascii="Courier" w:hAnsi="Courier"/>
          <w:sz w:val="18"/>
          <w:szCs w:val="18"/>
        </w:rPr>
      </w:pPr>
      <w:r>
        <w:rPr>
          <w:rFonts w:ascii="Courier" w:hAnsi="Courier"/>
          <w:sz w:val="18"/>
          <w:szCs w:val="18"/>
        </w:rPr>
        <w:t>H5_DLL herr_t H5Pget_</w:t>
      </w:r>
      <w:proofErr w:type="gramStart"/>
      <w:r>
        <w:rPr>
          <w:rFonts w:ascii="Courier" w:hAnsi="Courier"/>
          <w:sz w:val="18"/>
          <w:szCs w:val="18"/>
        </w:rPr>
        <w:t>size(</w:t>
      </w:r>
      <w:proofErr w:type="gramEnd"/>
      <w:r>
        <w:rPr>
          <w:rFonts w:ascii="Courier" w:hAnsi="Courier"/>
          <w:sz w:val="18"/>
          <w:szCs w:val="18"/>
        </w:rPr>
        <w:t>hid_t id, const char *name, size_t *size);</w:t>
      </w:r>
    </w:p>
    <w:p w:rsidR="00D31373" w:rsidRDefault="00D31373">
      <w:pPr>
        <w:ind w:left="709"/>
        <w:rPr>
          <w:rFonts w:ascii="Courier" w:hAnsi="Courier"/>
          <w:sz w:val="18"/>
          <w:szCs w:val="18"/>
        </w:rPr>
      </w:pPr>
    </w:p>
    <w:p w:rsidR="00D31373" w:rsidRDefault="00000000">
      <w:pPr>
        <w:pStyle w:val="BodyText"/>
      </w:pPr>
      <w:r>
        <w:t>Description:</w:t>
      </w:r>
    </w:p>
    <w:p w:rsidR="00D31373" w:rsidRDefault="00000000">
      <w:pPr>
        <w:ind w:left="709"/>
      </w:pPr>
      <w:r>
        <w:rPr>
          <w:color w:val="000000"/>
          <w:highlight w:val="white"/>
        </w:rPr>
        <w:t>Look up the named property in the current version of the property list or property list class associated with the supplied id, and return the size of the value of the property in *size.</w:t>
      </w:r>
    </w:p>
    <w:p w:rsidR="00D31373" w:rsidRDefault="00D31373">
      <w:pPr>
        <w:ind w:left="709"/>
        <w:rPr>
          <w:color w:val="000000"/>
          <w:highlight w:val="white"/>
        </w:rPr>
      </w:pPr>
    </w:p>
    <w:p w:rsidR="00D31373" w:rsidRDefault="00000000">
      <w:pPr>
        <w:pStyle w:val="BodyText"/>
      </w:pPr>
      <w:r>
        <w:rPr>
          <w:color w:val="000000"/>
          <w:highlight w:val="white"/>
        </w:rPr>
        <w:t>Outline of Processing:</w:t>
      </w:r>
    </w:p>
    <w:p w:rsidR="00D31373" w:rsidRDefault="00D31373">
      <w:pPr>
        <w:pStyle w:val="BodyText"/>
        <w:rPr>
          <w:color w:val="000000"/>
          <w:highlight w:val="white"/>
        </w:rPr>
      </w:pPr>
    </w:p>
    <w:p w:rsidR="00D31373" w:rsidRDefault="00000000">
      <w:pPr>
        <w:pStyle w:val="Heading3"/>
      </w:pPr>
      <w:bookmarkStart w:id="973" w:name="__RefHeading___Toc63868_2242507081"/>
      <w:bookmarkEnd w:id="973"/>
      <w:r>
        <w:t>H5Pinsert2()</w:t>
      </w:r>
    </w:p>
    <w:p w:rsidR="00D31373" w:rsidRDefault="00000000">
      <w:pPr>
        <w:pStyle w:val="BodyText"/>
      </w:pPr>
      <w:r>
        <w:t xml:space="preserve">Signature: </w:t>
      </w:r>
    </w:p>
    <w:p w:rsidR="00D31373" w:rsidRDefault="00000000">
      <w:pPr>
        <w:ind w:left="709"/>
        <w:rPr>
          <w:rFonts w:ascii="Courier" w:hAnsi="Courier"/>
          <w:sz w:val="18"/>
          <w:szCs w:val="18"/>
        </w:rPr>
      </w:pPr>
      <w:r>
        <w:rPr>
          <w:rFonts w:ascii="Courier" w:hAnsi="Courier"/>
          <w:sz w:val="18"/>
          <w:szCs w:val="18"/>
        </w:rPr>
        <w:t xml:space="preserve">H5_DLL herr_t H5Pinsert2(hid_t plist_id, const char *name, size_t size, </w:t>
      </w:r>
    </w:p>
    <w:p w:rsidR="00D31373" w:rsidRDefault="00000000">
      <w:pPr>
        <w:ind w:left="709"/>
        <w:rPr>
          <w:rFonts w:ascii="Courier" w:hAnsi="Courier"/>
          <w:sz w:val="18"/>
          <w:szCs w:val="18"/>
        </w:rPr>
      </w:pPr>
      <w:r>
        <w:rPr>
          <w:rFonts w:ascii="Courier" w:hAnsi="Courier"/>
          <w:sz w:val="18"/>
          <w:szCs w:val="18"/>
        </w:rPr>
        <w:t xml:space="preserve">                         void *value, H5P_prp_set_func_t prp_set, </w:t>
      </w:r>
      <w:r>
        <w:rPr>
          <w:rFonts w:ascii="Courier" w:hAnsi="Courier"/>
          <w:sz w:val="18"/>
          <w:szCs w:val="18"/>
        </w:rPr>
        <w:br/>
        <w:t xml:space="preserve">                         H5P_prp_get_func_t prp_get, </w:t>
      </w:r>
    </w:p>
    <w:p w:rsidR="00D31373" w:rsidRDefault="00000000">
      <w:pPr>
        <w:ind w:left="709"/>
        <w:rPr>
          <w:rFonts w:ascii="Courier" w:hAnsi="Courier"/>
          <w:sz w:val="18"/>
          <w:szCs w:val="18"/>
        </w:rPr>
      </w:pPr>
      <w:r>
        <w:rPr>
          <w:rFonts w:ascii="Courier" w:hAnsi="Courier"/>
          <w:sz w:val="18"/>
          <w:szCs w:val="18"/>
        </w:rPr>
        <w:t xml:space="preserve">                         H5P_prp_delete_func_t prp_del, </w:t>
      </w:r>
    </w:p>
    <w:p w:rsidR="00D31373" w:rsidRDefault="00000000">
      <w:pPr>
        <w:ind w:left="709"/>
        <w:rPr>
          <w:rFonts w:ascii="Courier" w:hAnsi="Courier"/>
          <w:sz w:val="18"/>
          <w:szCs w:val="18"/>
        </w:rPr>
      </w:pPr>
      <w:r>
        <w:rPr>
          <w:rFonts w:ascii="Courier" w:hAnsi="Courier"/>
          <w:sz w:val="18"/>
          <w:szCs w:val="18"/>
        </w:rPr>
        <w:t xml:space="preserve">                         H5P_prp_copy_func_t prp_copy,</w:t>
      </w:r>
    </w:p>
    <w:p w:rsidR="00D31373" w:rsidRDefault="00000000">
      <w:pPr>
        <w:ind w:left="709"/>
        <w:rPr>
          <w:rFonts w:ascii="Courier" w:hAnsi="Courier"/>
          <w:sz w:val="18"/>
          <w:szCs w:val="18"/>
        </w:rPr>
      </w:pPr>
      <w:r>
        <w:rPr>
          <w:rFonts w:ascii="Courier" w:hAnsi="Courier"/>
          <w:sz w:val="18"/>
          <w:szCs w:val="18"/>
        </w:rPr>
        <w:t xml:space="preserve">                         H5P_prp_compare_func_t prp_cmp,</w:t>
      </w:r>
    </w:p>
    <w:p w:rsidR="00D31373" w:rsidRDefault="00000000">
      <w:pPr>
        <w:ind w:left="709"/>
        <w:rPr>
          <w:rFonts w:ascii="Courier" w:hAnsi="Courier"/>
          <w:sz w:val="18"/>
          <w:szCs w:val="18"/>
        </w:rPr>
      </w:pPr>
      <w:r>
        <w:rPr>
          <w:rFonts w:ascii="Courier" w:hAnsi="Courier"/>
          <w:sz w:val="18"/>
          <w:szCs w:val="18"/>
        </w:rPr>
        <w:t xml:space="preserve">                         H5P_prp_close_func_t prp_close);</w:t>
      </w:r>
    </w:p>
    <w:p w:rsidR="00D31373" w:rsidRDefault="00000000">
      <w:pPr>
        <w:pStyle w:val="BodyText"/>
      </w:pPr>
      <w:r>
        <w:t>Description:</w:t>
      </w:r>
    </w:p>
    <w:p w:rsidR="00D31373" w:rsidRDefault="00000000">
      <w:pPr>
        <w:ind w:left="709"/>
      </w:pPr>
      <w:r>
        <w:rPr>
          <w:color w:val="000000"/>
          <w:highlight w:val="white"/>
        </w:rPr>
        <w:t xml:space="preserve">Create </w:t>
      </w:r>
      <w:r>
        <w:rPr>
          <w:rFonts w:eastAsia="Noto Serif CJK SC"/>
          <w:color w:val="auto"/>
          <w:kern w:val="2"/>
          <w:highlight w:val="white"/>
          <w:lang w:eastAsia="zh-CN" w:bidi="hi-IN"/>
        </w:rPr>
        <w:t>a</w:t>
      </w:r>
      <w:r>
        <w:rPr>
          <w:color w:val="000000"/>
          <w:highlight w:val="white"/>
        </w:rPr>
        <w:t xml:space="preserve"> property as specified by the supplied parameters and insert it in the target property list.</w:t>
      </w:r>
    </w:p>
    <w:p w:rsidR="00D31373" w:rsidRDefault="00D31373">
      <w:pPr>
        <w:ind w:left="709"/>
        <w:rPr>
          <w:color w:val="000000"/>
          <w:highlight w:val="white"/>
        </w:rPr>
      </w:pPr>
    </w:p>
    <w:p w:rsidR="00D31373" w:rsidRDefault="00000000">
      <w:pPr>
        <w:pStyle w:val="BodyText"/>
      </w:pPr>
      <w:r>
        <w:t>Outline of Processing:</w:t>
      </w:r>
    </w:p>
    <w:p w:rsidR="00D31373" w:rsidRDefault="00000000">
      <w:pPr>
        <w:pStyle w:val="BodyText"/>
      </w:pPr>
      <w:r>
        <w:t>Start with basic sanity checking:</w:t>
      </w:r>
    </w:p>
    <w:p w:rsidR="00D31373" w:rsidRDefault="00000000">
      <w:pPr>
        <w:numPr>
          <w:ilvl w:val="0"/>
          <w:numId w:val="73"/>
        </w:numPr>
        <w:rPr>
          <w:color w:val="000000"/>
          <w:highlight w:val="white"/>
        </w:rPr>
      </w:pPr>
      <w:r>
        <w:rPr>
          <w:color w:val="000000"/>
          <w:highlight w:val="white"/>
        </w:rPr>
        <w:t xml:space="preserve">If the supplied hid_t is not associated with a property list, flag an error and return. </w:t>
      </w:r>
    </w:p>
    <w:p w:rsidR="00D31373" w:rsidRDefault="00D31373">
      <w:pPr>
        <w:ind w:left="720"/>
        <w:rPr>
          <w:color w:val="000000"/>
          <w:highlight w:val="white"/>
        </w:rPr>
      </w:pPr>
    </w:p>
    <w:p w:rsidR="00D31373" w:rsidRDefault="00000000">
      <w:pPr>
        <w:numPr>
          <w:ilvl w:val="0"/>
          <w:numId w:val="73"/>
        </w:numPr>
      </w:pPr>
      <w:r>
        <w:rPr>
          <w:color w:val="000000"/>
          <w:highlight w:val="white"/>
        </w:rPr>
        <w:t>If the supplied name is the empty string, flag an error and return.</w:t>
      </w:r>
    </w:p>
    <w:p w:rsidR="00D31373" w:rsidRDefault="00D31373">
      <w:pPr>
        <w:ind w:left="720"/>
        <w:rPr>
          <w:color w:val="000000"/>
          <w:highlight w:val="white"/>
        </w:rPr>
      </w:pPr>
    </w:p>
    <w:p w:rsidR="00D31373" w:rsidRDefault="00000000">
      <w:pPr>
        <w:numPr>
          <w:ilvl w:val="0"/>
          <w:numId w:val="73"/>
        </w:numPr>
        <w:rPr>
          <w:color w:val="000000"/>
          <w:highlight w:val="white"/>
        </w:rPr>
      </w:pPr>
      <w:r>
        <w:rPr>
          <w:color w:val="000000"/>
          <w:highlight w:val="white"/>
        </w:rPr>
        <w:t>Verify that either the supplied size and value are 0 and NULL or positive and not NULL. Flag and error and return if this is not the case.</w:t>
      </w:r>
    </w:p>
    <w:p w:rsidR="00D31373" w:rsidRDefault="00D31373">
      <w:pPr>
        <w:ind w:left="720"/>
        <w:rPr>
          <w:color w:val="000000"/>
          <w:highlight w:val="white"/>
        </w:rPr>
      </w:pPr>
    </w:p>
    <w:p w:rsidR="00D31373" w:rsidRDefault="00000000">
      <w:pPr>
        <w:numPr>
          <w:ilvl w:val="0"/>
          <w:numId w:val="73"/>
        </w:numPr>
      </w:pPr>
      <w:r>
        <w:rPr>
          <w:color w:val="000000"/>
          <w:highlight w:val="white"/>
        </w:rPr>
        <w:t>Lookup the supplied name in the current version of the target property list, and flag an error if it contains a property of the supplied name.</w:t>
      </w:r>
    </w:p>
    <w:p w:rsidR="00D31373" w:rsidRDefault="00D31373">
      <w:pPr>
        <w:rPr>
          <w:color w:val="000000"/>
          <w:highlight w:val="white"/>
        </w:rPr>
      </w:pPr>
    </w:p>
    <w:p w:rsidR="00D31373" w:rsidRDefault="00000000">
      <w:pPr>
        <w:numPr>
          <w:ilvl w:val="0"/>
          <w:numId w:val="73"/>
        </w:numPr>
      </w:pPr>
      <w:r>
        <w:rPr>
          <w:color w:val="000000"/>
          <w:highlight w:val="white"/>
        </w:rPr>
        <w:t>Obtain a pointer to the instance of H5P_mt_list_t.  Do this as follows, with appropriate error checking added:</w:t>
      </w:r>
    </w:p>
    <w:p w:rsidR="00D31373" w:rsidRDefault="00D31373">
      <w:pPr>
        <w:rPr>
          <w:color w:val="000000"/>
          <w:highlight w:val="white"/>
        </w:rPr>
      </w:pP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H5P_mt_list_t plist;</w:t>
      </w:r>
    </w:p>
    <w:p w:rsidR="00D31373" w:rsidRDefault="00D31373">
      <w:pPr>
        <w:ind w:left="1418"/>
        <w:rPr>
          <w:rFonts w:ascii="monospace" w:hAnsi="monospace"/>
          <w:color w:val="000000"/>
          <w:sz w:val="16"/>
          <w:szCs w:val="16"/>
          <w:highlight w:val="white"/>
        </w:rPr>
      </w:pPr>
    </w:p>
    <w:p w:rsidR="00D31373" w:rsidRDefault="00000000">
      <w:pPr>
        <w:ind w:left="1418"/>
      </w:pPr>
      <w:r>
        <w:rPr>
          <w:rFonts w:ascii="monospace" w:hAnsi="monospace"/>
          <w:color w:val="000000"/>
          <w:sz w:val="16"/>
          <w:szCs w:val="16"/>
          <w:highlight w:val="white"/>
        </w:rPr>
        <w:t xml:space="preserve">plist = (H5P_genplist_t </w:t>
      </w:r>
      <w:proofErr w:type="gramStart"/>
      <w:r>
        <w:rPr>
          <w:rFonts w:ascii="monospace" w:hAnsi="monospace"/>
          <w:color w:val="000000"/>
          <w:sz w:val="16"/>
          <w:szCs w:val="16"/>
          <w:highlight w:val="white"/>
        </w:rPr>
        <w:t>*)H</w:t>
      </w:r>
      <w:proofErr w:type="gramEnd"/>
      <w:r>
        <w:rPr>
          <w:rFonts w:ascii="monospace" w:hAnsi="monospace"/>
          <w:color w:val="000000"/>
          <w:sz w:val="16"/>
          <w:szCs w:val="16"/>
          <w:highlight w:val="white"/>
        </w:rPr>
        <w:t>5I_object_verify(plist_id, H5I_GENPROP_LST);</w:t>
      </w:r>
      <w:r>
        <w:rPr>
          <w:rFonts w:ascii="monospace" w:hAnsi="monospace"/>
          <w:color w:val="000000"/>
          <w:highlight w:val="white"/>
        </w:rPr>
        <w:br/>
      </w:r>
    </w:p>
    <w:p w:rsidR="00D31373" w:rsidRDefault="00000000">
      <w:pPr>
        <w:numPr>
          <w:ilvl w:val="0"/>
          <w:numId w:val="77"/>
        </w:numPr>
      </w:pPr>
      <w:r>
        <w:rPr>
          <w:color w:val="000000"/>
          <w:highlight w:val="white"/>
        </w:rPr>
        <w:t>Increment the active thread count in the target property list so that it can’t be deleted out from under us.  In passing we check for the case in which the property list is in the process of being created or discarded, and fail in either event.</w:t>
      </w:r>
    </w:p>
    <w:p w:rsidR="00D31373" w:rsidRDefault="00D31373">
      <w:pPr>
        <w:ind w:left="720"/>
        <w:rPr>
          <w:color w:val="000000"/>
          <w:highlight w:val="white"/>
        </w:rPr>
      </w:pPr>
    </w:p>
    <w:p w:rsidR="00D31373" w:rsidRDefault="00000000">
      <w:pPr>
        <w:ind w:left="720"/>
      </w:pPr>
      <w:r>
        <w:rPr>
          <w:color w:val="000000"/>
          <w:highlight w:val="white"/>
        </w:rPr>
        <w:t xml:space="preserve">To do this, atomically load plist→thrd in to a local instance of H5P_mt_active_thread_count_t – call this variable local_thrd.  If either </w:t>
      </w:r>
      <w:proofErr w:type="gramStart"/>
      <w:r>
        <w:rPr>
          <w:color w:val="000000"/>
          <w:highlight w:val="white"/>
        </w:rPr>
        <w:t>thrd.opening</w:t>
      </w:r>
      <w:proofErr w:type="gramEnd"/>
      <w:r>
        <w:rPr>
          <w:color w:val="000000"/>
          <w:highlight w:val="white"/>
        </w:rPr>
        <w:t xml:space="preserve"> or thrd.closing are TRUE, flag an error and return.  Otherwise, increment local_</w:t>
      </w:r>
      <w:proofErr w:type="gramStart"/>
      <w:r>
        <w:rPr>
          <w:color w:val="000000"/>
          <w:highlight w:val="white"/>
        </w:rPr>
        <w:t>thrd.count</w:t>
      </w:r>
      <w:proofErr w:type="gramEnd"/>
      <w:r>
        <w:rPr>
          <w:color w:val="000000"/>
          <w:highlight w:val="white"/>
        </w:rPr>
        <w:t xml:space="preserve"> and attempt to overwrite plist→thread with a compare exchange strong.  Repeat this process until failure or the compare exchange strong is successful. </w:t>
      </w:r>
    </w:p>
    <w:p w:rsidR="00D31373" w:rsidRDefault="00D31373">
      <w:pPr>
        <w:ind w:left="720"/>
        <w:rPr>
          <w:color w:val="000000"/>
          <w:highlight w:val="white"/>
        </w:rPr>
      </w:pPr>
    </w:p>
    <w:p w:rsidR="00D31373" w:rsidRDefault="00000000">
      <w:pPr>
        <w:numPr>
          <w:ilvl w:val="0"/>
          <w:numId w:val="77"/>
        </w:numPr>
      </w:pPr>
      <w:r>
        <w:rPr>
          <w:color w:val="000000"/>
          <w:highlight w:val="white"/>
        </w:rPr>
        <w:lastRenderedPageBreak/>
        <w:t>To modify the target property list, we must first obtain the version in which the modification will take place.  To do this, define the local variable target_version, and set its value as follows:</w:t>
      </w:r>
    </w:p>
    <w:p w:rsidR="00D31373" w:rsidRDefault="00D31373">
      <w:pPr>
        <w:rPr>
          <w:rFonts w:ascii="monospace" w:hAnsi="monospace"/>
          <w:color w:val="000000"/>
          <w:sz w:val="16"/>
          <w:szCs w:val="16"/>
          <w:highlight w:val="white"/>
        </w:rPr>
      </w:pP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target_version = atomic_fetch_add(plist-&gt;next_version);</w:t>
      </w:r>
    </w:p>
    <w:p w:rsidR="00D31373" w:rsidRDefault="00D31373"/>
    <w:p w:rsidR="00D31373" w:rsidRDefault="00000000">
      <w:pPr>
        <w:numPr>
          <w:ilvl w:val="0"/>
          <w:numId w:val="78"/>
        </w:numPr>
        <w:rPr>
          <w:color w:val="000000"/>
          <w:highlight w:val="white"/>
        </w:rPr>
      </w:pPr>
      <w:r>
        <w:rPr>
          <w:color w:val="000000"/>
          <w:highlight w:val="white"/>
        </w:rPr>
        <w:t xml:space="preserve">As mentioned earlier, multiple modifications to a given property must be executed in target_version order, as must increments to plist→version.  As simultaneous modifications to a give property list by multiple threads is expected to be rare, just execute all modifications to a given property list in target_version issue order. To do this, atomically load plist→version.  If it is one greater than target_version, proceed with the modification.  Otherwise, sleep a little and try again.  </w:t>
      </w:r>
    </w:p>
    <w:p w:rsidR="00D31373" w:rsidRDefault="00D31373">
      <w:pPr>
        <w:ind w:left="720"/>
        <w:rPr>
          <w:color w:val="000000"/>
          <w:highlight w:val="white"/>
        </w:rPr>
      </w:pPr>
    </w:p>
    <w:p w:rsidR="00D31373" w:rsidRDefault="00000000">
      <w:pPr>
        <w:ind w:left="720"/>
      </w:pPr>
      <w:r>
        <w:rPr>
          <w:color w:val="000000"/>
          <w:highlight w:val="white"/>
        </w:rPr>
        <w:t>Note that we must maintain statistics on both branches to see if the above expectation is correct.  If it isn’t, we must come up with something better method of enforcing the required serialization</w:t>
      </w:r>
    </w:p>
    <w:p w:rsidR="00D31373" w:rsidRDefault="00D31373">
      <w:pPr>
        <w:ind w:left="720"/>
        <w:rPr>
          <w:color w:val="000000"/>
          <w:highlight w:val="white"/>
        </w:rPr>
      </w:pPr>
    </w:p>
    <w:p w:rsidR="00D31373" w:rsidRDefault="00000000">
      <w:pPr>
        <w:numPr>
          <w:ilvl w:val="0"/>
          <w:numId w:val="78"/>
        </w:numPr>
        <w:rPr>
          <w:color w:val="000000"/>
          <w:highlight w:val="white"/>
        </w:rPr>
      </w:pPr>
      <w:r>
        <w:rPr>
          <w:color w:val="000000"/>
          <w:highlight w:val="white"/>
        </w:rPr>
        <w:t>Allocate a new instance of H5P_mt_prop_t and store its address in the local variable prop.  Then initialize *prop as follows:</w:t>
      </w:r>
    </w:p>
    <w:p w:rsidR="00D31373" w:rsidRDefault="00000000">
      <w:pPr>
        <w:ind w:left="1418"/>
      </w:pPr>
      <w:r>
        <w:rPr>
          <w:color w:val="000000"/>
          <w:highlight w:val="white"/>
        </w:rPr>
        <w:br/>
      </w:r>
      <w:r>
        <w:rPr>
          <w:rFonts w:ascii="monospace" w:hAnsi="monospace"/>
          <w:color w:val="000000"/>
          <w:sz w:val="16"/>
          <w:szCs w:val="16"/>
          <w:highlight w:val="white"/>
        </w:rPr>
        <w:t>uint32_t chksum;</w:t>
      </w:r>
    </w:p>
    <w:p w:rsidR="00D31373" w:rsidRDefault="00000000">
      <w:pPr>
        <w:ind w:left="1418"/>
      </w:pPr>
      <w:r>
        <w:rPr>
          <w:rFonts w:ascii="monospace" w:hAnsi="monospace"/>
          <w:sz w:val="16"/>
          <w:szCs w:val="16"/>
        </w:rPr>
        <w:t>H5P_mt_prop_aptr_t init_prop_aptr = {NULL, 0};</w:t>
      </w:r>
    </w:p>
    <w:p w:rsidR="00D31373" w:rsidRDefault="00000000">
      <w:pPr>
        <w:ind w:left="1418"/>
      </w:pPr>
      <w:r>
        <w:rPr>
          <w:rFonts w:ascii="monospace" w:hAnsi="monospace"/>
          <w:color w:val="000000"/>
          <w:sz w:val="16"/>
          <w:szCs w:val="16"/>
          <w:highlight w:val="white"/>
        </w:rPr>
        <w:t>H5P_mt_prop_value_t prop_value = {NULL, 0};</w:t>
      </w:r>
    </w:p>
    <w:p w:rsidR="00D31373" w:rsidRDefault="00D31373">
      <w:pPr>
        <w:ind w:left="1418"/>
        <w:rPr>
          <w:rFonts w:ascii="monospace" w:hAnsi="monospace"/>
          <w:color w:val="000000"/>
          <w:sz w:val="16"/>
          <w:szCs w:val="16"/>
          <w:highlight w:val="white"/>
        </w:rPr>
      </w:pPr>
    </w:p>
    <w:p w:rsidR="00D31373" w:rsidRDefault="00000000">
      <w:pPr>
        <w:ind w:left="1418"/>
      </w:pPr>
      <w:r>
        <w:rPr>
          <w:rFonts w:ascii="monospace" w:hAnsi="monospace"/>
          <w:color w:val="000000"/>
          <w:sz w:val="16"/>
          <w:szCs w:val="16"/>
          <w:highlight w:val="white"/>
        </w:rPr>
        <w:t>prop→tag = H5P_MT_PROP_TAG;</w:t>
      </w:r>
    </w:p>
    <w:p w:rsidR="00D31373" w:rsidRDefault="00D31373">
      <w:pPr>
        <w:ind w:left="1418"/>
        <w:rPr>
          <w:rFonts w:ascii="monospace" w:hAnsi="monospace"/>
          <w:sz w:val="16"/>
          <w:szCs w:val="16"/>
        </w:rPr>
      </w:pPr>
    </w:p>
    <w:p w:rsidR="00D31373" w:rsidRDefault="00000000">
      <w:pPr>
        <w:ind w:left="1418"/>
      </w:pPr>
      <w:r>
        <w:rPr>
          <w:rFonts w:ascii="monospace" w:hAnsi="monospace"/>
          <w:sz w:val="16"/>
          <w:szCs w:val="16"/>
        </w:rPr>
        <w:t>atomic_init(&amp;(prop→next), init_prop_aptr);</w:t>
      </w:r>
    </w:p>
    <w:p w:rsidR="00D31373" w:rsidRDefault="00000000">
      <w:pPr>
        <w:ind w:left="1418"/>
        <w:rPr>
          <w:rFonts w:ascii="monospace" w:hAnsi="monospace"/>
          <w:sz w:val="16"/>
          <w:szCs w:val="16"/>
        </w:rPr>
      </w:pPr>
      <w:r>
        <w:rPr>
          <w:rFonts w:ascii="monospace" w:hAnsi="monospace"/>
          <w:sz w:val="16"/>
          <w:szCs w:val="16"/>
        </w:rPr>
        <w:t>prop→sentinel          = FALSE;</w:t>
      </w:r>
    </w:p>
    <w:p w:rsidR="00D31373" w:rsidRDefault="00000000">
      <w:pPr>
        <w:ind w:left="1418"/>
        <w:rPr>
          <w:rFonts w:ascii="monospace" w:hAnsi="monospace"/>
          <w:sz w:val="16"/>
          <w:szCs w:val="16"/>
        </w:rPr>
      </w:pPr>
      <w:r>
        <w:rPr>
          <w:rFonts w:ascii="monospace" w:hAnsi="monospace"/>
          <w:sz w:val="16"/>
          <w:szCs w:val="16"/>
        </w:rPr>
        <w:t>prop→in_prop_class     = FALSE;</w:t>
      </w:r>
    </w:p>
    <w:p w:rsidR="00D31373" w:rsidRDefault="00000000">
      <w:pPr>
        <w:ind w:left="1418"/>
        <w:rPr>
          <w:rFonts w:ascii="monospace" w:hAnsi="monospace"/>
          <w:sz w:val="16"/>
          <w:szCs w:val="16"/>
        </w:rPr>
      </w:pPr>
      <w:r>
        <w:rPr>
          <w:rFonts w:ascii="monospace" w:hAnsi="monospace"/>
          <w:sz w:val="16"/>
          <w:szCs w:val="16"/>
        </w:rPr>
        <w:t>atomic_init(&amp;(prop→ref_count), 0);</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 xml:space="preserve">chksum                 = H5_checksum_fletcher32((void </w:t>
      </w:r>
      <w:proofErr w:type="gramStart"/>
      <w:r>
        <w:rPr>
          <w:rFonts w:ascii="monospace" w:hAnsi="monospace"/>
          <w:sz w:val="16"/>
          <w:szCs w:val="16"/>
        </w:rPr>
        <w:t>*)name</w:t>
      </w:r>
      <w:proofErr w:type="gramEnd"/>
      <w:r>
        <w:rPr>
          <w:rFonts w:ascii="monospace" w:hAnsi="monospace"/>
          <w:sz w:val="16"/>
          <w:szCs w:val="16"/>
        </w:rPr>
        <w:t>, strlen(name));</w:t>
      </w:r>
    </w:p>
    <w:p w:rsidR="00D31373" w:rsidRDefault="00000000">
      <w:pPr>
        <w:ind w:left="1418"/>
        <w:rPr>
          <w:rFonts w:ascii="monospace" w:hAnsi="monospace"/>
          <w:sz w:val="16"/>
          <w:szCs w:val="16"/>
        </w:rPr>
      </w:pPr>
      <w:r>
        <w:rPr>
          <w:rFonts w:ascii="monospace" w:hAnsi="monospace"/>
          <w:sz w:val="16"/>
          <w:szCs w:val="16"/>
        </w:rPr>
        <w:t>prop→chksum            = (int64_</w:t>
      </w:r>
      <w:proofErr w:type="gramStart"/>
      <w:r>
        <w:rPr>
          <w:rFonts w:ascii="monospace" w:hAnsi="monospace"/>
          <w:sz w:val="16"/>
          <w:szCs w:val="16"/>
        </w:rPr>
        <w:t>t)chksum</w:t>
      </w:r>
      <w:proofErr w:type="gramEnd"/>
      <w:r>
        <w:rPr>
          <w:rFonts w:ascii="monospace" w:hAnsi="monospace"/>
          <w:sz w:val="16"/>
          <w:szCs w:val="16"/>
        </w:rPr>
        <w:t>;</w:t>
      </w:r>
    </w:p>
    <w:p w:rsidR="00D31373" w:rsidRDefault="00000000">
      <w:pPr>
        <w:ind w:left="1418"/>
        <w:rPr>
          <w:rFonts w:ascii="monospace" w:hAnsi="monospace"/>
          <w:sz w:val="16"/>
          <w:szCs w:val="16"/>
        </w:rPr>
      </w:pPr>
      <w:r>
        <w:rPr>
          <w:rFonts w:ascii="monospace" w:hAnsi="monospace"/>
          <w:sz w:val="16"/>
          <w:szCs w:val="16"/>
        </w:rPr>
        <w:t>prop→name              = strdup(plc_prop.ptr→name);</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 xml:space="preserve">if </w:t>
      </w:r>
      <w:proofErr w:type="gramStart"/>
      <w:r>
        <w:rPr>
          <w:rFonts w:ascii="monospace" w:hAnsi="monospace"/>
          <w:sz w:val="16"/>
          <w:szCs w:val="16"/>
        </w:rPr>
        <w:t>( NULL</w:t>
      </w:r>
      <w:proofErr w:type="gramEnd"/>
      <w:r>
        <w:rPr>
          <w:rFonts w:ascii="monospace" w:hAnsi="monospace"/>
          <w:sz w:val="16"/>
          <w:szCs w:val="16"/>
        </w:rPr>
        <w:t xml:space="preserve"> != value ) {</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 xml:space="preserve">    prop_value.ptr = malloc(size);</w:t>
      </w:r>
    </w:p>
    <w:p w:rsidR="00D31373" w:rsidRDefault="00000000">
      <w:pPr>
        <w:ind w:left="1418"/>
        <w:rPr>
          <w:rFonts w:ascii="monospace" w:hAnsi="monospace"/>
          <w:sz w:val="16"/>
          <w:szCs w:val="16"/>
        </w:rPr>
      </w:pPr>
      <w:r>
        <w:rPr>
          <w:rFonts w:ascii="monospace" w:hAnsi="monospace"/>
          <w:sz w:val="16"/>
          <w:szCs w:val="16"/>
        </w:rPr>
        <w:t xml:space="preserve">    prop_</w:t>
      </w:r>
      <w:proofErr w:type="gramStart"/>
      <w:r>
        <w:rPr>
          <w:rFonts w:ascii="monospace" w:hAnsi="monospace"/>
          <w:sz w:val="16"/>
          <w:szCs w:val="16"/>
        </w:rPr>
        <w:t>value.size</w:t>
      </w:r>
      <w:proofErr w:type="gramEnd"/>
      <w:r>
        <w:rPr>
          <w:rFonts w:ascii="monospace" w:hAnsi="monospace"/>
          <w:sz w:val="16"/>
          <w:szCs w:val="16"/>
        </w:rPr>
        <w:t xml:space="preserve"> = size;</w:t>
      </w:r>
    </w:p>
    <w:p w:rsidR="00D31373" w:rsidRDefault="00000000">
      <w:pPr>
        <w:ind w:left="1418"/>
        <w:rPr>
          <w:rFonts w:ascii="monospace" w:hAnsi="monospace"/>
          <w:sz w:val="16"/>
          <w:szCs w:val="16"/>
        </w:rPr>
      </w:pPr>
      <w:r>
        <w:rPr>
          <w:rFonts w:ascii="monospace" w:hAnsi="monospace"/>
          <w:sz w:val="16"/>
          <w:szCs w:val="16"/>
        </w:rPr>
        <w:t xml:space="preserve">    </w:t>
      </w:r>
      <w:proofErr w:type="gramStart"/>
      <w:r>
        <w:rPr>
          <w:rFonts w:ascii="monospace" w:hAnsi="monospace"/>
          <w:sz w:val="16"/>
          <w:szCs w:val="16"/>
        </w:rPr>
        <w:t>memcpy(</w:t>
      </w:r>
      <w:proofErr w:type="gramEnd"/>
      <w:r>
        <w:rPr>
          <w:rFonts w:ascii="monospace" w:hAnsi="monospace"/>
          <w:sz w:val="16"/>
          <w:szCs w:val="16"/>
        </w:rPr>
        <w:t>prop_value.ptr, size);</w:t>
      </w:r>
    </w:p>
    <w:p w:rsidR="00D31373" w:rsidRDefault="00000000">
      <w:pPr>
        <w:ind w:left="1418"/>
        <w:rPr>
          <w:rFonts w:ascii="monospace" w:hAnsi="monospace"/>
          <w:sz w:val="16"/>
          <w:szCs w:val="16"/>
        </w:rPr>
      </w:pPr>
      <w:r>
        <w:rPr>
          <w:rFonts w:ascii="monospace" w:hAnsi="monospace"/>
          <w:sz w:val="16"/>
          <w:szCs w:val="16"/>
        </w:rPr>
        <w:t xml:space="preserve">    atomic_init(&amp;(prop→value), prop_value);</w:t>
      </w:r>
    </w:p>
    <w:p w:rsidR="00D31373" w:rsidRDefault="00000000">
      <w:pPr>
        <w:ind w:left="1418"/>
        <w:rPr>
          <w:rFonts w:ascii="monospace" w:hAnsi="monospace"/>
          <w:sz w:val="16"/>
          <w:szCs w:val="16"/>
        </w:rPr>
      </w:pPr>
      <w:r>
        <w:rPr>
          <w:rFonts w:ascii="monospace" w:hAnsi="monospace"/>
          <w:sz w:val="16"/>
          <w:szCs w:val="16"/>
        </w:rPr>
        <w:t>}</w:t>
      </w:r>
    </w:p>
    <w:p w:rsidR="00D31373" w:rsidRDefault="00000000">
      <w:pPr>
        <w:ind w:left="1418"/>
        <w:rPr>
          <w:rFonts w:ascii="monospace" w:hAnsi="monospace"/>
          <w:sz w:val="16"/>
          <w:szCs w:val="16"/>
        </w:rPr>
      </w:pPr>
      <w:r>
        <w:rPr>
          <w:rFonts w:ascii="monospace" w:hAnsi="monospace"/>
          <w:sz w:val="16"/>
          <w:szCs w:val="16"/>
        </w:rPr>
        <w:t>atomic_init(&amp;(prop→value), prop_value);</w:t>
      </w:r>
    </w:p>
    <w:p w:rsidR="00D31373" w:rsidRDefault="00000000">
      <w:pPr>
        <w:ind w:left="1418"/>
        <w:rPr>
          <w:rFonts w:ascii="monospace" w:hAnsi="monospace"/>
          <w:sz w:val="16"/>
          <w:szCs w:val="16"/>
        </w:rPr>
      </w:pPr>
      <w:r>
        <w:rPr>
          <w:rFonts w:ascii="monospace" w:hAnsi="monospace"/>
          <w:sz w:val="16"/>
          <w:szCs w:val="16"/>
        </w:rPr>
        <w:t>atomic_init(&amp;(prop→create_version), target_version);</w:t>
      </w:r>
    </w:p>
    <w:p w:rsidR="00D31373" w:rsidRDefault="00000000">
      <w:pPr>
        <w:ind w:left="1418"/>
        <w:rPr>
          <w:rFonts w:ascii="monospace" w:hAnsi="monospace"/>
          <w:sz w:val="16"/>
          <w:szCs w:val="16"/>
        </w:rPr>
      </w:pPr>
      <w:r>
        <w:rPr>
          <w:rFonts w:ascii="monospace" w:hAnsi="monospace"/>
          <w:sz w:val="16"/>
          <w:szCs w:val="16"/>
        </w:rPr>
        <w:t>atomic_init(&amp;(prop→delete_version), 0);</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prop→callbacks_mt_safe = FALSE;</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prop→create            = NULL;</w:t>
      </w:r>
    </w:p>
    <w:p w:rsidR="00D31373" w:rsidRDefault="00000000">
      <w:pPr>
        <w:ind w:left="1418"/>
        <w:rPr>
          <w:rFonts w:ascii="monospace" w:hAnsi="monospace"/>
          <w:sz w:val="16"/>
          <w:szCs w:val="16"/>
        </w:rPr>
      </w:pPr>
      <w:r>
        <w:rPr>
          <w:rFonts w:ascii="monospace" w:hAnsi="monospace"/>
          <w:sz w:val="16"/>
          <w:szCs w:val="16"/>
        </w:rPr>
        <w:t>prop→set               = prp_set;</w:t>
      </w:r>
    </w:p>
    <w:p w:rsidR="00D31373" w:rsidRDefault="00000000">
      <w:pPr>
        <w:ind w:left="1418"/>
        <w:rPr>
          <w:rFonts w:ascii="monospace" w:hAnsi="monospace"/>
          <w:sz w:val="16"/>
          <w:szCs w:val="16"/>
        </w:rPr>
      </w:pPr>
      <w:r>
        <w:rPr>
          <w:rFonts w:ascii="monospace" w:hAnsi="monospace"/>
          <w:sz w:val="16"/>
          <w:szCs w:val="16"/>
        </w:rPr>
        <w:t>prop→get               = prp_get;</w:t>
      </w:r>
    </w:p>
    <w:p w:rsidR="00D31373" w:rsidRDefault="00000000">
      <w:pPr>
        <w:ind w:left="1418"/>
        <w:rPr>
          <w:rFonts w:ascii="monospace" w:hAnsi="monospace"/>
          <w:sz w:val="16"/>
          <w:szCs w:val="16"/>
        </w:rPr>
      </w:pPr>
      <w:r>
        <w:rPr>
          <w:rFonts w:ascii="monospace" w:hAnsi="monospace"/>
          <w:sz w:val="16"/>
          <w:szCs w:val="16"/>
        </w:rPr>
        <w:t>prop→encode            = NULL;</w:t>
      </w:r>
    </w:p>
    <w:p w:rsidR="00D31373" w:rsidRDefault="00000000">
      <w:pPr>
        <w:ind w:left="1418"/>
        <w:rPr>
          <w:rFonts w:ascii="monospace" w:hAnsi="monospace"/>
          <w:sz w:val="16"/>
          <w:szCs w:val="16"/>
        </w:rPr>
      </w:pPr>
      <w:r>
        <w:rPr>
          <w:rFonts w:ascii="monospace" w:hAnsi="monospace"/>
          <w:sz w:val="16"/>
          <w:szCs w:val="16"/>
        </w:rPr>
        <w:t>prop→decode            = NULL;</w:t>
      </w:r>
    </w:p>
    <w:p w:rsidR="00D31373" w:rsidRDefault="00000000">
      <w:pPr>
        <w:ind w:left="1418"/>
        <w:rPr>
          <w:rFonts w:ascii="monospace" w:hAnsi="monospace"/>
          <w:sz w:val="16"/>
          <w:szCs w:val="16"/>
        </w:rPr>
      </w:pPr>
      <w:r>
        <w:rPr>
          <w:rFonts w:ascii="monospace" w:hAnsi="monospace"/>
          <w:sz w:val="16"/>
          <w:szCs w:val="16"/>
        </w:rPr>
        <w:t>prop→del               = prp_del;</w:t>
      </w:r>
    </w:p>
    <w:p w:rsidR="00D31373" w:rsidRDefault="00000000">
      <w:pPr>
        <w:ind w:left="1418"/>
        <w:rPr>
          <w:rFonts w:ascii="monospace" w:hAnsi="monospace"/>
          <w:sz w:val="16"/>
          <w:szCs w:val="16"/>
        </w:rPr>
      </w:pPr>
      <w:r>
        <w:rPr>
          <w:rFonts w:ascii="monospace" w:hAnsi="monospace"/>
          <w:sz w:val="16"/>
          <w:szCs w:val="16"/>
        </w:rPr>
        <w:t>prop→copy              = prp_copy;</w:t>
      </w:r>
    </w:p>
    <w:p w:rsidR="00D31373" w:rsidRDefault="00000000">
      <w:pPr>
        <w:ind w:left="1418"/>
        <w:rPr>
          <w:rFonts w:ascii="monospace" w:hAnsi="monospace"/>
          <w:sz w:val="16"/>
          <w:szCs w:val="16"/>
        </w:rPr>
      </w:pPr>
      <w:r>
        <w:rPr>
          <w:rFonts w:ascii="monospace" w:hAnsi="monospace"/>
          <w:sz w:val="16"/>
          <w:szCs w:val="16"/>
        </w:rPr>
        <w:t xml:space="preserve">if </w:t>
      </w:r>
      <w:proofErr w:type="gramStart"/>
      <w:r>
        <w:rPr>
          <w:rFonts w:ascii="monospace" w:hAnsi="monospace"/>
          <w:sz w:val="16"/>
          <w:szCs w:val="16"/>
        </w:rPr>
        <w:t>( NULL</w:t>
      </w:r>
      <w:proofErr w:type="gramEnd"/>
      <w:r>
        <w:rPr>
          <w:rFonts w:ascii="monospace" w:hAnsi="monospace"/>
          <w:sz w:val="16"/>
          <w:szCs w:val="16"/>
        </w:rPr>
        <w:t xml:space="preserve"> == prp_cmp ) {</w:t>
      </w:r>
    </w:p>
    <w:p w:rsidR="00D31373" w:rsidRDefault="00000000">
      <w:pPr>
        <w:ind w:left="1418"/>
        <w:rPr>
          <w:rFonts w:ascii="monospace" w:hAnsi="monospace"/>
          <w:sz w:val="16"/>
          <w:szCs w:val="16"/>
        </w:rPr>
      </w:pPr>
      <w:r>
        <w:rPr>
          <w:rFonts w:ascii="monospace" w:hAnsi="monospace"/>
          <w:sz w:val="16"/>
          <w:szCs w:val="16"/>
        </w:rPr>
        <w:t xml:space="preserve">    prop_cmp           = &amp;memcmp;</w:t>
      </w:r>
    </w:p>
    <w:p w:rsidR="00D31373" w:rsidRDefault="00000000">
      <w:pPr>
        <w:ind w:left="1418"/>
        <w:rPr>
          <w:rFonts w:ascii="monospace" w:hAnsi="monospace"/>
          <w:sz w:val="16"/>
          <w:szCs w:val="16"/>
        </w:rPr>
      </w:pPr>
      <w:r>
        <w:rPr>
          <w:rFonts w:ascii="monospace" w:hAnsi="monospace"/>
          <w:sz w:val="16"/>
          <w:szCs w:val="16"/>
        </w:rPr>
        <w:t>} else {</w:t>
      </w:r>
    </w:p>
    <w:p w:rsidR="00D31373" w:rsidRDefault="00000000">
      <w:pPr>
        <w:ind w:left="1418"/>
        <w:rPr>
          <w:rFonts w:ascii="monospace" w:hAnsi="monospace"/>
          <w:sz w:val="16"/>
          <w:szCs w:val="16"/>
        </w:rPr>
      </w:pPr>
      <w:r>
        <w:rPr>
          <w:rFonts w:ascii="monospace" w:hAnsi="monospace"/>
          <w:sz w:val="16"/>
          <w:szCs w:val="16"/>
        </w:rPr>
        <w:lastRenderedPageBreak/>
        <w:t xml:space="preserve">    prop→cmp           = prp_cmp;</w:t>
      </w:r>
    </w:p>
    <w:p w:rsidR="00D31373" w:rsidRDefault="00000000">
      <w:pPr>
        <w:ind w:left="1418"/>
        <w:rPr>
          <w:rFonts w:ascii="monospace" w:hAnsi="monospace"/>
          <w:sz w:val="16"/>
          <w:szCs w:val="16"/>
        </w:rPr>
      </w:pPr>
      <w:r>
        <w:rPr>
          <w:rFonts w:ascii="monospace" w:hAnsi="monospace"/>
          <w:sz w:val="16"/>
          <w:szCs w:val="16"/>
        </w:rPr>
        <w:t>}</w:t>
      </w:r>
    </w:p>
    <w:p w:rsidR="00D31373" w:rsidRDefault="00000000">
      <w:pPr>
        <w:ind w:left="1418"/>
        <w:rPr>
          <w:rFonts w:ascii="monospace" w:hAnsi="monospace"/>
          <w:sz w:val="16"/>
          <w:szCs w:val="16"/>
        </w:rPr>
      </w:pPr>
      <w:r>
        <w:rPr>
          <w:rFonts w:ascii="monospace" w:hAnsi="monospace"/>
          <w:color w:val="000000"/>
          <w:sz w:val="16"/>
          <w:szCs w:val="16"/>
          <w:highlight w:val="white"/>
        </w:rPr>
        <w:t>prop→close             = prp_close;</w:t>
      </w:r>
    </w:p>
    <w:p w:rsidR="00D31373" w:rsidRDefault="00D31373"/>
    <w:p w:rsidR="00D31373" w:rsidRDefault="00000000">
      <w:pPr>
        <w:ind w:left="720"/>
      </w:pPr>
      <w:r>
        <w:t>Callbacks not defined in the H5Pinsert2() API are set to NULL. The callbacks_mt_safe field is initialized to FALSE, since the current API doesn’t allow specification of this field. Needless to say, we need to either add an API to do this, or modify the current API.</w:t>
      </w:r>
    </w:p>
    <w:p w:rsidR="00D31373" w:rsidRDefault="00D31373">
      <w:pPr>
        <w:ind w:left="720"/>
      </w:pPr>
    </w:p>
    <w:p w:rsidR="00D31373" w:rsidRDefault="00000000">
      <w:pPr>
        <w:numPr>
          <w:ilvl w:val="0"/>
          <w:numId w:val="79"/>
        </w:numPr>
      </w:pPr>
      <w:r>
        <w:t xml:space="preserve">Attempt to insert prop into the lock free singly linked list pointed to by plist→pl_head.  Fail it plist→pl_head contains an entry of name prop→name if it has not been deleted prior to the target version.  Atomically increment the logical and physical length fields in passing </w:t>
      </w:r>
    </w:p>
    <w:p w:rsidR="00D31373" w:rsidRDefault="00D31373">
      <w:pPr>
        <w:ind w:left="720"/>
      </w:pPr>
    </w:p>
    <w:p w:rsidR="00D31373" w:rsidRDefault="00000000">
      <w:pPr>
        <w:numPr>
          <w:ilvl w:val="0"/>
          <w:numId w:val="79"/>
        </w:numPr>
      </w:pPr>
      <w:r>
        <w:t>Atomically increment both plist→nprops and plist→nprops_added.</w:t>
      </w:r>
    </w:p>
    <w:p w:rsidR="00D31373" w:rsidRDefault="00D31373">
      <w:pPr>
        <w:ind w:left="720"/>
      </w:pPr>
    </w:p>
    <w:p w:rsidR="00D31373" w:rsidRDefault="00000000">
      <w:pPr>
        <w:numPr>
          <w:ilvl w:val="0"/>
          <w:numId w:val="79"/>
        </w:numPr>
      </w:pPr>
      <w:r>
        <w:t>Atomically increment plist→version.  This makes the new property visible, and completes the insertion process.</w:t>
      </w:r>
    </w:p>
    <w:p w:rsidR="00D31373" w:rsidRDefault="00D31373">
      <w:pPr>
        <w:ind w:left="720"/>
      </w:pPr>
    </w:p>
    <w:p w:rsidR="00D31373" w:rsidRDefault="00000000">
      <w:pPr>
        <w:numPr>
          <w:ilvl w:val="0"/>
          <w:numId w:val="79"/>
        </w:numPr>
      </w:pPr>
      <w:r>
        <w:rPr>
          <w:color w:val="000000"/>
          <w:highlight w:val="white"/>
        </w:rPr>
        <w:t xml:space="preserve">Decrement the active thread count in the target property list. </w:t>
      </w:r>
    </w:p>
    <w:p w:rsidR="00D31373" w:rsidRDefault="00D31373">
      <w:pPr>
        <w:ind w:left="720"/>
        <w:rPr>
          <w:color w:val="000000"/>
          <w:highlight w:val="white"/>
        </w:rPr>
      </w:pPr>
    </w:p>
    <w:p w:rsidR="00D31373" w:rsidRDefault="00000000">
      <w:pPr>
        <w:ind w:left="720"/>
      </w:pPr>
      <w:r>
        <w:rPr>
          <w:color w:val="000000"/>
          <w:highlight w:val="white"/>
        </w:rPr>
        <w:t>To do this, atomically load plist→thrd in to a local instance of H5P_mt_active_thread_count_t – call this variable local_thrd.  Decrement local_</w:t>
      </w:r>
      <w:proofErr w:type="gramStart"/>
      <w:r>
        <w:rPr>
          <w:color w:val="000000"/>
          <w:highlight w:val="white"/>
        </w:rPr>
        <w:t>thrd.count</w:t>
      </w:r>
      <w:proofErr w:type="gramEnd"/>
      <w:r>
        <w:rPr>
          <w:color w:val="000000"/>
          <w:highlight w:val="white"/>
        </w:rPr>
        <w:t xml:space="preserve"> and attempt to overwrite plist→thread with a compare exchange strong.  Repeat this process until the compare exchange strong is successful. </w:t>
      </w:r>
    </w:p>
    <w:p w:rsidR="00D31373" w:rsidRDefault="00D31373"/>
    <w:p w:rsidR="00D31373" w:rsidRDefault="00000000">
      <w:pPr>
        <w:pStyle w:val="Heading3"/>
      </w:pPr>
      <w:bookmarkStart w:id="974" w:name="__RefHeading___Toc75134_2242507081"/>
      <w:bookmarkEnd w:id="974"/>
      <w:r>
        <w:t>H5Pisa_</w:t>
      </w:r>
      <w:proofErr w:type="gramStart"/>
      <w:r>
        <w:t>class(</w:t>
      </w:r>
      <w:proofErr w:type="gramEnd"/>
      <w:r>
        <w:t>)</w:t>
      </w:r>
    </w:p>
    <w:p w:rsidR="00D31373" w:rsidRDefault="00000000">
      <w:pPr>
        <w:pStyle w:val="BodyText"/>
      </w:pPr>
      <w:r>
        <w:t xml:space="preserve">Signature: </w:t>
      </w:r>
    </w:p>
    <w:p w:rsidR="00D31373" w:rsidRDefault="00000000">
      <w:pPr>
        <w:ind w:left="709"/>
        <w:rPr>
          <w:rFonts w:ascii="Courier" w:hAnsi="Courier"/>
          <w:sz w:val="18"/>
          <w:szCs w:val="18"/>
        </w:rPr>
      </w:pPr>
      <w:r>
        <w:rPr>
          <w:rFonts w:ascii="Courier" w:hAnsi="Courier"/>
          <w:sz w:val="18"/>
          <w:szCs w:val="18"/>
        </w:rPr>
        <w:t>H5_DLL htri_t H5Pisa_</w:t>
      </w:r>
      <w:proofErr w:type="gramStart"/>
      <w:r>
        <w:rPr>
          <w:rFonts w:ascii="Courier" w:hAnsi="Courier"/>
          <w:sz w:val="18"/>
          <w:szCs w:val="18"/>
        </w:rPr>
        <w:t>class(</w:t>
      </w:r>
      <w:proofErr w:type="gramEnd"/>
      <w:r>
        <w:rPr>
          <w:rFonts w:ascii="Courier" w:hAnsi="Courier"/>
          <w:sz w:val="18"/>
          <w:szCs w:val="18"/>
        </w:rPr>
        <w:t>hid_t plist_id, hid_t pclass_id);</w:t>
      </w:r>
    </w:p>
    <w:p w:rsidR="00D31373" w:rsidRDefault="00D31373">
      <w:pPr>
        <w:ind w:left="709"/>
        <w:rPr>
          <w:rFonts w:ascii="Courier" w:hAnsi="Courier"/>
          <w:sz w:val="18"/>
          <w:szCs w:val="18"/>
        </w:rPr>
      </w:pPr>
    </w:p>
    <w:p w:rsidR="00D31373" w:rsidRDefault="00000000">
      <w:pPr>
        <w:pStyle w:val="BodyText"/>
      </w:pPr>
      <w:r>
        <w:t>Description:</w:t>
      </w:r>
    </w:p>
    <w:p w:rsidR="00D31373" w:rsidRDefault="00000000">
      <w:pPr>
        <w:ind w:left="709"/>
      </w:pPr>
      <w:r>
        <w:rPr>
          <w:color w:val="000000"/>
          <w:highlight w:val="white"/>
        </w:rPr>
        <w:t>Determine whether the the supplied property list is a member of the supplied property list class.</w:t>
      </w:r>
      <w:r>
        <w:rPr>
          <w:rStyle w:val="FootnoteAnchor"/>
          <w:color w:val="000000"/>
          <w:highlight w:val="white"/>
        </w:rPr>
        <w:footnoteReference w:id="38"/>
      </w:r>
    </w:p>
    <w:p w:rsidR="00D31373" w:rsidRDefault="00D31373">
      <w:pPr>
        <w:ind w:left="709"/>
        <w:rPr>
          <w:color w:val="000000"/>
          <w:highlight w:val="white"/>
        </w:rPr>
      </w:pPr>
    </w:p>
    <w:p w:rsidR="00D31373" w:rsidRDefault="00000000">
      <w:pPr>
        <w:pStyle w:val="BodyText"/>
      </w:pPr>
      <w:r>
        <w:t>Outline of Processing</w:t>
      </w:r>
    </w:p>
    <w:p w:rsidR="00D31373" w:rsidRDefault="00D31373"/>
    <w:p w:rsidR="00D31373" w:rsidRDefault="00D31373"/>
    <w:p w:rsidR="00D31373" w:rsidRDefault="00000000">
      <w:pPr>
        <w:pStyle w:val="Heading3"/>
      </w:pPr>
      <w:bookmarkStart w:id="975" w:name="__RefHeading___Toc75136_2242507081"/>
      <w:bookmarkEnd w:id="975"/>
      <w:r>
        <w:t>H5</w:t>
      </w:r>
      <w:proofErr w:type="gramStart"/>
      <w:r>
        <w:t>Piterate(</w:t>
      </w:r>
      <w:proofErr w:type="gramEnd"/>
      <w:r>
        <w:t>)</w:t>
      </w:r>
    </w:p>
    <w:p w:rsidR="00D31373" w:rsidRDefault="00000000">
      <w:pPr>
        <w:pStyle w:val="BodyText"/>
      </w:pPr>
      <w:r>
        <w:t xml:space="preserve">Signature: </w:t>
      </w:r>
    </w:p>
    <w:p w:rsidR="00D31373" w:rsidRDefault="00000000">
      <w:pPr>
        <w:ind w:left="709"/>
        <w:rPr>
          <w:rFonts w:ascii="monospace" w:hAnsi="monospace"/>
          <w:sz w:val="16"/>
          <w:szCs w:val="16"/>
        </w:rPr>
      </w:pPr>
      <w:r>
        <w:rPr>
          <w:rFonts w:ascii="monospace" w:hAnsi="monospace"/>
          <w:sz w:val="16"/>
          <w:szCs w:val="16"/>
        </w:rPr>
        <w:t>int H5</w:t>
      </w:r>
      <w:proofErr w:type="gramStart"/>
      <w:r>
        <w:rPr>
          <w:rFonts w:ascii="monospace" w:hAnsi="monospace"/>
          <w:sz w:val="16"/>
          <w:szCs w:val="16"/>
        </w:rPr>
        <w:t>Piterate(</w:t>
      </w:r>
      <w:proofErr w:type="gramEnd"/>
      <w:r>
        <w:rPr>
          <w:rFonts w:ascii="monospace" w:hAnsi="monospace"/>
          <w:sz w:val="16"/>
          <w:szCs w:val="16"/>
        </w:rPr>
        <w:t>hid_t id, int *idx, H5P_iterate_t iter_func, void *iter_data);</w:t>
      </w:r>
    </w:p>
    <w:p w:rsidR="00D31373" w:rsidRDefault="00D31373">
      <w:pPr>
        <w:ind w:left="709"/>
        <w:rPr>
          <w:rFonts w:ascii="Courier" w:hAnsi="Courier"/>
          <w:sz w:val="18"/>
          <w:szCs w:val="18"/>
        </w:rPr>
      </w:pPr>
    </w:p>
    <w:p w:rsidR="00D31373" w:rsidRDefault="00000000">
      <w:pPr>
        <w:pStyle w:val="BodyText"/>
      </w:pPr>
      <w:r>
        <w:t>Description:</w:t>
      </w:r>
    </w:p>
    <w:p w:rsidR="00D31373" w:rsidRDefault="00000000">
      <w:pPr>
        <w:ind w:left="709"/>
      </w:pPr>
      <w:r>
        <w:rPr>
          <w:color w:val="000000"/>
          <w:highlight w:val="white"/>
        </w:rPr>
        <w:t xml:space="preserve">Starting with the *idx’th property, scan the target property list or property list class and </w:t>
      </w:r>
      <w:r>
        <w:rPr>
          <w:rFonts w:eastAsia="Noto Serif CJK SC"/>
          <w:color w:val="000000"/>
          <w:kern w:val="2"/>
          <w:highlight w:val="white"/>
          <w:lang w:eastAsia="zh-CN" w:bidi="hi-IN"/>
        </w:rPr>
        <w:t>call</w:t>
      </w:r>
      <w:r>
        <w:rPr>
          <w:color w:val="000000"/>
          <w:highlight w:val="white"/>
        </w:rPr>
        <w:t xml:space="preserve"> the supplied iter_fcn </w:t>
      </w:r>
      <w:r>
        <w:rPr>
          <w:rFonts w:eastAsia="Noto Serif CJK SC"/>
          <w:color w:val="000000"/>
          <w:kern w:val="2"/>
          <w:highlight w:val="white"/>
          <w:lang w:eastAsia="zh-CN" w:bidi="hi-IN"/>
        </w:rPr>
        <w:t>with the id of the property list or property list class, the name of the property, and the supplied user data</w:t>
      </w:r>
      <w:r>
        <w:rPr>
          <w:color w:val="000000"/>
          <w:highlight w:val="white"/>
        </w:rPr>
        <w:t>.</w:t>
      </w:r>
    </w:p>
    <w:p w:rsidR="00D31373" w:rsidRDefault="00D31373">
      <w:pPr>
        <w:ind w:left="709"/>
        <w:rPr>
          <w:color w:val="000000"/>
          <w:highlight w:val="white"/>
        </w:rPr>
      </w:pPr>
    </w:p>
    <w:p w:rsidR="00D31373" w:rsidRDefault="00000000">
      <w:pPr>
        <w:pStyle w:val="BodyText"/>
      </w:pPr>
      <w:r>
        <w:t>Outline of Processing</w:t>
      </w:r>
    </w:p>
    <w:p w:rsidR="00D31373" w:rsidRDefault="00D31373"/>
    <w:p w:rsidR="00D31373" w:rsidRDefault="00000000">
      <w:pPr>
        <w:pStyle w:val="Heading3"/>
      </w:pPr>
      <w:bookmarkStart w:id="976" w:name="__RefHeading___Toc75138_2242507081"/>
      <w:bookmarkEnd w:id="976"/>
      <w:r>
        <w:t>H5Pregister2()</w:t>
      </w:r>
    </w:p>
    <w:p w:rsidR="00D31373" w:rsidRDefault="00000000">
      <w:pPr>
        <w:pStyle w:val="BodyText"/>
      </w:pPr>
      <w:r>
        <w:t xml:space="preserve">Signature: </w:t>
      </w:r>
    </w:p>
    <w:p w:rsidR="00D31373" w:rsidRDefault="00000000">
      <w:pPr>
        <w:ind w:left="709"/>
        <w:rPr>
          <w:rFonts w:ascii="monospace" w:hAnsi="monospace"/>
          <w:sz w:val="16"/>
          <w:szCs w:val="16"/>
        </w:rPr>
      </w:pPr>
      <w:r>
        <w:rPr>
          <w:rFonts w:ascii="monospace" w:hAnsi="monospace"/>
          <w:sz w:val="16"/>
          <w:szCs w:val="16"/>
        </w:rPr>
        <w:t xml:space="preserve">H5_DLL herr_t H5Pregister2(hid_t cls_id, const char *name, size_t size, </w:t>
      </w:r>
    </w:p>
    <w:p w:rsidR="00D31373" w:rsidRDefault="00000000">
      <w:pPr>
        <w:ind w:left="709"/>
        <w:rPr>
          <w:rFonts w:ascii="monospace" w:hAnsi="monospace"/>
          <w:sz w:val="16"/>
          <w:szCs w:val="16"/>
        </w:rPr>
      </w:pPr>
      <w:r>
        <w:rPr>
          <w:rFonts w:ascii="monospace" w:hAnsi="monospace"/>
          <w:sz w:val="16"/>
          <w:szCs w:val="16"/>
        </w:rPr>
        <w:t xml:space="preserve">                           void *def_value, H5P_prp_create_func_t create,</w:t>
      </w:r>
    </w:p>
    <w:p w:rsidR="00D31373" w:rsidRDefault="00000000">
      <w:pPr>
        <w:ind w:left="709"/>
        <w:rPr>
          <w:rFonts w:ascii="monospace" w:hAnsi="monospace"/>
          <w:sz w:val="16"/>
          <w:szCs w:val="16"/>
        </w:rPr>
      </w:pPr>
      <w:r>
        <w:rPr>
          <w:rFonts w:ascii="monospace" w:hAnsi="monospace"/>
          <w:sz w:val="16"/>
          <w:szCs w:val="16"/>
        </w:rPr>
        <w:t xml:space="preserve">                           H5P_prp_set_func_t set, H5P_prp_get_func_t get, </w:t>
      </w:r>
      <w:r>
        <w:rPr>
          <w:rFonts w:ascii="monospace" w:hAnsi="monospace"/>
          <w:sz w:val="16"/>
          <w:szCs w:val="16"/>
        </w:rPr>
        <w:br/>
        <w:t xml:space="preserve">                           H5P_prp_delete_func_t prp_del, </w:t>
      </w:r>
    </w:p>
    <w:p w:rsidR="00D31373" w:rsidRDefault="00000000">
      <w:pPr>
        <w:ind w:left="709"/>
        <w:rPr>
          <w:rFonts w:ascii="monospace" w:hAnsi="monospace"/>
          <w:sz w:val="16"/>
          <w:szCs w:val="16"/>
        </w:rPr>
      </w:pPr>
      <w:r>
        <w:rPr>
          <w:rFonts w:ascii="monospace" w:hAnsi="monospace"/>
          <w:sz w:val="16"/>
          <w:szCs w:val="16"/>
        </w:rPr>
        <w:t xml:space="preserve">                           H5P_prp_copy_func_t copy, </w:t>
      </w:r>
      <w:r>
        <w:rPr>
          <w:rFonts w:ascii="monospace" w:hAnsi="monospace"/>
          <w:sz w:val="16"/>
          <w:szCs w:val="16"/>
        </w:rPr>
        <w:br/>
        <w:t xml:space="preserve">                           H5P_prp_compare_func_t compare, </w:t>
      </w:r>
    </w:p>
    <w:p w:rsidR="00D31373" w:rsidRDefault="00000000">
      <w:pPr>
        <w:ind w:left="709"/>
        <w:rPr>
          <w:rFonts w:ascii="monospace" w:hAnsi="monospace"/>
          <w:sz w:val="16"/>
          <w:szCs w:val="16"/>
        </w:rPr>
      </w:pPr>
      <w:r>
        <w:rPr>
          <w:rFonts w:ascii="monospace" w:hAnsi="monospace"/>
          <w:sz w:val="16"/>
          <w:szCs w:val="16"/>
        </w:rPr>
        <w:t xml:space="preserve">                           H5P_prp_close_func_t close);</w:t>
      </w:r>
    </w:p>
    <w:p w:rsidR="00D31373" w:rsidRDefault="00D31373">
      <w:pPr>
        <w:rPr>
          <w:rFonts w:ascii="monospace" w:hAnsi="monospace"/>
          <w:sz w:val="16"/>
          <w:szCs w:val="16"/>
        </w:rPr>
      </w:pPr>
    </w:p>
    <w:p w:rsidR="00D31373" w:rsidRDefault="00000000">
      <w:pPr>
        <w:pStyle w:val="BodyText"/>
      </w:pPr>
      <w:r>
        <w:t>Description:</w:t>
      </w:r>
    </w:p>
    <w:p w:rsidR="00D31373" w:rsidRDefault="00000000">
      <w:pPr>
        <w:ind w:left="709"/>
      </w:pPr>
      <w:r>
        <w:t xml:space="preserve">Insert a new property in a property list class.  </w:t>
      </w:r>
    </w:p>
    <w:p w:rsidR="00D31373" w:rsidRDefault="00D31373"/>
    <w:p w:rsidR="00D31373" w:rsidRDefault="00000000">
      <w:pPr>
        <w:ind w:left="709"/>
      </w:pPr>
      <w:r>
        <w:rPr>
          <w:color w:val="000000"/>
          <w:highlight w:val="white"/>
        </w:rPr>
        <w:t>If the target class has any directly derived property lists or property list classes, this will result in duplication of the target property list, with the duplicate (with the new property added) replacing the old version in the index.</w:t>
      </w:r>
    </w:p>
    <w:p w:rsidR="00D31373" w:rsidRDefault="00D31373">
      <w:pPr>
        <w:ind w:left="709"/>
        <w:rPr>
          <w:color w:val="000000"/>
          <w:highlight w:val="white"/>
        </w:rPr>
      </w:pPr>
    </w:p>
    <w:p w:rsidR="00D31373" w:rsidRDefault="00000000">
      <w:pPr>
        <w:pStyle w:val="BodyText"/>
      </w:pPr>
      <w:r>
        <w:t>Outline of Processing</w:t>
      </w:r>
    </w:p>
    <w:p w:rsidR="00D31373" w:rsidRDefault="00D31373"/>
    <w:p w:rsidR="00D31373" w:rsidRDefault="00D31373"/>
    <w:p w:rsidR="00D31373" w:rsidRDefault="00000000">
      <w:pPr>
        <w:pStyle w:val="Heading3"/>
      </w:pPr>
      <w:bookmarkStart w:id="977" w:name="__RefHeading___Toc63870_2242507081"/>
      <w:bookmarkEnd w:id="977"/>
      <w:r>
        <w:t>H5</w:t>
      </w:r>
      <w:proofErr w:type="gramStart"/>
      <w:r>
        <w:t>Premove(</w:t>
      </w:r>
      <w:proofErr w:type="gramEnd"/>
      <w:r>
        <w:t>)</w:t>
      </w:r>
    </w:p>
    <w:p w:rsidR="00D31373" w:rsidRDefault="00000000">
      <w:pPr>
        <w:pStyle w:val="BodyText"/>
      </w:pPr>
      <w:r>
        <w:t xml:space="preserve">Signature: </w:t>
      </w:r>
    </w:p>
    <w:p w:rsidR="00D31373" w:rsidRDefault="00000000">
      <w:pPr>
        <w:ind w:left="709"/>
        <w:rPr>
          <w:rFonts w:ascii="Courier" w:hAnsi="Courier"/>
          <w:sz w:val="18"/>
          <w:szCs w:val="18"/>
        </w:rPr>
      </w:pPr>
      <w:r>
        <w:rPr>
          <w:rFonts w:ascii="Courier" w:hAnsi="Courier"/>
          <w:sz w:val="18"/>
          <w:szCs w:val="18"/>
        </w:rPr>
        <w:t>H5_DLL herr_t H5</w:t>
      </w:r>
      <w:proofErr w:type="gramStart"/>
      <w:r>
        <w:rPr>
          <w:rFonts w:ascii="Courier" w:hAnsi="Courier"/>
          <w:sz w:val="18"/>
          <w:szCs w:val="18"/>
        </w:rPr>
        <w:t>Premove(</w:t>
      </w:r>
      <w:proofErr w:type="gramEnd"/>
      <w:r>
        <w:rPr>
          <w:rFonts w:ascii="Courier" w:hAnsi="Courier"/>
          <w:sz w:val="18"/>
          <w:szCs w:val="18"/>
        </w:rPr>
        <w:t>hid_t plist_id, const char *name);</w:t>
      </w:r>
    </w:p>
    <w:p w:rsidR="00D31373" w:rsidRDefault="00D31373">
      <w:pPr>
        <w:ind w:left="709"/>
        <w:rPr>
          <w:rFonts w:ascii="Courier" w:hAnsi="Courier"/>
          <w:sz w:val="18"/>
          <w:szCs w:val="18"/>
        </w:rPr>
      </w:pPr>
    </w:p>
    <w:p w:rsidR="00D31373" w:rsidRDefault="00000000">
      <w:pPr>
        <w:pStyle w:val="BodyText"/>
      </w:pPr>
      <w:r>
        <w:t>Description:</w:t>
      </w:r>
    </w:p>
    <w:p w:rsidR="00D31373" w:rsidRDefault="00000000">
      <w:pPr>
        <w:ind w:left="709"/>
      </w:pPr>
      <w:r>
        <w:rPr>
          <w:color w:val="000000"/>
          <w:highlight w:val="white"/>
        </w:rPr>
        <w:t>Remove the property of the supplied name from the indicated property list.</w:t>
      </w:r>
    </w:p>
    <w:p w:rsidR="00D31373" w:rsidRDefault="00D31373">
      <w:pPr>
        <w:ind w:left="709"/>
        <w:rPr>
          <w:color w:val="000000"/>
          <w:highlight w:val="white"/>
        </w:rPr>
      </w:pPr>
    </w:p>
    <w:p w:rsidR="00D31373" w:rsidRDefault="00000000">
      <w:pPr>
        <w:pStyle w:val="BodyText"/>
      </w:pPr>
      <w:r>
        <w:lastRenderedPageBreak/>
        <w:t>Outline of Processing</w:t>
      </w:r>
    </w:p>
    <w:p w:rsidR="00D31373" w:rsidRDefault="00000000">
      <w:pPr>
        <w:numPr>
          <w:ilvl w:val="0"/>
          <w:numId w:val="73"/>
        </w:numPr>
        <w:rPr>
          <w:color w:val="000000"/>
          <w:highlight w:val="white"/>
        </w:rPr>
      </w:pPr>
      <w:r>
        <w:rPr>
          <w:color w:val="000000"/>
          <w:highlight w:val="white"/>
        </w:rPr>
        <w:t xml:space="preserve">If the supplied hid_t is not associated with a property list, flag an error and return. </w:t>
      </w:r>
    </w:p>
    <w:p w:rsidR="00D31373" w:rsidRDefault="00D31373">
      <w:pPr>
        <w:ind w:left="720"/>
        <w:rPr>
          <w:color w:val="000000"/>
          <w:highlight w:val="white"/>
        </w:rPr>
      </w:pPr>
    </w:p>
    <w:p w:rsidR="00D31373" w:rsidRDefault="00000000">
      <w:pPr>
        <w:numPr>
          <w:ilvl w:val="0"/>
          <w:numId w:val="73"/>
        </w:numPr>
      </w:pPr>
      <w:r>
        <w:rPr>
          <w:color w:val="000000"/>
          <w:highlight w:val="white"/>
        </w:rPr>
        <w:t>If the supplied name is the empty string, flag an error and return.</w:t>
      </w:r>
    </w:p>
    <w:p w:rsidR="00D31373" w:rsidRDefault="00D31373">
      <w:pPr>
        <w:ind w:left="720"/>
        <w:rPr>
          <w:color w:val="000000"/>
          <w:highlight w:val="white"/>
        </w:rPr>
      </w:pPr>
    </w:p>
    <w:p w:rsidR="00D31373" w:rsidRDefault="00000000">
      <w:pPr>
        <w:numPr>
          <w:ilvl w:val="0"/>
          <w:numId w:val="73"/>
        </w:numPr>
      </w:pPr>
      <w:r>
        <w:rPr>
          <w:color w:val="000000"/>
          <w:highlight w:val="white"/>
        </w:rPr>
        <w:t>Lookup the supplied name in the current version of the target property list, and flag an error if it doesn’t exist.</w:t>
      </w:r>
    </w:p>
    <w:p w:rsidR="00D31373" w:rsidRDefault="00D31373">
      <w:pPr>
        <w:rPr>
          <w:color w:val="000000"/>
          <w:highlight w:val="white"/>
        </w:rPr>
      </w:pPr>
    </w:p>
    <w:p w:rsidR="00D31373" w:rsidRDefault="00000000">
      <w:pPr>
        <w:numPr>
          <w:ilvl w:val="0"/>
          <w:numId w:val="73"/>
        </w:numPr>
      </w:pPr>
      <w:r>
        <w:rPr>
          <w:color w:val="000000"/>
          <w:highlight w:val="white"/>
        </w:rPr>
        <w:t>Obtain a pointer to the instance of H5P_mt_list_t.  Do this as follows, with appropriate error checking added:</w:t>
      </w:r>
    </w:p>
    <w:p w:rsidR="00D31373" w:rsidRDefault="00D31373">
      <w:pPr>
        <w:rPr>
          <w:color w:val="000000"/>
          <w:highlight w:val="white"/>
        </w:rPr>
      </w:pP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H5P_mt_list_t plist;</w:t>
      </w:r>
    </w:p>
    <w:p w:rsidR="00D31373" w:rsidRDefault="00D31373">
      <w:pPr>
        <w:ind w:left="1418"/>
        <w:rPr>
          <w:rFonts w:ascii="monospace" w:hAnsi="monospace"/>
          <w:color w:val="000000"/>
          <w:sz w:val="16"/>
          <w:szCs w:val="16"/>
          <w:highlight w:val="white"/>
        </w:rPr>
      </w:pPr>
    </w:p>
    <w:p w:rsidR="00D31373" w:rsidRDefault="00000000">
      <w:pPr>
        <w:ind w:left="1418"/>
      </w:pPr>
      <w:r>
        <w:rPr>
          <w:rFonts w:ascii="monospace" w:hAnsi="monospace"/>
          <w:color w:val="000000"/>
          <w:sz w:val="16"/>
          <w:szCs w:val="16"/>
          <w:highlight w:val="white"/>
        </w:rPr>
        <w:t xml:space="preserve">plist = (H5P_genplist_t </w:t>
      </w:r>
      <w:proofErr w:type="gramStart"/>
      <w:r>
        <w:rPr>
          <w:rFonts w:ascii="monospace" w:hAnsi="monospace"/>
          <w:color w:val="000000"/>
          <w:sz w:val="16"/>
          <w:szCs w:val="16"/>
          <w:highlight w:val="white"/>
        </w:rPr>
        <w:t>*)H</w:t>
      </w:r>
      <w:proofErr w:type="gramEnd"/>
      <w:r>
        <w:rPr>
          <w:rFonts w:ascii="monospace" w:hAnsi="monospace"/>
          <w:color w:val="000000"/>
          <w:sz w:val="16"/>
          <w:szCs w:val="16"/>
          <w:highlight w:val="white"/>
        </w:rPr>
        <w:t>5I_object_verify(plist_id, H5I_GENPROP_LST);</w:t>
      </w:r>
      <w:r>
        <w:rPr>
          <w:rFonts w:ascii="monospace" w:hAnsi="monospace"/>
          <w:color w:val="000000"/>
          <w:highlight w:val="white"/>
        </w:rPr>
        <w:br/>
      </w:r>
    </w:p>
    <w:p w:rsidR="00D31373" w:rsidRDefault="00000000">
      <w:pPr>
        <w:numPr>
          <w:ilvl w:val="0"/>
          <w:numId w:val="80"/>
        </w:numPr>
      </w:pPr>
      <w:r>
        <w:rPr>
          <w:color w:val="000000"/>
          <w:highlight w:val="white"/>
        </w:rPr>
        <w:t>Increment the active thread count in the target property list so that it can’t be deleted out from under us.  In passing we check for the case in which the property list is in the process of being created or discarded, and fail in either event.</w:t>
      </w:r>
    </w:p>
    <w:p w:rsidR="00D31373" w:rsidRDefault="00D31373">
      <w:pPr>
        <w:ind w:left="720"/>
        <w:rPr>
          <w:color w:val="000000"/>
          <w:highlight w:val="white"/>
        </w:rPr>
      </w:pPr>
    </w:p>
    <w:p w:rsidR="00D31373" w:rsidRDefault="00000000">
      <w:pPr>
        <w:ind w:left="720"/>
      </w:pPr>
      <w:r>
        <w:rPr>
          <w:color w:val="000000"/>
          <w:highlight w:val="white"/>
        </w:rPr>
        <w:t xml:space="preserve">To do this, atomically load plist→thrd in to a local instance of H5P_mt_active_thread_count_t – call this variable local_thrd.  If either </w:t>
      </w:r>
      <w:proofErr w:type="gramStart"/>
      <w:r>
        <w:rPr>
          <w:color w:val="000000"/>
          <w:highlight w:val="white"/>
        </w:rPr>
        <w:t>thrd.opening</w:t>
      </w:r>
      <w:proofErr w:type="gramEnd"/>
      <w:r>
        <w:rPr>
          <w:color w:val="000000"/>
          <w:highlight w:val="white"/>
        </w:rPr>
        <w:t xml:space="preserve"> or thrd.closing are TRUE, flag an error and return.  Otherwise, increment local_</w:t>
      </w:r>
      <w:proofErr w:type="gramStart"/>
      <w:r>
        <w:rPr>
          <w:color w:val="000000"/>
          <w:highlight w:val="white"/>
        </w:rPr>
        <w:t>thrd.count</w:t>
      </w:r>
      <w:proofErr w:type="gramEnd"/>
      <w:r>
        <w:rPr>
          <w:color w:val="000000"/>
          <w:highlight w:val="white"/>
        </w:rPr>
        <w:t xml:space="preserve"> and attempt to overwrite plist→thrd with a compare exchange strong.  Repeat this process until failure or the compare exchange strong is successful. </w:t>
      </w:r>
    </w:p>
    <w:p w:rsidR="00D31373" w:rsidRDefault="00D31373">
      <w:pPr>
        <w:ind w:left="720"/>
        <w:rPr>
          <w:color w:val="000000"/>
          <w:highlight w:val="white"/>
        </w:rPr>
      </w:pPr>
    </w:p>
    <w:p w:rsidR="00D31373" w:rsidRDefault="00000000">
      <w:pPr>
        <w:numPr>
          <w:ilvl w:val="0"/>
          <w:numId w:val="80"/>
        </w:numPr>
      </w:pPr>
      <w:r>
        <w:rPr>
          <w:color w:val="000000"/>
          <w:highlight w:val="white"/>
        </w:rPr>
        <w:t>To modify the target property list, we must first obtain the version in which the modification will take place.  To do this, define the local variable target_version, and set its value as follows:</w:t>
      </w:r>
    </w:p>
    <w:p w:rsidR="00D31373" w:rsidRDefault="00D31373">
      <w:pPr>
        <w:rPr>
          <w:rFonts w:ascii="monospace" w:hAnsi="monospace"/>
          <w:color w:val="000000"/>
          <w:sz w:val="16"/>
          <w:szCs w:val="16"/>
          <w:highlight w:val="white"/>
        </w:rPr>
      </w:pP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target_version = atomic_fetch_add(plist-&gt;next_version);</w:t>
      </w:r>
    </w:p>
    <w:p w:rsidR="00D31373" w:rsidRDefault="00D31373"/>
    <w:p w:rsidR="00D31373" w:rsidRDefault="00000000">
      <w:pPr>
        <w:numPr>
          <w:ilvl w:val="0"/>
          <w:numId w:val="81"/>
        </w:numPr>
      </w:pPr>
      <w:r>
        <w:rPr>
          <w:color w:val="000000"/>
          <w:highlight w:val="white"/>
        </w:rPr>
        <w:t xml:space="preserve">As mentioned earlier, multiple modifications to a given property must be executed in target_version order, as must increments to plist→version.  As simultaneous modifications to a given property list by multiple threads is expected to be rare, just execute all modifications to a given property list in target_version issue order. To do this, atomically load plist→version.  If it is one greater than target_version, proceed with the modification.  Otherwise, sleep a little and try again.  </w:t>
      </w:r>
    </w:p>
    <w:p w:rsidR="00D31373" w:rsidRDefault="00D31373">
      <w:pPr>
        <w:ind w:left="720"/>
        <w:rPr>
          <w:color w:val="000000"/>
          <w:highlight w:val="white"/>
        </w:rPr>
      </w:pPr>
    </w:p>
    <w:p w:rsidR="00D31373" w:rsidRDefault="00000000">
      <w:pPr>
        <w:ind w:left="720"/>
      </w:pPr>
      <w:r>
        <w:rPr>
          <w:color w:val="000000"/>
          <w:highlight w:val="white"/>
        </w:rPr>
        <w:t>Note that we must maintain statistics on both branches to see if the above expectation is correct.  If it isn’t, we must come up with something better method of enforcing the required serialization</w:t>
      </w:r>
    </w:p>
    <w:p w:rsidR="00D31373" w:rsidRDefault="00D31373">
      <w:pPr>
        <w:ind w:left="720"/>
        <w:rPr>
          <w:color w:val="000000"/>
          <w:highlight w:val="white"/>
        </w:rPr>
      </w:pPr>
    </w:p>
    <w:p w:rsidR="00D31373" w:rsidRDefault="00000000">
      <w:pPr>
        <w:numPr>
          <w:ilvl w:val="0"/>
          <w:numId w:val="81"/>
        </w:numPr>
      </w:pPr>
      <w:r>
        <w:rPr>
          <w:color w:val="000000"/>
          <w:highlight w:val="white"/>
        </w:rPr>
        <w:t>Lookup the target property for the current version of the property list (i.e. plist→version).  Fail if it doesn’t exist.   Otherwise set prop to point to it.</w:t>
      </w:r>
    </w:p>
    <w:p w:rsidR="00D31373" w:rsidRDefault="00D31373">
      <w:pPr>
        <w:ind w:left="720"/>
        <w:rPr>
          <w:color w:val="000000"/>
          <w:highlight w:val="white"/>
        </w:rPr>
      </w:pPr>
    </w:p>
    <w:p w:rsidR="00D31373" w:rsidRDefault="00000000">
      <w:pPr>
        <w:numPr>
          <w:ilvl w:val="0"/>
          <w:numId w:val="81"/>
        </w:numPr>
        <w:rPr>
          <w:color w:val="000000"/>
          <w:highlight w:val="white"/>
        </w:rPr>
      </w:pPr>
      <w:r>
        <w:rPr>
          <w:color w:val="000000"/>
          <w:highlight w:val="white"/>
        </w:rPr>
        <w:lastRenderedPageBreak/>
        <w:t>Verify that prop→delete_version is zero, and atomically set prop→delete_version to target_version.</w:t>
      </w:r>
    </w:p>
    <w:p w:rsidR="00D31373" w:rsidRDefault="00D31373">
      <w:pPr>
        <w:ind w:left="720"/>
      </w:pPr>
    </w:p>
    <w:p w:rsidR="00D31373" w:rsidRDefault="00000000">
      <w:pPr>
        <w:numPr>
          <w:ilvl w:val="0"/>
          <w:numId w:val="81"/>
        </w:numPr>
      </w:pPr>
      <w:r>
        <w:rPr>
          <w:color w:val="000000"/>
          <w:highlight w:val="white"/>
        </w:rPr>
        <w:t xml:space="preserve">Atomically decrement plist→nprops.  </w:t>
      </w:r>
    </w:p>
    <w:p w:rsidR="00D31373" w:rsidRDefault="00D31373">
      <w:pPr>
        <w:ind w:left="720"/>
        <w:rPr>
          <w:color w:val="000000"/>
          <w:highlight w:val="white"/>
        </w:rPr>
      </w:pPr>
    </w:p>
    <w:p w:rsidR="00D31373" w:rsidRDefault="00000000">
      <w:pPr>
        <w:numPr>
          <w:ilvl w:val="0"/>
          <w:numId w:val="81"/>
        </w:numPr>
      </w:pPr>
      <w:r>
        <w:rPr>
          <w:color w:val="000000"/>
          <w:highlight w:val="white"/>
        </w:rPr>
        <w:t>Atomically increment plist→version.  This makes the property deletion visible, and completes the deletion process.</w:t>
      </w:r>
    </w:p>
    <w:p w:rsidR="00D31373" w:rsidRDefault="00D31373">
      <w:pPr>
        <w:ind w:left="720"/>
        <w:rPr>
          <w:color w:val="000000"/>
          <w:highlight w:val="white"/>
        </w:rPr>
      </w:pPr>
    </w:p>
    <w:p w:rsidR="00D31373" w:rsidRDefault="00000000">
      <w:pPr>
        <w:numPr>
          <w:ilvl w:val="0"/>
          <w:numId w:val="81"/>
        </w:numPr>
      </w:pPr>
      <w:r>
        <w:rPr>
          <w:color w:val="000000"/>
          <w:highlight w:val="white"/>
        </w:rPr>
        <w:t xml:space="preserve">Decrement the active thread count in the target property list. </w:t>
      </w:r>
    </w:p>
    <w:p w:rsidR="00D31373" w:rsidRDefault="00D31373">
      <w:pPr>
        <w:ind w:left="720"/>
        <w:rPr>
          <w:color w:val="000000"/>
          <w:highlight w:val="white"/>
        </w:rPr>
      </w:pPr>
    </w:p>
    <w:p w:rsidR="00D31373" w:rsidRDefault="00000000">
      <w:pPr>
        <w:ind w:left="720"/>
      </w:pPr>
      <w:r>
        <w:rPr>
          <w:color w:val="000000"/>
          <w:highlight w:val="white"/>
        </w:rPr>
        <w:t>To do this, atomically load plist→thrd in to a local instance of H5P_mt_active_thread_count_t – call this variable local_thrd.  Decrement local_</w:t>
      </w:r>
      <w:proofErr w:type="gramStart"/>
      <w:r>
        <w:rPr>
          <w:color w:val="000000"/>
          <w:highlight w:val="white"/>
        </w:rPr>
        <w:t>thrd.count</w:t>
      </w:r>
      <w:proofErr w:type="gramEnd"/>
      <w:r>
        <w:rPr>
          <w:color w:val="000000"/>
          <w:highlight w:val="white"/>
        </w:rPr>
        <w:t xml:space="preserve"> and attempt to overwrite plist→thread with a compare exchange strong.  Repeat this process until the compare exchange strong is successful. </w:t>
      </w:r>
    </w:p>
    <w:p w:rsidR="00D31373" w:rsidRDefault="00D31373"/>
    <w:p w:rsidR="00D31373" w:rsidRDefault="00D31373"/>
    <w:p w:rsidR="00D31373" w:rsidRDefault="00000000">
      <w:pPr>
        <w:pStyle w:val="Heading3"/>
      </w:pPr>
      <w:bookmarkStart w:id="978" w:name="__RefHeading___Toc63872_2242507081"/>
      <w:bookmarkEnd w:id="978"/>
      <w:r>
        <w:t>H5</w:t>
      </w:r>
      <w:proofErr w:type="gramStart"/>
      <w:r>
        <w:t>Pset(</w:t>
      </w:r>
      <w:proofErr w:type="gramEnd"/>
      <w:r>
        <w:t>)</w:t>
      </w:r>
    </w:p>
    <w:p w:rsidR="00D31373" w:rsidRDefault="00000000">
      <w:pPr>
        <w:pStyle w:val="BodyText"/>
      </w:pPr>
      <w:r>
        <w:t xml:space="preserve">Signature: </w:t>
      </w:r>
    </w:p>
    <w:p w:rsidR="00D31373" w:rsidRDefault="00000000">
      <w:pPr>
        <w:ind w:left="709"/>
      </w:pPr>
      <w:r>
        <w:t>H5_DLL herr_t H5</w:t>
      </w:r>
      <w:proofErr w:type="gramStart"/>
      <w:r>
        <w:t>Pset(</w:t>
      </w:r>
      <w:proofErr w:type="gramEnd"/>
      <w:r>
        <w:t>hid_t plist_id, const char *name, const void *value);</w:t>
      </w:r>
    </w:p>
    <w:p w:rsidR="00D31373" w:rsidRDefault="00D31373"/>
    <w:p w:rsidR="00D31373" w:rsidRDefault="00000000">
      <w:pPr>
        <w:pStyle w:val="BodyText"/>
      </w:pPr>
      <w:r>
        <w:t>Description:</w:t>
      </w:r>
    </w:p>
    <w:p w:rsidR="00D31373" w:rsidRDefault="00000000">
      <w:pPr>
        <w:ind w:left="709"/>
      </w:pPr>
      <w:r>
        <w:t>Set the value of an existing property in a property list.</w:t>
      </w:r>
    </w:p>
    <w:p w:rsidR="00D31373" w:rsidRDefault="00D31373"/>
    <w:p w:rsidR="00D31373" w:rsidRDefault="00000000">
      <w:pPr>
        <w:pStyle w:val="BodyText"/>
      </w:pPr>
      <w:r>
        <w:t>Outline of Processing:</w:t>
      </w:r>
    </w:p>
    <w:p w:rsidR="00D31373" w:rsidRDefault="00000000">
      <w:r>
        <w:t>Insert a new copy of the indicated property with the specified value in the target property list with a creation version one greater than the current version of the target property list.  Do this as follows:</w:t>
      </w:r>
    </w:p>
    <w:p w:rsidR="00D31373" w:rsidRDefault="00D31373"/>
    <w:p w:rsidR="00D31373" w:rsidRDefault="00000000">
      <w:pPr>
        <w:numPr>
          <w:ilvl w:val="0"/>
          <w:numId w:val="73"/>
        </w:numPr>
        <w:rPr>
          <w:color w:val="000000"/>
          <w:highlight w:val="white"/>
        </w:rPr>
      </w:pPr>
      <w:r>
        <w:rPr>
          <w:color w:val="000000"/>
          <w:highlight w:val="white"/>
        </w:rPr>
        <w:t xml:space="preserve">If the supplied hid_t is not associated with a property list, flag an error and return. </w:t>
      </w:r>
    </w:p>
    <w:p w:rsidR="00D31373" w:rsidRDefault="00D31373">
      <w:pPr>
        <w:ind w:left="720"/>
        <w:rPr>
          <w:color w:val="000000"/>
          <w:highlight w:val="white"/>
        </w:rPr>
      </w:pPr>
    </w:p>
    <w:p w:rsidR="00D31373" w:rsidRDefault="00000000">
      <w:pPr>
        <w:numPr>
          <w:ilvl w:val="0"/>
          <w:numId w:val="73"/>
        </w:numPr>
      </w:pPr>
      <w:r>
        <w:rPr>
          <w:color w:val="000000"/>
          <w:highlight w:val="white"/>
        </w:rPr>
        <w:t>If the supplied name is the empty string, flag an error and return.</w:t>
      </w:r>
    </w:p>
    <w:p w:rsidR="00D31373" w:rsidRDefault="00D31373">
      <w:pPr>
        <w:ind w:left="720"/>
        <w:rPr>
          <w:color w:val="000000"/>
          <w:highlight w:val="white"/>
        </w:rPr>
      </w:pPr>
    </w:p>
    <w:p w:rsidR="00D31373" w:rsidRDefault="00000000">
      <w:pPr>
        <w:numPr>
          <w:ilvl w:val="0"/>
          <w:numId w:val="73"/>
        </w:numPr>
        <w:rPr>
          <w:color w:val="000000"/>
          <w:highlight w:val="white"/>
        </w:rPr>
      </w:pPr>
      <w:r>
        <w:rPr>
          <w:color w:val="000000"/>
          <w:highlight w:val="white"/>
        </w:rPr>
        <w:t>If the supplied value pointer is NULL, flag an error and return.</w:t>
      </w:r>
    </w:p>
    <w:p w:rsidR="00D31373" w:rsidRDefault="00D31373">
      <w:pPr>
        <w:ind w:left="720"/>
        <w:rPr>
          <w:color w:val="000000"/>
          <w:highlight w:val="white"/>
        </w:rPr>
      </w:pPr>
    </w:p>
    <w:p w:rsidR="00D31373" w:rsidRDefault="00000000">
      <w:pPr>
        <w:numPr>
          <w:ilvl w:val="0"/>
          <w:numId w:val="73"/>
        </w:numPr>
      </w:pPr>
      <w:r>
        <w:rPr>
          <w:color w:val="000000"/>
          <w:highlight w:val="white"/>
        </w:rPr>
        <w:t>Lookup the supplied name in the current version of the target property list, and flag an error if it doesn’t exist.</w:t>
      </w:r>
    </w:p>
    <w:p w:rsidR="00D31373" w:rsidRDefault="00D31373">
      <w:pPr>
        <w:rPr>
          <w:color w:val="000000"/>
          <w:highlight w:val="white"/>
        </w:rPr>
      </w:pPr>
    </w:p>
    <w:p w:rsidR="00D31373" w:rsidRDefault="00000000">
      <w:pPr>
        <w:numPr>
          <w:ilvl w:val="0"/>
          <w:numId w:val="73"/>
        </w:numPr>
      </w:pPr>
      <w:r>
        <w:rPr>
          <w:color w:val="000000"/>
          <w:highlight w:val="white"/>
        </w:rPr>
        <w:t>Obtain a pointer to the instance of H5P_mt_list_t.  Do this as follows, with appropriate error checking added:</w:t>
      </w:r>
    </w:p>
    <w:p w:rsidR="00D31373" w:rsidRDefault="00D31373">
      <w:pPr>
        <w:rPr>
          <w:color w:val="000000"/>
          <w:highlight w:val="white"/>
        </w:rPr>
      </w:pP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H5P_mt_list_t plist;</w:t>
      </w:r>
    </w:p>
    <w:p w:rsidR="00D31373" w:rsidRDefault="00D31373">
      <w:pPr>
        <w:ind w:left="1418"/>
        <w:rPr>
          <w:rFonts w:ascii="monospace" w:hAnsi="monospace"/>
          <w:color w:val="000000"/>
          <w:sz w:val="16"/>
          <w:szCs w:val="16"/>
          <w:highlight w:val="white"/>
        </w:rPr>
      </w:pPr>
    </w:p>
    <w:p w:rsidR="00D31373" w:rsidRDefault="00000000">
      <w:pPr>
        <w:ind w:left="1418"/>
      </w:pPr>
      <w:r>
        <w:rPr>
          <w:rFonts w:ascii="monospace" w:hAnsi="monospace"/>
          <w:color w:val="000000"/>
          <w:sz w:val="16"/>
          <w:szCs w:val="16"/>
          <w:highlight w:val="white"/>
        </w:rPr>
        <w:t xml:space="preserve">plist = (H5P_genplist_t </w:t>
      </w:r>
      <w:proofErr w:type="gramStart"/>
      <w:r>
        <w:rPr>
          <w:rFonts w:ascii="monospace" w:hAnsi="monospace"/>
          <w:color w:val="000000"/>
          <w:sz w:val="16"/>
          <w:szCs w:val="16"/>
          <w:highlight w:val="white"/>
        </w:rPr>
        <w:t>*)H</w:t>
      </w:r>
      <w:proofErr w:type="gramEnd"/>
      <w:r>
        <w:rPr>
          <w:rFonts w:ascii="monospace" w:hAnsi="monospace"/>
          <w:color w:val="000000"/>
          <w:sz w:val="16"/>
          <w:szCs w:val="16"/>
          <w:highlight w:val="white"/>
        </w:rPr>
        <w:t>5I_object_verify(plist_id, H5I_GENPROP_LST);</w:t>
      </w:r>
      <w:r>
        <w:rPr>
          <w:rFonts w:ascii="monospace" w:hAnsi="monospace"/>
          <w:color w:val="000000"/>
          <w:highlight w:val="white"/>
        </w:rPr>
        <w:br/>
      </w:r>
    </w:p>
    <w:p w:rsidR="00D31373" w:rsidRDefault="00000000">
      <w:pPr>
        <w:numPr>
          <w:ilvl w:val="0"/>
          <w:numId w:val="82"/>
        </w:numPr>
      </w:pPr>
      <w:r>
        <w:rPr>
          <w:color w:val="000000"/>
          <w:highlight w:val="white"/>
        </w:rPr>
        <w:t>Increment the active thread count in the target property list so that it can’t be deleted out from under us.  In passing we check for the case in which the property list is in the process of being created or discarded, and fail in either event.</w:t>
      </w:r>
    </w:p>
    <w:p w:rsidR="00D31373" w:rsidRDefault="00D31373">
      <w:pPr>
        <w:ind w:left="720"/>
        <w:rPr>
          <w:color w:val="000000"/>
          <w:highlight w:val="white"/>
        </w:rPr>
      </w:pPr>
    </w:p>
    <w:p w:rsidR="00D31373" w:rsidRDefault="00000000">
      <w:pPr>
        <w:ind w:left="720"/>
      </w:pPr>
      <w:r>
        <w:rPr>
          <w:color w:val="000000"/>
          <w:highlight w:val="white"/>
        </w:rPr>
        <w:t xml:space="preserve">To do this, atomically load plist→thrd in to a local instance of H5P_mt_active_thread_count_t – call this variable local_thrd.  If either </w:t>
      </w:r>
      <w:proofErr w:type="gramStart"/>
      <w:r>
        <w:rPr>
          <w:color w:val="000000"/>
          <w:highlight w:val="white"/>
        </w:rPr>
        <w:t>thrd.opening</w:t>
      </w:r>
      <w:proofErr w:type="gramEnd"/>
      <w:r>
        <w:rPr>
          <w:color w:val="000000"/>
          <w:highlight w:val="white"/>
        </w:rPr>
        <w:t xml:space="preserve"> or thrd.closing are TRUE, flag an error and return.  Otherwise, increment local_</w:t>
      </w:r>
      <w:proofErr w:type="gramStart"/>
      <w:r>
        <w:rPr>
          <w:color w:val="000000"/>
          <w:highlight w:val="white"/>
        </w:rPr>
        <w:t>thrd.count</w:t>
      </w:r>
      <w:proofErr w:type="gramEnd"/>
      <w:r>
        <w:rPr>
          <w:color w:val="000000"/>
          <w:highlight w:val="white"/>
        </w:rPr>
        <w:t xml:space="preserve"> and attempt to overwrite plist→thrd with a compare exchange strong.  Repeat this process until failure or the compare exchange strong is successful. </w:t>
      </w:r>
    </w:p>
    <w:p w:rsidR="00D31373" w:rsidRDefault="00D31373">
      <w:pPr>
        <w:ind w:left="720"/>
        <w:rPr>
          <w:color w:val="000000"/>
          <w:highlight w:val="white"/>
        </w:rPr>
      </w:pPr>
    </w:p>
    <w:p w:rsidR="00D31373" w:rsidRDefault="00000000">
      <w:pPr>
        <w:numPr>
          <w:ilvl w:val="0"/>
          <w:numId w:val="82"/>
        </w:numPr>
      </w:pPr>
      <w:r>
        <w:rPr>
          <w:color w:val="000000"/>
          <w:highlight w:val="white"/>
        </w:rPr>
        <w:t>To modify the target property list, we must first obtain the version in which the modification will take place.  To do this, define the local variable target_version, and set its value as follows:</w:t>
      </w:r>
    </w:p>
    <w:p w:rsidR="00D31373" w:rsidRDefault="00D31373">
      <w:pPr>
        <w:rPr>
          <w:rFonts w:ascii="monospace" w:hAnsi="monospace"/>
          <w:color w:val="000000"/>
          <w:sz w:val="16"/>
          <w:szCs w:val="16"/>
          <w:highlight w:val="white"/>
        </w:rPr>
      </w:pP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target_version = atomic_fetch_add(plist-&gt;next_version);</w:t>
      </w:r>
    </w:p>
    <w:p w:rsidR="00D31373" w:rsidRDefault="00D31373"/>
    <w:p w:rsidR="00D31373" w:rsidRDefault="00000000">
      <w:pPr>
        <w:numPr>
          <w:ilvl w:val="0"/>
          <w:numId w:val="83"/>
        </w:numPr>
      </w:pPr>
      <w:r>
        <w:rPr>
          <w:color w:val="000000"/>
          <w:highlight w:val="white"/>
        </w:rPr>
        <w:t xml:space="preserve">As mentioned earlier, multiple modifications to a given property must be executed in target_version order, as must increments to plist→version.  As simultaneous modifications to a given property list by multiple threads is expected to be rare, just execute all modifications to a given property list in target_version issue order. To do this, atomically load plist→version.  If it is one greater than target_version, proceed with the modification.  Otherwise, sleep a little and try again.  </w:t>
      </w:r>
    </w:p>
    <w:p w:rsidR="00D31373" w:rsidRDefault="00D31373">
      <w:pPr>
        <w:ind w:left="720"/>
        <w:rPr>
          <w:color w:val="000000"/>
          <w:highlight w:val="white"/>
        </w:rPr>
      </w:pPr>
    </w:p>
    <w:p w:rsidR="00D31373" w:rsidRDefault="00000000">
      <w:pPr>
        <w:ind w:left="720"/>
      </w:pPr>
      <w:r>
        <w:rPr>
          <w:color w:val="000000"/>
          <w:highlight w:val="white"/>
        </w:rPr>
        <w:t>Note that we must maintain statistics on both branches to see if the above expectation is correct.  If it isn’t, we must come up with something better method of enforcing the required serialization.</w:t>
      </w:r>
    </w:p>
    <w:p w:rsidR="00D31373" w:rsidRDefault="00D31373">
      <w:pPr>
        <w:ind w:left="720"/>
        <w:rPr>
          <w:color w:val="000000"/>
          <w:highlight w:val="white"/>
        </w:rPr>
      </w:pPr>
    </w:p>
    <w:p w:rsidR="00D31373" w:rsidRDefault="00000000">
      <w:pPr>
        <w:numPr>
          <w:ilvl w:val="0"/>
          <w:numId w:val="83"/>
        </w:numPr>
      </w:pPr>
      <w:r>
        <w:rPr>
          <w:color w:val="000000"/>
          <w:highlight w:val="white"/>
        </w:rPr>
        <w:t>Lookup the target property for the current version of the property list (i.e. plist→version).  Fail if it doesn’t exist.   Otherwise set prop to point to it.</w:t>
      </w:r>
    </w:p>
    <w:p w:rsidR="00D31373" w:rsidRDefault="00D31373">
      <w:pPr>
        <w:ind w:left="720"/>
        <w:rPr>
          <w:color w:val="000000"/>
          <w:highlight w:val="white"/>
        </w:rPr>
      </w:pPr>
    </w:p>
    <w:p w:rsidR="00D31373" w:rsidRDefault="00000000">
      <w:pPr>
        <w:numPr>
          <w:ilvl w:val="0"/>
          <w:numId w:val="83"/>
        </w:numPr>
      </w:pPr>
      <w:r>
        <w:rPr>
          <w:color w:val="000000"/>
          <w:highlight w:val="white"/>
        </w:rPr>
        <w:t>Allocate a new instance of H5P_mt_prop_t, and store its address in the local variable new_prop.  Then initialize *new_prop as follows:</w:t>
      </w:r>
    </w:p>
    <w:p w:rsidR="00D31373" w:rsidRDefault="00D31373">
      <w:pPr>
        <w:ind w:left="720"/>
        <w:rPr>
          <w:rFonts w:ascii="monospace" w:hAnsi="monospace"/>
          <w:color w:val="000000"/>
          <w:sz w:val="16"/>
          <w:szCs w:val="16"/>
          <w:highlight w:val="white"/>
        </w:rPr>
      </w:pPr>
    </w:p>
    <w:p w:rsidR="00D31373" w:rsidRDefault="00000000">
      <w:pPr>
        <w:ind w:left="1418"/>
      </w:pPr>
      <w:r>
        <w:rPr>
          <w:rFonts w:ascii="monospace" w:hAnsi="monospace"/>
          <w:sz w:val="16"/>
          <w:szCs w:val="16"/>
        </w:rPr>
        <w:t>H5P_mt_prop_aptr_t init_prop_aptr = {NULL, 0};</w:t>
      </w:r>
    </w:p>
    <w:p w:rsidR="00D31373" w:rsidRDefault="00000000">
      <w:pPr>
        <w:ind w:left="1418"/>
        <w:rPr>
          <w:rFonts w:ascii="monospace" w:hAnsi="monospace"/>
          <w:sz w:val="16"/>
          <w:szCs w:val="16"/>
        </w:rPr>
      </w:pPr>
      <w:r>
        <w:rPr>
          <w:rFonts w:ascii="monospace" w:hAnsi="monospace"/>
          <w:color w:val="000000"/>
          <w:sz w:val="16"/>
          <w:szCs w:val="16"/>
          <w:highlight w:val="white"/>
        </w:rPr>
        <w:t>H5P_mt_prop_value_t new_prop_value = {NULL, 0};</w:t>
      </w:r>
    </w:p>
    <w:p w:rsidR="00D31373" w:rsidRDefault="00000000">
      <w:pPr>
        <w:ind w:left="1418"/>
        <w:rPr>
          <w:rFonts w:ascii="monospace" w:hAnsi="monospace"/>
          <w:sz w:val="16"/>
          <w:szCs w:val="16"/>
        </w:rPr>
      </w:pPr>
      <w:r>
        <w:rPr>
          <w:rFonts w:ascii="monospace" w:hAnsi="monospace"/>
          <w:color w:val="000000"/>
          <w:sz w:val="16"/>
          <w:szCs w:val="16"/>
          <w:highlight w:val="white"/>
        </w:rPr>
        <w:t>H5P_mt_prop_value_t old_prop_value = {NULL, 0};</w:t>
      </w:r>
    </w:p>
    <w:p w:rsidR="00D31373" w:rsidRDefault="00D31373">
      <w:pPr>
        <w:ind w:left="1418"/>
        <w:rPr>
          <w:rFonts w:ascii="monospace" w:hAnsi="monospace"/>
          <w:color w:val="000000"/>
          <w:sz w:val="16"/>
          <w:szCs w:val="16"/>
          <w:highlight w:val="white"/>
        </w:rPr>
      </w:pPr>
    </w:p>
    <w:p w:rsidR="00D31373" w:rsidRDefault="00000000">
      <w:pPr>
        <w:ind w:left="1418"/>
        <w:rPr>
          <w:rFonts w:ascii="monospace" w:hAnsi="monospace"/>
          <w:sz w:val="16"/>
          <w:szCs w:val="16"/>
        </w:rPr>
      </w:pPr>
      <w:r>
        <w:rPr>
          <w:rFonts w:ascii="monospace" w:hAnsi="monospace"/>
          <w:color w:val="000000"/>
          <w:sz w:val="16"/>
          <w:szCs w:val="16"/>
          <w:highlight w:val="white"/>
        </w:rPr>
        <w:t>new_prop→tag           = H5P_MT_PROP_TAG;</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atomic_init(&amp;(new_prop→next), init_prop_aptr);</w:t>
      </w:r>
    </w:p>
    <w:p w:rsidR="00D31373" w:rsidRDefault="00000000">
      <w:pPr>
        <w:ind w:left="1418"/>
        <w:rPr>
          <w:rFonts w:ascii="monospace" w:hAnsi="monospace"/>
          <w:sz w:val="16"/>
          <w:szCs w:val="16"/>
        </w:rPr>
      </w:pPr>
      <w:r>
        <w:rPr>
          <w:rFonts w:ascii="monospace" w:hAnsi="monospace"/>
          <w:sz w:val="16"/>
          <w:szCs w:val="16"/>
        </w:rPr>
        <w:t>new_prop→sentinel          = FALSE;</w:t>
      </w:r>
    </w:p>
    <w:p w:rsidR="00D31373" w:rsidRDefault="00000000">
      <w:pPr>
        <w:ind w:left="1418"/>
        <w:rPr>
          <w:rFonts w:ascii="monospace" w:hAnsi="monospace"/>
          <w:sz w:val="16"/>
          <w:szCs w:val="16"/>
        </w:rPr>
      </w:pPr>
      <w:r>
        <w:rPr>
          <w:rFonts w:ascii="monospace" w:hAnsi="monospace"/>
          <w:sz w:val="16"/>
          <w:szCs w:val="16"/>
        </w:rPr>
        <w:t>new_prop→in_prop_class     = FALSE;</w:t>
      </w:r>
    </w:p>
    <w:p w:rsidR="00D31373" w:rsidRDefault="00000000">
      <w:pPr>
        <w:ind w:left="1418"/>
        <w:rPr>
          <w:rFonts w:ascii="monospace" w:hAnsi="monospace"/>
          <w:sz w:val="16"/>
          <w:szCs w:val="16"/>
        </w:rPr>
      </w:pPr>
      <w:r>
        <w:rPr>
          <w:rFonts w:ascii="monospace" w:hAnsi="monospace"/>
          <w:sz w:val="16"/>
          <w:szCs w:val="16"/>
        </w:rPr>
        <w:t>atomic_init(&amp;(new_prop→ref_count), 0);</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new_prop→chksum            = prop-&gt;chksum;</w:t>
      </w:r>
    </w:p>
    <w:p w:rsidR="00D31373" w:rsidRDefault="00000000">
      <w:pPr>
        <w:ind w:left="1418"/>
        <w:rPr>
          <w:rFonts w:ascii="monospace" w:hAnsi="monospace"/>
          <w:sz w:val="16"/>
          <w:szCs w:val="16"/>
        </w:rPr>
      </w:pPr>
      <w:r>
        <w:rPr>
          <w:rFonts w:ascii="monospace" w:hAnsi="monospace"/>
          <w:sz w:val="16"/>
          <w:szCs w:val="16"/>
        </w:rPr>
        <w:t>new_prop→name              = strdup(prop.ptr→name);</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atomic_load(&amp;(prop→value), old_prop_value);</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 xml:space="preserve">if </w:t>
      </w:r>
      <w:proofErr w:type="gramStart"/>
      <w:r>
        <w:rPr>
          <w:rFonts w:ascii="monospace" w:hAnsi="monospace"/>
          <w:sz w:val="16"/>
          <w:szCs w:val="16"/>
        </w:rPr>
        <w:t>( NULL</w:t>
      </w:r>
      <w:proofErr w:type="gramEnd"/>
      <w:r>
        <w:rPr>
          <w:rFonts w:ascii="monospace" w:hAnsi="monospace"/>
          <w:sz w:val="16"/>
          <w:szCs w:val="16"/>
        </w:rPr>
        <w:t xml:space="preserve"> != prop→set ) {</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 xml:space="preserve">    </w:t>
      </w:r>
      <w:proofErr w:type="gramStart"/>
      <w:r>
        <w:rPr>
          <w:rFonts w:ascii="monospace" w:hAnsi="monospace"/>
          <w:sz w:val="16"/>
          <w:szCs w:val="16"/>
        </w:rPr>
        <w:t>new_prop_value.ptr  =</w:t>
      </w:r>
      <w:proofErr w:type="gramEnd"/>
      <w:r>
        <w:rPr>
          <w:rFonts w:ascii="monospace" w:hAnsi="monospace"/>
          <w:sz w:val="16"/>
          <w:szCs w:val="16"/>
        </w:rPr>
        <w:t xml:space="preserve"> malloc(old_prop_value.size);</w:t>
      </w:r>
    </w:p>
    <w:p w:rsidR="00D31373" w:rsidRDefault="00000000">
      <w:pPr>
        <w:ind w:left="1418"/>
        <w:rPr>
          <w:rFonts w:ascii="monospace" w:hAnsi="monospace"/>
          <w:sz w:val="16"/>
          <w:szCs w:val="16"/>
        </w:rPr>
      </w:pPr>
      <w:r>
        <w:rPr>
          <w:rFonts w:ascii="monospace" w:hAnsi="monospace"/>
          <w:sz w:val="16"/>
          <w:szCs w:val="16"/>
        </w:rPr>
        <w:t xml:space="preserve">    new_prop_</w:t>
      </w:r>
      <w:proofErr w:type="gramStart"/>
      <w:r>
        <w:rPr>
          <w:rFonts w:ascii="monospace" w:hAnsi="monospace"/>
          <w:sz w:val="16"/>
          <w:szCs w:val="16"/>
        </w:rPr>
        <w:t>value.size</w:t>
      </w:r>
      <w:proofErr w:type="gramEnd"/>
      <w:r>
        <w:rPr>
          <w:rFonts w:ascii="monospace" w:hAnsi="monospace"/>
          <w:sz w:val="16"/>
          <w:szCs w:val="16"/>
        </w:rPr>
        <w:t xml:space="preserve"> = old_prop_value.size;</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 xml:space="preserve">    </w:t>
      </w:r>
      <w:proofErr w:type="gramStart"/>
      <w:r>
        <w:rPr>
          <w:rFonts w:ascii="monospace" w:hAnsi="monospace"/>
          <w:sz w:val="16"/>
          <w:szCs w:val="16"/>
        </w:rPr>
        <w:t>memcpy(</w:t>
      </w:r>
      <w:proofErr w:type="gramEnd"/>
      <w:r>
        <w:rPr>
          <w:rFonts w:ascii="monospace" w:hAnsi="monospace"/>
          <w:sz w:val="16"/>
          <w:szCs w:val="16"/>
        </w:rPr>
        <w:t>new_prop_value.ptr, value,  new_prop_value.size);</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 xml:space="preserve">    </w:t>
      </w:r>
      <w:r>
        <w:rPr>
          <w:rFonts w:ascii="monospace" w:hAnsi="monospace"/>
          <w:color w:val="000000"/>
          <w:sz w:val="16"/>
          <w:szCs w:val="16"/>
          <w:highlight w:val="white"/>
        </w:rPr>
        <w:t>(*(prop-&gt;set</w:t>
      </w:r>
      <w:proofErr w:type="gramStart"/>
      <w:r>
        <w:rPr>
          <w:rFonts w:ascii="monospace" w:hAnsi="monospace"/>
          <w:color w:val="000000"/>
          <w:sz w:val="16"/>
          <w:szCs w:val="16"/>
          <w:highlight w:val="white"/>
        </w:rPr>
        <w:t>))(</w:t>
      </w:r>
      <w:proofErr w:type="gramEnd"/>
      <w:r>
        <w:rPr>
          <w:rFonts w:ascii="monospace" w:hAnsi="monospace"/>
          <w:color w:val="000000"/>
          <w:sz w:val="16"/>
          <w:szCs w:val="16"/>
          <w:highlight w:val="white"/>
        </w:rPr>
        <w:t xml:space="preserve">atomic_load(&amp;(plist-&gt;plist_id), name, </w:t>
      </w:r>
    </w:p>
    <w:p w:rsidR="00D31373" w:rsidRDefault="00000000">
      <w:pPr>
        <w:ind w:left="1418"/>
        <w:rPr>
          <w:rFonts w:ascii="monospace" w:hAnsi="monospace"/>
          <w:sz w:val="16"/>
          <w:szCs w:val="16"/>
        </w:rPr>
      </w:pPr>
      <w:r>
        <w:rPr>
          <w:rFonts w:ascii="monospace" w:hAnsi="monospace"/>
          <w:color w:val="000000"/>
          <w:sz w:val="16"/>
          <w:szCs w:val="16"/>
          <w:highlight w:val="white"/>
        </w:rPr>
        <w:t xml:space="preserve">                               new_prop_</w:t>
      </w:r>
      <w:proofErr w:type="gramStart"/>
      <w:r>
        <w:rPr>
          <w:rFonts w:ascii="monospace" w:hAnsi="monospace"/>
          <w:color w:val="000000"/>
          <w:sz w:val="16"/>
          <w:szCs w:val="16"/>
          <w:highlight w:val="white"/>
        </w:rPr>
        <w:t>value.size</w:t>
      </w:r>
      <w:proofErr w:type="gramEnd"/>
      <w:r>
        <w:rPr>
          <w:rFonts w:ascii="monospace" w:hAnsi="monospace"/>
          <w:color w:val="000000"/>
          <w:sz w:val="16"/>
          <w:szCs w:val="16"/>
          <w:highlight w:val="white"/>
        </w:rPr>
        <w:t>, new_prop_value.ptr);</w:t>
      </w:r>
    </w:p>
    <w:p w:rsidR="00D31373" w:rsidRDefault="00D31373">
      <w:pPr>
        <w:ind w:left="1418"/>
        <w:rPr>
          <w:rFonts w:ascii="monospace" w:hAnsi="monospace"/>
          <w:color w:val="000000"/>
          <w:sz w:val="16"/>
          <w:szCs w:val="16"/>
          <w:highlight w:val="white"/>
        </w:rPr>
      </w:pPr>
    </w:p>
    <w:p w:rsidR="00D31373" w:rsidRDefault="00000000">
      <w:pPr>
        <w:ind w:left="1418"/>
        <w:rPr>
          <w:rFonts w:ascii="monospace" w:hAnsi="monospace"/>
          <w:sz w:val="16"/>
          <w:szCs w:val="16"/>
        </w:rPr>
      </w:pPr>
      <w:r>
        <w:rPr>
          <w:rFonts w:ascii="monospace" w:hAnsi="monospace"/>
          <w:color w:val="000000"/>
          <w:sz w:val="16"/>
          <w:szCs w:val="16"/>
          <w:highlight w:val="white"/>
        </w:rPr>
        <w:t>} else {</w:t>
      </w:r>
    </w:p>
    <w:p w:rsidR="00D31373" w:rsidRDefault="00000000">
      <w:pPr>
        <w:ind w:left="1418"/>
        <w:rPr>
          <w:rFonts w:ascii="monospace" w:hAnsi="monospace"/>
          <w:sz w:val="16"/>
          <w:szCs w:val="16"/>
        </w:rPr>
      </w:pPr>
      <w:r>
        <w:rPr>
          <w:rFonts w:ascii="monospace" w:hAnsi="monospace"/>
          <w:color w:val="000000"/>
          <w:sz w:val="16"/>
          <w:szCs w:val="16"/>
          <w:highlight w:val="white"/>
        </w:rPr>
        <w:t xml:space="preserve">    /* This is odd, since it seems that *value is included in the </w:t>
      </w: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property</w:t>
      </w:r>
      <w:proofErr w:type="gramEnd"/>
      <w:r>
        <w:rPr>
          <w:rFonts w:ascii="monospace" w:hAnsi="monospace"/>
          <w:color w:val="000000"/>
          <w:sz w:val="16"/>
          <w:szCs w:val="16"/>
          <w:highlight w:val="white"/>
        </w:rPr>
        <w:t xml:space="preserve"> if set is NULL, but copied if set isn’t NULL.  This </w:t>
      </w: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seems</w:t>
      </w:r>
      <w:proofErr w:type="gramEnd"/>
      <w:r>
        <w:rPr>
          <w:rFonts w:ascii="monospace" w:hAnsi="monospace"/>
          <w:color w:val="000000"/>
          <w:sz w:val="16"/>
          <w:szCs w:val="16"/>
          <w:highlight w:val="white"/>
        </w:rPr>
        <w:t xml:space="preserve"> to invite memory leaks.  That said, this seems to be what </w:t>
      </w: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 xml:space="preserve">     * </w:t>
      </w:r>
      <w:proofErr w:type="gramStart"/>
      <w:r>
        <w:rPr>
          <w:rFonts w:ascii="monospace" w:hAnsi="monospace"/>
          <w:color w:val="000000"/>
          <w:sz w:val="16"/>
          <w:szCs w:val="16"/>
          <w:highlight w:val="white"/>
        </w:rPr>
        <w:t>the</w:t>
      </w:r>
      <w:proofErr w:type="gramEnd"/>
      <w:r>
        <w:rPr>
          <w:rFonts w:ascii="monospace" w:hAnsi="monospace"/>
          <w:color w:val="000000"/>
          <w:sz w:val="16"/>
          <w:szCs w:val="16"/>
          <w:highlight w:val="white"/>
        </w:rPr>
        <w:t xml:space="preserve"> current code is doing.  Treat this with suspicion.</w:t>
      </w: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 xml:space="preserve">     */</w:t>
      </w:r>
    </w:p>
    <w:p w:rsidR="00D31373" w:rsidRDefault="00000000">
      <w:pPr>
        <w:ind w:left="1418"/>
        <w:rPr>
          <w:rFonts w:ascii="monospace" w:hAnsi="monospace"/>
          <w:sz w:val="16"/>
          <w:szCs w:val="16"/>
        </w:rPr>
      </w:pPr>
      <w:r>
        <w:rPr>
          <w:rFonts w:ascii="monospace" w:hAnsi="monospace"/>
          <w:color w:val="000000"/>
          <w:sz w:val="16"/>
          <w:szCs w:val="16"/>
          <w:highlight w:val="white"/>
        </w:rPr>
        <w:t xml:space="preserve">    </w:t>
      </w:r>
      <w:proofErr w:type="gramStart"/>
      <w:r>
        <w:rPr>
          <w:rFonts w:ascii="monospace" w:hAnsi="monospace"/>
          <w:color w:val="000000"/>
          <w:sz w:val="16"/>
          <w:szCs w:val="16"/>
          <w:highlight w:val="white"/>
        </w:rPr>
        <w:t>new_prop_value.ptr  =</w:t>
      </w:r>
      <w:proofErr w:type="gramEnd"/>
      <w:r>
        <w:rPr>
          <w:rFonts w:ascii="monospace" w:hAnsi="monospace"/>
          <w:color w:val="000000"/>
          <w:sz w:val="16"/>
          <w:szCs w:val="16"/>
          <w:highlight w:val="white"/>
        </w:rPr>
        <w:t xml:space="preserve"> value;</w:t>
      </w:r>
    </w:p>
    <w:p w:rsidR="00D31373" w:rsidRDefault="00000000">
      <w:pPr>
        <w:ind w:left="1418"/>
        <w:rPr>
          <w:rFonts w:ascii="monospace" w:hAnsi="monospace"/>
          <w:sz w:val="16"/>
          <w:szCs w:val="16"/>
        </w:rPr>
      </w:pPr>
      <w:r>
        <w:rPr>
          <w:rFonts w:ascii="monospace" w:hAnsi="monospace"/>
          <w:color w:val="000000"/>
          <w:sz w:val="16"/>
          <w:szCs w:val="16"/>
          <w:highlight w:val="white"/>
        </w:rPr>
        <w:t xml:space="preserve">    new_prop_</w:t>
      </w:r>
      <w:proofErr w:type="gramStart"/>
      <w:r>
        <w:rPr>
          <w:rFonts w:ascii="monospace" w:hAnsi="monospace"/>
          <w:color w:val="000000"/>
          <w:sz w:val="16"/>
          <w:szCs w:val="16"/>
          <w:highlight w:val="white"/>
        </w:rPr>
        <w:t>value.size</w:t>
      </w:r>
      <w:proofErr w:type="gramEnd"/>
      <w:r>
        <w:rPr>
          <w:rFonts w:ascii="monospace" w:hAnsi="monospace"/>
          <w:color w:val="000000"/>
          <w:sz w:val="16"/>
          <w:szCs w:val="16"/>
          <w:highlight w:val="white"/>
        </w:rPr>
        <w:t xml:space="preserve"> = old_prop_value.size;</w:t>
      </w:r>
    </w:p>
    <w:p w:rsidR="00D31373" w:rsidRDefault="00000000">
      <w:pPr>
        <w:ind w:left="1418"/>
        <w:rPr>
          <w:rFonts w:ascii="monospace" w:hAnsi="monospace"/>
          <w:color w:val="000000"/>
          <w:sz w:val="16"/>
          <w:szCs w:val="16"/>
          <w:highlight w:val="white"/>
        </w:rPr>
      </w:pPr>
      <w:r>
        <w:rPr>
          <w:rFonts w:ascii="monospace" w:hAnsi="monospace"/>
          <w:color w:val="000000"/>
          <w:sz w:val="16"/>
          <w:szCs w:val="16"/>
          <w:highlight w:val="white"/>
        </w:rPr>
        <w:t>}</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atomic_init(&amp;(new_prop→value), new_prop_value);</w:t>
      </w:r>
    </w:p>
    <w:p w:rsidR="00D31373" w:rsidRDefault="00000000">
      <w:pPr>
        <w:ind w:left="1418"/>
        <w:rPr>
          <w:rFonts w:ascii="monospace" w:hAnsi="monospace"/>
          <w:sz w:val="16"/>
          <w:szCs w:val="16"/>
        </w:rPr>
      </w:pPr>
      <w:r>
        <w:rPr>
          <w:rFonts w:ascii="monospace" w:hAnsi="monospace"/>
          <w:sz w:val="16"/>
          <w:szCs w:val="16"/>
        </w:rPr>
        <w:t>atomic_init(&amp;(new_prop→create_version), target_version);</w:t>
      </w:r>
    </w:p>
    <w:p w:rsidR="00D31373" w:rsidRDefault="00000000">
      <w:pPr>
        <w:ind w:left="1418"/>
        <w:rPr>
          <w:rFonts w:ascii="monospace" w:hAnsi="monospace"/>
          <w:sz w:val="16"/>
          <w:szCs w:val="16"/>
        </w:rPr>
      </w:pPr>
      <w:r>
        <w:rPr>
          <w:rFonts w:ascii="monospace" w:hAnsi="monospace"/>
          <w:sz w:val="16"/>
          <w:szCs w:val="16"/>
        </w:rPr>
        <w:t>atomic_init(&amp;(new_prop→delete_version), 0);</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new_prop→callbacks_mt_safe = prop→callbacks_mt_safe;</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new_prop→create            = prop→create;</w:t>
      </w:r>
    </w:p>
    <w:p w:rsidR="00D31373" w:rsidRDefault="00000000">
      <w:pPr>
        <w:ind w:left="1418"/>
        <w:rPr>
          <w:rFonts w:ascii="monospace" w:hAnsi="monospace"/>
          <w:sz w:val="16"/>
          <w:szCs w:val="16"/>
        </w:rPr>
      </w:pPr>
      <w:r>
        <w:rPr>
          <w:rFonts w:ascii="monospace" w:hAnsi="monospace"/>
          <w:sz w:val="16"/>
          <w:szCs w:val="16"/>
        </w:rPr>
        <w:t>new_prop→set               = prop→set;</w:t>
      </w:r>
    </w:p>
    <w:p w:rsidR="00D31373" w:rsidRDefault="00000000">
      <w:pPr>
        <w:ind w:left="1418"/>
        <w:rPr>
          <w:rFonts w:ascii="monospace" w:hAnsi="monospace"/>
          <w:sz w:val="16"/>
          <w:szCs w:val="16"/>
        </w:rPr>
      </w:pPr>
      <w:r>
        <w:rPr>
          <w:rFonts w:ascii="monospace" w:hAnsi="monospace"/>
          <w:sz w:val="16"/>
          <w:szCs w:val="16"/>
        </w:rPr>
        <w:t>new_prop→get               = prop→get;</w:t>
      </w:r>
    </w:p>
    <w:p w:rsidR="00D31373" w:rsidRDefault="00000000">
      <w:pPr>
        <w:ind w:left="1418"/>
        <w:rPr>
          <w:rFonts w:ascii="monospace" w:hAnsi="monospace"/>
          <w:sz w:val="16"/>
          <w:szCs w:val="16"/>
        </w:rPr>
      </w:pPr>
      <w:r>
        <w:rPr>
          <w:rFonts w:ascii="monospace" w:hAnsi="monospace"/>
          <w:sz w:val="16"/>
          <w:szCs w:val="16"/>
        </w:rPr>
        <w:t>new_prop→encode            = prop→encode;</w:t>
      </w:r>
    </w:p>
    <w:p w:rsidR="00D31373" w:rsidRDefault="00000000">
      <w:pPr>
        <w:ind w:left="1418"/>
        <w:rPr>
          <w:rFonts w:ascii="monospace" w:hAnsi="monospace"/>
          <w:sz w:val="16"/>
          <w:szCs w:val="16"/>
        </w:rPr>
      </w:pPr>
      <w:r>
        <w:rPr>
          <w:rFonts w:ascii="monospace" w:hAnsi="monospace"/>
          <w:sz w:val="16"/>
          <w:szCs w:val="16"/>
        </w:rPr>
        <w:t>new_prop→decode            = prop→decode;</w:t>
      </w:r>
    </w:p>
    <w:p w:rsidR="00D31373" w:rsidRDefault="00000000">
      <w:pPr>
        <w:ind w:left="1418"/>
        <w:rPr>
          <w:rFonts w:ascii="monospace" w:hAnsi="monospace"/>
          <w:sz w:val="16"/>
          <w:szCs w:val="16"/>
        </w:rPr>
      </w:pPr>
      <w:r>
        <w:rPr>
          <w:rFonts w:ascii="monospace" w:hAnsi="monospace"/>
          <w:sz w:val="16"/>
          <w:szCs w:val="16"/>
        </w:rPr>
        <w:t>new_prop→del               = prop→del;</w:t>
      </w:r>
    </w:p>
    <w:p w:rsidR="00D31373" w:rsidRDefault="00000000">
      <w:pPr>
        <w:ind w:left="1418"/>
        <w:rPr>
          <w:rFonts w:ascii="monospace" w:hAnsi="monospace"/>
          <w:sz w:val="16"/>
          <w:szCs w:val="16"/>
        </w:rPr>
      </w:pPr>
      <w:r>
        <w:rPr>
          <w:rFonts w:ascii="monospace" w:hAnsi="monospace"/>
          <w:sz w:val="16"/>
          <w:szCs w:val="16"/>
        </w:rPr>
        <w:t>new_prop→copy              = prop→copy;</w:t>
      </w:r>
    </w:p>
    <w:p w:rsidR="00D31373" w:rsidRDefault="00000000">
      <w:pPr>
        <w:ind w:left="1418"/>
        <w:rPr>
          <w:rFonts w:ascii="monospace" w:hAnsi="monospace"/>
          <w:sz w:val="16"/>
          <w:szCs w:val="16"/>
        </w:rPr>
      </w:pPr>
      <w:r>
        <w:rPr>
          <w:rFonts w:ascii="monospace" w:hAnsi="monospace"/>
          <w:sz w:val="16"/>
          <w:szCs w:val="16"/>
        </w:rPr>
        <w:t>new_prop→cmp               = prop→cmp;</w:t>
      </w:r>
    </w:p>
    <w:p w:rsidR="00D31373" w:rsidRDefault="00000000">
      <w:pPr>
        <w:ind w:left="1418"/>
        <w:rPr>
          <w:rFonts w:ascii="monospace" w:hAnsi="monospace"/>
          <w:sz w:val="16"/>
          <w:szCs w:val="16"/>
        </w:rPr>
      </w:pPr>
      <w:r>
        <w:rPr>
          <w:rFonts w:ascii="monospace" w:hAnsi="monospace"/>
          <w:color w:val="000000"/>
          <w:sz w:val="16"/>
          <w:szCs w:val="16"/>
          <w:highlight w:val="white"/>
        </w:rPr>
        <w:t>new_prop→close             = prop→close;</w:t>
      </w:r>
    </w:p>
    <w:p w:rsidR="00D31373" w:rsidRDefault="00D31373">
      <w:pPr>
        <w:ind w:left="720"/>
      </w:pPr>
    </w:p>
    <w:p w:rsidR="00D31373" w:rsidRDefault="00000000">
      <w:pPr>
        <w:numPr>
          <w:ilvl w:val="0"/>
          <w:numId w:val="84"/>
        </w:numPr>
      </w:pPr>
      <w:r>
        <w:t>Insert new_prop into the lock free singly linked list of properties pointed to by prop→pl_head.  In passing, atomically increment the log_pl_len and phys_pl_len fields.</w:t>
      </w:r>
    </w:p>
    <w:p w:rsidR="00D31373" w:rsidRDefault="00D31373">
      <w:pPr>
        <w:ind w:left="720"/>
      </w:pPr>
    </w:p>
    <w:p w:rsidR="00D31373" w:rsidRDefault="00000000">
      <w:pPr>
        <w:numPr>
          <w:ilvl w:val="0"/>
          <w:numId w:val="84"/>
        </w:numPr>
      </w:pPr>
      <w:r>
        <w:t>Test to see if name appears in the lookup table.  If it is, let i be its index, and update plist→lkup_tbl[i</w:t>
      </w:r>
      <w:proofErr w:type="gramStart"/>
      <w:r>
        <w:t>].curr</w:t>
      </w:r>
      <w:proofErr w:type="gramEnd"/>
      <w:r>
        <w:t xml:space="preserve"> as follows: </w:t>
      </w:r>
    </w:p>
    <w:p w:rsidR="00D31373" w:rsidRDefault="00D31373">
      <w:pPr>
        <w:ind w:left="720"/>
      </w:pPr>
    </w:p>
    <w:p w:rsidR="00D31373" w:rsidRDefault="00000000">
      <w:pPr>
        <w:ind w:left="1418"/>
      </w:pPr>
      <w:r>
        <w:rPr>
          <w:rFonts w:ascii="monospace" w:hAnsi="monospace"/>
          <w:sz w:val="16"/>
          <w:szCs w:val="16"/>
        </w:rPr>
        <w:t>H5P_mt_list_prop_ref_t new_curr;</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new_curr.ptr = new_prop;</w:t>
      </w:r>
    </w:p>
    <w:p w:rsidR="00D31373" w:rsidRDefault="00000000">
      <w:pPr>
        <w:ind w:left="1418"/>
        <w:rPr>
          <w:rFonts w:ascii="monospace" w:hAnsi="monospace"/>
          <w:sz w:val="16"/>
          <w:szCs w:val="16"/>
        </w:rPr>
      </w:pPr>
      <w:r>
        <w:rPr>
          <w:rFonts w:ascii="monospace" w:hAnsi="monospace"/>
          <w:sz w:val="16"/>
          <w:szCs w:val="16"/>
        </w:rPr>
        <w:t>new_curr.ver = target_version;</w:t>
      </w:r>
    </w:p>
    <w:p w:rsidR="00D31373" w:rsidRDefault="00D31373">
      <w:pPr>
        <w:ind w:left="1418"/>
        <w:rPr>
          <w:rFonts w:ascii="monospace" w:hAnsi="monospace"/>
          <w:sz w:val="16"/>
          <w:szCs w:val="16"/>
        </w:rPr>
      </w:pPr>
    </w:p>
    <w:p w:rsidR="00D31373" w:rsidRDefault="00000000">
      <w:pPr>
        <w:ind w:left="1418"/>
        <w:rPr>
          <w:rFonts w:ascii="monospace" w:hAnsi="monospace"/>
          <w:sz w:val="16"/>
          <w:szCs w:val="16"/>
        </w:rPr>
      </w:pPr>
      <w:r>
        <w:rPr>
          <w:rFonts w:ascii="monospace" w:hAnsi="monospace"/>
          <w:sz w:val="16"/>
          <w:szCs w:val="16"/>
        </w:rPr>
        <w:t>atomic_store(&amp;(plist→lkup_tbl[i</w:t>
      </w:r>
      <w:proofErr w:type="gramStart"/>
      <w:r>
        <w:rPr>
          <w:rFonts w:ascii="monospace" w:hAnsi="monospace"/>
          <w:sz w:val="16"/>
          <w:szCs w:val="16"/>
        </w:rPr>
        <w:t>].curr</w:t>
      </w:r>
      <w:proofErr w:type="gramEnd"/>
      <w:r>
        <w:rPr>
          <w:rFonts w:ascii="monospace" w:hAnsi="monospace"/>
          <w:sz w:val="16"/>
          <w:szCs w:val="16"/>
        </w:rPr>
        <w:t>), new_curr);</w:t>
      </w:r>
    </w:p>
    <w:p w:rsidR="00D31373" w:rsidRDefault="00D31373">
      <w:pPr>
        <w:ind w:left="1418"/>
        <w:rPr>
          <w:rFonts w:ascii="monospace" w:hAnsi="monospace"/>
          <w:sz w:val="16"/>
          <w:szCs w:val="16"/>
        </w:rPr>
      </w:pPr>
    </w:p>
    <w:p w:rsidR="00D31373" w:rsidRDefault="00000000">
      <w:pPr>
        <w:numPr>
          <w:ilvl w:val="0"/>
          <w:numId w:val="79"/>
        </w:numPr>
      </w:pPr>
      <w:r>
        <w:t>Atomically increment plist→version.  This makes the new property value visible, and completes the set process.</w:t>
      </w:r>
    </w:p>
    <w:p w:rsidR="00D31373" w:rsidRDefault="00D31373">
      <w:pPr>
        <w:ind w:left="720"/>
      </w:pPr>
    </w:p>
    <w:p w:rsidR="00D31373" w:rsidRDefault="00000000">
      <w:pPr>
        <w:numPr>
          <w:ilvl w:val="0"/>
          <w:numId w:val="79"/>
        </w:numPr>
      </w:pPr>
      <w:r>
        <w:rPr>
          <w:color w:val="000000"/>
          <w:highlight w:val="white"/>
        </w:rPr>
        <w:t xml:space="preserve">Decrement the active thread count in the target property list. </w:t>
      </w:r>
    </w:p>
    <w:p w:rsidR="00D31373" w:rsidRDefault="00D31373">
      <w:pPr>
        <w:ind w:left="720"/>
        <w:rPr>
          <w:color w:val="000000"/>
          <w:highlight w:val="white"/>
        </w:rPr>
      </w:pPr>
    </w:p>
    <w:p w:rsidR="00D31373" w:rsidRDefault="00000000">
      <w:pPr>
        <w:ind w:left="720"/>
      </w:pPr>
      <w:r>
        <w:rPr>
          <w:color w:val="000000"/>
          <w:highlight w:val="white"/>
        </w:rPr>
        <w:t>To do this, atomically load plist→thrd in to a local instance of H5P_mt_active_thread_count_t – call this variable local_thrd.  Decrement local_</w:t>
      </w:r>
      <w:proofErr w:type="gramStart"/>
      <w:r>
        <w:rPr>
          <w:color w:val="000000"/>
          <w:highlight w:val="white"/>
        </w:rPr>
        <w:t>thrd.count</w:t>
      </w:r>
      <w:proofErr w:type="gramEnd"/>
      <w:r>
        <w:rPr>
          <w:color w:val="000000"/>
          <w:highlight w:val="white"/>
        </w:rPr>
        <w:t xml:space="preserve"> and attempt to overwrite plist→thread with a compare exchange strong.  Repeat this process until the compare exchange strong is successful.</w:t>
      </w:r>
      <w:r>
        <w:rPr>
          <w:rFonts w:ascii="monospace" w:hAnsi="monospace"/>
          <w:color w:val="000000"/>
          <w:highlight w:val="white"/>
        </w:rPr>
        <w:t xml:space="preserve"> </w:t>
      </w:r>
    </w:p>
    <w:p w:rsidR="00D31373" w:rsidRDefault="00D31373">
      <w:pPr>
        <w:rPr>
          <w:rFonts w:ascii="monospace" w:hAnsi="monospace"/>
          <w:color w:val="000000"/>
          <w:highlight w:val="white"/>
        </w:rPr>
      </w:pPr>
    </w:p>
    <w:p w:rsidR="00D31373" w:rsidRDefault="00000000">
      <w:pPr>
        <w:pStyle w:val="Heading3"/>
      </w:pPr>
      <w:bookmarkStart w:id="979" w:name="__RefHeading___Toc75140_2242507081"/>
      <w:bookmarkEnd w:id="979"/>
      <w:r>
        <w:t>H5</w:t>
      </w:r>
      <w:proofErr w:type="gramStart"/>
      <w:r>
        <w:t>Punregister(</w:t>
      </w:r>
      <w:proofErr w:type="gramEnd"/>
      <w:r>
        <w:t>)</w:t>
      </w:r>
    </w:p>
    <w:p w:rsidR="00D31373" w:rsidRDefault="00000000">
      <w:pPr>
        <w:pStyle w:val="BodyText"/>
      </w:pPr>
      <w:r>
        <w:t xml:space="preserve">Signature: </w:t>
      </w:r>
    </w:p>
    <w:p w:rsidR="00D31373" w:rsidRDefault="00000000">
      <w:pPr>
        <w:ind w:left="709"/>
        <w:rPr>
          <w:rFonts w:ascii="Courier" w:hAnsi="Courier"/>
          <w:sz w:val="18"/>
          <w:szCs w:val="18"/>
        </w:rPr>
      </w:pPr>
      <w:r>
        <w:rPr>
          <w:rFonts w:ascii="Courier" w:hAnsi="Courier"/>
          <w:sz w:val="18"/>
          <w:szCs w:val="18"/>
        </w:rPr>
        <w:t>H5_DLL herr_t H5</w:t>
      </w:r>
      <w:proofErr w:type="gramStart"/>
      <w:r>
        <w:rPr>
          <w:rFonts w:ascii="Courier" w:hAnsi="Courier"/>
          <w:sz w:val="18"/>
          <w:szCs w:val="18"/>
        </w:rPr>
        <w:t>Punregister(</w:t>
      </w:r>
      <w:proofErr w:type="gramEnd"/>
      <w:r>
        <w:rPr>
          <w:rFonts w:ascii="Courier" w:hAnsi="Courier"/>
          <w:sz w:val="18"/>
          <w:szCs w:val="18"/>
        </w:rPr>
        <w:t>hid_t pclass_id, const char *name);</w:t>
      </w:r>
    </w:p>
    <w:p w:rsidR="00D31373" w:rsidRDefault="00D31373"/>
    <w:p w:rsidR="00D31373" w:rsidRDefault="00000000">
      <w:pPr>
        <w:pStyle w:val="BodyText"/>
      </w:pPr>
      <w:r>
        <w:t>Description:</w:t>
      </w:r>
    </w:p>
    <w:p w:rsidR="00D31373" w:rsidRDefault="00000000">
      <w:pPr>
        <w:ind w:left="709"/>
        <w:rPr>
          <w:color w:val="000000"/>
          <w:highlight w:val="white"/>
        </w:rPr>
      </w:pPr>
      <w:r>
        <w:rPr>
          <w:color w:val="000000"/>
          <w:highlight w:val="white"/>
        </w:rPr>
        <w:t>Delete a property from the specified property list class.</w:t>
      </w:r>
    </w:p>
    <w:p w:rsidR="00D31373" w:rsidRDefault="00D31373">
      <w:pPr>
        <w:ind w:left="709"/>
        <w:rPr>
          <w:color w:val="000000"/>
          <w:highlight w:val="white"/>
        </w:rPr>
      </w:pPr>
    </w:p>
    <w:p w:rsidR="00D31373" w:rsidRDefault="00000000">
      <w:pPr>
        <w:ind w:left="709"/>
        <w:rPr>
          <w:color w:val="000000"/>
          <w:highlight w:val="white"/>
        </w:rPr>
      </w:pPr>
      <w:r>
        <w:rPr>
          <w:color w:val="000000"/>
          <w:highlight w:val="white"/>
        </w:rPr>
        <w:t>According to the documentation, this should have no effect on existing property lists.  While we will ensure this in the new implementation, examination of the code suggests that this is not what the existing code does.</w:t>
      </w:r>
    </w:p>
    <w:p w:rsidR="00D31373" w:rsidRDefault="00D31373"/>
    <w:p w:rsidR="00D31373" w:rsidRDefault="00000000">
      <w:pPr>
        <w:pStyle w:val="BodyText"/>
      </w:pPr>
      <w:r>
        <w:t>Outline of Processing:</w:t>
      </w:r>
      <w:del w:id="980" w:author="Unknown Author" w:date="2024-05-31T06:08:00Z">
        <w:r>
          <w:delText>Similarly, implement property lists as sorted arrays of properties.  When a property list is created, copy all properties from the parent property list class into the new property list.  New properties are accommodated by reallocating the array of properties as necessary.  Also copy the list of property list class callbacks into the property list.Again, observe that this makes each property list independent from its property list class(es).</w:delText>
        </w:r>
      </w:del>
    </w:p>
    <w:p w:rsidR="00D31373" w:rsidRDefault="00D31373"/>
    <w:p w:rsidR="00D31373" w:rsidRDefault="00000000">
      <w:pPr>
        <w:pStyle w:val="Heading2"/>
      </w:pPr>
      <w:r>
        <w:br w:type="page"/>
      </w:r>
    </w:p>
    <w:p w:rsidR="00D31373" w:rsidRDefault="00000000">
      <w:pPr>
        <w:pStyle w:val="Heading2"/>
      </w:pPr>
      <w:bookmarkStart w:id="981" w:name="__RefHeading___Toc31270_1307998885"/>
      <w:bookmarkEnd w:id="981"/>
      <w:del w:id="982" w:author="Unknown Author" w:date="2024-05-31T06:08:00Z">
        <w:r>
          <w:lastRenderedPageBreak/>
          <w:delText>Option 2</w:delText>
        </w:r>
      </w:del>
      <w:r>
        <w:t xml:space="preserve">Existing </w:t>
      </w:r>
      <w:ins w:id="983" w:author="Unknown Author" w:date="2024-05-31T06:08:00Z">
        <w:r>
          <w:t>Private API Function Outlines</w:t>
        </w:r>
      </w:ins>
    </w:p>
    <w:p w:rsidR="00D31373" w:rsidRDefault="00000000">
      <w:ins w:id="984" w:author="Unknown Author" w:date="2024-05-31T06:08:00Z">
        <w:r>
          <w:t>In this secti</w:t>
        </w:r>
      </w:ins>
      <w:ins w:id="985" w:author="Unknown Author" w:date="2024-05-31T06:09:00Z">
        <w:r>
          <w:t xml:space="preserve">on, list the </w:t>
        </w:r>
      </w:ins>
      <w:r>
        <w:t xml:space="preserve">existing </w:t>
      </w:r>
      <w:ins w:id="986" w:author="Unknown Author" w:date="2024-05-31T06:09:00Z">
        <w:r>
          <w:t>private API, and outline their processing where the above discussion of public API function does not make this redundant.</w:t>
        </w:r>
      </w:ins>
    </w:p>
    <w:p w:rsidR="00D31373" w:rsidRDefault="00D31373"/>
    <w:p w:rsidR="00D31373" w:rsidRDefault="00000000">
      <w:r>
        <w:t xml:space="preserve">Note that we only consider the relatively </w:t>
      </w:r>
      <w:proofErr w:type="gramStart"/>
      <w:r>
        <w:t>low level</w:t>
      </w:r>
      <w:proofErr w:type="gramEnd"/>
      <w:r>
        <w:t xml:space="preserve"> private API calls – there are a large number of private H5P calls built on top of these for individual properties in individual property lists.  If we implement the necessary </w:t>
      </w:r>
      <w:proofErr w:type="gramStart"/>
      <w:r>
        <w:t>low level</w:t>
      </w:r>
      <w:proofErr w:type="gramEnd"/>
      <w:r>
        <w:t xml:space="preserve"> routines correctly, these should just work.</w:t>
      </w:r>
    </w:p>
    <w:p w:rsidR="00D31373" w:rsidRDefault="00D31373"/>
    <w:p w:rsidR="00D31373" w:rsidRDefault="00D31373"/>
    <w:p w:rsidR="00D31373" w:rsidRDefault="00000000">
      <w:pPr>
        <w:pStyle w:val="Heading3"/>
      </w:pPr>
      <w:bookmarkStart w:id="987" w:name="__RefHeading___Toc102052_2242507081"/>
      <w:bookmarkEnd w:id="987"/>
      <w:del w:id="988" w:author="Unknown Author" w:date="2024-05-31T06:09:00Z">
        <w:r>
          <w:delText xml:space="preserve">A second approach is to make property list classes read only if they have any extant immediately derived property list classes or property lists.  </w:delText>
        </w:r>
      </w:del>
      <w:r>
        <w:t>H5P_class_</w:t>
      </w:r>
      <w:proofErr w:type="gramStart"/>
      <w:r>
        <w:t>isa(</w:t>
      </w:r>
      <w:proofErr w:type="gramEnd"/>
      <w:r>
        <w:t>)</w:t>
      </w:r>
    </w:p>
    <w:p w:rsidR="00D31373" w:rsidRDefault="00D31373"/>
    <w:p w:rsidR="00D31373" w:rsidRDefault="00000000">
      <w:r>
        <w:t>Signature:</w:t>
      </w:r>
    </w:p>
    <w:p w:rsidR="00D31373" w:rsidRDefault="00D31373"/>
    <w:p w:rsidR="00D31373" w:rsidRDefault="00000000">
      <w:pPr>
        <w:ind w:left="709"/>
        <w:rPr>
          <w:rFonts w:ascii="monospace" w:hAnsi="monospace"/>
          <w:sz w:val="16"/>
          <w:szCs w:val="16"/>
        </w:rPr>
      </w:pPr>
      <w:r>
        <w:rPr>
          <w:rFonts w:ascii="monospace" w:hAnsi="monospace"/>
          <w:sz w:val="16"/>
          <w:szCs w:val="16"/>
        </w:rPr>
        <w:t>H5_DLL htri_t H5P_class_</w:t>
      </w:r>
      <w:proofErr w:type="gramStart"/>
      <w:r>
        <w:rPr>
          <w:rFonts w:ascii="monospace" w:hAnsi="monospace"/>
          <w:sz w:val="16"/>
          <w:szCs w:val="16"/>
        </w:rPr>
        <w:t>isa(</w:t>
      </w:r>
      <w:proofErr w:type="gramEnd"/>
      <w:r>
        <w:rPr>
          <w:rFonts w:ascii="monospace" w:hAnsi="monospace"/>
          <w:sz w:val="16"/>
          <w:szCs w:val="16"/>
        </w:rPr>
        <w:t xml:space="preserve">const H5P_genclass_t *pclass1, </w:t>
      </w:r>
    </w:p>
    <w:p w:rsidR="00D31373" w:rsidRDefault="00000000">
      <w:pPr>
        <w:ind w:left="709"/>
        <w:rPr>
          <w:rFonts w:ascii="monospace" w:hAnsi="monospace"/>
          <w:sz w:val="16"/>
          <w:szCs w:val="16"/>
        </w:rPr>
      </w:pPr>
      <w:r>
        <w:rPr>
          <w:rFonts w:ascii="monospace" w:hAnsi="monospace"/>
          <w:sz w:val="16"/>
          <w:szCs w:val="16"/>
        </w:rPr>
        <w:t xml:space="preserve">                            const H5P_genclass_t *pclass2);</w:t>
      </w:r>
    </w:p>
    <w:p w:rsidR="00D31373" w:rsidRDefault="00D31373"/>
    <w:p w:rsidR="00D31373" w:rsidRDefault="00000000">
      <w:r>
        <w:t>Description:</w:t>
      </w:r>
    </w:p>
    <w:p w:rsidR="00D31373" w:rsidRDefault="00D31373"/>
    <w:p w:rsidR="00D31373" w:rsidRDefault="00000000">
      <w:r>
        <w:t>Outline of Processing:</w:t>
      </w:r>
    </w:p>
    <w:p w:rsidR="00D31373" w:rsidRDefault="00D31373"/>
    <w:p w:rsidR="00D31373" w:rsidRDefault="00000000">
      <w:pPr>
        <w:pStyle w:val="Heading3"/>
      </w:pPr>
      <w:bookmarkStart w:id="989" w:name="__RefHeading___Toc102054_2242507081"/>
      <w:bookmarkEnd w:id="989"/>
      <w:r>
        <w:t>H5P_</w:t>
      </w:r>
      <w:proofErr w:type="gramStart"/>
      <w:r>
        <w:t>close(</w:t>
      </w:r>
      <w:proofErr w:type="gramEnd"/>
      <w:r>
        <w:t>)</w:t>
      </w:r>
    </w:p>
    <w:p w:rsidR="00D31373" w:rsidRDefault="00D31373"/>
    <w:p w:rsidR="00D31373" w:rsidRDefault="00000000">
      <w:r>
        <w:t>Signature:</w:t>
      </w:r>
    </w:p>
    <w:p w:rsidR="00D31373" w:rsidRDefault="00D31373"/>
    <w:p w:rsidR="00D31373" w:rsidRDefault="00000000">
      <w:pPr>
        <w:ind w:left="709"/>
        <w:rPr>
          <w:rFonts w:ascii="monospace" w:hAnsi="monospace"/>
          <w:sz w:val="16"/>
          <w:szCs w:val="16"/>
        </w:rPr>
      </w:pPr>
      <w:r>
        <w:rPr>
          <w:rFonts w:ascii="monospace" w:hAnsi="monospace"/>
          <w:sz w:val="16"/>
          <w:szCs w:val="16"/>
        </w:rPr>
        <w:t>H5_DLL herr_t H5P_</w:t>
      </w:r>
      <w:proofErr w:type="gramStart"/>
      <w:r>
        <w:rPr>
          <w:rFonts w:ascii="monospace" w:hAnsi="monospace"/>
          <w:sz w:val="16"/>
          <w:szCs w:val="16"/>
        </w:rPr>
        <w:t>close(</w:t>
      </w:r>
      <w:proofErr w:type="gramEnd"/>
      <w:r>
        <w:rPr>
          <w:rFonts w:ascii="monospace" w:hAnsi="monospace"/>
          <w:sz w:val="16"/>
          <w:szCs w:val="16"/>
        </w:rPr>
        <w:t>H5P_genplist_t *plist);</w:t>
      </w:r>
    </w:p>
    <w:p w:rsidR="00D31373" w:rsidRDefault="00D31373"/>
    <w:p w:rsidR="00D31373" w:rsidRDefault="00000000">
      <w:r>
        <w:t>Description:</w:t>
      </w:r>
    </w:p>
    <w:p w:rsidR="00D31373" w:rsidRDefault="00D31373"/>
    <w:p w:rsidR="00D31373" w:rsidRDefault="00D31373"/>
    <w:p w:rsidR="00D31373" w:rsidRDefault="00000000">
      <w:r>
        <w:t>Outline of Processing:</w:t>
      </w:r>
    </w:p>
    <w:p w:rsidR="00D31373" w:rsidRDefault="00D31373"/>
    <w:p w:rsidR="00D31373" w:rsidRDefault="00D31373"/>
    <w:p w:rsidR="00D31373" w:rsidRDefault="00000000">
      <w:pPr>
        <w:pStyle w:val="Heading3"/>
      </w:pPr>
      <w:bookmarkStart w:id="990" w:name="__RefHeading___Toc102056_2242507081"/>
      <w:bookmarkEnd w:id="990"/>
      <w:r>
        <w:t>H5P_copy_</w:t>
      </w:r>
      <w:proofErr w:type="gramStart"/>
      <w:r>
        <w:t>plist(</w:t>
      </w:r>
      <w:proofErr w:type="gramEnd"/>
      <w:r>
        <w:t>)</w:t>
      </w:r>
    </w:p>
    <w:p w:rsidR="00D31373" w:rsidRDefault="00D31373"/>
    <w:p w:rsidR="00D31373" w:rsidRDefault="00000000">
      <w:r>
        <w:t>Signature:</w:t>
      </w:r>
    </w:p>
    <w:p w:rsidR="00D31373" w:rsidRDefault="00D31373"/>
    <w:p w:rsidR="00D31373" w:rsidRDefault="00000000">
      <w:pPr>
        <w:rPr>
          <w:rFonts w:ascii="monospace" w:hAnsi="monospace"/>
          <w:sz w:val="16"/>
          <w:szCs w:val="16"/>
        </w:rPr>
      </w:pPr>
      <w:r>
        <w:rPr>
          <w:rFonts w:ascii="monospace" w:hAnsi="monospace"/>
          <w:sz w:val="16"/>
          <w:szCs w:val="16"/>
        </w:rPr>
        <w:t>H5_DLL hid_</w:t>
      </w:r>
      <w:proofErr w:type="gramStart"/>
      <w:r>
        <w:rPr>
          <w:rFonts w:ascii="monospace" w:hAnsi="monospace"/>
          <w:sz w:val="16"/>
          <w:szCs w:val="16"/>
        </w:rPr>
        <w:t>t  H</w:t>
      </w:r>
      <w:proofErr w:type="gramEnd"/>
      <w:r>
        <w:rPr>
          <w:rFonts w:ascii="monospace" w:hAnsi="monospace"/>
          <w:sz w:val="16"/>
          <w:szCs w:val="16"/>
        </w:rPr>
        <w:t>5P_create_id(H5P_genclass_t *pclass, hbool_t app_ref);</w:t>
      </w:r>
    </w:p>
    <w:p w:rsidR="00D31373" w:rsidRDefault="00D31373"/>
    <w:p w:rsidR="00D31373" w:rsidRDefault="00000000">
      <w:r>
        <w:t>Description:</w:t>
      </w:r>
    </w:p>
    <w:p w:rsidR="00D31373" w:rsidRDefault="00D31373"/>
    <w:p w:rsidR="00D31373" w:rsidRDefault="00000000">
      <w:r>
        <w:t>Outline of Processing:</w:t>
      </w:r>
    </w:p>
    <w:p w:rsidR="00D31373" w:rsidRDefault="00D31373"/>
    <w:p w:rsidR="00D31373" w:rsidRDefault="00D31373"/>
    <w:p w:rsidR="00D31373" w:rsidRDefault="00D31373"/>
    <w:p w:rsidR="00D31373" w:rsidRDefault="00000000">
      <w:pPr>
        <w:pStyle w:val="Heading3"/>
      </w:pPr>
      <w:bookmarkStart w:id="991" w:name="__RefHeading___Toc102058_2242507081"/>
      <w:bookmarkEnd w:id="991"/>
      <w:r>
        <w:t>H5P_create_</w:t>
      </w:r>
      <w:proofErr w:type="gramStart"/>
      <w:r>
        <w:t>id(</w:t>
      </w:r>
      <w:proofErr w:type="gramEnd"/>
      <w:r>
        <w:t>)</w:t>
      </w:r>
    </w:p>
    <w:p w:rsidR="00D31373" w:rsidRDefault="00D31373"/>
    <w:p w:rsidR="00D31373" w:rsidRDefault="00000000">
      <w:r>
        <w:t>Signature:</w:t>
      </w:r>
    </w:p>
    <w:p w:rsidR="00D31373" w:rsidRDefault="00D31373"/>
    <w:p w:rsidR="00D31373" w:rsidRDefault="00000000">
      <w:pPr>
        <w:ind w:left="709"/>
        <w:rPr>
          <w:rFonts w:ascii="monospace" w:hAnsi="monospace"/>
          <w:sz w:val="16"/>
          <w:szCs w:val="16"/>
        </w:rPr>
      </w:pPr>
      <w:r>
        <w:rPr>
          <w:rFonts w:ascii="monospace" w:hAnsi="monospace"/>
          <w:sz w:val="16"/>
          <w:szCs w:val="16"/>
        </w:rPr>
        <w:t>H5_DLL hid_</w:t>
      </w:r>
      <w:proofErr w:type="gramStart"/>
      <w:r>
        <w:rPr>
          <w:rFonts w:ascii="monospace" w:hAnsi="monospace"/>
          <w:sz w:val="16"/>
          <w:szCs w:val="16"/>
        </w:rPr>
        <w:t>t  H</w:t>
      </w:r>
      <w:proofErr w:type="gramEnd"/>
      <w:r>
        <w:rPr>
          <w:rFonts w:ascii="monospace" w:hAnsi="monospace"/>
          <w:sz w:val="16"/>
          <w:szCs w:val="16"/>
        </w:rPr>
        <w:t>5P_create_id(H5P_genclass_t *pclass, hbool_t app_ref);</w:t>
      </w:r>
    </w:p>
    <w:p w:rsidR="00D31373" w:rsidRDefault="00D31373"/>
    <w:p w:rsidR="00D31373" w:rsidRDefault="00000000">
      <w:r>
        <w:t>Description:</w:t>
      </w:r>
    </w:p>
    <w:p w:rsidR="00D31373" w:rsidRDefault="00D31373"/>
    <w:p w:rsidR="00D31373" w:rsidRDefault="00D31373"/>
    <w:p w:rsidR="00D31373" w:rsidRDefault="00000000">
      <w:r>
        <w:t>Outline of Processing:</w:t>
      </w:r>
    </w:p>
    <w:p w:rsidR="00D31373" w:rsidRDefault="00D31373"/>
    <w:p w:rsidR="00D31373" w:rsidRDefault="00D31373"/>
    <w:p w:rsidR="00D31373" w:rsidRDefault="00000000">
      <w:pPr>
        <w:pStyle w:val="Heading3"/>
      </w:pPr>
      <w:bookmarkStart w:id="992" w:name="__RefHeading___Toc102060_2242507081"/>
      <w:bookmarkEnd w:id="992"/>
      <w:r>
        <w:t>H5P_exist_</w:t>
      </w:r>
      <w:proofErr w:type="gramStart"/>
      <w:r>
        <w:t>plist(</w:t>
      </w:r>
      <w:proofErr w:type="gramEnd"/>
      <w:r>
        <w:t>)</w:t>
      </w:r>
    </w:p>
    <w:p w:rsidR="00D31373" w:rsidRDefault="00D31373"/>
    <w:p w:rsidR="00D31373" w:rsidRDefault="00000000">
      <w:r>
        <w:t>Signature:</w:t>
      </w:r>
    </w:p>
    <w:p w:rsidR="00D31373" w:rsidRDefault="00D31373"/>
    <w:p w:rsidR="00D31373" w:rsidRDefault="00000000">
      <w:pPr>
        <w:ind w:left="709"/>
        <w:rPr>
          <w:rFonts w:ascii="monospace" w:hAnsi="monospace"/>
          <w:sz w:val="16"/>
          <w:szCs w:val="16"/>
        </w:rPr>
      </w:pPr>
      <w:r>
        <w:rPr>
          <w:rFonts w:ascii="monospace" w:hAnsi="monospace"/>
          <w:sz w:val="16"/>
          <w:szCs w:val="16"/>
        </w:rPr>
        <w:t>H5_DLL htri_t H5P_exist_</w:t>
      </w:r>
      <w:proofErr w:type="gramStart"/>
      <w:r>
        <w:rPr>
          <w:rFonts w:ascii="monospace" w:hAnsi="monospace"/>
          <w:sz w:val="16"/>
          <w:szCs w:val="16"/>
        </w:rPr>
        <w:t>plist(</w:t>
      </w:r>
      <w:proofErr w:type="gramEnd"/>
      <w:r>
        <w:rPr>
          <w:rFonts w:ascii="monospace" w:hAnsi="monospace"/>
          <w:sz w:val="16"/>
          <w:szCs w:val="16"/>
        </w:rPr>
        <w:t>const H5P_genplist_t *plist, const char *name);</w:t>
      </w:r>
    </w:p>
    <w:p w:rsidR="00D31373" w:rsidRDefault="00D31373"/>
    <w:p w:rsidR="00D31373" w:rsidRDefault="00000000">
      <w:r>
        <w:t>Description:</w:t>
      </w:r>
    </w:p>
    <w:p w:rsidR="00D31373" w:rsidRDefault="00D31373"/>
    <w:p w:rsidR="00D31373" w:rsidRDefault="00000000">
      <w:r>
        <w:t>Outline of Processing:</w:t>
      </w:r>
    </w:p>
    <w:p w:rsidR="00D31373" w:rsidRDefault="00D31373"/>
    <w:p w:rsidR="00D31373" w:rsidRDefault="00D31373"/>
    <w:p w:rsidR="00D31373" w:rsidRDefault="00000000">
      <w:pPr>
        <w:pStyle w:val="Heading3"/>
      </w:pPr>
      <w:bookmarkStart w:id="993" w:name="__RefHeading___Toc102062_2242507081"/>
      <w:bookmarkEnd w:id="993"/>
      <w:r>
        <w:t>H5P_</w:t>
      </w:r>
      <w:proofErr w:type="gramStart"/>
      <w:r>
        <w:t>get(</w:t>
      </w:r>
      <w:proofErr w:type="gramEnd"/>
      <w:r>
        <w:t>)</w:t>
      </w:r>
    </w:p>
    <w:p w:rsidR="00D31373" w:rsidRDefault="00D31373"/>
    <w:p w:rsidR="00D31373" w:rsidRDefault="00000000">
      <w:r>
        <w:t>Signature:</w:t>
      </w:r>
    </w:p>
    <w:p w:rsidR="00D31373" w:rsidRDefault="00D31373"/>
    <w:p w:rsidR="00D31373" w:rsidRDefault="00000000">
      <w:pPr>
        <w:ind w:left="709"/>
        <w:rPr>
          <w:rFonts w:ascii="monospace" w:hAnsi="monospace"/>
          <w:sz w:val="16"/>
          <w:szCs w:val="16"/>
        </w:rPr>
      </w:pPr>
      <w:r>
        <w:rPr>
          <w:rFonts w:ascii="monospace" w:hAnsi="monospace"/>
          <w:sz w:val="16"/>
          <w:szCs w:val="16"/>
        </w:rPr>
        <w:t>H5_DLL herr_t H5P_</w:t>
      </w:r>
      <w:proofErr w:type="gramStart"/>
      <w:r>
        <w:rPr>
          <w:rFonts w:ascii="monospace" w:hAnsi="monospace"/>
          <w:sz w:val="16"/>
          <w:szCs w:val="16"/>
        </w:rPr>
        <w:t>get(</w:t>
      </w:r>
      <w:proofErr w:type="gramEnd"/>
      <w:r>
        <w:rPr>
          <w:rFonts w:ascii="monospace" w:hAnsi="monospace"/>
          <w:sz w:val="16"/>
          <w:szCs w:val="16"/>
        </w:rPr>
        <w:t>H5P_genplist_t *plist, const char *name, void *value);</w:t>
      </w:r>
    </w:p>
    <w:p w:rsidR="00D31373" w:rsidRDefault="00D31373"/>
    <w:p w:rsidR="00D31373" w:rsidRDefault="00000000">
      <w:r>
        <w:t>Description:</w:t>
      </w:r>
    </w:p>
    <w:p w:rsidR="00D31373" w:rsidRDefault="00D31373"/>
    <w:p w:rsidR="00D31373" w:rsidRDefault="00D31373"/>
    <w:p w:rsidR="00D31373" w:rsidRDefault="00000000">
      <w:r>
        <w:t>Outline of Processing:</w:t>
      </w:r>
    </w:p>
    <w:p w:rsidR="00D31373" w:rsidRDefault="00D31373"/>
    <w:p w:rsidR="00D31373" w:rsidRDefault="00D31373"/>
    <w:p w:rsidR="00D31373" w:rsidRDefault="00000000">
      <w:pPr>
        <w:pStyle w:val="Heading3"/>
      </w:pPr>
      <w:bookmarkStart w:id="994" w:name="__RefHeading___Toc102064_2242507081"/>
      <w:bookmarkEnd w:id="994"/>
      <w:r>
        <w:t>H5P_get_class_</w:t>
      </w:r>
      <w:proofErr w:type="gramStart"/>
      <w:r>
        <w:t>name(</w:t>
      </w:r>
      <w:proofErr w:type="gramEnd"/>
      <w:r>
        <w:t>)</w:t>
      </w:r>
    </w:p>
    <w:p w:rsidR="00D31373" w:rsidRDefault="00D31373"/>
    <w:p w:rsidR="00D31373" w:rsidRDefault="00000000">
      <w:r>
        <w:t>Signature:</w:t>
      </w:r>
    </w:p>
    <w:p w:rsidR="00D31373" w:rsidRDefault="00D31373"/>
    <w:p w:rsidR="00D31373" w:rsidRDefault="00000000">
      <w:pPr>
        <w:ind w:left="709"/>
        <w:rPr>
          <w:rFonts w:ascii="monospace" w:hAnsi="monospace"/>
          <w:sz w:val="16"/>
          <w:szCs w:val="16"/>
        </w:rPr>
      </w:pPr>
      <w:r>
        <w:rPr>
          <w:rFonts w:ascii="monospace" w:hAnsi="monospace"/>
          <w:sz w:val="16"/>
          <w:szCs w:val="16"/>
        </w:rPr>
        <w:lastRenderedPageBreak/>
        <w:t>H5_DLL char * H5P_get_class_</w:t>
      </w:r>
      <w:proofErr w:type="gramStart"/>
      <w:r>
        <w:rPr>
          <w:rFonts w:ascii="monospace" w:hAnsi="monospace"/>
          <w:sz w:val="16"/>
          <w:szCs w:val="16"/>
        </w:rPr>
        <w:t>name(</w:t>
      </w:r>
      <w:proofErr w:type="gramEnd"/>
      <w:r>
        <w:rPr>
          <w:rFonts w:ascii="monospace" w:hAnsi="monospace"/>
          <w:sz w:val="16"/>
          <w:szCs w:val="16"/>
        </w:rPr>
        <w:t>H5P_genclass_t *pclass);</w:t>
      </w:r>
    </w:p>
    <w:p w:rsidR="00D31373" w:rsidRDefault="00D31373"/>
    <w:p w:rsidR="00D31373" w:rsidRDefault="00000000">
      <w:r>
        <w:t>Description:</w:t>
      </w:r>
    </w:p>
    <w:p w:rsidR="00D31373" w:rsidRDefault="00D31373"/>
    <w:p w:rsidR="00D31373" w:rsidRDefault="00000000">
      <w:r>
        <w:t>Outline of Processing:</w:t>
      </w:r>
    </w:p>
    <w:p w:rsidR="00D31373" w:rsidRDefault="00D31373"/>
    <w:p w:rsidR="00D31373" w:rsidRDefault="00D31373"/>
    <w:p w:rsidR="00D31373" w:rsidRDefault="00000000">
      <w:pPr>
        <w:pStyle w:val="Heading3"/>
      </w:pPr>
      <w:bookmarkStart w:id="995" w:name="__RefHeading___Toc102066_2242507081"/>
      <w:bookmarkEnd w:id="995"/>
      <w:r>
        <w:t>H5P_get_nprops_</w:t>
      </w:r>
      <w:proofErr w:type="gramStart"/>
      <w:r>
        <w:t>pclass(</w:t>
      </w:r>
      <w:proofErr w:type="gramEnd"/>
      <w:r>
        <w:t>)</w:t>
      </w:r>
    </w:p>
    <w:p w:rsidR="00D31373" w:rsidRDefault="00D31373"/>
    <w:p w:rsidR="00D31373" w:rsidRDefault="00000000">
      <w:r>
        <w:t>Signature:</w:t>
      </w:r>
    </w:p>
    <w:p w:rsidR="00D31373" w:rsidRDefault="00D31373"/>
    <w:p w:rsidR="00D31373" w:rsidRDefault="00000000">
      <w:pPr>
        <w:ind w:left="709"/>
        <w:rPr>
          <w:rFonts w:ascii="monospace" w:hAnsi="monospace"/>
          <w:sz w:val="16"/>
          <w:szCs w:val="16"/>
        </w:rPr>
      </w:pPr>
      <w:r>
        <w:rPr>
          <w:rFonts w:ascii="monospace" w:hAnsi="monospace"/>
          <w:sz w:val="16"/>
          <w:szCs w:val="16"/>
        </w:rPr>
        <w:t>H5_DLL herr_t H5P_get_nprops_</w:t>
      </w:r>
      <w:proofErr w:type="gramStart"/>
      <w:r>
        <w:rPr>
          <w:rFonts w:ascii="monospace" w:hAnsi="monospace"/>
          <w:sz w:val="16"/>
          <w:szCs w:val="16"/>
        </w:rPr>
        <w:t>pclass(</w:t>
      </w:r>
      <w:proofErr w:type="gramEnd"/>
      <w:r>
        <w:rPr>
          <w:rFonts w:ascii="monospace" w:hAnsi="monospace"/>
          <w:sz w:val="16"/>
          <w:szCs w:val="16"/>
        </w:rPr>
        <w:t xml:space="preserve">const H5P_genclass_t *pclass, </w:t>
      </w:r>
    </w:p>
    <w:p w:rsidR="00D31373" w:rsidRDefault="00000000">
      <w:pPr>
        <w:ind w:left="709"/>
        <w:rPr>
          <w:rFonts w:ascii="monospace" w:hAnsi="monospace"/>
          <w:sz w:val="16"/>
          <w:szCs w:val="16"/>
        </w:rPr>
      </w:pPr>
      <w:r>
        <w:rPr>
          <w:rFonts w:ascii="monospace" w:hAnsi="monospace"/>
          <w:sz w:val="16"/>
          <w:szCs w:val="16"/>
        </w:rPr>
        <w:t xml:space="preserve">                                    size_t *nprops, hbool_t recurse);</w:t>
      </w:r>
    </w:p>
    <w:p w:rsidR="00D31373" w:rsidRDefault="00D31373"/>
    <w:p w:rsidR="00D31373" w:rsidRDefault="00000000">
      <w:r>
        <w:t>Description:</w:t>
      </w:r>
    </w:p>
    <w:p w:rsidR="00D31373" w:rsidRDefault="00D31373"/>
    <w:p w:rsidR="00D31373" w:rsidRDefault="00000000">
      <w:r>
        <w:t>Outline of Processing:</w:t>
      </w:r>
    </w:p>
    <w:p w:rsidR="00D31373" w:rsidRDefault="00D31373"/>
    <w:p w:rsidR="00D31373" w:rsidRDefault="00000000">
      <w:pPr>
        <w:pStyle w:val="Heading3"/>
      </w:pPr>
      <w:bookmarkStart w:id="996" w:name="__RefHeading___Toc102068_2242507081"/>
      <w:bookmarkEnd w:id="996"/>
      <w:r>
        <w:t>H5P_</w:t>
      </w:r>
      <w:proofErr w:type="gramStart"/>
      <w:r>
        <w:t>insert(</w:t>
      </w:r>
      <w:proofErr w:type="gramEnd"/>
      <w:r>
        <w:t>)</w:t>
      </w:r>
    </w:p>
    <w:p w:rsidR="00D31373" w:rsidRDefault="00D31373"/>
    <w:p w:rsidR="00D31373" w:rsidRDefault="00000000">
      <w:r>
        <w:t>Signature:</w:t>
      </w:r>
    </w:p>
    <w:p w:rsidR="00D31373" w:rsidRDefault="00D31373"/>
    <w:p w:rsidR="00D31373" w:rsidRDefault="00000000">
      <w:pPr>
        <w:ind w:left="709"/>
        <w:rPr>
          <w:rFonts w:ascii="monospace" w:hAnsi="monospace"/>
          <w:sz w:val="16"/>
          <w:szCs w:val="16"/>
        </w:rPr>
      </w:pPr>
      <w:r>
        <w:rPr>
          <w:rFonts w:ascii="monospace" w:hAnsi="monospace"/>
          <w:sz w:val="16"/>
          <w:szCs w:val="16"/>
        </w:rPr>
        <w:t>H5_DLL herr_t H5P_</w:t>
      </w:r>
      <w:proofErr w:type="gramStart"/>
      <w:r>
        <w:rPr>
          <w:rFonts w:ascii="monospace" w:hAnsi="monospace"/>
          <w:sz w:val="16"/>
          <w:szCs w:val="16"/>
        </w:rPr>
        <w:t>insert(</w:t>
      </w:r>
      <w:proofErr w:type="gramEnd"/>
      <w:r>
        <w:rPr>
          <w:rFonts w:ascii="monospace" w:hAnsi="monospace"/>
          <w:sz w:val="16"/>
          <w:szCs w:val="16"/>
        </w:rPr>
        <w:t xml:space="preserve">H5P_genplist_t *plist, </w:t>
      </w:r>
    </w:p>
    <w:p w:rsidR="00D31373" w:rsidRDefault="00000000">
      <w:pPr>
        <w:ind w:left="709"/>
        <w:rPr>
          <w:rFonts w:ascii="monospace" w:hAnsi="monospace"/>
          <w:sz w:val="16"/>
          <w:szCs w:val="16"/>
        </w:rPr>
      </w:pPr>
      <w:r>
        <w:rPr>
          <w:rFonts w:ascii="monospace" w:hAnsi="monospace"/>
          <w:sz w:val="16"/>
          <w:szCs w:val="16"/>
        </w:rPr>
        <w:t xml:space="preserve">                         const char *name, </w:t>
      </w:r>
    </w:p>
    <w:p w:rsidR="00D31373" w:rsidRDefault="00000000">
      <w:pPr>
        <w:ind w:left="709"/>
        <w:rPr>
          <w:rFonts w:ascii="monospace" w:hAnsi="monospace"/>
          <w:sz w:val="16"/>
          <w:szCs w:val="16"/>
        </w:rPr>
      </w:pPr>
      <w:r>
        <w:rPr>
          <w:rFonts w:ascii="monospace" w:hAnsi="monospace"/>
          <w:sz w:val="16"/>
          <w:szCs w:val="16"/>
        </w:rPr>
        <w:t xml:space="preserve">                         size_t size,</w:t>
      </w:r>
    </w:p>
    <w:p w:rsidR="00D31373" w:rsidRDefault="00000000">
      <w:pPr>
        <w:ind w:left="709"/>
        <w:rPr>
          <w:rFonts w:ascii="monospace" w:hAnsi="monospace"/>
          <w:sz w:val="16"/>
          <w:szCs w:val="16"/>
        </w:rPr>
      </w:pPr>
      <w:r>
        <w:rPr>
          <w:rFonts w:ascii="monospace" w:hAnsi="monospace"/>
          <w:sz w:val="16"/>
          <w:szCs w:val="16"/>
        </w:rPr>
        <w:t xml:space="preserve">                         void *value, </w:t>
      </w:r>
    </w:p>
    <w:p w:rsidR="00D31373" w:rsidRDefault="00000000">
      <w:pPr>
        <w:ind w:left="709"/>
        <w:rPr>
          <w:rFonts w:ascii="monospace" w:hAnsi="monospace"/>
          <w:sz w:val="16"/>
          <w:szCs w:val="16"/>
        </w:rPr>
      </w:pPr>
      <w:r>
        <w:rPr>
          <w:rFonts w:ascii="monospace" w:hAnsi="monospace"/>
          <w:sz w:val="16"/>
          <w:szCs w:val="16"/>
        </w:rPr>
        <w:t xml:space="preserve">                         H5P_prp_set_func_t prp_set,</w:t>
      </w:r>
    </w:p>
    <w:p w:rsidR="00D31373" w:rsidRDefault="00000000">
      <w:pPr>
        <w:ind w:left="709"/>
        <w:rPr>
          <w:rFonts w:ascii="monospace" w:hAnsi="monospace"/>
          <w:sz w:val="16"/>
          <w:szCs w:val="16"/>
        </w:rPr>
      </w:pPr>
      <w:r>
        <w:rPr>
          <w:rFonts w:ascii="monospace" w:hAnsi="monospace"/>
          <w:sz w:val="16"/>
          <w:szCs w:val="16"/>
        </w:rPr>
        <w:t xml:space="preserve">                         H5P_prp_get_func_t prp_get, </w:t>
      </w:r>
    </w:p>
    <w:p w:rsidR="00D31373" w:rsidRDefault="00000000">
      <w:pPr>
        <w:ind w:left="709"/>
        <w:rPr>
          <w:rFonts w:ascii="monospace" w:hAnsi="monospace"/>
          <w:sz w:val="16"/>
          <w:szCs w:val="16"/>
        </w:rPr>
      </w:pPr>
      <w:r>
        <w:rPr>
          <w:rFonts w:ascii="monospace" w:hAnsi="monospace"/>
          <w:sz w:val="16"/>
          <w:szCs w:val="16"/>
        </w:rPr>
        <w:t xml:space="preserve">                         H5P_prp_encode_func_t prp_encode, </w:t>
      </w:r>
    </w:p>
    <w:p w:rsidR="00D31373" w:rsidRDefault="00000000">
      <w:pPr>
        <w:ind w:left="709"/>
        <w:rPr>
          <w:rFonts w:ascii="monospace" w:hAnsi="monospace"/>
          <w:sz w:val="16"/>
          <w:szCs w:val="16"/>
        </w:rPr>
      </w:pPr>
      <w:r>
        <w:rPr>
          <w:rFonts w:ascii="monospace" w:hAnsi="monospace"/>
          <w:sz w:val="16"/>
          <w:szCs w:val="16"/>
        </w:rPr>
        <w:t xml:space="preserve">                         H5P_prp_decode_func_t prp_decode,</w:t>
      </w:r>
    </w:p>
    <w:p w:rsidR="00D31373" w:rsidRDefault="00000000">
      <w:pPr>
        <w:ind w:left="709"/>
        <w:rPr>
          <w:rFonts w:ascii="monospace" w:hAnsi="monospace"/>
          <w:sz w:val="16"/>
          <w:szCs w:val="16"/>
        </w:rPr>
      </w:pPr>
      <w:r>
        <w:rPr>
          <w:rFonts w:ascii="monospace" w:hAnsi="monospace"/>
          <w:sz w:val="16"/>
          <w:szCs w:val="16"/>
        </w:rPr>
        <w:t xml:space="preserve">                         H5P_prp_delete_func_t prp_delete, </w:t>
      </w:r>
    </w:p>
    <w:p w:rsidR="00D31373" w:rsidRDefault="00000000">
      <w:pPr>
        <w:ind w:left="709"/>
        <w:rPr>
          <w:rFonts w:ascii="monospace" w:hAnsi="monospace"/>
          <w:sz w:val="16"/>
          <w:szCs w:val="16"/>
        </w:rPr>
      </w:pPr>
      <w:r>
        <w:rPr>
          <w:rFonts w:ascii="monospace" w:hAnsi="monospace"/>
          <w:sz w:val="16"/>
          <w:szCs w:val="16"/>
        </w:rPr>
        <w:t xml:space="preserve">                         H5P_prp_copy_func_t prp_copy,</w:t>
      </w:r>
    </w:p>
    <w:p w:rsidR="00D31373" w:rsidRDefault="00000000">
      <w:pPr>
        <w:ind w:left="709"/>
        <w:rPr>
          <w:rFonts w:ascii="monospace" w:hAnsi="monospace"/>
          <w:sz w:val="16"/>
          <w:szCs w:val="16"/>
        </w:rPr>
      </w:pPr>
      <w:r>
        <w:rPr>
          <w:rFonts w:ascii="monospace" w:hAnsi="monospace"/>
          <w:sz w:val="16"/>
          <w:szCs w:val="16"/>
        </w:rPr>
        <w:t xml:space="preserve">                         H5P_prp_compare_func_t prp_cmp, </w:t>
      </w:r>
    </w:p>
    <w:p w:rsidR="00D31373" w:rsidRDefault="00000000">
      <w:pPr>
        <w:ind w:left="709"/>
        <w:rPr>
          <w:rFonts w:ascii="monospace" w:hAnsi="monospace"/>
          <w:sz w:val="16"/>
          <w:szCs w:val="16"/>
        </w:rPr>
      </w:pPr>
      <w:r>
        <w:rPr>
          <w:rFonts w:ascii="monospace" w:hAnsi="monospace"/>
          <w:sz w:val="16"/>
          <w:szCs w:val="16"/>
        </w:rPr>
        <w:t xml:space="preserve">                         H5P_prp_close_func_t prp_close);</w:t>
      </w:r>
    </w:p>
    <w:p w:rsidR="00D31373" w:rsidRDefault="00D31373"/>
    <w:p w:rsidR="00D31373" w:rsidRDefault="00000000">
      <w:r>
        <w:t>Description:</w:t>
      </w:r>
    </w:p>
    <w:p w:rsidR="00D31373" w:rsidRDefault="00D31373"/>
    <w:p w:rsidR="00D31373" w:rsidRDefault="00000000">
      <w:r>
        <w:t>Outline of Processing:</w:t>
      </w:r>
    </w:p>
    <w:p w:rsidR="00D31373" w:rsidRDefault="00D31373"/>
    <w:p w:rsidR="00D31373" w:rsidRDefault="00D31373"/>
    <w:p w:rsidR="00D31373" w:rsidRDefault="00D31373"/>
    <w:p w:rsidR="00D31373" w:rsidRDefault="00000000">
      <w:pPr>
        <w:pStyle w:val="Heading3"/>
      </w:pPr>
      <w:bookmarkStart w:id="997" w:name="__RefHeading___Toc102070_2242507081"/>
      <w:bookmarkEnd w:id="997"/>
      <w:r>
        <w:t>H5P_</w:t>
      </w:r>
      <w:proofErr w:type="gramStart"/>
      <w:r>
        <w:t>peek(</w:t>
      </w:r>
      <w:proofErr w:type="gramEnd"/>
      <w:r>
        <w:t>)</w:t>
      </w:r>
    </w:p>
    <w:p w:rsidR="00D31373" w:rsidRDefault="00D31373"/>
    <w:p w:rsidR="00D31373" w:rsidRDefault="00000000">
      <w:r>
        <w:t>Signature:</w:t>
      </w:r>
    </w:p>
    <w:p w:rsidR="00D31373" w:rsidRDefault="00D31373"/>
    <w:p w:rsidR="00D31373" w:rsidRDefault="00000000">
      <w:pPr>
        <w:ind w:left="709"/>
        <w:rPr>
          <w:rFonts w:ascii="monospace" w:hAnsi="monospace"/>
          <w:sz w:val="16"/>
          <w:szCs w:val="16"/>
        </w:rPr>
      </w:pPr>
      <w:r>
        <w:rPr>
          <w:rFonts w:ascii="monospace" w:hAnsi="monospace"/>
          <w:sz w:val="16"/>
          <w:szCs w:val="16"/>
        </w:rPr>
        <w:t>H5_DLL herr_t H5P_</w:t>
      </w:r>
      <w:proofErr w:type="gramStart"/>
      <w:r>
        <w:rPr>
          <w:rFonts w:ascii="monospace" w:hAnsi="monospace"/>
          <w:sz w:val="16"/>
          <w:szCs w:val="16"/>
        </w:rPr>
        <w:t>peek(</w:t>
      </w:r>
      <w:proofErr w:type="gramEnd"/>
      <w:r>
        <w:rPr>
          <w:rFonts w:ascii="monospace" w:hAnsi="monospace"/>
          <w:sz w:val="16"/>
          <w:szCs w:val="16"/>
        </w:rPr>
        <w:t>H5P_genplist_t *plist, const char *name, void *value);</w:t>
      </w:r>
    </w:p>
    <w:p w:rsidR="00D31373" w:rsidRDefault="00D31373"/>
    <w:p w:rsidR="00D31373" w:rsidRDefault="00000000">
      <w:r>
        <w:lastRenderedPageBreak/>
        <w:t>Description:</w:t>
      </w:r>
    </w:p>
    <w:p w:rsidR="00D31373" w:rsidRDefault="00D31373"/>
    <w:p w:rsidR="00D31373" w:rsidRDefault="00000000">
      <w:r>
        <w:t>Outline of Processing:</w:t>
      </w:r>
    </w:p>
    <w:p w:rsidR="00D31373" w:rsidRDefault="00D31373"/>
    <w:p w:rsidR="00D31373" w:rsidRDefault="00000000">
      <w:pPr>
        <w:pStyle w:val="Heading3"/>
      </w:pPr>
      <w:bookmarkStart w:id="998" w:name="__RefHeading___Toc102072_2242507081"/>
      <w:bookmarkEnd w:id="998"/>
      <w:del w:id="999" w:author="Unknown Author" w:date="2024-05-31T06:09:00Z">
        <w:r>
          <w:rPr>
            <w:rFonts w:ascii="Calibri" w:eastAsia="Calibri" w:hAnsi="Calibri"/>
            <w:sz w:val="24"/>
            <w:szCs w:val="24"/>
          </w:rPr>
          <w:delText xml:space="preserve">From my initial review of the H5P package initialization code, the HDF5 library creates property list classes and adds all their properties before creating any immediately derived property list classes or property lists.  Assuming I have this right, the proposed semantic change would be transparent to the HDF5 library proper.  </w:delText>
        </w:r>
      </w:del>
      <w:r>
        <w:t>H5P_</w:t>
      </w:r>
      <w:proofErr w:type="gramStart"/>
      <w:r>
        <w:t>poke(</w:t>
      </w:r>
      <w:proofErr w:type="gramEnd"/>
      <w:r>
        <w:t>)</w:t>
      </w:r>
    </w:p>
    <w:p w:rsidR="00D31373" w:rsidRDefault="00000000">
      <w:r>
        <w:t>Signature:</w:t>
      </w:r>
    </w:p>
    <w:p w:rsidR="00D31373" w:rsidRDefault="00D31373"/>
    <w:p w:rsidR="00D31373" w:rsidRDefault="00000000">
      <w:pPr>
        <w:ind w:left="709"/>
        <w:rPr>
          <w:rFonts w:ascii="monospace" w:hAnsi="monospace"/>
          <w:sz w:val="16"/>
          <w:szCs w:val="16"/>
        </w:rPr>
      </w:pPr>
      <w:r>
        <w:rPr>
          <w:rFonts w:ascii="monospace" w:hAnsi="monospace"/>
          <w:sz w:val="16"/>
          <w:szCs w:val="16"/>
        </w:rPr>
        <w:t>H5_DLL herr_t H5P_</w:t>
      </w:r>
      <w:proofErr w:type="gramStart"/>
      <w:r>
        <w:rPr>
          <w:rFonts w:ascii="monospace" w:hAnsi="monospace"/>
          <w:sz w:val="16"/>
          <w:szCs w:val="16"/>
        </w:rPr>
        <w:t>poke(</w:t>
      </w:r>
      <w:proofErr w:type="gramEnd"/>
      <w:r>
        <w:rPr>
          <w:rFonts w:ascii="monospace" w:hAnsi="monospace"/>
          <w:sz w:val="16"/>
          <w:szCs w:val="16"/>
        </w:rPr>
        <w:t>H5P_genplist_t *plist, const char *name, const void *value);</w:t>
      </w:r>
    </w:p>
    <w:p w:rsidR="00D31373" w:rsidRDefault="00D31373"/>
    <w:p w:rsidR="00D31373" w:rsidRDefault="00000000">
      <w:r>
        <w:t>Description:</w:t>
      </w:r>
    </w:p>
    <w:p w:rsidR="00D31373" w:rsidRDefault="00D31373"/>
    <w:p w:rsidR="00D31373" w:rsidRDefault="00D31373"/>
    <w:p w:rsidR="00D31373" w:rsidRDefault="00000000">
      <w:r>
        <w:t>Outline of Processing:</w:t>
      </w:r>
    </w:p>
    <w:p w:rsidR="00D31373" w:rsidRDefault="00D31373"/>
    <w:p w:rsidR="00D31373" w:rsidRDefault="00D31373"/>
    <w:p w:rsidR="00D31373" w:rsidRDefault="00000000">
      <w:pPr>
        <w:pStyle w:val="Heading3"/>
      </w:pPr>
      <w:bookmarkStart w:id="1000" w:name="__RefHeading___Toc102074_2242507081"/>
      <w:bookmarkEnd w:id="1000"/>
      <w:r>
        <w:t>H5P_</w:t>
      </w:r>
      <w:proofErr w:type="gramStart"/>
      <w:r>
        <w:t>remove(</w:t>
      </w:r>
      <w:proofErr w:type="gramEnd"/>
      <w:r>
        <w:t>)</w:t>
      </w:r>
    </w:p>
    <w:p w:rsidR="00D31373" w:rsidRDefault="00D31373"/>
    <w:p w:rsidR="00D31373" w:rsidRDefault="00000000">
      <w:r>
        <w:t>Signature:</w:t>
      </w:r>
    </w:p>
    <w:p w:rsidR="00D31373" w:rsidRDefault="00D31373"/>
    <w:p w:rsidR="00D31373" w:rsidRDefault="00000000">
      <w:pPr>
        <w:ind w:left="709"/>
        <w:rPr>
          <w:rFonts w:ascii="monospace" w:hAnsi="monospace"/>
          <w:sz w:val="16"/>
          <w:szCs w:val="16"/>
        </w:rPr>
      </w:pPr>
      <w:r>
        <w:rPr>
          <w:rFonts w:ascii="monospace" w:hAnsi="monospace"/>
          <w:sz w:val="16"/>
          <w:szCs w:val="16"/>
        </w:rPr>
        <w:t>H5_DLL herr_t H5P_</w:t>
      </w:r>
      <w:proofErr w:type="gramStart"/>
      <w:r>
        <w:rPr>
          <w:rFonts w:ascii="monospace" w:hAnsi="monospace"/>
          <w:sz w:val="16"/>
          <w:szCs w:val="16"/>
        </w:rPr>
        <w:t>remove(</w:t>
      </w:r>
      <w:proofErr w:type="gramEnd"/>
      <w:r>
        <w:rPr>
          <w:rFonts w:ascii="monospace" w:hAnsi="monospace"/>
          <w:sz w:val="16"/>
          <w:szCs w:val="16"/>
        </w:rPr>
        <w:t>H5P_genplist_t *plist, const char *name);</w:t>
      </w:r>
    </w:p>
    <w:p w:rsidR="00D31373" w:rsidRDefault="00D31373"/>
    <w:p w:rsidR="00D31373" w:rsidRDefault="00000000">
      <w:r>
        <w:t>Description:</w:t>
      </w:r>
    </w:p>
    <w:p w:rsidR="00D31373" w:rsidRDefault="00D31373"/>
    <w:p w:rsidR="00D31373" w:rsidRDefault="00000000">
      <w:r>
        <w:t>Outline of Processing:</w:t>
      </w:r>
    </w:p>
    <w:p w:rsidR="00D31373" w:rsidRDefault="00D31373"/>
    <w:p w:rsidR="00D31373" w:rsidRDefault="00D31373"/>
    <w:p w:rsidR="00D31373" w:rsidRDefault="00D31373"/>
    <w:p w:rsidR="00D31373" w:rsidRDefault="00000000">
      <w:pPr>
        <w:pStyle w:val="Heading3"/>
      </w:pPr>
      <w:bookmarkStart w:id="1001" w:name="__RefHeading___Toc102076_2242507081"/>
      <w:bookmarkEnd w:id="1001"/>
      <w:r>
        <w:t>H5P_</w:t>
      </w:r>
      <w:proofErr w:type="gramStart"/>
      <w:r>
        <w:t>set(</w:t>
      </w:r>
      <w:proofErr w:type="gramEnd"/>
      <w:r>
        <w:t>)</w:t>
      </w:r>
    </w:p>
    <w:p w:rsidR="00D31373" w:rsidRDefault="00D31373"/>
    <w:p w:rsidR="00D31373" w:rsidRDefault="00000000">
      <w:r>
        <w:t>Signature:</w:t>
      </w:r>
    </w:p>
    <w:p w:rsidR="00D31373" w:rsidRDefault="00D31373"/>
    <w:p w:rsidR="00D31373" w:rsidRDefault="00000000">
      <w:pPr>
        <w:ind w:left="709"/>
        <w:rPr>
          <w:rFonts w:ascii="monospace" w:hAnsi="monospace"/>
          <w:sz w:val="16"/>
          <w:szCs w:val="16"/>
        </w:rPr>
      </w:pPr>
      <w:r>
        <w:rPr>
          <w:rFonts w:ascii="monospace" w:hAnsi="monospace"/>
          <w:sz w:val="16"/>
          <w:szCs w:val="16"/>
        </w:rPr>
        <w:t>H5_DLL herr_t H5P_</w:t>
      </w:r>
      <w:proofErr w:type="gramStart"/>
      <w:r>
        <w:rPr>
          <w:rFonts w:ascii="monospace" w:hAnsi="monospace"/>
          <w:sz w:val="16"/>
          <w:szCs w:val="16"/>
        </w:rPr>
        <w:t>set(</w:t>
      </w:r>
      <w:proofErr w:type="gramEnd"/>
      <w:r>
        <w:rPr>
          <w:rFonts w:ascii="monospace" w:hAnsi="monospace"/>
          <w:sz w:val="16"/>
          <w:szCs w:val="16"/>
        </w:rPr>
        <w:t>H5P_genplist_t *plist, const char *name, const void *value);</w:t>
      </w:r>
    </w:p>
    <w:p w:rsidR="00D31373" w:rsidRDefault="00D31373"/>
    <w:p w:rsidR="00D31373" w:rsidRDefault="00000000">
      <w:r>
        <w:t>Description:</w:t>
      </w:r>
    </w:p>
    <w:p w:rsidR="00D31373" w:rsidRDefault="00D31373"/>
    <w:p w:rsidR="00D31373" w:rsidRDefault="00D31373"/>
    <w:p w:rsidR="00D31373" w:rsidRDefault="00000000">
      <w:r>
        <w:t>Outline of Processing:</w:t>
      </w:r>
    </w:p>
    <w:p w:rsidR="00D31373" w:rsidRDefault="00D31373"/>
    <w:p w:rsidR="00D31373" w:rsidRDefault="00D31373"/>
    <w:p w:rsidR="00D31373" w:rsidRDefault="00D31373"/>
    <w:p w:rsidR="00D31373" w:rsidRDefault="00000000">
      <w:pPr>
        <w:pStyle w:val="Heading2"/>
      </w:pPr>
      <w:r>
        <w:br w:type="page"/>
      </w:r>
    </w:p>
    <w:p w:rsidR="00D31373" w:rsidRDefault="00000000">
      <w:pPr>
        <w:pStyle w:val="Heading2"/>
      </w:pPr>
      <w:bookmarkStart w:id="1002" w:name="__RefHeading___Toc102078_2242507081"/>
      <w:bookmarkEnd w:id="1002"/>
      <w:del w:id="1003" w:author="Unknown Author" w:date="2024-05-31T06:09:00Z">
        <w:r>
          <w:rPr>
            <w:rFonts w:eastAsia="Calibri"/>
            <w:sz w:val="24"/>
            <w:szCs w:val="24"/>
          </w:rPr>
          <w:lastRenderedPageBreak/>
          <w:delText>It will, however, make it impossible for the application code to modify HDF5 library defined property list classes.  Thus, if an application program needs to add a property to one of the HDF5 defined property list classes, it would have to create a property list class derived from the target HDF5 defined property list class, modify this property list class as required, and then used this derived property list class to create the needed property lists.  Similarly, any application defined property list classes would become read only once an immediately derived property list class or property list is created.Needless to say, we must poll the user community to see how much disruption this change would cause.Assuming that this semantic change is acceptable, it presents some interesting possibilities.First, this side steps the property list class versioning issue completely.Second, relative to the first option, we can lighten the property list classes significantly.  While for performance reasons we should maintain a sorted array of (property name, property pointer) pairs to support fast lookups, the actual properties need not be copied from the parent property list class(es).  Similarly, the list of parent property list class call backs is no longer necessary.  This is possible since read only structures can be accessed without concern for mutual exclusion.  Needless to say, some sort of mutual exclusion would be required whenever no immediately derived property list classes or property lists exist.Third, property lists could be lightened as per property list classes.  Fourth, this arrangement allows mutual exclusion to be enforced on property lists with only a single lock, even though some data is stored in the parent property lists class(es).  This is possible as the existence of the property list guarantees that the parent property list class(es) are read only – and thus can be accessed without concern for mutual exclusion.The net effect here is to remove the concern for memory footprint increases – indeed, given the overhead of skip lists, it might reduce the footprint slightly.</w:delText>
        </w:r>
      </w:del>
      <w:r>
        <w:t>New Private API Function Outlines</w:t>
      </w:r>
    </w:p>
    <w:p w:rsidR="00D31373" w:rsidRDefault="00000000">
      <w:r>
        <w:t>Support for true multi-thread operations requires that we expose the version of property lists to other multi-thread code so as to avoid the possibility that property lists will be changed out from underneath multi-thread safe HDF5 library calls during execution.  This requires a number of new versions of existing internal API calls, which are outlined below.</w:t>
      </w:r>
    </w:p>
    <w:p w:rsidR="00D31373" w:rsidRDefault="00D31373"/>
    <w:p w:rsidR="00D31373" w:rsidRDefault="00000000">
      <w:del w:id="1004" w:author="Unknown Author" w:date="2024-05-31T06:09:00Z">
        <w:r>
          <w:delText>Whether this is possible, depends on whether the suggested semantic change in the public API is acceptable.</w:delText>
        </w:r>
      </w:del>
    </w:p>
    <w:p w:rsidR="00D31373" w:rsidRDefault="00D31373"/>
    <w:p w:rsidR="00D31373" w:rsidRDefault="00000000">
      <w:pPr>
        <w:rPr>
          <w:del w:id="1005" w:author="Unknown Author" w:date="2024-06-02T05:12:00Z"/>
        </w:rPr>
      </w:pPr>
      <w:del w:id="1006" w:author="Unknown Author" w:date="2024-05-31T06:09:00Z">
        <w:r>
          <w:delText>So far, I haven’t discussed the notion of mutual exclusion at the level of individual properties – viewing it only at the level of property list classes and property lists.</w:delText>
        </w:r>
      </w:del>
    </w:p>
    <w:p w:rsidR="00D31373" w:rsidRDefault="00000000">
      <w:del w:id="1007" w:author="Unknown Author" w:date="2024-05-31T06:09:00Z">
        <w:r>
          <w:delText>Properties Proper</w:delText>
        </w:r>
      </w:del>
    </w:p>
    <w:p w:rsidR="00D31373" w:rsidRDefault="00D31373"/>
    <w:p w:rsidR="00D31373" w:rsidRDefault="00D31373">
      <w:pPr>
        <w:rPr>
          <w:del w:id="1008" w:author="Unknown Author" w:date="2024-06-02T05:12:00Z"/>
        </w:rPr>
      </w:pPr>
    </w:p>
    <w:p w:rsidR="00D31373" w:rsidRDefault="00000000">
      <w:del w:id="1009" w:author="Unknown Author" w:date="2024-05-31T06:09:00Z">
        <w:r>
          <w:delText>While this is probably the right place for it in general, properties that are used to return data to the caller may be an exception to this.  No decisions on this, but it is an option to keep in mind.</w:delText>
        </w:r>
      </w:del>
    </w:p>
    <w:p w:rsidR="00D31373" w:rsidRDefault="00000000">
      <w:pPr>
        <w:pStyle w:val="Heading1"/>
      </w:pPr>
      <w:bookmarkStart w:id="1010" w:name="__RefHeading___Toc31272_1307998885"/>
      <w:bookmarkStart w:id="1011" w:name="_Toc129078775"/>
      <w:bookmarkEnd w:id="1010"/>
      <w:r>
        <w:t>Next Steps</w:t>
      </w:r>
      <w:bookmarkEnd w:id="1011"/>
    </w:p>
    <w:p w:rsidR="00D31373" w:rsidRDefault="00D31373"/>
    <w:p w:rsidR="00D31373" w:rsidRDefault="00000000">
      <w:del w:id="1012" w:author="Unknown Author" w:date="2024-05-31T06:10:00Z">
        <w:r>
          <w:delText>As stated in the introduction, t</w:delText>
        </w:r>
      </w:del>
      <w:ins w:id="1013" w:author="Unknown Author" w:date="2024-05-31T06:10:00Z">
        <w:r>
          <w:t>T</w:t>
        </w:r>
      </w:ins>
      <w:r>
        <w:t xml:space="preserve">his RFC </w:t>
      </w:r>
      <w:del w:id="1014" w:author="Unknown Author" w:date="2024-05-31T06:10:00Z">
        <w:r>
          <w:delText>is still</w:delText>
        </w:r>
      </w:del>
      <w:ins w:id="1015" w:author="Unknown Author" w:date="2024-05-31T06:10:00Z">
        <w:r>
          <w:t>continues to be</w:t>
        </w:r>
      </w:ins>
      <w:r>
        <w:t xml:space="preserve"> a work in progress.  </w:t>
      </w:r>
      <w:del w:id="1016" w:author="Unknown Author" w:date="2024-05-31T06:10:00Z">
        <w:r>
          <w:delText>Assuming that we continue with this effort, the following items should be addressed for the next version of this RFC</w:delText>
        </w:r>
      </w:del>
      <w:ins w:id="1017" w:author="Unknown Author" w:date="2024-05-31T06:10:00Z">
        <w:r>
          <w:t>Next steps are</w:t>
        </w:r>
      </w:ins>
      <w:ins w:id="1018" w:author="Unknown Author" w:date="2024-05-31T06:11:00Z">
        <w:r>
          <w:t>:</w:t>
        </w:r>
      </w:ins>
      <w:del w:id="1019" w:author="Unknown Author" w:date="2024-05-31T06:11:00Z">
        <w:r>
          <w:delText>.</w:delText>
        </w:r>
      </w:del>
    </w:p>
    <w:p w:rsidR="00D31373" w:rsidRDefault="00D31373"/>
    <w:p w:rsidR="00D31373" w:rsidRDefault="00000000">
      <w:pPr>
        <w:numPr>
          <w:ilvl w:val="0"/>
          <w:numId w:val="27"/>
        </w:numPr>
      </w:pPr>
      <w:del w:id="1020" w:author="Unknown Author" w:date="2024-05-31T06:11:00Z">
        <w:r>
          <w:delText>Review the existing HDF5 property list class and property callbacks, and catalog those that have potential multi-thread safety issues.  Amend proposed multi-thread safe implementations of property lists accordingly.</w:delText>
        </w:r>
      </w:del>
      <w:ins w:id="1021" w:author="Unknown Author" w:date="2024-05-31T06:11:00Z">
        <w:r>
          <w:t>Finish the census and analysis of the property list and property list class callbacks. Document their function, an</w:t>
        </w:r>
      </w:ins>
      <w:ins w:id="1022" w:author="Unknown Author" w:date="2024-05-31T06:12:00Z">
        <w:r>
          <w:t>d limitations on their processing required for multi-thread.</w:t>
        </w:r>
      </w:ins>
    </w:p>
    <w:p w:rsidR="00D31373" w:rsidRDefault="00D31373">
      <w:pPr>
        <w:ind w:left="720"/>
      </w:pPr>
    </w:p>
    <w:p w:rsidR="00D31373" w:rsidRDefault="00000000">
      <w:pPr>
        <w:numPr>
          <w:ilvl w:val="0"/>
          <w:numId w:val="27"/>
        </w:numPr>
      </w:pPr>
      <w:ins w:id="1023" w:author="Unknown Author" w:date="2024-05-31T06:12:00Z">
        <w:r>
          <w:t>Update the above data s</w:t>
        </w:r>
      </w:ins>
      <w:ins w:id="1024" w:author="Unknown Author" w:date="2024-05-31T06:13:00Z">
        <w:r>
          <w:t>tructure definitions to address any issues resulting from the prior task.</w:t>
        </w:r>
      </w:ins>
    </w:p>
    <w:p w:rsidR="00D31373" w:rsidRDefault="00D31373">
      <w:pPr>
        <w:ind w:left="720"/>
      </w:pPr>
    </w:p>
    <w:p w:rsidR="00D31373" w:rsidRDefault="00000000">
      <w:pPr>
        <w:numPr>
          <w:ilvl w:val="0"/>
          <w:numId w:val="27"/>
        </w:numPr>
      </w:pPr>
      <w:del w:id="1025" w:author="Unknown Author" w:date="2024-05-31T06:13:00Z">
        <w:r>
          <w:delText>Circulate this RFC among HDF5 library developers both for ideas, and in the hope that they will spot errors in my discussion of the current state of the property list code, and/or holes in my sketches of possible multi-thread safe implementations.</w:delText>
        </w:r>
      </w:del>
      <w:ins w:id="1026" w:author="Unknown Author" w:date="2024-05-31T06:14:00Z">
        <w:r>
          <w:t>Write the outlines of the public and private multi-thread H5P API calls.</w:t>
        </w:r>
      </w:ins>
    </w:p>
    <w:p w:rsidR="00D31373" w:rsidRDefault="00D31373">
      <w:pPr>
        <w:ind w:left="720"/>
      </w:pPr>
    </w:p>
    <w:p w:rsidR="00D31373" w:rsidRDefault="00000000">
      <w:pPr>
        <w:numPr>
          <w:ilvl w:val="0"/>
          <w:numId w:val="27"/>
        </w:numPr>
      </w:pPr>
      <w:del w:id="1027" w:author="Unknown Author" w:date="2024-05-31T06:14:00Z">
        <w:r>
          <w:delText>Poll the HDF5 user community to determine the maximum number of property list classes and property lists that exist at any point of time in HDF5 applications.</w:delText>
        </w:r>
      </w:del>
      <w:ins w:id="1028" w:author="Unknown Author" w:date="2024-05-31T06:14:00Z">
        <w:r>
          <w:t>Ci</w:t>
        </w:r>
      </w:ins>
      <w:ins w:id="1029" w:author="Unknown Author" w:date="2024-05-31T06:15:00Z">
        <w:r>
          <w:t>rculate for review and update as neccessary.</w:t>
        </w:r>
      </w:ins>
    </w:p>
    <w:p w:rsidR="00D31373" w:rsidRDefault="00D31373">
      <w:pPr>
        <w:ind w:left="720"/>
      </w:pPr>
    </w:p>
    <w:p w:rsidR="00D31373" w:rsidRDefault="00000000">
      <w:pPr>
        <w:numPr>
          <w:ilvl w:val="0"/>
          <w:numId w:val="27"/>
        </w:numPr>
      </w:pPr>
      <w:del w:id="1030" w:author="Unknown Author" w:date="2024-05-31T06:15:00Z">
        <w:r>
          <w:delText>Poll the HDF5 user community on the proposed semantic change in the HDF5 H5P public API.</w:delText>
        </w:r>
      </w:del>
      <w:ins w:id="1031" w:author="Unknown Author" w:date="2024-05-31T06:15:00Z">
        <w:r>
          <w:t>If all goes well, design the necessary test code.</w:t>
        </w:r>
      </w:ins>
    </w:p>
    <w:p w:rsidR="00D31373" w:rsidRDefault="00D31373">
      <w:pPr>
        <w:ind w:left="720"/>
      </w:pPr>
    </w:p>
    <w:p w:rsidR="00D31373" w:rsidRDefault="00000000">
      <w:pPr>
        <w:numPr>
          <w:ilvl w:val="0"/>
          <w:numId w:val="27"/>
        </w:numPr>
      </w:pPr>
      <w:del w:id="1032" w:author="Unknown Author" w:date="2024-05-31T06:16:00Z">
        <w:r>
          <w:delText>With the above input, develop the design(s) for a multi-thread safe implementation of property lists in greater detail.  In particular, work out the details of the data structures, and any locking protocols.</w:delText>
        </w:r>
      </w:del>
      <w:ins w:id="1033" w:author="Unknown Author" w:date="2024-05-31T06:16:00Z">
        <w:r>
          <w:t>Begin implementation</w:t>
        </w:r>
      </w:ins>
    </w:p>
    <w:p w:rsidR="00D31373" w:rsidRDefault="00000000">
      <w:pPr>
        <w:numPr>
          <w:ilvl w:val="0"/>
          <w:numId w:val="27"/>
        </w:numPr>
      </w:pPr>
      <w:r>
        <w:br w:type="page"/>
      </w:r>
    </w:p>
    <w:p w:rsidR="00D31373" w:rsidRDefault="00000000">
      <w:pPr>
        <w:pStyle w:val="Heading1"/>
      </w:pPr>
      <w:bookmarkStart w:id="1034" w:name="__RefHeading___Toc31274_1307998885"/>
      <w:bookmarkStart w:id="1035" w:name="_Toc129078776"/>
      <w:bookmarkEnd w:id="1034"/>
      <w:r>
        <w:lastRenderedPageBreak/>
        <w:t>Appendix 1 – H5P public API calls</w:t>
      </w:r>
      <w:bookmarkEnd w:id="1035"/>
    </w:p>
    <w:p w:rsidR="00D31373" w:rsidRDefault="00D31373"/>
    <w:p w:rsidR="00D31373" w:rsidRDefault="00000000">
      <w:r>
        <w:t>After some type and macro definitions, this appendix contains a list of all the public H5P API calls, along with call trees, relevant structure definitions, and descriptions of their processing with particular emphasis on multi-thread safety issues.  Apparent bugs / design issues are documented in red.  Note that this data was derived by inspection, and thus some errors and/or oversights should be expected.</w:t>
      </w:r>
    </w:p>
    <w:p w:rsidR="00D31373" w:rsidRDefault="00D31373"/>
    <w:p w:rsidR="00D31373" w:rsidRDefault="00000000">
      <w:r>
        <w:t xml:space="preserve">The list of public API calls was taken from H5Ppublic.h.  All the public API calls in this file are decorated with Doxygen code to generate user level documentation on public API calls.  I have included this code as it may be a useful addition to my own documentation.   </w:t>
      </w:r>
    </w:p>
    <w:p w:rsidR="00D31373" w:rsidRDefault="00D31373"/>
    <w:p w:rsidR="00D31373" w:rsidRDefault="00000000">
      <w:r>
        <w:t>Finally, I have skipped the detailed discussion for one API call that didn’t seem interesting, and started skipping the discussions of multi-thread safety issues once it became obvious that a re-implementation was likely.</w:t>
      </w:r>
    </w:p>
    <w:p w:rsidR="00D31373" w:rsidRDefault="00D31373"/>
    <w:p w:rsidR="00D31373" w:rsidRDefault="00000000">
      <w:r>
        <w:rPr>
          <w:rFonts w:ascii="monospace" w:hAnsi="monospace"/>
          <w:color w:val="000000"/>
          <w:sz w:val="20"/>
          <w:szCs w:val="20"/>
          <w:highlight w:val="white"/>
        </w:rPr>
        <w:br/>
      </w:r>
      <w:r>
        <w:rPr>
          <w:rFonts w:ascii="Courier" w:hAnsi="Courier"/>
          <w:color w:val="000000"/>
          <w:sz w:val="18"/>
          <w:szCs w:val="18"/>
          <w:highlight w:val="white"/>
        </w:rPr>
        <w:t xml:space="preserve">/* Define structure to hold class information */ </w:t>
      </w:r>
      <w:r>
        <w:rPr>
          <w:rFonts w:ascii="Courier" w:hAnsi="Courier"/>
          <w:color w:val="000000"/>
          <w:sz w:val="18"/>
          <w:szCs w:val="18"/>
          <w:highlight w:val="white"/>
        </w:rPr>
        <w:br/>
        <w:t xml:space="preserve">struct H5P_genclass_t { </w:t>
      </w:r>
      <w:r>
        <w:rPr>
          <w:rFonts w:ascii="Courier" w:hAnsi="Courier"/>
          <w:color w:val="000000"/>
          <w:sz w:val="18"/>
          <w:szCs w:val="18"/>
          <w:highlight w:val="white"/>
        </w:rPr>
        <w:br/>
        <w:t>   struct H5P_genclass_t *</w:t>
      </w:r>
      <w:proofErr w:type="gramStart"/>
      <w:r>
        <w:rPr>
          <w:rFonts w:ascii="Courier" w:hAnsi="Courier"/>
          <w:color w:val="000000"/>
          <w:sz w:val="18"/>
          <w:szCs w:val="18"/>
          <w:highlight w:val="white"/>
        </w:rPr>
        <w:t xml:space="preserve">parent;   </w:t>
      </w:r>
      <w:proofErr w:type="gramEnd"/>
      <w:r>
        <w:rPr>
          <w:rFonts w:ascii="Courier" w:hAnsi="Courier"/>
          <w:color w:val="000000"/>
          <w:sz w:val="18"/>
          <w:szCs w:val="18"/>
          <w:highlight w:val="white"/>
        </w:rPr>
        <w:t xml:space="preserve">   /* Pointer to parent class */ </w:t>
      </w:r>
      <w:r>
        <w:rPr>
          <w:rFonts w:ascii="Courier" w:hAnsi="Courier"/>
          <w:color w:val="000000"/>
          <w:sz w:val="18"/>
          <w:szCs w:val="18"/>
          <w:highlight w:val="white"/>
        </w:rPr>
        <w:br/>
        <w:t xml:space="preserve">   char *                 name;        /* Name of property list class */ </w:t>
      </w:r>
      <w:r>
        <w:rPr>
          <w:rFonts w:ascii="Courier" w:hAnsi="Courier"/>
          <w:color w:val="000000"/>
          <w:sz w:val="18"/>
          <w:szCs w:val="18"/>
          <w:highlight w:val="white"/>
        </w:rPr>
        <w:br/>
        <w:t xml:space="preserve">   H5P_plist_type_t       type;        /* Type of property */ </w:t>
      </w:r>
      <w:r>
        <w:rPr>
          <w:rFonts w:ascii="Courier" w:hAnsi="Courier"/>
          <w:color w:val="000000"/>
          <w:sz w:val="18"/>
          <w:szCs w:val="18"/>
          <w:highlight w:val="white"/>
        </w:rPr>
        <w:br/>
        <w:t xml:space="preserve">   size_t                 nprops;      /* Number of properties in class */ </w:t>
      </w:r>
      <w:r>
        <w:rPr>
          <w:rFonts w:ascii="Courier" w:hAnsi="Courier"/>
          <w:color w:val="000000"/>
          <w:sz w:val="18"/>
          <w:szCs w:val="18"/>
          <w:highlight w:val="white"/>
        </w:rPr>
        <w:br/>
        <w:t xml:space="preserve">   unsigned               plists;      /* Number of property lists that have been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created since the last modification to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the class */ </w:t>
      </w:r>
      <w:r>
        <w:rPr>
          <w:rFonts w:ascii="Courier" w:hAnsi="Courier"/>
          <w:color w:val="000000"/>
          <w:sz w:val="18"/>
          <w:szCs w:val="18"/>
          <w:highlight w:val="white"/>
        </w:rPr>
        <w:br/>
        <w:t xml:space="preserve">   unsigned               </w:t>
      </w:r>
      <w:proofErr w:type="gramStart"/>
      <w:r>
        <w:rPr>
          <w:rFonts w:ascii="Courier" w:hAnsi="Courier"/>
          <w:color w:val="000000"/>
          <w:sz w:val="18"/>
          <w:szCs w:val="18"/>
          <w:highlight w:val="white"/>
        </w:rPr>
        <w:t xml:space="preserve">classes;   </w:t>
      </w:r>
      <w:proofErr w:type="gramEnd"/>
      <w:r>
        <w:rPr>
          <w:rFonts w:ascii="Courier" w:hAnsi="Courier"/>
          <w:color w:val="000000"/>
          <w:sz w:val="18"/>
          <w:szCs w:val="18"/>
          <w:highlight w:val="white"/>
        </w:rPr>
        <w:t xml:space="preserve">  /* Number of classes that have been derived</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since the last modification to the class */ </w:t>
      </w:r>
      <w:r>
        <w:rPr>
          <w:rFonts w:ascii="Courier" w:hAnsi="Courier"/>
          <w:color w:val="000000"/>
          <w:sz w:val="18"/>
          <w:szCs w:val="18"/>
          <w:highlight w:val="white"/>
        </w:rPr>
        <w:br/>
        <w:t>   unsigned               ref_</w:t>
      </w:r>
      <w:proofErr w:type="gramStart"/>
      <w:r>
        <w:rPr>
          <w:rFonts w:ascii="Courier" w:hAnsi="Courier"/>
          <w:color w:val="000000"/>
          <w:sz w:val="18"/>
          <w:szCs w:val="18"/>
          <w:highlight w:val="white"/>
        </w:rPr>
        <w:t xml:space="preserve">count;   </w:t>
      </w:r>
      <w:proofErr w:type="gramEnd"/>
      <w:r>
        <w:rPr>
          <w:rFonts w:ascii="Courier" w:hAnsi="Courier"/>
          <w:color w:val="000000"/>
          <w:sz w:val="18"/>
          <w:szCs w:val="18"/>
          <w:highlight w:val="white"/>
        </w:rPr>
        <w:t xml:space="preserve">/* Number of outstanding ID's open on this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class object */ </w:t>
      </w:r>
      <w:r>
        <w:rPr>
          <w:rFonts w:ascii="Courier" w:hAnsi="Courier"/>
          <w:color w:val="000000"/>
          <w:sz w:val="18"/>
          <w:szCs w:val="18"/>
          <w:highlight w:val="white"/>
        </w:rPr>
        <w:br/>
        <w:t xml:space="preserve">   hbool_t                </w:t>
      </w:r>
      <w:proofErr w:type="gramStart"/>
      <w:r>
        <w:rPr>
          <w:rFonts w:ascii="Courier" w:hAnsi="Courier"/>
          <w:color w:val="000000"/>
          <w:sz w:val="18"/>
          <w:szCs w:val="18"/>
          <w:highlight w:val="white"/>
        </w:rPr>
        <w:t>deleted;   </w:t>
      </w:r>
      <w:proofErr w:type="gramEnd"/>
      <w:r>
        <w:rPr>
          <w:rFonts w:ascii="Courier" w:hAnsi="Courier"/>
          <w:color w:val="000000"/>
          <w:sz w:val="18"/>
          <w:szCs w:val="18"/>
          <w:highlight w:val="white"/>
        </w:rPr>
        <w:t xml:space="preserve">  /* Whether this class has been deleted and is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waiting for dependent classes &amp; proplists </w:t>
      </w:r>
      <w:r>
        <w:rPr>
          <w:rFonts w:ascii="Courier" w:hAnsi="Courier"/>
          <w:color w:val="000000"/>
          <w:sz w:val="18"/>
          <w:szCs w:val="18"/>
          <w:highlight w:val="white"/>
        </w:rPr>
        <w:br/>
        <w:t xml:space="preserve">                                          to close */ </w:t>
      </w:r>
      <w:r>
        <w:rPr>
          <w:rFonts w:ascii="Courier" w:hAnsi="Courier"/>
          <w:color w:val="000000"/>
          <w:sz w:val="18"/>
          <w:szCs w:val="18"/>
          <w:highlight w:val="white"/>
        </w:rPr>
        <w:br/>
        <w:t xml:space="preserve">   unsigned               </w:t>
      </w:r>
      <w:proofErr w:type="gramStart"/>
      <w:r>
        <w:rPr>
          <w:rFonts w:ascii="Courier" w:hAnsi="Courier"/>
          <w:color w:val="000000"/>
          <w:sz w:val="18"/>
          <w:szCs w:val="18"/>
          <w:highlight w:val="white"/>
        </w:rPr>
        <w:t xml:space="preserve">revision;   </w:t>
      </w:r>
      <w:proofErr w:type="gramEnd"/>
      <w:r>
        <w:rPr>
          <w:rFonts w:ascii="Courier" w:hAnsi="Courier"/>
          <w:color w:val="000000"/>
          <w:sz w:val="18"/>
          <w:szCs w:val="18"/>
          <w:highlight w:val="white"/>
        </w:rPr>
        <w:t xml:space="preserve"> /* Revision number of a particular class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(global) */ </w:t>
      </w:r>
      <w:r>
        <w:rPr>
          <w:rFonts w:ascii="Courier" w:hAnsi="Courier"/>
          <w:color w:val="000000"/>
          <w:sz w:val="18"/>
          <w:szCs w:val="18"/>
          <w:highlight w:val="white"/>
        </w:rPr>
        <w:br/>
        <w:t xml:space="preserve">   H5SL_t               * </w:t>
      </w:r>
      <w:proofErr w:type="gramStart"/>
      <w:r>
        <w:rPr>
          <w:rFonts w:ascii="Courier" w:hAnsi="Courier"/>
          <w:color w:val="000000"/>
          <w:sz w:val="18"/>
          <w:szCs w:val="18"/>
          <w:highlight w:val="white"/>
        </w:rPr>
        <w:t>props;   </w:t>
      </w:r>
      <w:proofErr w:type="gramEnd"/>
      <w:r>
        <w:rPr>
          <w:rFonts w:ascii="Courier" w:hAnsi="Courier"/>
          <w:color w:val="000000"/>
          <w:sz w:val="18"/>
          <w:szCs w:val="18"/>
          <w:highlight w:val="white"/>
        </w:rPr>
        <w:t xml:space="preserve">    /* Skip list containing properties */ </w:t>
      </w:r>
      <w:r>
        <w:rPr>
          <w:rFonts w:ascii="Courier" w:hAnsi="Courier"/>
          <w:color w:val="000000"/>
          <w:sz w:val="18"/>
          <w:szCs w:val="18"/>
          <w:highlight w:val="white"/>
        </w:rPr>
        <w:br/>
      </w:r>
      <w:r>
        <w:rPr>
          <w:rFonts w:ascii="Courier" w:hAnsi="Courier"/>
          <w:color w:val="000000"/>
          <w:sz w:val="18"/>
          <w:szCs w:val="18"/>
          <w:highlight w:val="white"/>
        </w:rPr>
        <w:br/>
        <w:t xml:space="preserve">   /* Callback function pointers &amp; info */ </w:t>
      </w:r>
      <w:r>
        <w:rPr>
          <w:rFonts w:ascii="Courier" w:hAnsi="Courier"/>
          <w:color w:val="000000"/>
          <w:sz w:val="18"/>
          <w:szCs w:val="18"/>
          <w:highlight w:val="white"/>
        </w:rPr>
        <w:br/>
        <w:t xml:space="preserve">   H5P_cls_create_func_t  create_func; /* Function to call when a property list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is created */ </w:t>
      </w:r>
      <w:r>
        <w:rPr>
          <w:rFonts w:ascii="Courier" w:hAnsi="Courier"/>
          <w:color w:val="000000"/>
          <w:sz w:val="18"/>
          <w:szCs w:val="18"/>
          <w:highlight w:val="white"/>
        </w:rPr>
        <w:br/>
        <w:t xml:space="preserve">   void *                 create_data; /* Pointer to user data to pass along to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create callback */ </w:t>
      </w:r>
      <w:r>
        <w:rPr>
          <w:rFonts w:ascii="Courier" w:hAnsi="Courier"/>
          <w:color w:val="000000"/>
          <w:sz w:val="18"/>
          <w:szCs w:val="18"/>
          <w:highlight w:val="white"/>
        </w:rPr>
        <w:br/>
        <w:t>   H5P_cls_copy_func_t    copy_</w:t>
      </w:r>
      <w:proofErr w:type="gramStart"/>
      <w:r>
        <w:rPr>
          <w:rFonts w:ascii="Courier" w:hAnsi="Courier"/>
          <w:color w:val="000000"/>
          <w:sz w:val="18"/>
          <w:szCs w:val="18"/>
          <w:highlight w:val="white"/>
        </w:rPr>
        <w:t>func;   </w:t>
      </w:r>
      <w:proofErr w:type="gramEnd"/>
      <w:r>
        <w:rPr>
          <w:rFonts w:ascii="Courier" w:hAnsi="Courier"/>
          <w:color w:val="000000"/>
          <w:sz w:val="18"/>
          <w:szCs w:val="18"/>
          <w:highlight w:val="white"/>
        </w:rPr>
        <w:t xml:space="preserve">/* Function to call when a property list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is copied */ </w:t>
      </w:r>
      <w:r>
        <w:rPr>
          <w:rFonts w:ascii="Courier" w:hAnsi="Courier"/>
          <w:color w:val="000000"/>
          <w:sz w:val="18"/>
          <w:szCs w:val="18"/>
          <w:highlight w:val="white"/>
        </w:rPr>
        <w:br/>
        <w:t>   void *                 copy_</w:t>
      </w:r>
      <w:proofErr w:type="gramStart"/>
      <w:r>
        <w:rPr>
          <w:rFonts w:ascii="Courier" w:hAnsi="Courier"/>
          <w:color w:val="000000"/>
          <w:sz w:val="18"/>
          <w:szCs w:val="18"/>
          <w:highlight w:val="white"/>
        </w:rPr>
        <w:t>data;   </w:t>
      </w:r>
      <w:proofErr w:type="gramEnd"/>
      <w:r>
        <w:rPr>
          <w:rFonts w:ascii="Courier" w:hAnsi="Courier"/>
          <w:color w:val="000000"/>
          <w:sz w:val="18"/>
          <w:szCs w:val="18"/>
          <w:highlight w:val="white"/>
        </w:rPr>
        <w:t xml:space="preserve">/* Pointer to user data to pass along to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copy callback */ </w:t>
      </w:r>
      <w:r>
        <w:rPr>
          <w:rFonts w:ascii="Courier" w:hAnsi="Courier"/>
          <w:color w:val="000000"/>
          <w:sz w:val="18"/>
          <w:szCs w:val="18"/>
          <w:highlight w:val="white"/>
        </w:rPr>
        <w:br/>
        <w:t>   H5P_cls_close_func_t   close_</w:t>
      </w:r>
      <w:proofErr w:type="gramStart"/>
      <w:r>
        <w:rPr>
          <w:rFonts w:ascii="Courier" w:hAnsi="Courier"/>
          <w:color w:val="000000"/>
          <w:sz w:val="18"/>
          <w:szCs w:val="18"/>
          <w:highlight w:val="white"/>
        </w:rPr>
        <w:t>func;  /</w:t>
      </w:r>
      <w:proofErr w:type="gramEnd"/>
      <w:r>
        <w:rPr>
          <w:rFonts w:ascii="Courier" w:hAnsi="Courier"/>
          <w:color w:val="000000"/>
          <w:sz w:val="18"/>
          <w:szCs w:val="18"/>
          <w:highlight w:val="white"/>
        </w:rPr>
        <w:t xml:space="preserve">* Function to call when a property list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is closed */ </w:t>
      </w:r>
      <w:r>
        <w:rPr>
          <w:rFonts w:ascii="Courier" w:hAnsi="Courier"/>
          <w:color w:val="000000"/>
          <w:sz w:val="18"/>
          <w:szCs w:val="18"/>
          <w:highlight w:val="white"/>
        </w:rPr>
        <w:br/>
        <w:t>   void *                 close_</w:t>
      </w:r>
      <w:proofErr w:type="gramStart"/>
      <w:r>
        <w:rPr>
          <w:rFonts w:ascii="Courier" w:hAnsi="Courier"/>
          <w:color w:val="000000"/>
          <w:sz w:val="18"/>
          <w:szCs w:val="18"/>
          <w:highlight w:val="white"/>
        </w:rPr>
        <w:t>data;  /</w:t>
      </w:r>
      <w:proofErr w:type="gramEnd"/>
      <w:r>
        <w:rPr>
          <w:rFonts w:ascii="Courier" w:hAnsi="Courier"/>
          <w:color w:val="000000"/>
          <w:sz w:val="18"/>
          <w:szCs w:val="18"/>
          <w:highlight w:val="white"/>
        </w:rPr>
        <w:t xml:space="preserve">* Pointer to user data to pass along to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close callback */ </w:t>
      </w:r>
      <w:r>
        <w:rPr>
          <w:rFonts w:ascii="Courier" w:hAnsi="Courier"/>
          <w:color w:val="000000"/>
          <w:sz w:val="18"/>
          <w:szCs w:val="18"/>
          <w:highlight w:val="white"/>
        </w:rPr>
        <w:br/>
        <w:t>};</w:t>
      </w:r>
      <w:bookmarkStart w:id="1036" w:name="__DdeLink__6485_520062681"/>
      <w:bookmarkEnd w:id="1036"/>
    </w:p>
    <w:p w:rsidR="00D31373" w:rsidRDefault="00D31373">
      <w:pPr>
        <w:rPr>
          <w:rFonts w:ascii="Courier" w:hAnsi="Courier"/>
          <w:color w:val="000000"/>
          <w:sz w:val="18"/>
          <w:szCs w:val="18"/>
          <w:highlight w:val="white"/>
        </w:rPr>
      </w:pPr>
    </w:p>
    <w:p w:rsidR="00D31373" w:rsidRDefault="00D31373">
      <w:pPr>
        <w:rPr>
          <w:rFonts w:ascii="Courier" w:hAnsi="Courier"/>
          <w:color w:val="000000"/>
          <w:sz w:val="18"/>
          <w:szCs w:val="18"/>
          <w:highlight w:val="white"/>
        </w:rPr>
      </w:pPr>
    </w:p>
    <w:p w:rsidR="00D31373" w:rsidRDefault="00000000">
      <w:r>
        <w:rPr>
          <w:rFonts w:ascii="Courier" w:hAnsi="Courier"/>
          <w:color w:val="000000"/>
          <w:sz w:val="18"/>
          <w:szCs w:val="18"/>
          <w:highlight w:val="white"/>
        </w:rPr>
        <w:br/>
      </w:r>
      <w:bookmarkStart w:id="1037" w:name="__DdeLink__6665_520062681"/>
      <w:r>
        <w:rPr>
          <w:rFonts w:ascii="Courier" w:hAnsi="Courier"/>
          <w:color w:val="000000"/>
          <w:sz w:val="18"/>
          <w:szCs w:val="18"/>
          <w:highlight w:val="white"/>
        </w:rPr>
        <w:t xml:space="preserve">/* Define structure to hold property list information */ </w:t>
      </w:r>
      <w:r>
        <w:rPr>
          <w:rFonts w:ascii="Courier" w:hAnsi="Courier"/>
          <w:color w:val="000000"/>
          <w:sz w:val="18"/>
          <w:szCs w:val="18"/>
          <w:highlight w:val="white"/>
        </w:rPr>
        <w:br/>
      </w:r>
      <w:r>
        <w:rPr>
          <w:rFonts w:ascii="Courier" w:hAnsi="Courier"/>
          <w:color w:val="000000"/>
          <w:sz w:val="18"/>
          <w:szCs w:val="18"/>
          <w:highlight w:val="white"/>
        </w:rPr>
        <w:lastRenderedPageBreak/>
        <w:t xml:space="preserve">struct H5P_genplist_t { </w:t>
      </w:r>
      <w:r>
        <w:rPr>
          <w:rFonts w:ascii="Courier" w:hAnsi="Courier"/>
          <w:color w:val="000000"/>
          <w:sz w:val="18"/>
          <w:szCs w:val="18"/>
          <w:highlight w:val="white"/>
        </w:rPr>
        <w:br/>
        <w:t>   H5P_genclass_t *</w:t>
      </w:r>
      <w:proofErr w:type="gramStart"/>
      <w:r>
        <w:rPr>
          <w:rFonts w:ascii="Courier" w:hAnsi="Courier"/>
          <w:color w:val="000000"/>
          <w:sz w:val="18"/>
          <w:szCs w:val="18"/>
          <w:highlight w:val="white"/>
        </w:rPr>
        <w:t>pclass;   </w:t>
      </w:r>
      <w:proofErr w:type="gramEnd"/>
      <w:r>
        <w:rPr>
          <w:rFonts w:ascii="Courier" w:hAnsi="Courier"/>
          <w:color w:val="000000"/>
          <w:sz w:val="18"/>
          <w:szCs w:val="18"/>
          <w:highlight w:val="white"/>
        </w:rPr>
        <w:t xml:space="preserve">  /* Pointer to class info */ </w:t>
      </w:r>
      <w:r>
        <w:rPr>
          <w:rFonts w:ascii="Courier" w:hAnsi="Courier"/>
          <w:color w:val="000000"/>
          <w:sz w:val="18"/>
          <w:szCs w:val="18"/>
          <w:highlight w:val="white"/>
        </w:rPr>
        <w:br/>
        <w:t xml:space="preserve">   hid_t           plist_id;   /* Copy of the property list ID (for use in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close callback) */ </w:t>
      </w:r>
      <w:r>
        <w:rPr>
          <w:rFonts w:ascii="Courier" w:hAnsi="Courier"/>
          <w:color w:val="000000"/>
          <w:sz w:val="18"/>
          <w:szCs w:val="18"/>
          <w:highlight w:val="white"/>
        </w:rPr>
        <w:br/>
        <w:t>   size_t          </w:t>
      </w:r>
      <w:proofErr w:type="gramStart"/>
      <w:r>
        <w:rPr>
          <w:rFonts w:ascii="Courier" w:hAnsi="Courier"/>
          <w:color w:val="000000"/>
          <w:sz w:val="18"/>
          <w:szCs w:val="18"/>
          <w:highlight w:val="white"/>
        </w:rPr>
        <w:t>nprops;   </w:t>
      </w:r>
      <w:proofErr w:type="gramEnd"/>
      <w:r>
        <w:rPr>
          <w:rFonts w:ascii="Courier" w:hAnsi="Courier"/>
          <w:color w:val="000000"/>
          <w:sz w:val="18"/>
          <w:szCs w:val="18"/>
          <w:highlight w:val="white"/>
        </w:rPr>
        <w:t xml:space="preserve">  /* Number of properties in class */ </w:t>
      </w:r>
      <w:r>
        <w:rPr>
          <w:rFonts w:ascii="Courier" w:hAnsi="Courier"/>
          <w:color w:val="000000"/>
          <w:sz w:val="18"/>
          <w:szCs w:val="18"/>
          <w:highlight w:val="white"/>
        </w:rPr>
        <w:br/>
        <w:t xml:space="preserve">   hbool_t         class_init; /* Whether the class initialization callback </w:t>
      </w:r>
    </w:p>
    <w:p w:rsidR="00D31373" w:rsidRDefault="00000000">
      <w:r>
        <w:rPr>
          <w:rFonts w:ascii="Courier" w:hAnsi="Courier"/>
          <w:color w:val="000000"/>
          <w:sz w:val="18"/>
          <w:szCs w:val="18"/>
          <w:highlight w:val="white"/>
        </w:rPr>
        <w:t xml:space="preserve">                                  finished successfully */ </w:t>
      </w:r>
      <w:r>
        <w:rPr>
          <w:rFonts w:ascii="Courier" w:hAnsi="Courier"/>
          <w:color w:val="000000"/>
          <w:sz w:val="18"/>
          <w:szCs w:val="18"/>
          <w:highlight w:val="white"/>
        </w:rPr>
        <w:br/>
        <w:t xml:space="preserve">   H5SL_t *        del;        /* Skip list containing names of deleted properties */ </w:t>
      </w:r>
      <w:r>
        <w:rPr>
          <w:rFonts w:ascii="Courier" w:hAnsi="Courier"/>
          <w:color w:val="000000"/>
          <w:sz w:val="18"/>
          <w:szCs w:val="18"/>
          <w:highlight w:val="white"/>
        </w:rPr>
        <w:br/>
        <w:t xml:space="preserve">   H5SL_t *        props;      /* Skip list containing properties */ </w:t>
      </w:r>
      <w:r>
        <w:rPr>
          <w:rFonts w:ascii="Courier" w:hAnsi="Courier"/>
          <w:color w:val="000000"/>
          <w:sz w:val="18"/>
          <w:szCs w:val="18"/>
          <w:highlight w:val="white"/>
        </w:rPr>
        <w:br/>
        <w:t xml:space="preserve">}; </w:t>
      </w:r>
      <w:r>
        <w:rPr>
          <w:rFonts w:ascii="Courier" w:hAnsi="Courier"/>
          <w:color w:val="000000"/>
          <w:sz w:val="18"/>
          <w:szCs w:val="18"/>
          <w:highlight w:val="white"/>
        </w:rPr>
        <w:br/>
      </w:r>
      <w:bookmarkEnd w:id="1037"/>
      <w:r>
        <w:rPr>
          <w:rFonts w:ascii="Courier" w:hAnsi="Courier"/>
          <w:color w:val="000000"/>
          <w:sz w:val="18"/>
          <w:szCs w:val="18"/>
          <w:highlight w:val="white"/>
        </w:rPr>
        <w:br/>
      </w:r>
      <w:r>
        <w:rPr>
          <w:rFonts w:ascii="Courier" w:hAnsi="Courier"/>
          <w:color w:val="000000"/>
          <w:sz w:val="18"/>
          <w:szCs w:val="18"/>
          <w:highlight w:val="white"/>
        </w:rPr>
        <w:br/>
      </w:r>
      <w:r>
        <w:rPr>
          <w:rFonts w:ascii="Courier" w:hAnsi="Courier"/>
          <w:color w:val="000000"/>
          <w:sz w:val="18"/>
          <w:szCs w:val="18"/>
          <w:highlight w:val="white"/>
        </w:rPr>
        <w:br/>
      </w:r>
      <w:r>
        <w:rPr>
          <w:rFonts w:ascii="Courier" w:hAnsi="Courier"/>
          <w:color w:val="000000"/>
          <w:sz w:val="18"/>
          <w:szCs w:val="18"/>
          <w:highlight w:val="white"/>
        </w:rPr>
        <w:br/>
        <w:t xml:space="preserve">/* Generic Property Class ID class */ </w:t>
      </w:r>
      <w:r>
        <w:rPr>
          <w:rFonts w:ascii="Courier" w:hAnsi="Courier"/>
          <w:color w:val="000000"/>
          <w:sz w:val="18"/>
          <w:szCs w:val="18"/>
          <w:highlight w:val="white"/>
        </w:rPr>
        <w:br/>
        <w:t xml:space="preserve">static const H5I_class_t H5I_GENPROPCLS_CLS[1] = {{ </w:t>
      </w:r>
      <w:r>
        <w:rPr>
          <w:rFonts w:ascii="Courier" w:hAnsi="Courier"/>
          <w:color w:val="000000"/>
          <w:sz w:val="18"/>
          <w:szCs w:val="18"/>
          <w:highlight w:val="white"/>
        </w:rPr>
        <w:br/>
        <w:t xml:space="preserve">   H5I_GENPROP_CLS,                /* ID class value */ </w:t>
      </w:r>
      <w:r>
        <w:rPr>
          <w:rFonts w:ascii="Courier" w:hAnsi="Courier"/>
          <w:color w:val="000000"/>
          <w:sz w:val="18"/>
          <w:szCs w:val="18"/>
          <w:highlight w:val="white"/>
        </w:rPr>
        <w:br/>
        <w:t xml:space="preserve">   0,                              /* Class flags */ </w:t>
      </w:r>
      <w:r>
        <w:rPr>
          <w:rFonts w:ascii="Courier" w:hAnsi="Courier"/>
          <w:color w:val="000000"/>
          <w:sz w:val="18"/>
          <w:szCs w:val="18"/>
          <w:highlight w:val="white"/>
        </w:rPr>
        <w:br/>
        <w:t xml:space="preserve">   0,                              /* # of reserved IDs for class */ </w:t>
      </w:r>
      <w:r>
        <w:rPr>
          <w:rFonts w:ascii="Courier" w:hAnsi="Courier"/>
          <w:color w:val="000000"/>
          <w:sz w:val="18"/>
          <w:szCs w:val="18"/>
          <w:highlight w:val="white"/>
        </w:rPr>
        <w:br/>
        <w:t xml:space="preserve">   (H5I_free_t)H5P__close_class_cb /* Callback routine for closing objects of this class */ </w:t>
      </w:r>
      <w:r>
        <w:rPr>
          <w:rFonts w:ascii="Courier" w:hAnsi="Courier"/>
          <w:color w:val="000000"/>
          <w:sz w:val="18"/>
          <w:szCs w:val="18"/>
          <w:highlight w:val="white"/>
        </w:rPr>
        <w:br/>
        <w:t xml:space="preserve">}}; </w:t>
      </w:r>
      <w:r>
        <w:rPr>
          <w:rFonts w:ascii="Courier" w:hAnsi="Courier"/>
          <w:color w:val="000000"/>
          <w:sz w:val="18"/>
          <w:szCs w:val="18"/>
          <w:highlight w:val="white"/>
        </w:rPr>
        <w:br/>
      </w:r>
      <w:r>
        <w:rPr>
          <w:rFonts w:ascii="Courier" w:hAnsi="Courier"/>
          <w:color w:val="000000"/>
          <w:sz w:val="18"/>
          <w:szCs w:val="18"/>
          <w:highlight w:val="white"/>
        </w:rPr>
        <w:br/>
        <w:t xml:space="preserve">/* Generic Property List ID class */ </w:t>
      </w:r>
      <w:r>
        <w:rPr>
          <w:rFonts w:ascii="Courier" w:hAnsi="Courier"/>
          <w:color w:val="000000"/>
          <w:sz w:val="18"/>
          <w:szCs w:val="18"/>
          <w:highlight w:val="white"/>
        </w:rPr>
        <w:br/>
        <w:t xml:space="preserve">static const H5I_class_t H5I_GENPROPLST_CLS[1] = {{ </w:t>
      </w:r>
      <w:r>
        <w:rPr>
          <w:rFonts w:ascii="Courier" w:hAnsi="Courier"/>
          <w:color w:val="000000"/>
          <w:sz w:val="18"/>
          <w:szCs w:val="18"/>
          <w:highlight w:val="white"/>
        </w:rPr>
        <w:br/>
        <w:t xml:space="preserve">   H5I_GENPROP_LST,               /* ID class value */ </w:t>
      </w:r>
      <w:r>
        <w:rPr>
          <w:rFonts w:ascii="Courier" w:hAnsi="Courier"/>
          <w:color w:val="000000"/>
          <w:sz w:val="18"/>
          <w:szCs w:val="18"/>
          <w:highlight w:val="white"/>
        </w:rPr>
        <w:br/>
        <w:t xml:space="preserve">   0,                             /* Class flags */ </w:t>
      </w:r>
      <w:r>
        <w:rPr>
          <w:rFonts w:ascii="Courier" w:hAnsi="Courier"/>
          <w:color w:val="000000"/>
          <w:sz w:val="18"/>
          <w:szCs w:val="18"/>
          <w:highlight w:val="white"/>
        </w:rPr>
        <w:br/>
        <w:t xml:space="preserve">   0,                             /* # of reserved IDs for class */ </w:t>
      </w:r>
      <w:r>
        <w:rPr>
          <w:rFonts w:ascii="Courier" w:hAnsi="Courier"/>
          <w:color w:val="000000"/>
          <w:sz w:val="18"/>
          <w:szCs w:val="18"/>
          <w:highlight w:val="white"/>
        </w:rPr>
        <w:br/>
        <w:t xml:space="preserve">   (H5I_free_t)H5P__close_list_cb /* Callback routine for closing objects of this class */ </w:t>
      </w:r>
      <w:r>
        <w:rPr>
          <w:rFonts w:ascii="Courier" w:hAnsi="Courier"/>
          <w:color w:val="000000"/>
          <w:sz w:val="18"/>
          <w:szCs w:val="18"/>
          <w:highlight w:val="white"/>
        </w:rPr>
        <w:br/>
        <w:t>}};</w:t>
      </w:r>
    </w:p>
    <w:p w:rsidR="00D31373" w:rsidRDefault="00D31373">
      <w:pPr>
        <w:rPr>
          <w:rFonts w:ascii="Courier" w:hAnsi="Courier"/>
        </w:rPr>
      </w:pP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Define structure to hold property information */ </w:t>
      </w:r>
      <w:r>
        <w:rPr>
          <w:rFonts w:ascii="Courier" w:hAnsi="Courier"/>
          <w:color w:val="000000"/>
          <w:sz w:val="18"/>
          <w:szCs w:val="18"/>
          <w:highlight w:val="white"/>
        </w:rPr>
        <w:br/>
        <w:t xml:space="preserve">typedef struct H5P_genprop_t { </w:t>
      </w:r>
      <w:r>
        <w:rPr>
          <w:rFonts w:ascii="Courier" w:hAnsi="Courier"/>
          <w:color w:val="000000"/>
          <w:sz w:val="18"/>
          <w:szCs w:val="18"/>
          <w:highlight w:val="white"/>
        </w:rPr>
        <w:br/>
        <w:t xml:space="preserve">   /* Values for this property */ </w:t>
      </w:r>
      <w:r>
        <w:rPr>
          <w:rFonts w:ascii="Courier" w:hAnsi="Courier"/>
          <w:color w:val="000000"/>
          <w:sz w:val="18"/>
          <w:szCs w:val="18"/>
          <w:highlight w:val="white"/>
        </w:rPr>
        <w:br/>
        <w:t xml:space="preserve">   char *            name;        /* Name of property */ </w:t>
      </w:r>
      <w:r>
        <w:rPr>
          <w:rFonts w:ascii="Courier" w:hAnsi="Courier"/>
          <w:color w:val="000000"/>
          <w:sz w:val="18"/>
          <w:szCs w:val="18"/>
          <w:highlight w:val="white"/>
        </w:rPr>
        <w:br/>
        <w:t xml:space="preserve">   size_t            size;        /* Size of property value */ </w:t>
      </w:r>
      <w:r>
        <w:rPr>
          <w:rFonts w:ascii="Courier" w:hAnsi="Courier"/>
          <w:color w:val="000000"/>
          <w:sz w:val="18"/>
          <w:szCs w:val="18"/>
          <w:highlight w:val="white"/>
        </w:rPr>
        <w:br/>
        <w:t xml:space="preserve">   void *            value;       /* Pointer to property value */ </w:t>
      </w:r>
      <w:r>
        <w:rPr>
          <w:rFonts w:ascii="Courier" w:hAnsi="Courier"/>
          <w:color w:val="000000"/>
          <w:sz w:val="18"/>
          <w:szCs w:val="18"/>
          <w:highlight w:val="white"/>
        </w:rPr>
        <w:br/>
        <w:t xml:space="preserve">   H5P_prop_within_t type;        /* Type of object the property is within */ </w:t>
      </w:r>
      <w:r>
        <w:rPr>
          <w:rFonts w:ascii="Courier" w:hAnsi="Courier"/>
          <w:color w:val="000000"/>
          <w:sz w:val="18"/>
          <w:szCs w:val="18"/>
          <w:highlight w:val="white"/>
        </w:rPr>
        <w:br/>
        <w:t xml:space="preserve">   hbool_t           shared_name; /* Whether the name is shared or not */ </w:t>
      </w:r>
      <w:r>
        <w:rPr>
          <w:rFonts w:ascii="Courier" w:hAnsi="Courier"/>
          <w:color w:val="000000"/>
          <w:sz w:val="18"/>
          <w:szCs w:val="18"/>
          <w:highlight w:val="white"/>
        </w:rPr>
        <w:br/>
      </w:r>
      <w:r>
        <w:rPr>
          <w:rFonts w:ascii="Courier" w:hAnsi="Courier"/>
          <w:color w:val="000000"/>
          <w:sz w:val="18"/>
          <w:szCs w:val="18"/>
          <w:highlight w:val="white"/>
        </w:rPr>
        <w:br/>
        <w:t xml:space="preserve">   /* Callback function pointers &amp; info */ </w:t>
      </w:r>
      <w:r>
        <w:rPr>
          <w:rFonts w:ascii="Courier" w:hAnsi="Courier"/>
          <w:color w:val="000000"/>
          <w:sz w:val="18"/>
          <w:szCs w:val="18"/>
          <w:highlight w:val="white"/>
        </w:rPr>
        <w:br/>
        <w:t xml:space="preserve">   H5P_prp_create_func_t  create; /* Function to call when a property is created */ </w:t>
      </w:r>
      <w:r>
        <w:rPr>
          <w:rFonts w:ascii="Courier" w:hAnsi="Courier"/>
          <w:color w:val="000000"/>
          <w:sz w:val="18"/>
          <w:szCs w:val="18"/>
          <w:highlight w:val="white"/>
        </w:rPr>
        <w:br/>
        <w:t xml:space="preserve">   H5P_prp_set_func_t     set;    /* Function to call when a property value is set */ </w:t>
      </w:r>
      <w:r>
        <w:rPr>
          <w:rFonts w:ascii="Courier" w:hAnsi="Courier"/>
          <w:color w:val="000000"/>
          <w:sz w:val="18"/>
          <w:szCs w:val="18"/>
          <w:highlight w:val="white"/>
        </w:rPr>
        <w:br/>
        <w:t xml:space="preserve">   H5P_prp_get_func_t     get;    /* Function to call when a property value is retrieved */ </w:t>
      </w:r>
      <w:r>
        <w:rPr>
          <w:rFonts w:ascii="Courier" w:hAnsi="Courier"/>
          <w:color w:val="000000"/>
          <w:sz w:val="18"/>
          <w:szCs w:val="18"/>
          <w:highlight w:val="white"/>
        </w:rPr>
        <w:br/>
        <w:t xml:space="preserve">   H5P_prp_encode_func_t  encode; /* Function to call when a property is encoded */ </w:t>
      </w:r>
      <w:r>
        <w:rPr>
          <w:rFonts w:ascii="Courier" w:hAnsi="Courier"/>
          <w:color w:val="000000"/>
          <w:sz w:val="18"/>
          <w:szCs w:val="18"/>
          <w:highlight w:val="white"/>
        </w:rPr>
        <w:br/>
        <w:t xml:space="preserve">   H5P_prp_decode_func_t  decode; /* Function to call when a property is decoded */ </w:t>
      </w:r>
      <w:r>
        <w:rPr>
          <w:rFonts w:ascii="Courier" w:hAnsi="Courier"/>
          <w:color w:val="000000"/>
          <w:sz w:val="18"/>
          <w:szCs w:val="18"/>
          <w:highlight w:val="white"/>
        </w:rPr>
        <w:br/>
        <w:t xml:space="preserve">   H5P_prp_delete_func_t  del;    /* Function to call when a property is deleted */ </w:t>
      </w:r>
      <w:r>
        <w:rPr>
          <w:rFonts w:ascii="Courier" w:hAnsi="Courier"/>
          <w:color w:val="000000"/>
          <w:sz w:val="18"/>
          <w:szCs w:val="18"/>
          <w:highlight w:val="white"/>
        </w:rPr>
        <w:br/>
        <w:t xml:space="preserve">   H5P_prp_copy_func_t    copy;   /* Function to call when a property is copied */ </w:t>
      </w:r>
      <w:r>
        <w:rPr>
          <w:rFonts w:ascii="Courier" w:hAnsi="Courier"/>
          <w:color w:val="000000"/>
          <w:sz w:val="18"/>
          <w:szCs w:val="18"/>
          <w:highlight w:val="white"/>
        </w:rPr>
        <w:br/>
        <w:t xml:space="preserve">   H5P_prp_compare_func_t cmp;    /* Function to call when a property is compared */ </w:t>
      </w:r>
      <w:r>
        <w:rPr>
          <w:rFonts w:ascii="Courier" w:hAnsi="Courier"/>
          <w:color w:val="000000"/>
          <w:sz w:val="18"/>
          <w:szCs w:val="18"/>
          <w:highlight w:val="white"/>
        </w:rPr>
        <w:br/>
        <w:t xml:space="preserve">   H5P_prp_close_func_t   close;  /* Function to call when a property is closed */ </w:t>
      </w:r>
      <w:r>
        <w:rPr>
          <w:rFonts w:ascii="Courier" w:hAnsi="Courier"/>
          <w:color w:val="000000"/>
          <w:sz w:val="18"/>
          <w:szCs w:val="18"/>
          <w:highlight w:val="white"/>
        </w:rPr>
        <w:br/>
        <w:t>} H5P_genprop_t;</w:t>
      </w:r>
      <w:r>
        <w:rPr>
          <w:rFonts w:ascii="Courier" w:hAnsi="Courier"/>
          <w:color w:val="000000"/>
          <w:sz w:val="18"/>
          <w:szCs w:val="18"/>
          <w:highlight w:val="white"/>
        </w:rPr>
        <w:br/>
      </w:r>
      <w:r>
        <w:rPr>
          <w:rFonts w:ascii="Courier" w:hAnsi="Courier"/>
          <w:color w:val="000000"/>
          <w:sz w:val="18"/>
          <w:szCs w:val="18"/>
          <w:highlight w:val="white"/>
        </w:rPr>
        <w:br/>
      </w:r>
      <w:r>
        <w:rPr>
          <w:rFonts w:ascii="Courier" w:hAnsi="Courier"/>
          <w:color w:val="000000"/>
          <w:sz w:val="18"/>
          <w:szCs w:val="18"/>
          <w:highlight w:val="white"/>
        </w:rPr>
        <w:br/>
      </w:r>
      <w:r>
        <w:br w:type="page"/>
      </w:r>
    </w:p>
    <w:p w:rsidR="00D31373" w:rsidRDefault="00000000">
      <w:r>
        <w:rPr>
          <w:rFonts w:ascii="Courier" w:hAnsi="Courier"/>
          <w:color w:val="000000"/>
          <w:sz w:val="18"/>
          <w:szCs w:val="18"/>
          <w:highlight w:val="white"/>
        </w:rPr>
        <w:lastRenderedPageBreak/>
        <w:b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Terminates access to a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\details H5</w:t>
      </w:r>
      <w:proofErr w:type="gramStart"/>
      <w:r>
        <w:rPr>
          <w:rFonts w:ascii="Courier" w:hAnsi="Courier"/>
          <w:sz w:val="18"/>
          <w:szCs w:val="18"/>
        </w:rPr>
        <w:t>Pclose(</w:t>
      </w:r>
      <w:proofErr w:type="gramEnd"/>
      <w:r>
        <w:rPr>
          <w:rFonts w:ascii="Courier" w:hAnsi="Courier"/>
          <w:sz w:val="18"/>
          <w:szCs w:val="18"/>
        </w:rPr>
        <w:t xml:space="preserve">) terminates access to a property list. All property </w:t>
      </w:r>
      <w:r>
        <w:rPr>
          <w:rFonts w:ascii="Courier" w:hAnsi="Courier"/>
          <w:sz w:val="18"/>
          <w:szCs w:val="18"/>
        </w:rPr>
        <w:br/>
        <w:t xml:space="preserve">*          lists should be closed when the application is finished </w:t>
      </w:r>
      <w:r>
        <w:rPr>
          <w:rFonts w:ascii="Courier" w:hAnsi="Courier"/>
          <w:sz w:val="18"/>
          <w:szCs w:val="18"/>
        </w:rPr>
        <w:br/>
        <w:t xml:space="preserve">*          accessing them. This frees resources used by the property </w:t>
      </w:r>
      <w:r>
        <w:rPr>
          <w:rFonts w:ascii="Courier" w:hAnsi="Courier"/>
          <w:sz w:val="18"/>
          <w:szCs w:val="18"/>
        </w:rPr>
        <w:br/>
        <w:t xml:space="preserve">*          list. </w:t>
      </w:r>
      <w:r>
        <w:rPr>
          <w:rFonts w:ascii="Courier" w:hAnsi="Courier"/>
          <w:sz w:val="18"/>
          <w:szCs w:val="18"/>
        </w:rPr>
        <w:br/>
        <w:t xml:space="preserve">* </w:t>
      </w:r>
      <w:r>
        <w:rPr>
          <w:rFonts w:ascii="Courier" w:hAnsi="Courier"/>
          <w:sz w:val="18"/>
          <w:szCs w:val="18"/>
        </w:rPr>
        <w:br/>
        <w:t xml:space="preserve">* \since 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w:t>
      </w:r>
      <w:proofErr w:type="gramStart"/>
      <w:r>
        <w:rPr>
          <w:rFonts w:ascii="Courier" w:hAnsi="Courier"/>
          <w:sz w:val="18"/>
          <w:szCs w:val="18"/>
        </w:rPr>
        <w:t>Pclose(</w:t>
      </w:r>
      <w:proofErr w:type="gramEnd"/>
      <w:r>
        <w:rPr>
          <w:rFonts w:ascii="Courier" w:hAnsi="Courier"/>
          <w:sz w:val="18"/>
          <w:szCs w:val="18"/>
        </w:rPr>
        <w:t>hid_t plist_id);</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w:t>
      </w:r>
      <w:proofErr w:type="gramStart"/>
      <w:r>
        <w:rPr>
          <w:rFonts w:ascii="Courier" w:hAnsi="Courier"/>
          <w:sz w:val="18"/>
          <w:szCs w:val="18"/>
        </w:rPr>
        <w:t>Pclose(</w:t>
      </w:r>
      <w:proofErr w:type="gramEnd"/>
      <w:r>
        <w:rPr>
          <w:rFonts w:ascii="Courier" w:hAnsi="Courier"/>
          <w:sz w:val="18"/>
          <w:szCs w:val="18"/>
        </w:rPr>
        <w:t>)</w:t>
      </w:r>
    </w:p>
    <w:p w:rsidR="00D31373" w:rsidRDefault="00000000">
      <w:r>
        <w:rPr>
          <w:rFonts w:ascii="Courier" w:hAnsi="Courier"/>
          <w:sz w:val="18"/>
          <w:szCs w:val="18"/>
        </w:rPr>
        <w:t xml:space="preserve"> +-</w:t>
      </w:r>
      <w:r>
        <w:rPr>
          <w:rFonts w:ascii="Courier" w:hAnsi="Courier"/>
          <w:color w:val="000000"/>
          <w:sz w:val="18"/>
          <w:szCs w:val="18"/>
          <w:highlight w:val="white"/>
        </w:rPr>
        <w:t>H5I_get_</w:t>
      </w:r>
      <w:proofErr w:type="gramStart"/>
      <w:r>
        <w:rPr>
          <w:rFonts w:ascii="Courier" w:hAnsi="Courier"/>
          <w:color w:val="000000"/>
          <w:sz w:val="18"/>
          <w:szCs w:val="18"/>
          <w:highlight w:val="white"/>
        </w:rPr>
        <w:t>type(</w:t>
      </w:r>
      <w:proofErr w:type="gramEnd"/>
      <w:r>
        <w:rPr>
          <w:rFonts w:ascii="Courier" w:hAnsi="Courier"/>
          <w:color w:val="000000"/>
          <w:sz w:val="18"/>
          <w:szCs w:val="18"/>
          <w:highlight w:val="white"/>
        </w:rPr>
        <w:t>)</w:t>
      </w:r>
    </w:p>
    <w:p w:rsidR="00D31373" w:rsidRDefault="00000000">
      <w:r>
        <w:rPr>
          <w:rFonts w:ascii="Courier" w:hAnsi="Courier"/>
          <w:sz w:val="18"/>
          <w:szCs w:val="18"/>
        </w:rPr>
        <w:t xml:space="preserve"> +-</w:t>
      </w:r>
      <w:r>
        <w:rPr>
          <w:rFonts w:ascii="Courier" w:hAnsi="Courier"/>
          <w:color w:val="000000"/>
          <w:sz w:val="18"/>
          <w:szCs w:val="18"/>
          <w:highlight w:val="white"/>
        </w:rPr>
        <w:t>H5I_dec_app_</w:t>
      </w:r>
      <w:proofErr w:type="gramStart"/>
      <w:r>
        <w:rPr>
          <w:rFonts w:ascii="Courier" w:hAnsi="Courier"/>
          <w:color w:val="000000"/>
          <w:sz w:val="18"/>
          <w:szCs w:val="18"/>
          <w:highlight w:val="white"/>
        </w:rPr>
        <w:t>ref(</w:t>
      </w:r>
      <w:proofErr w:type="gramEnd"/>
      <w:r>
        <w:rPr>
          <w:rFonts w:ascii="Courier" w:hAnsi="Courier"/>
          <w:color w:val="000000"/>
          <w:sz w:val="18"/>
          <w:szCs w:val="18"/>
          <w:highlight w:val="white"/>
        </w:rPr>
        <w:t>)</w:t>
      </w:r>
    </w:p>
    <w:p w:rsidR="00D31373" w:rsidRDefault="00000000">
      <w:pPr>
        <w:rPr>
          <w:rFonts w:ascii="Courier" w:hAnsi="Courier"/>
          <w:sz w:val="18"/>
          <w:szCs w:val="18"/>
        </w:rPr>
      </w:pPr>
      <w:r>
        <w:rPr>
          <w:rFonts w:ascii="Courier" w:hAnsi="Courier"/>
          <w:sz w:val="18"/>
          <w:szCs w:val="18"/>
        </w:rPr>
        <w:t xml:space="preserve">    +-H5I__dec_app_</w:t>
      </w:r>
      <w:proofErr w:type="gramStart"/>
      <w:r>
        <w:rPr>
          <w:rFonts w:ascii="Courier" w:hAnsi="Courier"/>
          <w:sz w:val="18"/>
          <w:szCs w:val="18"/>
        </w:rPr>
        <w:t>ref(</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+-H5I__dec_</w:t>
      </w:r>
      <w:proofErr w:type="gramStart"/>
      <w:r>
        <w:rPr>
          <w:rFonts w:ascii="Courier" w:hAnsi="Courier"/>
          <w:sz w:val="18"/>
          <w:szCs w:val="18"/>
        </w:rPr>
        <w:t>ref(</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-H5I__find_id()</w:t>
      </w:r>
    </w:p>
    <w:p w:rsidR="00D31373" w:rsidRDefault="00000000">
      <w:pPr>
        <w:rPr>
          <w:rFonts w:ascii="Courier" w:hAnsi="Courier"/>
          <w:sz w:val="18"/>
          <w:szCs w:val="18"/>
        </w:rPr>
      </w:pPr>
      <w:r>
        <w:rPr>
          <w:rFonts w:ascii="Courier" w:hAnsi="Courier"/>
          <w:sz w:val="18"/>
          <w:szCs w:val="18"/>
        </w:rPr>
        <w:t xml:space="preserve">       |  |  +- … </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-(type_info-&gt;cls-&gt;free_func)((void *)info-&gt;object, request)</w:t>
      </w:r>
    </w:p>
    <w:p w:rsidR="00D31373" w:rsidRDefault="00000000">
      <w:pPr>
        <w:rPr>
          <w:rFonts w:ascii="Courier" w:hAnsi="Courier"/>
          <w:sz w:val="18"/>
          <w:szCs w:val="18"/>
        </w:rPr>
      </w:pPr>
      <w:r>
        <w:rPr>
          <w:rFonts w:ascii="Courier" w:hAnsi="Courier"/>
          <w:sz w:val="18"/>
          <w:szCs w:val="18"/>
        </w:rPr>
        <w:t xml:space="preserve">       |  |  ||</w:t>
      </w:r>
    </w:p>
    <w:p w:rsidR="00D31373" w:rsidRDefault="00000000">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 xml:space="preserve"> </w:t>
      </w:r>
      <w:r>
        <w:rPr>
          <w:rFonts w:ascii="Courier" w:hAnsi="Courier"/>
          <w:color w:val="000000"/>
          <w:sz w:val="18"/>
          <w:szCs w:val="18"/>
          <w:highlight w:val="white"/>
        </w:rPr>
        <w:t>H5P__close_list_cb() //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+-H5P_close()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iterate through the plist class close functions.</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+-(tclass-&gt;close_func)(plist-&gt;plist_id, tclass</w:t>
      </w:r>
      <w:r>
        <w:rPr>
          <w:rFonts w:cs="Calibri"/>
          <w:color w:val="000000"/>
          <w:sz w:val="18"/>
          <w:szCs w:val="18"/>
          <w:highlight w:val="white"/>
        </w:rPr>
        <w:t>→</w:t>
      </w:r>
      <w:r>
        <w:rPr>
          <w:rFonts w:ascii="Courier" w:hAnsi="Courier"/>
          <w:color w:val="000000"/>
          <w:sz w:val="18"/>
          <w:szCs w:val="18"/>
          <w:highlight w:val="white"/>
        </w:rPr>
        <w:t>close_data);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+-H5SL_create() // create seen 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iterate through properties running the close function</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on each property and inserting its name in the seen list</w:t>
      </w:r>
      <w:r>
        <w:rPr>
          <w:rFonts w:ascii="Courier" w:hAnsi="Courier"/>
          <w:color w:val="000000"/>
          <w:sz w:val="18"/>
          <w:szCs w:val="18"/>
          <w:highlight w:val="white"/>
        </w:rPr>
        <w:br/>
        <w:t xml:space="preserve">       |  |     +-H5SL_count(plist-&gt;props)</w:t>
      </w:r>
      <w:r>
        <w:rPr>
          <w:rFonts w:ascii="Courier" w:hAnsi="Courier"/>
          <w:color w:val="000000"/>
          <w:sz w:val="18"/>
          <w:szCs w:val="18"/>
          <w:highlight w:val="white"/>
        </w:rPr>
        <w:br/>
        <w:t xml:space="preserve">       |  |     +-H5SL_first(plist-&gt;props)</w:t>
      </w:r>
      <w:r>
        <w:rPr>
          <w:rFonts w:ascii="Courier" w:hAnsi="Courier"/>
          <w:color w:val="000000"/>
          <w:sz w:val="18"/>
          <w:szCs w:val="18"/>
          <w:highlight w:val="white"/>
        </w:rPr>
        <w:br/>
        <w:t xml:space="preserve">       |  |     +-(H5P_genprop_t *)H5SL_item(curr_node)</w:t>
      </w:r>
      <w:r>
        <w:rPr>
          <w:rFonts w:ascii="Courier" w:hAnsi="Courier"/>
          <w:color w:val="000000"/>
          <w:sz w:val="18"/>
          <w:szCs w:val="18"/>
          <w:highlight w:val="white"/>
        </w:rPr>
        <w:br/>
        <w:t xml:space="preserve">       |  |     +-(tmp-&gt;close)(tmp-&gt;name, tmp-&gt;size, tmp</w:t>
      </w:r>
      <w:r>
        <w:rPr>
          <w:rFonts w:cs="Calibri"/>
          <w:color w:val="000000"/>
          <w:sz w:val="18"/>
          <w:szCs w:val="18"/>
          <w:highlight w:val="white"/>
        </w:rPr>
        <w:t>→</w:t>
      </w:r>
      <w:r>
        <w:rPr>
          <w:rFonts w:ascii="Courier" w:hAnsi="Courier"/>
          <w:color w:val="000000"/>
          <w:sz w:val="18"/>
          <w:szCs w:val="18"/>
          <w:highlight w:val="white"/>
        </w:rPr>
        <w:t>value)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+-H5SL_insert(seen, tmp-&gt;name, tmp-&gt;name)</w:t>
      </w:r>
      <w:r>
        <w:rPr>
          <w:rFonts w:ascii="Courier" w:hAnsi="Courier"/>
          <w:color w:val="000000"/>
          <w:sz w:val="18"/>
          <w:szCs w:val="18"/>
          <w:highlight w:val="white"/>
        </w:rPr>
        <w:br/>
        <w:t xml:space="preserve">       |  |     +-H5SL_next(curr_node)</w:t>
      </w:r>
      <w:r>
        <w:rPr>
          <w:rFonts w:ascii="Courier" w:hAnsi="Courier"/>
          <w:color w:val="000000"/>
          <w:sz w:val="18"/>
          <w:szCs w:val="18"/>
          <w:highlight w:val="white"/>
        </w:rPr>
        <w:br/>
        <w:t xml:space="preserve">       |  |     |</w:t>
      </w:r>
      <w:r>
        <w:rPr>
          <w:rFonts w:ascii="Courier" w:hAnsi="Courier"/>
          <w:color w:val="000000"/>
          <w:sz w:val="18"/>
          <w:szCs w:val="18"/>
          <w:highlight w:val="white"/>
        </w:rPr>
        <w:br/>
        <w:t xml:space="preserve">       |  |     | // repeat the above process iterating through the parent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plist classes.</w:t>
      </w:r>
      <w:r>
        <w:rPr>
          <w:rFonts w:ascii="Courier" w:hAnsi="Courier"/>
          <w:color w:val="000000"/>
          <w:sz w:val="18"/>
          <w:szCs w:val="18"/>
          <w:highlight w:val="white"/>
        </w:rPr>
        <w:br/>
        <w:t xml:space="preserve">       |  |     +-H5SL_first(tclass</w:t>
      </w:r>
      <w:r>
        <w:rPr>
          <w:rFonts w:cs="Calibri"/>
          <w:color w:val="000000"/>
          <w:sz w:val="18"/>
          <w:szCs w:val="18"/>
          <w:highlight w:val="white"/>
        </w:rPr>
        <w:t>→</w:t>
      </w:r>
      <w:r>
        <w:rPr>
          <w:rFonts w:ascii="Courier" w:hAnsi="Courier"/>
          <w:color w:val="000000"/>
          <w:sz w:val="18"/>
          <w:szCs w:val="18"/>
          <w:highlight w:val="white"/>
        </w:rPr>
        <w:t>props)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+-(H5P_genprop_t *)H5SL_item(curr_node);</w:t>
      </w:r>
      <w:r>
        <w:rPr>
          <w:rFonts w:ascii="Courier" w:hAnsi="Courier"/>
          <w:color w:val="000000"/>
          <w:sz w:val="18"/>
          <w:szCs w:val="18"/>
          <w:highlight w:val="white"/>
        </w:rPr>
        <w:br/>
        <w:t xml:space="preserve">       |  |     +-H5SL_search(seen, tmp-&gt;name)</w:t>
      </w:r>
      <w:r>
        <w:rPr>
          <w:rFonts w:ascii="Courier" w:hAnsi="Courier"/>
          <w:color w:val="000000"/>
          <w:sz w:val="18"/>
          <w:szCs w:val="18"/>
          <w:highlight w:val="white"/>
        </w:rPr>
        <w:br/>
        <w:t xml:space="preserve">       |  |     +-H5SL_search(plist-&gt;del, tmp-&gt;name)</w:t>
      </w:r>
      <w:r>
        <w:rPr>
          <w:rFonts w:ascii="Courier" w:hAnsi="Courier"/>
          <w:color w:val="000000"/>
          <w:sz w:val="18"/>
          <w:szCs w:val="18"/>
          <w:highlight w:val="white"/>
        </w:rPr>
        <w:br/>
        <w:t xml:space="preserve">       |  |     +-H5MM_malloc()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+-(tmp-&gt;close)(tmp-&gt;name, tmp-&gt;size, tmp_value)</w:t>
      </w:r>
      <w:r>
        <w:rPr>
          <w:rFonts w:ascii="Courier" w:hAnsi="Courier"/>
          <w:color w:val="000000"/>
          <w:sz w:val="18"/>
          <w:szCs w:val="18"/>
          <w:highlight w:val="white"/>
        </w:rPr>
        <w:br/>
        <w:t xml:space="preserve">       |  |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+-H5SL_insert(seen, tmp-&gt;name, tmp-&gt;name)</w:t>
      </w:r>
      <w:r>
        <w:rPr>
          <w:rFonts w:ascii="Courier" w:hAnsi="Courier"/>
          <w:color w:val="000000"/>
          <w:sz w:val="18"/>
          <w:szCs w:val="18"/>
          <w:highlight w:val="white"/>
        </w:rPr>
        <w:br/>
        <w:t xml:space="preserve">       |  |     +-H5SL_next(curr_node);</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w:t>
      </w:r>
      <w:r>
        <w:rPr>
          <w:rFonts w:ascii="Courier" w:hAnsi="Courier"/>
          <w:color w:val="000000"/>
          <w:sz w:val="18"/>
          <w:szCs w:val="18"/>
          <w:highlight w:val="white"/>
        </w:rPr>
        <w:br/>
        <w:t xml:space="preserve">       |  |     +-H5P__access_class(plist</w:t>
      </w:r>
      <w:r>
        <w:rPr>
          <w:rFonts w:cs="Calibri"/>
          <w:color w:val="000000"/>
          <w:sz w:val="18"/>
          <w:szCs w:val="18"/>
          <w:highlight w:val="white"/>
        </w:rPr>
        <w:t>→</w:t>
      </w:r>
      <w:r>
        <w:rPr>
          <w:rFonts w:ascii="Courier" w:hAnsi="Courier"/>
          <w:color w:val="000000"/>
          <w:sz w:val="18"/>
          <w:szCs w:val="18"/>
          <w:highlight w:val="white"/>
        </w:rPr>
        <w:t>pclass, H5P_MOD_DEC_LST)</w:t>
      </w:r>
      <w:r>
        <w:rPr>
          <w:rFonts w:ascii="Courier" w:hAnsi="Courier"/>
          <w:color w:val="000000"/>
          <w:sz w:val="18"/>
          <w:szCs w:val="18"/>
          <w:highlight w:val="white"/>
        </w:rPr>
        <w:br/>
        <w:t xml:space="preserve">       |  |     |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+-H5SL_destroy()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w:t>
      </w:r>
      <w:bookmarkStart w:id="1038" w:name="__DdeLink__2830_404519934912"/>
      <w:r>
        <w:rPr>
          <w:rFonts w:ascii="Courier" w:hAnsi="Courier"/>
          <w:color w:val="000000"/>
          <w:sz w:val="18"/>
          <w:szCs w:val="18"/>
          <w:highlight w:val="white"/>
        </w:rPr>
        <w:t>H5P__access_class</w:t>
      </w:r>
      <w:bookmarkEnd w:id="1038"/>
      <w:r>
        <w:rPr>
          <w:rFonts w:ascii="Courier" w:hAnsi="Courier"/>
          <w:color w:val="000000"/>
          <w:sz w:val="18"/>
          <w:szCs w:val="18"/>
          <w:highlight w:val="white"/>
        </w:rPr>
        <w:t>(par_class, H5P_MOD_DEC_CLS)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lastRenderedPageBreak/>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+-H5SL_close(seen)</w:t>
      </w:r>
      <w:r>
        <w:rPr>
          <w:rFonts w:ascii="Courier" w:hAnsi="Courier"/>
          <w:color w:val="000000"/>
          <w:sz w:val="18"/>
          <w:szCs w:val="18"/>
          <w:highlight w:val="white"/>
        </w:rPr>
        <w:br/>
        <w:t xml:space="preserve">       |  |     +-H5SL_destroy(plist-&gt;del, H5P__free_del_name_cb, NULL);</w:t>
      </w:r>
      <w:r>
        <w:rPr>
          <w:rFonts w:ascii="Courier" w:hAnsi="Courier"/>
          <w:color w:val="000000"/>
          <w:sz w:val="18"/>
          <w:szCs w:val="18"/>
          <w:highlight w:val="white"/>
        </w:rPr>
        <w:br/>
        <w:t xml:space="preserve">       |  |     |  +- … // eventually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H5P__free_del_name_cb()</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+-H5MM_xfree()</w:t>
      </w:r>
      <w:r>
        <w:rPr>
          <w:rFonts w:ascii="Courier" w:hAnsi="Courier"/>
          <w:color w:val="000000"/>
          <w:sz w:val="18"/>
          <w:szCs w:val="18"/>
          <w:highlight w:val="white"/>
        </w:rPr>
        <w:br/>
        <w:t xml:space="preserve">       |  |     +-H5SL_destroy(plist-&gt;props, H5P__free_prop_cb, &amp;make_cb);</w:t>
      </w:r>
      <w:r>
        <w:rPr>
          <w:rFonts w:ascii="Courier" w:hAnsi="Courier"/>
          <w:color w:val="000000"/>
          <w:sz w:val="18"/>
          <w:szCs w:val="18"/>
          <w:highlight w:val="white"/>
        </w:rPr>
        <w:br/>
        <w:t xml:space="preserve">       |  |     |  +- … // eventually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H5P__free_prop_cb()</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tprop</w:t>
      </w:r>
      <w:r>
        <w:rPr>
          <w:rFonts w:cs="Calibri"/>
          <w:color w:val="000000"/>
          <w:sz w:val="18"/>
          <w:szCs w:val="18"/>
          <w:highlight w:val="white"/>
        </w:rPr>
        <w:t>→</w:t>
      </w:r>
      <w:r>
        <w:rPr>
          <w:rFonts w:ascii="Courier" w:hAnsi="Courier"/>
          <w:color w:val="000000"/>
          <w:sz w:val="18"/>
          <w:szCs w:val="18"/>
          <w:highlight w:val="white"/>
        </w:rPr>
        <w:t>close is not called in this case because *make_cb</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is FALSE.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+-(tprop-&gt;close)(tprop-&gt;name, tprop-&gt;size, tprop-&gt;value);</w:t>
      </w:r>
      <w:r>
        <w:rPr>
          <w:rFonts w:ascii="Courier" w:hAnsi="Courier"/>
          <w:color w:val="000000"/>
          <w:sz w:val="18"/>
          <w:szCs w:val="18"/>
          <w:highlight w:val="white"/>
        </w:rPr>
        <w:br/>
        <w:t xml:space="preserve">       |  |     |         |  +- … // property specific – may not exist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+-H5P__free_prop(tprop);</w:t>
      </w:r>
      <w:r>
        <w:rPr>
          <w:rFonts w:ascii="Courier" w:hAnsi="Courier"/>
          <w:color w:val="000000"/>
          <w:sz w:val="18"/>
          <w:szCs w:val="18"/>
          <w:highlight w:val="white"/>
        </w:rPr>
        <w:br/>
        <w:t xml:space="preserve">       |  |     |            +-H5MM_xfree()</w:t>
      </w:r>
      <w:r>
        <w:rPr>
          <w:rFonts w:ascii="Courier" w:hAnsi="Courier"/>
          <w:color w:val="000000"/>
          <w:sz w:val="18"/>
          <w:szCs w:val="18"/>
          <w:highlight w:val="white"/>
        </w:rPr>
        <w:br/>
        <w:t xml:space="preserve">       |  |     |            +-H5FL_FREE()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+-H5FL_FREE(H5P_genplist_t, plist);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+-H5SL_close(seen);</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-H5I__remove_common()</w:t>
      </w:r>
    </w:p>
    <w:p w:rsidR="00D31373" w:rsidRDefault="00000000">
      <w:pPr>
        <w:rPr>
          <w:rFonts w:ascii="Courier" w:hAnsi="Courier"/>
          <w:sz w:val="18"/>
          <w:szCs w:val="18"/>
        </w:rPr>
      </w:pPr>
      <w:r>
        <w:rPr>
          <w:rFonts w:ascii="Courier" w:hAnsi="Courier"/>
          <w:sz w:val="18"/>
          <w:szCs w:val="18"/>
        </w:rPr>
        <w:t xml:space="preserve">       +-H5I__find_</w:t>
      </w:r>
      <w:proofErr w:type="gramStart"/>
      <w:r>
        <w:rPr>
          <w:rFonts w:ascii="Courier" w:hAnsi="Courier"/>
          <w:sz w:val="18"/>
          <w:szCs w:val="18"/>
        </w:rPr>
        <w:t>id(</w:t>
      </w:r>
      <w:proofErr w:type="gramEnd"/>
      <w:r>
        <w:rPr>
          <w:rFonts w:ascii="Courier" w:hAnsi="Courier"/>
          <w:sz w:val="18"/>
          <w:szCs w:val="18"/>
        </w:rPr>
        <w:t>)</w:t>
      </w:r>
    </w:p>
    <w:p w:rsidR="00D31373" w:rsidRDefault="00000000">
      <w:r>
        <w:rPr>
          <w:rFonts w:ascii="Courier" w:hAnsi="Courier"/>
          <w:sz w:val="18"/>
          <w:szCs w:val="18"/>
        </w:rPr>
        <w:t xml:space="preserve">          +- … </w:t>
      </w:r>
      <w:r>
        <w:rPr>
          <w:rFonts w:ascii="MingLiU" w:eastAsia="MingLiU" w:hAnsi="MingLiU" w:cs="MingLiU"/>
          <w:sz w:val="18"/>
          <w:szCs w:val="18"/>
        </w:rPr>
        <w:br/>
      </w:r>
    </w:p>
    <w:p w:rsidR="00D31373" w:rsidRDefault="00D31373">
      <w:pPr>
        <w:rPr>
          <w:rFonts w:ascii="monospace" w:hAnsi="monospace"/>
          <w:color w:val="000000"/>
          <w:sz w:val="20"/>
          <w:szCs w:val="20"/>
          <w:highlight w:val="white"/>
        </w:rPr>
      </w:pPr>
    </w:p>
    <w:p w:rsidR="00D31373" w:rsidRDefault="00000000">
      <w:pPr>
        <w:rPr>
          <w:color w:val="000000"/>
          <w:highlight w:val="white"/>
        </w:rPr>
      </w:pPr>
      <w:r>
        <w:rPr>
          <w:color w:val="000000"/>
          <w:highlight w:val="white"/>
        </w:rPr>
        <w:t>In a nutshell:</w:t>
      </w:r>
    </w:p>
    <w:p w:rsidR="00D31373" w:rsidRDefault="00D31373">
      <w:pPr>
        <w:rPr>
          <w:color w:val="000000"/>
          <w:highlight w:val="white"/>
        </w:rPr>
      </w:pPr>
    </w:p>
    <w:p w:rsidR="00D31373" w:rsidRDefault="00000000">
      <w:pPr>
        <w:rPr>
          <w:color w:val="000000"/>
          <w:highlight w:val="white"/>
        </w:rPr>
      </w:pPr>
      <w:r>
        <w:rPr>
          <w:color w:val="000000"/>
          <w:highlight w:val="white"/>
        </w:rPr>
        <w:t>Decrement the ref count on the target property list.  If it drops to zero, remove it from the index, and delete it.</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color w:val="000000"/>
          <w:highlight w:val="white"/>
        </w:rPr>
        <w:t xml:space="preserve">If the supplied hid_t is H5P_DEFAULT, </w:t>
      </w:r>
      <w:r>
        <w:rPr>
          <w:b/>
          <w:bCs/>
          <w:color w:val="000000"/>
          <w:highlight w:val="white"/>
        </w:rPr>
        <w:t>H5</w:t>
      </w:r>
      <w:proofErr w:type="gramStart"/>
      <w:r>
        <w:rPr>
          <w:b/>
          <w:bCs/>
          <w:color w:val="000000"/>
          <w:highlight w:val="white"/>
        </w:rPr>
        <w:t>Pclose(</w:t>
      </w:r>
      <w:proofErr w:type="gramEnd"/>
      <w:r>
        <w:rPr>
          <w:b/>
          <w:bCs/>
          <w:color w:val="000000"/>
          <w:highlight w:val="white"/>
        </w:rPr>
        <w:t>)</w:t>
      </w:r>
      <w:r>
        <w:rPr>
          <w:color w:val="000000"/>
          <w:highlight w:val="white"/>
        </w:rPr>
        <w:t xml:space="preserve"> does nothing and returns.</w:t>
      </w:r>
    </w:p>
    <w:p w:rsidR="00D31373" w:rsidRDefault="00D31373">
      <w:pPr>
        <w:rPr>
          <w:color w:val="000000"/>
          <w:highlight w:val="white"/>
        </w:rPr>
      </w:pPr>
    </w:p>
    <w:p w:rsidR="00D31373" w:rsidRDefault="00000000">
      <w:pPr>
        <w:rPr>
          <w:color w:val="000000"/>
          <w:highlight w:val="white"/>
        </w:rPr>
      </w:pPr>
      <w:r>
        <w:rPr>
          <w:color w:val="000000"/>
          <w:highlight w:val="white"/>
        </w:rPr>
        <w:t>If the supplied hid_t is not associated with a property list, H5</w:t>
      </w:r>
      <w:proofErr w:type="gramStart"/>
      <w:r>
        <w:rPr>
          <w:color w:val="000000"/>
          <w:highlight w:val="white"/>
        </w:rPr>
        <w:t>Pclose(</w:t>
      </w:r>
      <w:proofErr w:type="gramEnd"/>
      <w:r>
        <w:rPr>
          <w:color w:val="000000"/>
          <w:highlight w:val="white"/>
        </w:rPr>
        <w:t>) flags an error and returns.  Otherwise, it calls H5I_dec_app_</w:t>
      </w:r>
      <w:proofErr w:type="gramStart"/>
      <w:r>
        <w:rPr>
          <w:color w:val="000000"/>
          <w:highlight w:val="white"/>
        </w:rPr>
        <w:t>ref(</w:t>
      </w:r>
      <w:proofErr w:type="gramEnd"/>
      <w:r>
        <w:rPr>
          <w:color w:val="000000"/>
          <w:highlight w:val="white"/>
        </w:rPr>
        <w:t>) and returns.</w:t>
      </w:r>
    </w:p>
    <w:p w:rsidR="00D31373" w:rsidRDefault="00D31373">
      <w:pPr>
        <w:rPr>
          <w:color w:val="000000"/>
          <w:highlight w:val="white"/>
        </w:rPr>
      </w:pPr>
    </w:p>
    <w:p w:rsidR="00D31373" w:rsidRDefault="00000000">
      <w:r>
        <w:rPr>
          <w:b/>
          <w:bCs/>
          <w:color w:val="000000"/>
          <w:highlight w:val="white"/>
        </w:rPr>
        <w:t>H5I_dec_app_</w:t>
      </w:r>
      <w:proofErr w:type="gramStart"/>
      <w:r>
        <w:rPr>
          <w:b/>
          <w:bCs/>
          <w:color w:val="000000"/>
          <w:highlight w:val="white"/>
        </w:rPr>
        <w:t>ref(</w:t>
      </w:r>
      <w:proofErr w:type="gramEnd"/>
      <w:r>
        <w:rPr>
          <w:b/>
          <w:bCs/>
          <w:color w:val="000000"/>
          <w:highlight w:val="white"/>
        </w:rPr>
        <w:t>)</w:t>
      </w:r>
      <w:r>
        <w:rPr>
          <w:color w:val="000000"/>
          <w:highlight w:val="white"/>
        </w:rPr>
        <w:t xml:space="preserve"> is basically a pass through.  It preforms some sanity checks, and the calls H5I__dec_app_</w:t>
      </w:r>
      <w:proofErr w:type="gramStart"/>
      <w:r>
        <w:rPr>
          <w:color w:val="000000"/>
          <w:highlight w:val="white"/>
        </w:rPr>
        <w:t>ref(</w:t>
      </w:r>
      <w:proofErr w:type="gramEnd"/>
      <w:r>
        <w:rPr>
          <w:color w:val="000000"/>
          <w:highlight w:val="white"/>
        </w:rPr>
        <w:t>id, H5_REQUEST_NULL), and returns whatever value H5I__dec_app_ref() returns.</w:t>
      </w:r>
    </w:p>
    <w:p w:rsidR="00D31373" w:rsidRDefault="00D31373">
      <w:pPr>
        <w:rPr>
          <w:color w:val="000000"/>
          <w:highlight w:val="white"/>
        </w:rPr>
      </w:pPr>
    </w:p>
    <w:p w:rsidR="00D31373" w:rsidRDefault="00000000">
      <w:r>
        <w:rPr>
          <w:b/>
          <w:bCs/>
          <w:color w:val="000000"/>
          <w:highlight w:val="white"/>
        </w:rPr>
        <w:t>H5I__dec_app_</w:t>
      </w:r>
      <w:proofErr w:type="gramStart"/>
      <w:r>
        <w:rPr>
          <w:b/>
          <w:bCs/>
          <w:color w:val="000000"/>
          <w:highlight w:val="white"/>
        </w:rPr>
        <w:t>ref(</w:t>
      </w:r>
      <w:proofErr w:type="gramEnd"/>
      <w:r>
        <w:rPr>
          <w:b/>
          <w:bCs/>
          <w:color w:val="000000"/>
          <w:highlight w:val="white"/>
        </w:rPr>
        <w:t>)</w:t>
      </w:r>
      <w:r>
        <w:rPr>
          <w:color w:val="000000"/>
          <w:highlight w:val="white"/>
        </w:rPr>
        <w:t xml:space="preserve"> calls H5I__dec_ref() to decrement the regular ref count on the target.  If H5I__dec_</w:t>
      </w:r>
      <w:proofErr w:type="gramStart"/>
      <w:r>
        <w:rPr>
          <w:color w:val="000000"/>
          <w:highlight w:val="white"/>
        </w:rPr>
        <w:t>ref(</w:t>
      </w:r>
      <w:proofErr w:type="gramEnd"/>
      <w:r>
        <w:rPr>
          <w:color w:val="000000"/>
          <w:highlight w:val="white"/>
        </w:rPr>
        <w:t xml:space="preserve">) returns a positive value (indicating that the </w:t>
      </w:r>
      <w:r>
        <w:rPr>
          <w:highlight w:val="white"/>
        </w:rPr>
        <w:t>regular</w:t>
      </w:r>
      <w:r>
        <w:rPr>
          <w:color w:val="000000"/>
          <w:highlight w:val="white"/>
        </w:rPr>
        <w:t xml:space="preserve"> reference count has not been decremented to zero), the function calls H5I__find_id() to obtain a pointer to the instance of H5I_id_info_t associated with the ID.  This in hand, the function decrements the application reference count.  The function returns either the value return by H5I__dec_</w:t>
      </w:r>
      <w:proofErr w:type="gramStart"/>
      <w:r>
        <w:rPr>
          <w:color w:val="000000"/>
          <w:highlight w:val="white"/>
        </w:rPr>
        <w:t>ref(</w:t>
      </w:r>
      <w:proofErr w:type="gramEnd"/>
      <w:r>
        <w:rPr>
          <w:color w:val="000000"/>
          <w:highlight w:val="white"/>
        </w:rPr>
        <w:t>) (if it is non-positive), or the application reference count after it has been decremented.</w:t>
      </w:r>
    </w:p>
    <w:p w:rsidR="00D31373" w:rsidRDefault="00D31373">
      <w:pPr>
        <w:rPr>
          <w:color w:val="000000"/>
          <w:highlight w:val="white"/>
        </w:rPr>
      </w:pPr>
    </w:p>
    <w:p w:rsidR="00D31373" w:rsidRDefault="00000000">
      <w:r>
        <w:rPr>
          <w:b/>
          <w:bCs/>
        </w:rPr>
        <w:t>H5I__dec_</w:t>
      </w:r>
      <w:proofErr w:type="gramStart"/>
      <w:r>
        <w:rPr>
          <w:b/>
          <w:bCs/>
        </w:rPr>
        <w:t>ref(</w:t>
      </w:r>
      <w:proofErr w:type="gramEnd"/>
      <w:r>
        <w:rPr>
          <w:b/>
          <w:bCs/>
        </w:rPr>
        <w:t>)</w:t>
      </w:r>
      <w:r>
        <w:t xml:space="preserve"> first calls H5I__find_id() to obtain a pointer (info) to the instance of H5I_id_info_t associated with the target index entry.  </w:t>
      </w:r>
    </w:p>
    <w:p w:rsidR="00D31373" w:rsidRDefault="00D31373"/>
    <w:p w:rsidR="00D31373" w:rsidRDefault="00000000">
      <w:r>
        <w:lastRenderedPageBreak/>
        <w:t xml:space="preserve">If info-&gt;count is greater that one, it decrements that value, and returns it to the caller.  </w:t>
      </w:r>
    </w:p>
    <w:p w:rsidR="00D31373" w:rsidRDefault="00D31373"/>
    <w:p w:rsidR="00D31373" w:rsidRDefault="00000000">
      <w:pPr>
        <w:rPr>
          <w:color w:val="000000"/>
          <w:highlight w:val="white"/>
        </w:rPr>
      </w:pPr>
      <w:r>
        <w:rPr>
          <w:color w:val="000000"/>
          <w:highlight w:val="white"/>
        </w:rPr>
        <w:t>If info→count is one, it accesses the H5I_type_info_array_g global to look up the pointer to the instance of H5I_type_info_t associated with the target, calls type_info→free_func() (which will be H5P__close_list_cb() in this case) to free info→object, calls H5I__remove_common() to remove *info from the index, and returns 0.</w:t>
      </w:r>
    </w:p>
    <w:p w:rsidR="00D31373" w:rsidRDefault="00D31373">
      <w:pPr>
        <w:rPr>
          <w:color w:val="000000"/>
          <w:highlight w:val="white"/>
        </w:rPr>
      </w:pPr>
    </w:p>
    <w:p w:rsidR="00D31373" w:rsidRDefault="00000000">
      <w:r>
        <w:rPr>
          <w:b/>
          <w:bCs/>
          <w:color w:val="000000"/>
          <w:highlight w:val="white"/>
        </w:rPr>
        <w:t>H5P_close_list_</w:t>
      </w:r>
      <w:proofErr w:type="gramStart"/>
      <w:r>
        <w:rPr>
          <w:b/>
          <w:bCs/>
          <w:color w:val="000000"/>
          <w:highlight w:val="white"/>
        </w:rPr>
        <w:t>cb(</w:t>
      </w:r>
      <w:proofErr w:type="gramEnd"/>
      <w:r>
        <w:rPr>
          <w:b/>
          <w:bCs/>
          <w:color w:val="000000"/>
          <w:highlight w:val="white"/>
        </w:rPr>
        <w:t>)</w:t>
      </w:r>
      <w:r>
        <w:rPr>
          <w:color w:val="000000"/>
          <w:highlight w:val="white"/>
        </w:rPr>
        <w:t xml:space="preserve"> calls H5P_close(), flags an error if it fails, and returns.</w:t>
      </w:r>
    </w:p>
    <w:p w:rsidR="00D31373" w:rsidRDefault="00D31373">
      <w:pPr>
        <w:rPr>
          <w:color w:val="000000"/>
          <w:highlight w:val="white"/>
        </w:rPr>
      </w:pPr>
    </w:p>
    <w:p w:rsidR="00D31373" w:rsidRDefault="00000000">
      <w:r>
        <w:rPr>
          <w:b/>
          <w:bCs/>
          <w:color w:val="000000"/>
          <w:highlight w:val="white"/>
        </w:rPr>
        <w:t>H5P_</w:t>
      </w:r>
      <w:proofErr w:type="gramStart"/>
      <w:r>
        <w:rPr>
          <w:b/>
          <w:bCs/>
          <w:color w:val="000000"/>
          <w:highlight w:val="white"/>
        </w:rPr>
        <w:t>close(</w:t>
      </w:r>
      <w:proofErr w:type="gramEnd"/>
      <w:r>
        <w:rPr>
          <w:b/>
          <w:bCs/>
          <w:color w:val="000000"/>
          <w:highlight w:val="white"/>
        </w:rPr>
        <w:t>)</w:t>
      </w:r>
      <w:r>
        <w:rPr>
          <w:color w:val="000000"/>
          <w:highlight w:val="white"/>
        </w:rPr>
        <w:t xml:space="preserve"> is a lengthy, and involved function – it performs the following actions:</w:t>
      </w:r>
    </w:p>
    <w:p w:rsidR="00D31373" w:rsidRDefault="00D31373">
      <w:pPr>
        <w:rPr>
          <w:color w:val="000000"/>
          <w:highlight w:val="white"/>
        </w:rPr>
      </w:pPr>
    </w:p>
    <w:p w:rsidR="00D31373" w:rsidRDefault="00000000">
      <w:pPr>
        <w:numPr>
          <w:ilvl w:val="0"/>
          <w:numId w:val="2"/>
        </w:numPr>
        <w:rPr>
          <w:color w:val="000000"/>
          <w:highlight w:val="white"/>
        </w:rPr>
      </w:pPr>
      <w:r>
        <w:rPr>
          <w:color w:val="000000"/>
          <w:highlight w:val="white"/>
        </w:rPr>
        <w:t>Test to see if the property list initialization function completed (i.e. plist→class_init == TRUE).  If it did, execute the close function of the parent property list class (i.e. plist→pclass→close_func) if it exists, along with those of any property list classes from which the parent property list class was derived (i.e. plist→pclass→parent→close_func, etc).</w:t>
      </w:r>
    </w:p>
    <w:p w:rsidR="00D31373" w:rsidRDefault="00D31373">
      <w:pPr>
        <w:ind w:left="720"/>
        <w:rPr>
          <w:color w:val="000000"/>
          <w:highlight w:val="white"/>
        </w:rPr>
      </w:pPr>
    </w:p>
    <w:p w:rsidR="00D31373" w:rsidRDefault="00000000">
      <w:pPr>
        <w:numPr>
          <w:ilvl w:val="0"/>
          <w:numId w:val="2"/>
        </w:numPr>
        <w:rPr>
          <w:color w:val="000000"/>
          <w:highlight w:val="white"/>
        </w:rPr>
      </w:pPr>
      <w:r>
        <w:rPr>
          <w:color w:val="000000"/>
          <w:highlight w:val="white"/>
        </w:rPr>
        <w:t>Create a skip list – call it “seen”.  This is used to track the property list entries that have been encountered in the subsequent scan of the target property list, and the property list class(es) from which the property list was derived.  This list is then used to ensure that the close callback for each property encountered is only called the first time it is seen.</w:t>
      </w:r>
    </w:p>
    <w:p w:rsidR="00D31373" w:rsidRDefault="00D31373">
      <w:pPr>
        <w:ind w:left="720"/>
        <w:rPr>
          <w:color w:val="000000"/>
          <w:highlight w:val="white"/>
        </w:rPr>
      </w:pPr>
    </w:p>
    <w:p w:rsidR="00D31373" w:rsidRDefault="00000000">
      <w:pPr>
        <w:numPr>
          <w:ilvl w:val="0"/>
          <w:numId w:val="2"/>
        </w:numPr>
      </w:pPr>
      <w:r>
        <w:rPr>
          <w:color w:val="000000"/>
          <w:highlight w:val="white"/>
        </w:rPr>
        <w:t xml:space="preserve">Scan the target property list (i.e. the plist→props skip list).  It </w:t>
      </w:r>
      <w:r>
        <w:rPr>
          <w:rFonts w:eastAsia="Noto Serif CJK SC"/>
          <w:color w:val="000000"/>
          <w:kern w:val="2"/>
          <w:highlight w:val="white"/>
          <w:lang w:eastAsia="zh-CN" w:bidi="hi-IN"/>
        </w:rPr>
        <w:t>should</w:t>
      </w:r>
      <w:r>
        <w:rPr>
          <w:color w:val="000000"/>
          <w:highlight w:val="white"/>
        </w:rPr>
        <w:t xml:space="preserve"> contain only properties that have been modified from their default values.  For each such property, add it to the “seen” list, and call its close callback if it exists.</w:t>
      </w:r>
    </w:p>
    <w:p w:rsidR="00D31373" w:rsidRDefault="00D31373">
      <w:pPr>
        <w:ind w:left="720"/>
        <w:rPr>
          <w:color w:val="000000"/>
          <w:highlight w:val="white"/>
        </w:rPr>
      </w:pPr>
    </w:p>
    <w:p w:rsidR="00D31373" w:rsidRDefault="00000000">
      <w:pPr>
        <w:numPr>
          <w:ilvl w:val="0"/>
          <w:numId w:val="2"/>
        </w:numPr>
        <w:rPr>
          <w:color w:val="000000"/>
          <w:highlight w:val="white"/>
        </w:rPr>
      </w:pPr>
      <w:r>
        <w:rPr>
          <w:color w:val="000000"/>
          <w:highlight w:val="white"/>
        </w:rPr>
        <w:t xml:space="preserve">Scan the list of properties in the parent property list class.  For each property, test to see if it appears in either the seen list, or the target property list’s deleted list (plist→del).  If it does not, add the property to the seen list, and call its close function if it exists.  </w:t>
      </w:r>
    </w:p>
    <w:p w:rsidR="00D31373" w:rsidRDefault="00D31373">
      <w:pPr>
        <w:ind w:left="720"/>
        <w:rPr>
          <w:color w:val="000000"/>
          <w:highlight w:val="white"/>
        </w:rPr>
      </w:pPr>
    </w:p>
    <w:p w:rsidR="00D31373" w:rsidRDefault="00000000">
      <w:pPr>
        <w:ind w:left="720"/>
        <w:rPr>
          <w:color w:val="000000"/>
          <w:highlight w:val="white"/>
        </w:rPr>
      </w:pPr>
      <w:r>
        <w:rPr>
          <w:color w:val="000000"/>
          <w:highlight w:val="white"/>
        </w:rPr>
        <w:t>If the parent property list class has a parent property list class, repeat the process on the parent until the root of the property list class hierarchy is reached.</w:t>
      </w:r>
    </w:p>
    <w:p w:rsidR="00D31373" w:rsidRDefault="00D31373">
      <w:pPr>
        <w:ind w:left="720"/>
        <w:rPr>
          <w:color w:val="000000"/>
          <w:highlight w:val="white"/>
        </w:rPr>
      </w:pPr>
    </w:p>
    <w:p w:rsidR="00D31373" w:rsidRDefault="00000000">
      <w:pPr>
        <w:numPr>
          <w:ilvl w:val="0"/>
          <w:numId w:val="2"/>
        </w:numPr>
      </w:pPr>
      <w:r>
        <w:rPr>
          <w:color w:val="000000"/>
          <w:highlight w:val="white"/>
        </w:rPr>
        <w:t>Call H5P__access_class(plist-&gt;pclass, H5P_MOD_DEC_LST) to decrement the parent property list class’s dependent property list count.</w:t>
      </w:r>
    </w:p>
    <w:p w:rsidR="00D31373" w:rsidRDefault="00D31373">
      <w:pPr>
        <w:ind w:left="720"/>
        <w:rPr>
          <w:color w:val="000000"/>
          <w:highlight w:val="white"/>
        </w:rPr>
      </w:pPr>
    </w:p>
    <w:p w:rsidR="00D31373" w:rsidRDefault="00000000">
      <w:pPr>
        <w:numPr>
          <w:ilvl w:val="0"/>
          <w:numId w:val="2"/>
        </w:numPr>
        <w:rPr>
          <w:color w:val="000000"/>
          <w:highlight w:val="white"/>
        </w:rPr>
      </w:pPr>
      <w:r>
        <w:rPr>
          <w:color w:val="000000"/>
          <w:highlight w:val="white"/>
        </w:rPr>
        <w:t xml:space="preserve">Free the skip lists associated with the target property list (plist→del and plist→props) via calls to H5SL_destroy(plist-&gt;del, H5P__free_del_name_cb, NULL) and H5SL_destroy(plist-&gt;props, H5P__free_prop_cb, &amp;make_cb) respectively.  </w:t>
      </w:r>
    </w:p>
    <w:p w:rsidR="00D31373" w:rsidRDefault="00D31373">
      <w:pPr>
        <w:ind w:left="720"/>
        <w:rPr>
          <w:color w:val="000000"/>
          <w:highlight w:val="white"/>
        </w:rPr>
      </w:pPr>
    </w:p>
    <w:p w:rsidR="00D31373" w:rsidRDefault="00000000">
      <w:pPr>
        <w:ind w:left="720"/>
      </w:pPr>
      <w:r>
        <w:rPr>
          <w:color w:val="000000"/>
          <w:highlight w:val="white"/>
        </w:rPr>
        <w:lastRenderedPageBreak/>
        <w:t xml:space="preserve">Note that H5P__free_del_name_cb </w:t>
      </w:r>
      <w:r>
        <w:rPr>
          <w:rFonts w:eastAsia="Noto Serif CJK SC"/>
          <w:color w:val="000000"/>
          <w:kern w:val="2"/>
          <w:highlight w:val="white"/>
          <w:lang w:eastAsia="zh-CN" w:bidi="hi-IN"/>
        </w:rPr>
        <w:t xml:space="preserve">just discards the string containing the name of the discarded property.  </w:t>
      </w:r>
      <w:r>
        <w:rPr>
          <w:color w:val="000000"/>
          <w:highlight w:val="white"/>
        </w:rPr>
        <w:t>H5P__free_prop_cb can call the close callback for the target property, but does not in this case because *make_cb is zero (i.e. FALSE).</w:t>
      </w:r>
    </w:p>
    <w:p w:rsidR="00D31373" w:rsidRDefault="00D31373">
      <w:pPr>
        <w:ind w:left="720"/>
        <w:rPr>
          <w:color w:val="000000"/>
          <w:highlight w:val="white"/>
        </w:rPr>
      </w:pPr>
    </w:p>
    <w:p w:rsidR="00D31373" w:rsidRDefault="00000000">
      <w:pPr>
        <w:numPr>
          <w:ilvl w:val="0"/>
          <w:numId w:val="2"/>
        </w:numPr>
        <w:rPr>
          <w:color w:val="000000"/>
          <w:highlight w:val="white"/>
        </w:rPr>
      </w:pPr>
      <w:r>
        <w:rPr>
          <w:color w:val="000000"/>
          <w:highlight w:val="white"/>
        </w:rPr>
        <w:t>Finally, call H5FL_</w:t>
      </w:r>
      <w:proofErr w:type="gramStart"/>
      <w:r>
        <w:rPr>
          <w:color w:val="000000"/>
          <w:highlight w:val="white"/>
        </w:rPr>
        <w:t>FREE(</w:t>
      </w:r>
      <w:proofErr w:type="gramEnd"/>
      <w:r>
        <w:rPr>
          <w:color w:val="000000"/>
          <w:highlight w:val="white"/>
        </w:rPr>
        <w:t>) to discard the base plist structure (an instance of H5P_genplist_t – see above for definition).</w:t>
      </w:r>
    </w:p>
    <w:p w:rsidR="00D31373" w:rsidRDefault="00D31373">
      <w:pPr>
        <w:rPr>
          <w:color w:val="000000"/>
          <w:highlight w:val="white"/>
        </w:rPr>
      </w:pPr>
    </w:p>
    <w:p w:rsidR="00D31373" w:rsidRDefault="00D31373">
      <w:pPr>
        <w:rPr>
          <w:color w:val="000000"/>
          <w:highlight w:val="white"/>
        </w:rPr>
      </w:pP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Multi-thread safety concerns:</w:t>
      </w:r>
    </w:p>
    <w:p w:rsidR="00D31373" w:rsidRDefault="00D31373">
      <w:pPr>
        <w:rPr>
          <w:rFonts w:ascii="monospace" w:hAnsi="monospace"/>
        </w:rPr>
      </w:pPr>
    </w:p>
    <w:p w:rsidR="00D31373" w:rsidRDefault="00000000">
      <w:pPr>
        <w:rPr>
          <w:color w:val="000000"/>
          <w:highlight w:val="white"/>
        </w:rPr>
      </w:pPr>
      <w:r>
        <w:rPr>
          <w:color w:val="000000"/>
          <w:highlight w:val="white"/>
        </w:rPr>
        <w:t>Skip list implementation is not thread safe.</w:t>
      </w:r>
    </w:p>
    <w:p w:rsidR="00D31373" w:rsidRDefault="00D31373">
      <w:pPr>
        <w:rPr>
          <w:rFonts w:ascii="monospace" w:hAnsi="monospace"/>
        </w:rPr>
      </w:pPr>
    </w:p>
    <w:p w:rsidR="00D31373" w:rsidRDefault="00000000">
      <w:pPr>
        <w:rPr>
          <w:color w:val="000000"/>
          <w:highlight w:val="white"/>
        </w:rPr>
      </w:pPr>
      <w:r>
        <w:rPr>
          <w:color w:val="000000"/>
          <w:highlight w:val="white"/>
        </w:rPr>
        <w:t>Property List classes, property lists, and properties are all subject to simultaneous access and / or modification – with the obvious potential for corruption.</w:t>
      </w:r>
      <w:r>
        <w:rPr>
          <w:color w:val="000000"/>
          <w:highlight w:val="white"/>
        </w:rPr>
        <w:br/>
      </w:r>
      <w:r>
        <w:rPr>
          <w:color w:val="000000"/>
          <w:highlight w:val="white"/>
        </w:rPr>
        <w:br/>
      </w:r>
      <w:r>
        <w:br w:type="page"/>
      </w:r>
    </w:p>
    <w:p w:rsidR="00D31373" w:rsidRDefault="00D31373">
      <w:pPr>
        <w:rPr>
          <w:rFonts w:ascii="monospace" w:hAnsi="monospace"/>
          <w:sz w:val="18"/>
          <w:szCs w:val="18"/>
        </w:rPr>
      </w:pPr>
    </w:p>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Closes an existing property list class </w:t>
      </w:r>
      <w:r>
        <w:rPr>
          <w:rFonts w:ascii="Courier" w:hAnsi="Courier"/>
          <w:sz w:val="18"/>
          <w:szCs w:val="18"/>
        </w:rPr>
        <w:br/>
        <w:t xml:space="preserve">* </w:t>
      </w:r>
      <w:r>
        <w:rPr>
          <w:rFonts w:ascii="Courier" w:hAnsi="Courier"/>
          <w:sz w:val="18"/>
          <w:szCs w:val="18"/>
        </w:rPr>
        <w:br/>
        <w:t xml:space="preserve">* \plistcls_id{plist_id}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\details H5Pclose_</w:t>
      </w:r>
      <w:proofErr w:type="gramStart"/>
      <w:r>
        <w:rPr>
          <w:rFonts w:ascii="Courier" w:hAnsi="Courier"/>
          <w:sz w:val="18"/>
          <w:szCs w:val="18"/>
        </w:rPr>
        <w:t>class(</w:t>
      </w:r>
      <w:proofErr w:type="gramEnd"/>
      <w:r>
        <w:rPr>
          <w:rFonts w:ascii="Courier" w:hAnsi="Courier"/>
          <w:sz w:val="18"/>
          <w:szCs w:val="18"/>
        </w:rPr>
        <w:t xml:space="preserve">) removes a property list class from the library. </w:t>
      </w:r>
      <w:r>
        <w:rPr>
          <w:rFonts w:ascii="Courier" w:hAnsi="Courier"/>
          <w:sz w:val="18"/>
          <w:szCs w:val="18"/>
        </w:rPr>
        <w:br/>
        <w:t xml:space="preserve">*          Existing property lists of this class will continue to exist, </w:t>
      </w:r>
      <w:r>
        <w:rPr>
          <w:rFonts w:ascii="Courier" w:hAnsi="Courier"/>
          <w:sz w:val="18"/>
          <w:szCs w:val="18"/>
        </w:rPr>
        <w:br/>
        <w:t xml:space="preserve">*          but new ones are not able to be created.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H5Pclose_</w:t>
      </w:r>
      <w:proofErr w:type="gramStart"/>
      <w:r>
        <w:rPr>
          <w:rFonts w:ascii="Courier" w:hAnsi="Courier"/>
          <w:sz w:val="18"/>
          <w:szCs w:val="18"/>
        </w:rPr>
        <w:t>class(</w:t>
      </w:r>
      <w:proofErr w:type="gramEnd"/>
      <w:r>
        <w:rPr>
          <w:rFonts w:ascii="Courier" w:hAnsi="Courier"/>
          <w:sz w:val="18"/>
          <w:szCs w:val="18"/>
        </w:rPr>
        <w:t>hid_t plist_id);</w:t>
      </w:r>
    </w:p>
    <w:p w:rsidR="00D31373" w:rsidRDefault="00000000">
      <w:pPr>
        <w:rPr>
          <w:rFonts w:ascii="Courier" w:hAnsi="Courier"/>
          <w:sz w:val="18"/>
          <w:szCs w:val="18"/>
        </w:rPr>
      </w:pPr>
      <w:r>
        <w:rPr>
          <w:rFonts w:ascii="Courier" w:hAnsi="Courier"/>
          <w:sz w:val="18"/>
          <w:szCs w:val="18"/>
        </w:rPr>
        <w:br/>
        <w:t>H5Pclose_</w:t>
      </w:r>
      <w:proofErr w:type="gramStart"/>
      <w:r>
        <w:rPr>
          <w:rFonts w:ascii="Courier" w:hAnsi="Courier"/>
          <w:sz w:val="18"/>
          <w:szCs w:val="18"/>
        </w:rPr>
        <w:t>class(</w:t>
      </w:r>
      <w:proofErr w:type="gramEnd"/>
      <w:r>
        <w:rPr>
          <w:rFonts w:ascii="Courier" w:hAnsi="Courier"/>
          <w:sz w:val="18"/>
          <w:szCs w:val="18"/>
        </w:rPr>
        <w:t>)</w:t>
      </w:r>
    </w:p>
    <w:p w:rsidR="00D31373" w:rsidRDefault="00000000">
      <w:r>
        <w:rPr>
          <w:rFonts w:ascii="Courier" w:hAnsi="Courier"/>
          <w:sz w:val="18"/>
          <w:szCs w:val="18"/>
        </w:rPr>
        <w:t xml:space="preserve"> +-</w:t>
      </w:r>
      <w:r>
        <w:rPr>
          <w:rFonts w:ascii="Courier" w:hAnsi="Courier"/>
          <w:color w:val="000000"/>
          <w:sz w:val="18"/>
          <w:szCs w:val="18"/>
          <w:highlight w:val="white"/>
        </w:rPr>
        <w:t>H5I_get_</w:t>
      </w:r>
      <w:proofErr w:type="gramStart"/>
      <w:r>
        <w:rPr>
          <w:rFonts w:ascii="Courier" w:hAnsi="Courier"/>
          <w:color w:val="000000"/>
          <w:sz w:val="18"/>
          <w:szCs w:val="18"/>
          <w:highlight w:val="white"/>
        </w:rPr>
        <w:t>type(</w:t>
      </w:r>
      <w:proofErr w:type="gramEnd"/>
      <w:r>
        <w:rPr>
          <w:rFonts w:ascii="Courier" w:hAnsi="Courier"/>
          <w:color w:val="000000"/>
          <w:sz w:val="18"/>
          <w:szCs w:val="18"/>
          <w:highlight w:val="white"/>
        </w:rPr>
        <w:t>)</w:t>
      </w:r>
    </w:p>
    <w:p w:rsidR="00D31373" w:rsidRDefault="00000000">
      <w:pPr>
        <w:rPr>
          <w:rFonts w:ascii="Courier" w:hAnsi="Courier"/>
          <w:sz w:val="18"/>
          <w:szCs w:val="18"/>
        </w:rPr>
      </w:pPr>
      <w:r>
        <w:rPr>
          <w:rFonts w:ascii="Courier" w:hAnsi="Courier"/>
          <w:sz w:val="18"/>
          <w:szCs w:val="18"/>
        </w:rPr>
        <w:t xml:space="preserve"> +-H5I_dec_app_</w:t>
      </w:r>
      <w:proofErr w:type="gramStart"/>
      <w:r>
        <w:rPr>
          <w:rFonts w:ascii="Courier" w:hAnsi="Courier"/>
          <w:sz w:val="18"/>
          <w:szCs w:val="18"/>
        </w:rPr>
        <w:t>ref(</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+-H5I__dec_app_</w:t>
      </w:r>
      <w:proofErr w:type="gramStart"/>
      <w:r>
        <w:rPr>
          <w:rFonts w:ascii="Courier" w:hAnsi="Courier"/>
          <w:sz w:val="18"/>
          <w:szCs w:val="18"/>
        </w:rPr>
        <w:t>ref(</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+-H5I__dec_</w:t>
      </w:r>
      <w:proofErr w:type="gramStart"/>
      <w:r>
        <w:rPr>
          <w:rFonts w:ascii="Courier" w:hAnsi="Courier"/>
          <w:sz w:val="18"/>
          <w:szCs w:val="18"/>
        </w:rPr>
        <w:t>ref(</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-H5I__find_id()</w:t>
      </w:r>
    </w:p>
    <w:p w:rsidR="00D31373" w:rsidRDefault="00000000">
      <w:pPr>
        <w:rPr>
          <w:rFonts w:ascii="Courier" w:hAnsi="Courier"/>
          <w:sz w:val="18"/>
          <w:szCs w:val="18"/>
        </w:rPr>
      </w:pPr>
      <w:r>
        <w:rPr>
          <w:rFonts w:ascii="Courier" w:hAnsi="Courier"/>
          <w:sz w:val="18"/>
          <w:szCs w:val="18"/>
        </w:rPr>
        <w:t xml:space="preserve">       |  |  +- … </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-(type_info-&gt;cls-&gt;free_func)((void *)info-&gt;object, request)</w:t>
      </w:r>
    </w:p>
    <w:p w:rsidR="00D31373" w:rsidRDefault="00000000">
      <w:pPr>
        <w:rPr>
          <w:rFonts w:ascii="Courier" w:hAnsi="Courier"/>
          <w:sz w:val="18"/>
          <w:szCs w:val="18"/>
        </w:rPr>
      </w:pPr>
      <w:r>
        <w:rPr>
          <w:rFonts w:ascii="Courier" w:hAnsi="Courier"/>
          <w:sz w:val="18"/>
          <w:szCs w:val="18"/>
        </w:rPr>
        <w:t xml:space="preserve">       |  |  ||</w:t>
      </w:r>
    </w:p>
    <w:p w:rsidR="00D31373" w:rsidRDefault="00000000">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 xml:space="preserve"> </w:t>
      </w:r>
      <w:r>
        <w:rPr>
          <w:rFonts w:ascii="Courier" w:hAnsi="Courier"/>
          <w:color w:val="000000"/>
          <w:sz w:val="18"/>
          <w:szCs w:val="18"/>
          <w:highlight w:val="white"/>
        </w:rPr>
        <w:t>H5P__close_class_cb() //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+-H5P__close_class()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+-H5P__access_class(pclass, H5P_MOD_DEC_REF)</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w:t>
      </w:r>
      <w:r>
        <w:rPr>
          <w:rFonts w:ascii="Courier" w:hAnsi="Courier"/>
          <w:color w:val="000000"/>
          <w:sz w:val="18"/>
          <w:szCs w:val="18"/>
          <w:highlight w:val="white"/>
        </w:rPr>
        <w:br/>
        <w:t xml:space="preserve">       |  |        +-H5SL_destroy(pclass-&gt;props, H5P__free_prop_cb, &amp;make_cb)</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 eventually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H5P__free_prop_cb()</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+-(tprop-&gt;close)(tprop-&gt;name, tprop-&gt;size, tprop-&gt;value);</w:t>
      </w:r>
      <w:r>
        <w:rPr>
          <w:rFonts w:ascii="Courier" w:hAnsi="Courier"/>
          <w:color w:val="000000"/>
          <w:sz w:val="18"/>
          <w:szCs w:val="18"/>
          <w:highlight w:val="white"/>
        </w:rPr>
        <w:br/>
        <w:t xml:space="preserve">       |  |        |    |  +- … // property specific – may not exist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+-H5P__free_prop(tprop);</w:t>
      </w:r>
      <w:r>
        <w:rPr>
          <w:rFonts w:ascii="Courier" w:hAnsi="Courier"/>
          <w:color w:val="000000"/>
          <w:sz w:val="18"/>
          <w:szCs w:val="18"/>
          <w:highlight w:val="white"/>
        </w:rPr>
        <w:br/>
        <w:t xml:space="preserve">       |  |        |       +-H5MM_xfree()</w:t>
      </w:r>
      <w:r>
        <w:rPr>
          <w:rFonts w:ascii="Courier" w:hAnsi="Courier"/>
          <w:color w:val="000000"/>
          <w:sz w:val="18"/>
          <w:szCs w:val="18"/>
          <w:highlight w:val="white"/>
        </w:rPr>
        <w:br/>
        <w:t xml:space="preserve">       |  |        |       +-H5FL_FREE()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+-H5P__access_class(par_class, H5P_MOD_DEC_CLS);</w:t>
      </w:r>
      <w:r>
        <w:rPr>
          <w:rFonts w:ascii="Courier" w:hAnsi="Courier"/>
          <w:color w:val="000000"/>
          <w:sz w:val="18"/>
          <w:szCs w:val="18"/>
          <w:highlight w:val="white"/>
        </w:rPr>
        <w:br/>
        <w:t xml:space="preserve">       |  |           +- … // note recursion</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-H5I__remove_common()</w:t>
      </w:r>
    </w:p>
    <w:p w:rsidR="00D31373" w:rsidRDefault="00000000">
      <w:pPr>
        <w:rPr>
          <w:rFonts w:ascii="Courier" w:hAnsi="Courier"/>
          <w:sz w:val="18"/>
          <w:szCs w:val="18"/>
        </w:rPr>
      </w:pPr>
      <w:r>
        <w:rPr>
          <w:rFonts w:ascii="Courier" w:hAnsi="Courier"/>
          <w:sz w:val="18"/>
          <w:szCs w:val="18"/>
        </w:rPr>
        <w:t xml:space="preserve">       +-H5I__find_</w:t>
      </w:r>
      <w:proofErr w:type="gramStart"/>
      <w:r>
        <w:rPr>
          <w:rFonts w:ascii="Courier" w:hAnsi="Courier"/>
          <w:sz w:val="18"/>
          <w:szCs w:val="18"/>
        </w:rPr>
        <w:t>id(</w:t>
      </w:r>
      <w:proofErr w:type="gramEnd"/>
      <w:r>
        <w:rPr>
          <w:rFonts w:ascii="Courier" w:hAnsi="Courier"/>
          <w:sz w:val="18"/>
          <w:szCs w:val="18"/>
        </w:rPr>
        <w:t>)</w:t>
      </w:r>
    </w:p>
    <w:p w:rsidR="00D31373" w:rsidRDefault="00000000">
      <w:r>
        <w:rPr>
          <w:rFonts w:ascii="Courier" w:hAnsi="Courier"/>
          <w:sz w:val="18"/>
          <w:szCs w:val="18"/>
        </w:rPr>
        <w:t xml:space="preserve">          +- … </w:t>
      </w:r>
      <w:r>
        <w:rPr>
          <w:rFonts w:ascii="MingLiU" w:eastAsia="MingLiU" w:hAnsi="MingLiU" w:cs="MingLiU"/>
          <w:sz w:val="18"/>
          <w:szCs w:val="18"/>
        </w:rPr>
        <w:br/>
      </w:r>
    </w:p>
    <w:p w:rsidR="00D31373" w:rsidRDefault="00D31373">
      <w:pPr>
        <w:rPr>
          <w:rFonts w:ascii="monospace" w:hAnsi="monospace"/>
          <w:color w:val="000000"/>
          <w:sz w:val="20"/>
          <w:szCs w:val="20"/>
          <w:highlight w:val="white"/>
        </w:rPr>
      </w:pPr>
    </w:p>
    <w:p w:rsidR="00D31373" w:rsidRDefault="00000000">
      <w:pPr>
        <w:rPr>
          <w:color w:val="000000"/>
          <w:highlight w:val="white"/>
        </w:rPr>
      </w:pPr>
      <w:r>
        <w:rPr>
          <w:color w:val="000000"/>
          <w:highlight w:val="white"/>
        </w:rPr>
        <w:t>In a nutshell:</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Decrement the reference count on the target property list class.  If this reference count drops to zero, the class is removed from the index, and is marked as deleted.  The class is not actually discarded until both the number of </w:t>
      </w:r>
      <w:proofErr w:type="gramStart"/>
      <w:r>
        <w:rPr>
          <w:color w:val="000000"/>
          <w:highlight w:val="white"/>
        </w:rPr>
        <w:t>property</w:t>
      </w:r>
      <w:proofErr w:type="gramEnd"/>
      <w:r>
        <w:rPr>
          <w:color w:val="000000"/>
          <w:highlight w:val="white"/>
        </w:rPr>
        <w:t xml:space="preserve"> lists that instantiate it, and the number of classes derived from it drop to zero as well.</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color w:val="000000"/>
          <w:highlight w:val="white"/>
        </w:rPr>
        <w:lastRenderedPageBreak/>
        <w:t xml:space="preserve">If the supplied hid_t is not associated with a property list class, </w:t>
      </w:r>
      <w:r>
        <w:rPr>
          <w:b/>
          <w:bCs/>
          <w:color w:val="000000"/>
          <w:highlight w:val="white"/>
        </w:rPr>
        <w:t>H5Pclose_</w:t>
      </w:r>
      <w:proofErr w:type="gramStart"/>
      <w:r>
        <w:rPr>
          <w:b/>
          <w:bCs/>
          <w:color w:val="000000"/>
          <w:highlight w:val="white"/>
        </w:rPr>
        <w:t>class(</w:t>
      </w:r>
      <w:proofErr w:type="gramEnd"/>
      <w:r>
        <w:rPr>
          <w:b/>
          <w:bCs/>
          <w:color w:val="000000"/>
          <w:highlight w:val="white"/>
        </w:rPr>
        <w:t>)</w:t>
      </w:r>
      <w:r>
        <w:rPr>
          <w:color w:val="000000"/>
          <w:highlight w:val="white"/>
        </w:rPr>
        <w:t xml:space="preserve"> flags an error and returns.  Otherwise, it calls H5I_dec_app_</w:t>
      </w:r>
      <w:proofErr w:type="gramStart"/>
      <w:r>
        <w:rPr>
          <w:color w:val="000000"/>
          <w:highlight w:val="white"/>
        </w:rPr>
        <w:t>ref(</w:t>
      </w:r>
      <w:proofErr w:type="gramEnd"/>
      <w:r>
        <w:rPr>
          <w:color w:val="000000"/>
          <w:highlight w:val="white"/>
        </w:rPr>
        <w:t>) and returns.</w:t>
      </w:r>
    </w:p>
    <w:p w:rsidR="00D31373" w:rsidRDefault="00D31373">
      <w:pPr>
        <w:rPr>
          <w:color w:val="000000"/>
          <w:highlight w:val="white"/>
        </w:rPr>
      </w:pPr>
    </w:p>
    <w:p w:rsidR="00D31373" w:rsidRDefault="00000000">
      <w:r>
        <w:rPr>
          <w:b/>
          <w:bCs/>
          <w:color w:val="000000"/>
          <w:highlight w:val="white"/>
        </w:rPr>
        <w:t>H5I_dec_app_</w:t>
      </w:r>
      <w:proofErr w:type="gramStart"/>
      <w:r>
        <w:rPr>
          <w:b/>
          <w:bCs/>
          <w:color w:val="000000"/>
          <w:highlight w:val="white"/>
        </w:rPr>
        <w:t>ref(</w:t>
      </w:r>
      <w:proofErr w:type="gramEnd"/>
      <w:r>
        <w:rPr>
          <w:b/>
          <w:bCs/>
          <w:color w:val="000000"/>
          <w:highlight w:val="white"/>
        </w:rPr>
        <w:t>)</w:t>
      </w:r>
      <w:r>
        <w:rPr>
          <w:color w:val="000000"/>
          <w:highlight w:val="white"/>
        </w:rPr>
        <w:t xml:space="preserve"> is basically a pass through.  It preforms some sanity checks, and the calls H5I__dec_app_</w:t>
      </w:r>
      <w:proofErr w:type="gramStart"/>
      <w:r>
        <w:rPr>
          <w:color w:val="000000"/>
          <w:highlight w:val="white"/>
        </w:rPr>
        <w:t>ref(</w:t>
      </w:r>
      <w:proofErr w:type="gramEnd"/>
      <w:r>
        <w:rPr>
          <w:color w:val="000000"/>
          <w:highlight w:val="white"/>
        </w:rPr>
        <w:t>id, H5_REQUEST_NULL), and returns whatever value H5I__dec_app_ref() returns.</w:t>
      </w:r>
    </w:p>
    <w:p w:rsidR="00D31373" w:rsidRDefault="00D31373">
      <w:pPr>
        <w:rPr>
          <w:color w:val="000000"/>
          <w:highlight w:val="white"/>
        </w:rPr>
      </w:pPr>
    </w:p>
    <w:p w:rsidR="00D31373" w:rsidRDefault="00000000">
      <w:r>
        <w:rPr>
          <w:b/>
          <w:bCs/>
          <w:color w:val="000000"/>
          <w:highlight w:val="white"/>
        </w:rPr>
        <w:t>H5I__dec_app_</w:t>
      </w:r>
      <w:proofErr w:type="gramStart"/>
      <w:r>
        <w:rPr>
          <w:b/>
          <w:bCs/>
          <w:color w:val="000000"/>
          <w:highlight w:val="white"/>
        </w:rPr>
        <w:t>ref(</w:t>
      </w:r>
      <w:proofErr w:type="gramEnd"/>
      <w:r>
        <w:rPr>
          <w:b/>
          <w:bCs/>
          <w:color w:val="000000"/>
          <w:highlight w:val="white"/>
        </w:rPr>
        <w:t>)</w:t>
      </w:r>
      <w:r>
        <w:rPr>
          <w:color w:val="000000"/>
          <w:highlight w:val="white"/>
        </w:rPr>
        <w:t xml:space="preserve"> calls H5I__dec_ref() to decrement the regular ref count on the target.  If H5I__dec_</w:t>
      </w:r>
      <w:proofErr w:type="gramStart"/>
      <w:r>
        <w:rPr>
          <w:color w:val="000000"/>
          <w:highlight w:val="white"/>
        </w:rPr>
        <w:t>ref(</w:t>
      </w:r>
      <w:proofErr w:type="gramEnd"/>
      <w:r>
        <w:rPr>
          <w:color w:val="000000"/>
          <w:highlight w:val="white"/>
        </w:rPr>
        <w:t xml:space="preserve">) returns a positive value (indicating that the </w:t>
      </w:r>
      <w:r>
        <w:rPr>
          <w:highlight w:val="white"/>
        </w:rPr>
        <w:t>regular</w:t>
      </w:r>
      <w:r>
        <w:rPr>
          <w:color w:val="000000"/>
          <w:highlight w:val="white"/>
        </w:rPr>
        <w:t xml:space="preserve"> reference count has not been decremented to zero), the function calls H5I__find_id() to obtain a pointer to the instance of H5I_id_info_t associated with the ID.  This in hand, the function decrements the application reference count.  The function returns either the value return by H5I__dec_</w:t>
      </w:r>
      <w:proofErr w:type="gramStart"/>
      <w:r>
        <w:rPr>
          <w:color w:val="000000"/>
          <w:highlight w:val="white"/>
        </w:rPr>
        <w:t>ref(</w:t>
      </w:r>
      <w:proofErr w:type="gramEnd"/>
      <w:r>
        <w:rPr>
          <w:color w:val="000000"/>
          <w:highlight w:val="white"/>
        </w:rPr>
        <w:t>) (if it is non-positive), or the application reference count after it has been decremented.</w:t>
      </w:r>
    </w:p>
    <w:p w:rsidR="00D31373" w:rsidRDefault="00D31373">
      <w:pPr>
        <w:rPr>
          <w:color w:val="000000"/>
          <w:highlight w:val="white"/>
        </w:rPr>
      </w:pPr>
    </w:p>
    <w:p w:rsidR="00D31373" w:rsidRDefault="00000000">
      <w:r>
        <w:rPr>
          <w:b/>
          <w:bCs/>
        </w:rPr>
        <w:t>H5I__dec_</w:t>
      </w:r>
      <w:proofErr w:type="gramStart"/>
      <w:r>
        <w:rPr>
          <w:b/>
          <w:bCs/>
        </w:rPr>
        <w:t>ref(</w:t>
      </w:r>
      <w:proofErr w:type="gramEnd"/>
      <w:r>
        <w:rPr>
          <w:b/>
          <w:bCs/>
        </w:rPr>
        <w:t>)</w:t>
      </w:r>
      <w:r>
        <w:t xml:space="preserve"> first calls H5I__find_id() to obtain a pointer (info) to the instance of H5I_id_info_t associated with the target index entry.  </w:t>
      </w:r>
    </w:p>
    <w:p w:rsidR="00D31373" w:rsidRDefault="00D31373"/>
    <w:p w:rsidR="00D31373" w:rsidRDefault="00000000">
      <w:r>
        <w:t xml:space="preserve">If info-&gt;count is greater that one, it decrements that value, and returns it to the caller.  </w:t>
      </w:r>
    </w:p>
    <w:p w:rsidR="00D31373" w:rsidRDefault="00D31373"/>
    <w:p w:rsidR="00D31373" w:rsidRDefault="00000000">
      <w:pPr>
        <w:rPr>
          <w:color w:val="000000"/>
          <w:highlight w:val="white"/>
        </w:rPr>
      </w:pPr>
      <w:r>
        <w:rPr>
          <w:color w:val="000000"/>
          <w:highlight w:val="white"/>
        </w:rPr>
        <w:t>If info→count is one, it accesses the H5I_type_info_array_g global to look up the pointer to the instance of H5I_type_info_t associated with the target, calls type_info→free_func() (which will be H5P__close_class_cb() in this case) to free info→object, calls H5I__remove_common() to remove *info from the index, and returns 0.</w:t>
      </w:r>
    </w:p>
    <w:p w:rsidR="00D31373" w:rsidRDefault="00D31373">
      <w:pPr>
        <w:rPr>
          <w:color w:val="000000"/>
          <w:highlight w:val="white"/>
        </w:rPr>
      </w:pPr>
    </w:p>
    <w:p w:rsidR="00D31373" w:rsidRDefault="00000000">
      <w:r>
        <w:rPr>
          <w:b/>
          <w:bCs/>
          <w:color w:val="000000"/>
          <w:highlight w:val="white"/>
        </w:rPr>
        <w:t>H5P_close_class_</w:t>
      </w:r>
      <w:proofErr w:type="gramStart"/>
      <w:r>
        <w:rPr>
          <w:b/>
          <w:bCs/>
          <w:color w:val="000000"/>
          <w:highlight w:val="white"/>
        </w:rPr>
        <w:t>cb(</w:t>
      </w:r>
      <w:proofErr w:type="gramEnd"/>
      <w:r>
        <w:rPr>
          <w:b/>
          <w:bCs/>
          <w:color w:val="000000"/>
          <w:highlight w:val="white"/>
        </w:rPr>
        <w:t>)</w:t>
      </w:r>
      <w:r>
        <w:rPr>
          <w:color w:val="000000"/>
          <w:highlight w:val="white"/>
        </w:rPr>
        <w:t xml:space="preserve"> calls H5P__close_class(), flags an error if it fails, and returns.</w:t>
      </w:r>
    </w:p>
    <w:p w:rsidR="00D31373" w:rsidRDefault="00D31373">
      <w:pPr>
        <w:rPr>
          <w:color w:val="000000"/>
          <w:highlight w:val="white"/>
        </w:rPr>
      </w:pPr>
    </w:p>
    <w:p w:rsidR="00D31373" w:rsidRDefault="00000000">
      <w:r>
        <w:rPr>
          <w:b/>
          <w:bCs/>
          <w:color w:val="000000"/>
          <w:highlight w:val="white"/>
        </w:rPr>
        <w:t>H5P__close_</w:t>
      </w:r>
      <w:proofErr w:type="gramStart"/>
      <w:r>
        <w:rPr>
          <w:b/>
          <w:bCs/>
          <w:color w:val="000000"/>
          <w:highlight w:val="white"/>
        </w:rPr>
        <w:t>class(</w:t>
      </w:r>
      <w:proofErr w:type="gramEnd"/>
      <w:r>
        <w:rPr>
          <w:b/>
          <w:bCs/>
          <w:color w:val="000000"/>
          <w:highlight w:val="white"/>
        </w:rPr>
        <w:t>)</w:t>
      </w:r>
      <w:r>
        <w:rPr>
          <w:color w:val="000000"/>
          <w:highlight w:val="white"/>
        </w:rPr>
        <w:t xml:space="preserve"> calls H5P__access_class(pclass, H5P_MOD_DEC_REF), flags an error if it fails, and returns.</w:t>
      </w:r>
    </w:p>
    <w:p w:rsidR="00D31373" w:rsidRDefault="00D31373">
      <w:pPr>
        <w:rPr>
          <w:color w:val="000000"/>
          <w:highlight w:val="white"/>
        </w:rPr>
      </w:pPr>
    </w:p>
    <w:p w:rsidR="00D31373" w:rsidRDefault="00000000">
      <w:r>
        <w:rPr>
          <w:b/>
          <w:bCs/>
          <w:color w:val="000000"/>
          <w:highlight w:val="white"/>
        </w:rPr>
        <w:t>H5P__access_</w:t>
      </w:r>
      <w:proofErr w:type="gramStart"/>
      <w:r>
        <w:rPr>
          <w:b/>
          <w:bCs/>
          <w:color w:val="000000"/>
          <w:highlight w:val="white"/>
        </w:rPr>
        <w:t>class(</w:t>
      </w:r>
      <w:proofErr w:type="gramEnd"/>
      <w:r>
        <w:rPr>
          <w:b/>
          <w:bCs/>
          <w:color w:val="000000"/>
          <w:highlight w:val="white"/>
        </w:rPr>
        <w:t>)</w:t>
      </w:r>
      <w:r>
        <w:rPr>
          <w:color w:val="000000"/>
          <w:highlight w:val="white"/>
        </w:rPr>
        <w:t xml:space="preserve"> maintains counts of the number of property lists and/or property list classes that depend on the target property list class.  </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In this case it is called with the H5P_MOD_DEC_REF op code (actually an instance of H5P_class_mod_t enumerated type), which directs it to decrement pclass→ref_count and set pclass→deleted to TRUE if the ref count has dropped to zero.  </w:t>
      </w:r>
    </w:p>
    <w:p w:rsidR="00D31373" w:rsidRDefault="00D31373">
      <w:pPr>
        <w:rPr>
          <w:color w:val="000000"/>
          <w:highlight w:val="white"/>
        </w:rPr>
      </w:pPr>
    </w:p>
    <w:p w:rsidR="00D31373" w:rsidRDefault="00000000">
      <w:pPr>
        <w:rPr>
          <w:color w:val="000000"/>
          <w:highlight w:val="white"/>
        </w:rPr>
      </w:pPr>
      <w:r>
        <w:rPr>
          <w:color w:val="000000"/>
          <w:highlight w:val="white"/>
        </w:rPr>
        <w:t>Regardless of op code, it also checks to see if:</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    (pclass-&gt;deleted &amp;&amp; pclass-&gt;plists == 0 &amp;&amp; pclass-&gt;classes == 0)</w:t>
      </w:r>
    </w:p>
    <w:p w:rsidR="00D31373" w:rsidRDefault="00D31373">
      <w:pPr>
        <w:rPr>
          <w:color w:val="000000"/>
          <w:highlight w:val="white"/>
        </w:rPr>
      </w:pPr>
    </w:p>
    <w:p w:rsidR="00D31373" w:rsidRDefault="00000000">
      <w:pPr>
        <w:rPr>
          <w:color w:val="000000"/>
          <w:highlight w:val="white"/>
        </w:rPr>
      </w:pPr>
      <w:r>
        <w:rPr>
          <w:color w:val="000000"/>
          <w:highlight w:val="white"/>
        </w:rPr>
        <w:t>If so, it:</w:t>
      </w:r>
    </w:p>
    <w:p w:rsidR="00D31373" w:rsidRDefault="00D31373">
      <w:pPr>
        <w:rPr>
          <w:color w:val="000000"/>
          <w:highlight w:val="white"/>
        </w:rPr>
      </w:pPr>
    </w:p>
    <w:p w:rsidR="00D31373" w:rsidRDefault="00000000">
      <w:pPr>
        <w:numPr>
          <w:ilvl w:val="0"/>
          <w:numId w:val="3"/>
        </w:numPr>
        <w:rPr>
          <w:color w:val="000000"/>
          <w:highlight w:val="white"/>
        </w:rPr>
      </w:pPr>
      <w:r>
        <w:rPr>
          <w:color w:val="000000"/>
          <w:highlight w:val="white"/>
        </w:rPr>
        <w:t xml:space="preserve">frees all class properties without calling the associated close callbacks, </w:t>
      </w:r>
    </w:p>
    <w:p w:rsidR="00D31373" w:rsidRDefault="00D31373">
      <w:pPr>
        <w:ind w:left="720"/>
        <w:rPr>
          <w:color w:val="000000"/>
          <w:highlight w:val="white"/>
        </w:rPr>
      </w:pPr>
    </w:p>
    <w:p w:rsidR="00D31373" w:rsidRDefault="00000000">
      <w:pPr>
        <w:numPr>
          <w:ilvl w:val="0"/>
          <w:numId w:val="3"/>
        </w:numPr>
      </w:pPr>
      <w:r>
        <w:rPr>
          <w:color w:val="000000"/>
          <w:highlight w:val="white"/>
        </w:rPr>
        <w:lastRenderedPageBreak/>
        <w:t xml:space="preserve">discards the skip list that contained </w:t>
      </w:r>
      <w:r>
        <w:rPr>
          <w:rFonts w:eastAsia="Noto Serif CJK SC"/>
          <w:color w:val="000000"/>
          <w:kern w:val="2"/>
          <w:highlight w:val="white"/>
          <w:lang w:eastAsia="zh-CN" w:bidi="hi-IN"/>
        </w:rPr>
        <w:t>the class properties</w:t>
      </w:r>
      <w:r>
        <w:rPr>
          <w:color w:val="000000"/>
          <w:highlight w:val="white"/>
        </w:rPr>
        <w:t>,</w:t>
      </w:r>
    </w:p>
    <w:p w:rsidR="00D31373" w:rsidRDefault="00000000">
      <w:pPr>
        <w:ind w:left="720"/>
        <w:rPr>
          <w:color w:val="000000"/>
          <w:highlight w:val="white"/>
        </w:rPr>
      </w:pPr>
      <w:r>
        <w:rPr>
          <w:color w:val="000000"/>
          <w:highlight w:val="white"/>
        </w:rPr>
        <w:t xml:space="preserve">  </w:t>
      </w:r>
    </w:p>
    <w:p w:rsidR="00D31373" w:rsidRDefault="00000000">
      <w:pPr>
        <w:numPr>
          <w:ilvl w:val="0"/>
          <w:numId w:val="3"/>
        </w:numPr>
        <w:rPr>
          <w:color w:val="000000"/>
          <w:highlight w:val="white"/>
        </w:rPr>
      </w:pPr>
      <w:r>
        <w:rPr>
          <w:color w:val="000000"/>
          <w:highlight w:val="white"/>
        </w:rPr>
        <w:t>discards the instance of H5P_genclass_t that represented the property list class, and</w:t>
      </w:r>
    </w:p>
    <w:p w:rsidR="00D31373" w:rsidRDefault="00D31373">
      <w:pPr>
        <w:ind w:left="720"/>
        <w:rPr>
          <w:color w:val="000000"/>
          <w:highlight w:val="white"/>
        </w:rPr>
      </w:pPr>
    </w:p>
    <w:p w:rsidR="00D31373" w:rsidRDefault="00000000">
      <w:pPr>
        <w:numPr>
          <w:ilvl w:val="0"/>
          <w:numId w:val="3"/>
        </w:numPr>
        <w:rPr>
          <w:color w:val="000000"/>
          <w:highlight w:val="white"/>
        </w:rPr>
      </w:pPr>
      <w:r>
        <w:rPr>
          <w:color w:val="000000"/>
          <w:highlight w:val="white"/>
        </w:rPr>
        <w:t>calls H5P__access_</w:t>
      </w:r>
      <w:proofErr w:type="gramStart"/>
      <w:r>
        <w:rPr>
          <w:color w:val="000000"/>
          <w:highlight w:val="white"/>
        </w:rPr>
        <w:t>class(</w:t>
      </w:r>
      <w:proofErr w:type="gramEnd"/>
      <w:r>
        <w:rPr>
          <w:color w:val="000000"/>
          <w:highlight w:val="white"/>
        </w:rPr>
        <w:t>par_class, H5P_MOD_DEC_CLS) on the parent of the discarded class (if there was one).</w:t>
      </w:r>
    </w:p>
    <w:p w:rsidR="00D31373" w:rsidRDefault="00D31373">
      <w:pPr>
        <w:rPr>
          <w:color w:val="000000"/>
          <w:highlight w:val="white"/>
        </w:rPr>
      </w:pPr>
    </w:p>
    <w:p w:rsidR="00D31373" w:rsidRDefault="00000000">
      <w:pPr>
        <w:rPr>
          <w:color w:val="000000"/>
          <w:highlight w:val="white"/>
        </w:rPr>
      </w:pPr>
      <w:r>
        <w:rPr>
          <w:color w:val="000000"/>
          <w:highlight w:val="white"/>
        </w:rPr>
        <w:t>The call to H5P__access_</w:t>
      </w:r>
      <w:proofErr w:type="gramStart"/>
      <w:r>
        <w:rPr>
          <w:color w:val="000000"/>
          <w:highlight w:val="white"/>
        </w:rPr>
        <w:t>class(</w:t>
      </w:r>
      <w:proofErr w:type="gramEnd"/>
      <w:r>
        <w:rPr>
          <w:color w:val="000000"/>
          <w:highlight w:val="white"/>
        </w:rPr>
        <w:t>par_class, H5P_MOD_DEC_CLS) will decrement par_class→classes, before the check of:</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    (par_class-&gt;deleted &amp;&amp; par_class-&gt;plists == 0 &amp;&amp; par_class-&gt;classes == 0)</w:t>
      </w:r>
    </w:p>
    <w:p w:rsidR="00D31373" w:rsidRDefault="00D31373">
      <w:pPr>
        <w:rPr>
          <w:color w:val="000000"/>
          <w:highlight w:val="white"/>
        </w:rPr>
      </w:pPr>
    </w:p>
    <w:p w:rsidR="00D31373" w:rsidRDefault="00000000">
      <w:pPr>
        <w:rPr>
          <w:color w:val="000000"/>
          <w:highlight w:val="white"/>
        </w:rPr>
      </w:pPr>
      <w:r>
        <w:rPr>
          <w:color w:val="000000"/>
          <w:highlight w:val="white"/>
        </w:rPr>
        <w:t>is run on the parent class – possibly resulting in its deletion as well.</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Multi-thread safety concerns:</w:t>
      </w:r>
    </w:p>
    <w:p w:rsidR="00D31373" w:rsidRDefault="00D31373">
      <w:pPr>
        <w:rPr>
          <w:rFonts w:ascii="monospace" w:hAnsi="monospace"/>
        </w:rPr>
      </w:pPr>
    </w:p>
    <w:p w:rsidR="00D31373" w:rsidRDefault="00000000">
      <w:pPr>
        <w:rPr>
          <w:color w:val="000000"/>
          <w:highlight w:val="white"/>
        </w:rPr>
      </w:pPr>
      <w:r>
        <w:rPr>
          <w:color w:val="000000"/>
          <w:highlight w:val="white"/>
        </w:rPr>
        <w:t>Skip list implementation is not thread safe.</w:t>
      </w:r>
    </w:p>
    <w:p w:rsidR="00D31373" w:rsidRDefault="00D31373">
      <w:pPr>
        <w:rPr>
          <w:rFonts w:ascii="monospace" w:hAnsi="monospace"/>
        </w:rPr>
      </w:pPr>
    </w:p>
    <w:p w:rsidR="00D31373" w:rsidRDefault="00000000">
      <w:bookmarkStart w:id="1039" w:name="__DdeLink__3870_1108019163"/>
      <w:r>
        <w:rPr>
          <w:color w:val="000000"/>
          <w:highlight w:val="white"/>
        </w:rPr>
        <w:t>Property List classes, and their associated properties are all subject to simultaneous access and / or modification – with the obvious potential for corruption.</w:t>
      </w:r>
      <w:bookmarkEnd w:id="1039"/>
      <w:r>
        <w:rPr>
          <w:color w:val="000000"/>
          <w:highlight w:val="white"/>
        </w:rPr>
        <w:br/>
      </w:r>
      <w:r>
        <w:rPr>
          <w:color w:val="000000"/>
          <w:highlight w:val="white"/>
        </w:rPr>
        <w:br/>
      </w:r>
    </w:p>
    <w:p w:rsidR="00D31373" w:rsidRDefault="00000000">
      <w:pPr>
        <w:rPr>
          <w:rFonts w:ascii="monospace" w:hAnsi="monospace"/>
        </w:rPr>
      </w:pPr>
      <w:r>
        <w:br w:type="page"/>
      </w:r>
    </w:p>
    <w:p w:rsidR="00D31373" w:rsidRDefault="00000000">
      <w:r>
        <w:rPr>
          <w:rFonts w:ascii="monospace" w:hAnsi="monospace"/>
          <w:sz w:val="18"/>
          <w:szCs w:val="18"/>
        </w:rPr>
        <w:lastRenderedPageBreak/>
        <w:br/>
      </w:r>
      <w:r>
        <w:rPr>
          <w:rFonts w:ascii="Courier" w:hAnsi="Courier"/>
          <w:color w:val="000000"/>
          <w:sz w:val="18"/>
          <w:szCs w:val="18"/>
          <w:highlight w:val="white"/>
        </w:rP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Copies an existing property list to create a new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w:t>
      </w:r>
      <w:r>
        <w:rPr>
          <w:rFonts w:ascii="Courier" w:hAnsi="Courier"/>
          <w:sz w:val="18"/>
          <w:szCs w:val="18"/>
        </w:rPr>
        <w:br/>
        <w:t>* \return \hid_</w:t>
      </w:r>
      <w:proofErr w:type="gramStart"/>
      <w:r>
        <w:rPr>
          <w:rFonts w:ascii="Courier" w:hAnsi="Courier"/>
          <w:sz w:val="18"/>
          <w:szCs w:val="18"/>
        </w:rPr>
        <w:t>t{</w:t>
      </w:r>
      <w:proofErr w:type="gramEnd"/>
      <w:r>
        <w:rPr>
          <w:rFonts w:ascii="Courier" w:hAnsi="Courier"/>
          <w:sz w:val="18"/>
          <w:szCs w:val="18"/>
        </w:rPr>
        <w:t xml:space="preserve">property list} </w:t>
      </w:r>
      <w:r>
        <w:rPr>
          <w:rFonts w:ascii="Courier" w:hAnsi="Courier"/>
          <w:sz w:val="18"/>
          <w:szCs w:val="18"/>
        </w:rPr>
        <w:br/>
        <w:t xml:space="preserve">* </w:t>
      </w:r>
      <w:r>
        <w:rPr>
          <w:rFonts w:ascii="Courier" w:hAnsi="Courier"/>
          <w:sz w:val="18"/>
          <w:szCs w:val="18"/>
        </w:rPr>
        <w:br/>
        <w:t xml:space="preserve">* \details H5Pcopy() copies an existing property list to create a new </w:t>
      </w:r>
      <w:r>
        <w:rPr>
          <w:rFonts w:ascii="Courier" w:hAnsi="Courier"/>
          <w:sz w:val="18"/>
          <w:szCs w:val="18"/>
        </w:rPr>
        <w:br/>
        <w:t xml:space="preserve">*          property list. The new property list has the same properties </w:t>
      </w:r>
      <w:r>
        <w:rPr>
          <w:rFonts w:ascii="Courier" w:hAnsi="Courier"/>
          <w:sz w:val="18"/>
          <w:szCs w:val="18"/>
        </w:rPr>
        <w:br/>
        <w:t xml:space="preserve">*          and values as the original property list. </w:t>
      </w:r>
      <w:r>
        <w:rPr>
          <w:rFonts w:ascii="Courier" w:hAnsi="Courier"/>
          <w:sz w:val="18"/>
          <w:szCs w:val="18"/>
        </w:rPr>
        <w:br/>
        <w:t xml:space="preserve">* </w:t>
      </w:r>
      <w:r>
        <w:rPr>
          <w:rFonts w:ascii="Courier" w:hAnsi="Courier"/>
          <w:sz w:val="18"/>
          <w:szCs w:val="18"/>
        </w:rPr>
        <w:br/>
        <w:t xml:space="preserve">* \since 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hid_t H5</w:t>
      </w:r>
      <w:proofErr w:type="gramStart"/>
      <w:r>
        <w:rPr>
          <w:rFonts w:ascii="Courier" w:hAnsi="Courier"/>
          <w:sz w:val="18"/>
          <w:szCs w:val="18"/>
        </w:rPr>
        <w:t>Pcopy(</w:t>
      </w:r>
      <w:proofErr w:type="gramEnd"/>
      <w:r>
        <w:rPr>
          <w:rFonts w:ascii="Courier" w:hAnsi="Courier"/>
          <w:sz w:val="18"/>
          <w:szCs w:val="18"/>
        </w:rPr>
        <w:t>hid_t plist_id);</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w:t>
      </w:r>
      <w:proofErr w:type="gramStart"/>
      <w:r>
        <w:rPr>
          <w:rFonts w:ascii="Courier" w:hAnsi="Courier"/>
          <w:sz w:val="18"/>
          <w:szCs w:val="18"/>
        </w:rPr>
        <w:t>Pcopy(</w:t>
      </w:r>
      <w:proofErr w:type="gramEnd"/>
      <w:r>
        <w:rPr>
          <w:rFonts w:ascii="Courier" w:hAnsi="Courier"/>
          <w:sz w:val="18"/>
          <w:szCs w:val="18"/>
        </w:rPr>
        <w:t>)</w:t>
      </w:r>
    </w:p>
    <w:p w:rsidR="00D31373" w:rsidRDefault="00000000">
      <w:r>
        <w:rPr>
          <w:rFonts w:ascii="Courier" w:hAnsi="Courier"/>
          <w:sz w:val="18"/>
          <w:szCs w:val="18"/>
        </w:rPr>
        <w:t xml:space="preserve"> +-</w:t>
      </w:r>
      <w:r>
        <w:rPr>
          <w:rFonts w:ascii="Courier" w:hAnsi="Courier"/>
          <w:color w:val="000000"/>
          <w:sz w:val="18"/>
          <w:szCs w:val="18"/>
          <w:highlight w:val="white"/>
        </w:rPr>
        <w:t>H5I_get_</w:t>
      </w:r>
      <w:proofErr w:type="gramStart"/>
      <w:r>
        <w:rPr>
          <w:rFonts w:ascii="Courier" w:hAnsi="Courier"/>
          <w:color w:val="000000"/>
          <w:sz w:val="18"/>
          <w:szCs w:val="18"/>
          <w:highlight w:val="white"/>
        </w:rPr>
        <w:t>type(</w:t>
      </w:r>
      <w:proofErr w:type="gramEnd"/>
      <w:r>
        <w:rPr>
          <w:rFonts w:ascii="Courier" w:hAnsi="Courier"/>
          <w:color w:val="000000"/>
          <w:sz w:val="18"/>
          <w:szCs w:val="18"/>
          <w:highlight w:val="white"/>
        </w:rPr>
        <w:t>) // verify they is either H5I_GENPROP_LST or H5I_GENPROP_CLS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object(</w:t>
      </w:r>
      <w:proofErr w:type="gramEnd"/>
      <w:r>
        <w:rPr>
          <w:rFonts w:ascii="Courier" w:hAnsi="Courier"/>
          <w:color w:val="000000"/>
          <w:sz w:val="18"/>
          <w:szCs w:val="18"/>
          <w:highlight w:val="white"/>
        </w:rPr>
        <w:t>)</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+-H5P_copy_plist() // if a property 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-H5FL_CALLOC()</w:t>
      </w:r>
      <w:r>
        <w:rPr>
          <w:rFonts w:ascii="Courier" w:hAnsi="Courier"/>
          <w:color w:val="000000"/>
          <w:sz w:val="18"/>
          <w:szCs w:val="18"/>
          <w:highlight w:val="white"/>
        </w:rPr>
        <w:br/>
        <w:t xml:space="preserve"> |  +-H5SL_create()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copy the deleted list into the copy.  Also duplicate the seen 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-H5SL_count()</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+-H5SL_first()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-H5SL_insert()</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+-H5SL_next()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copy the properties from plist-&gt;props</w:t>
      </w:r>
      <w:r>
        <w:rPr>
          <w:rFonts w:ascii="Courier" w:hAnsi="Courier"/>
          <w:color w:val="000000"/>
          <w:sz w:val="18"/>
          <w:szCs w:val="18"/>
          <w:highlight w:val="white"/>
        </w:rPr>
        <w:br/>
        <w:t xml:space="preserve"> |  +-H5SL_first()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-H5SL_item()</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-H5P__dup_prop()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+-H5MM_xstrdup()</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-(new_prop-&gt;copy)(new_prop-&gt;name, new_prop-&gt;size, new_prop</w:t>
      </w:r>
      <w:r>
        <w:rPr>
          <w:rFonts w:cs="Calibri"/>
          <w:color w:val="000000"/>
          <w:sz w:val="18"/>
          <w:szCs w:val="18"/>
          <w:highlight w:val="white"/>
        </w:rPr>
        <w:t>→</w:t>
      </w:r>
      <w:r>
        <w:rPr>
          <w:rFonts w:ascii="Courier" w:hAnsi="Courier"/>
          <w:color w:val="000000"/>
          <w:sz w:val="18"/>
          <w:szCs w:val="18"/>
          <w:highlight w:val="white"/>
        </w:rPr>
        <w:t xml:space="preserve">value)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property specific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-H5P__add_prop()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+-H5SL_insert()</w:t>
      </w:r>
      <w:r>
        <w:rPr>
          <w:rFonts w:ascii="Courier" w:hAnsi="Courier"/>
          <w:color w:val="000000"/>
          <w:sz w:val="18"/>
          <w:szCs w:val="18"/>
          <w:highlight w:val="white"/>
        </w:rPr>
        <w:b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-H5P__free_prop() // error recovery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-H5SL_insert()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-H5SL_next()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copy properties from parent property list class(es) if required.</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-H5SL_first()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lastRenderedPageBreak/>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-H5SL_item()</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-H5P__do_prop_cb1(plist-&gt;props, tmp, tmp-&gt;copy)</w:t>
      </w:r>
      <w:r>
        <w:rPr>
          <w:rFonts w:ascii="Courier" w:hAnsi="Courier"/>
          <w:color w:val="000000"/>
          <w:sz w:val="18"/>
          <w:szCs w:val="18"/>
          <w:highlight w:val="white"/>
        </w:rPr>
        <w:br/>
        <w:t xml:space="preserve"> |  |  +-H5MM_malloc()</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+-cb(prop-&gt;name, prop-&gt;size, tmp_value) // cb == tmp</w:t>
      </w:r>
      <w:r>
        <w:rPr>
          <w:rFonts w:cs="Calibri"/>
          <w:color w:val="000000"/>
          <w:sz w:val="18"/>
          <w:szCs w:val="18"/>
          <w:highlight w:val="white"/>
        </w:rPr>
        <w:t>→</w:t>
      </w:r>
      <w:r>
        <w:rPr>
          <w:rFonts w:ascii="Courier" w:hAnsi="Courier"/>
          <w:color w:val="000000"/>
          <w:sz w:val="18"/>
          <w:szCs w:val="18"/>
          <w:highlight w:val="white"/>
        </w:rPr>
        <w:t>copy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property specific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+-H5P__dup_prop(prop, H5P_PROP_WITHIN_LIST)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+-H5FL_MALLOC()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+-H5FL_FREE()  // error cleanup</w:t>
      </w:r>
      <w:r>
        <w:rPr>
          <w:rFonts w:ascii="Courier" w:hAnsi="Courier"/>
          <w:color w:val="000000"/>
          <w:sz w:val="18"/>
          <w:szCs w:val="18"/>
          <w:highlight w:val="white"/>
        </w:rPr>
        <w:br/>
        <w:t xml:space="preserve"> |  |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+-H5P__add_prop()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+-H5SL_insert()</w:t>
      </w:r>
      <w:r>
        <w:rPr>
          <w:rFonts w:ascii="Courier" w:hAnsi="Courier"/>
          <w:color w:val="000000"/>
          <w:sz w:val="18"/>
          <w:szCs w:val="18"/>
          <w:highlight w:val="white"/>
        </w:rPr>
        <w:b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 ()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+-H5P__free_prop()</w:t>
      </w:r>
      <w:r>
        <w:rPr>
          <w:rFonts w:ascii="Courier" w:hAnsi="Courier"/>
          <w:color w:val="000000"/>
          <w:sz w:val="18"/>
          <w:szCs w:val="18"/>
          <w:highlight w:val="white"/>
        </w:rPr>
        <w:br/>
        <w:t xml:space="preserve"> |  |  +-H5P__free_prop()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-H5SL_insert()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-H5SL_next()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-H5P__access_class(new_plist-&gt;pclass, H5P_MOD_INC_LST)</w:t>
      </w:r>
      <w:r>
        <w:rPr>
          <w:rFonts w:ascii="Courier" w:hAnsi="Courier"/>
          <w:color w:val="000000"/>
          <w:sz w:val="18"/>
          <w:szCs w:val="18"/>
          <w:highlight w:val="white"/>
        </w:rPr>
        <w:br/>
        <w:t xml:space="preserve"> |  |  +-H5MM_xfree()    // can’t happen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+-H5SL_destroy()  // can’t happen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w:t>
      </w:r>
      <w:bookmarkStart w:id="1040" w:name="__DdeLink__2830_4045199349131"/>
      <w:r>
        <w:rPr>
          <w:rFonts w:ascii="Courier" w:hAnsi="Courier"/>
          <w:color w:val="000000"/>
          <w:sz w:val="18"/>
          <w:szCs w:val="18"/>
          <w:highlight w:val="white"/>
        </w:rPr>
        <w:t>H5P__access_class</w:t>
      </w:r>
      <w:bookmarkEnd w:id="1040"/>
      <w:r>
        <w:rPr>
          <w:rFonts w:ascii="Courier" w:hAnsi="Courier"/>
          <w:color w:val="000000"/>
          <w:sz w:val="18"/>
          <w:szCs w:val="18"/>
          <w:highlight w:val="white"/>
        </w:rPr>
        <w:t>(par_class, H5P_MOD_DEC_CLS) // can’t happen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-H5I_register(H5I_GENPROP_LST, new_plist, app_ref)</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tclass is initialized as plist</w:t>
      </w:r>
      <w:r>
        <w:rPr>
          <w:rFonts w:cs="Calibri"/>
          <w:color w:val="000000"/>
          <w:sz w:val="18"/>
          <w:szCs w:val="18"/>
          <w:highlight w:val="white"/>
        </w:rPr>
        <w:t>→</w:t>
      </w:r>
      <w:r>
        <w:rPr>
          <w:rFonts w:ascii="Courier" w:hAnsi="Courier"/>
          <w:color w:val="000000"/>
          <w:sz w:val="18"/>
          <w:szCs w:val="18"/>
          <w:highlight w:val="white"/>
        </w:rPr>
        <w:t>parent, and then scans up the inheritance tree</w:t>
      </w:r>
      <w:r>
        <w:rPr>
          <w:rFonts w:ascii="Courier" w:hAnsi="Courier"/>
          <w:color w:val="000000"/>
          <w:sz w:val="18"/>
          <w:szCs w:val="18"/>
          <w:highlight w:val="white"/>
        </w:rPr>
        <w:br/>
        <w:t xml:space="preserve"> |  +-(tclass-&gt;copy_func)(new_plist_id, old_plist-&gt;plist_id,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old_plist</w:t>
      </w:r>
      <w:r>
        <w:rPr>
          <w:rFonts w:cs="Calibri"/>
          <w:color w:val="000000"/>
          <w:sz w:val="18"/>
          <w:szCs w:val="18"/>
          <w:highlight w:val="white"/>
        </w:rPr>
        <w:t>→</w:t>
      </w:r>
      <w:r>
        <w:rPr>
          <w:rFonts w:ascii="Courier" w:hAnsi="Courier"/>
          <w:color w:val="000000"/>
          <w:sz w:val="18"/>
          <w:szCs w:val="18"/>
          <w:highlight w:val="white"/>
        </w:rPr>
        <w:t>pclass</w:t>
      </w:r>
      <w:r>
        <w:rPr>
          <w:rFonts w:cs="Calibri"/>
          <w:color w:val="000000"/>
          <w:sz w:val="18"/>
          <w:szCs w:val="18"/>
          <w:highlight w:val="white"/>
        </w:rPr>
        <w:t>→</w:t>
      </w:r>
      <w:r>
        <w:rPr>
          <w:rFonts w:ascii="Courier" w:hAnsi="Courier"/>
          <w:color w:val="000000"/>
          <w:sz w:val="18"/>
          <w:szCs w:val="18"/>
          <w:highlight w:val="white"/>
        </w:rPr>
        <w:t>copy_data)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class specific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br/>
        <w:t xml:space="preserve"> |  +-H5I_remove()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+-H5P__copy_pclass // if a property class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-H5P__create_class()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+-H5FL_CALLOC()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+-H5P__access_class(par_class, H5P_MOD_INC_CLS)</w:t>
      </w:r>
      <w:r>
        <w:rPr>
          <w:rFonts w:ascii="Courier" w:hAnsi="Courier"/>
          <w:color w:val="000000"/>
          <w:sz w:val="18"/>
          <w:szCs w:val="18"/>
          <w:highlight w:val="white"/>
        </w:rPr>
        <w:br/>
        <w:t xml:space="preserve"> |  |  |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+-H5SL_destroy()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w:t>
      </w:r>
      <w:bookmarkStart w:id="1041" w:name="__DdeLink__2830_404519934913"/>
      <w:r>
        <w:rPr>
          <w:rFonts w:ascii="Courier" w:hAnsi="Courier"/>
          <w:color w:val="000000"/>
          <w:sz w:val="18"/>
          <w:szCs w:val="18"/>
          <w:highlight w:val="white"/>
        </w:rPr>
        <w:t>H5P__access_class</w:t>
      </w:r>
      <w:bookmarkEnd w:id="1041"/>
      <w:r>
        <w:rPr>
          <w:rFonts w:ascii="Courier" w:hAnsi="Courier"/>
          <w:color w:val="000000"/>
          <w:sz w:val="18"/>
          <w:szCs w:val="18"/>
          <w:highlight w:val="white"/>
        </w:rPr>
        <w:t>(par_class, H5P_MOD_DEC_CLS) // can’t happen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+-H5SL_destroy()</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eventually</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          H5P__free_prop_cb()</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lastRenderedPageBreak/>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+-(tprop-&gt;close)(tprop-&gt;name, tprop-&gt;size, tprop-&gt;value);</w:t>
      </w:r>
      <w:r>
        <w:rPr>
          <w:rFonts w:ascii="Courier" w:hAnsi="Courier"/>
          <w:color w:val="000000"/>
          <w:sz w:val="18"/>
          <w:szCs w:val="18"/>
          <w:highlight w:val="white"/>
        </w:rPr>
        <w:br/>
        <w:t xml:space="preserve"> |  |           |  +- … // property specific – may not exist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+-H5P__free_prop(tprop);</w:t>
      </w:r>
      <w:r>
        <w:rPr>
          <w:rFonts w:ascii="Courier" w:hAnsi="Courier"/>
          <w:color w:val="000000"/>
          <w:sz w:val="18"/>
          <w:szCs w:val="18"/>
          <w:highlight w:val="white"/>
        </w:rPr>
        <w:br/>
        <w:t xml:space="preserve"> |  |              +-H5MM_xfree()</w:t>
      </w:r>
      <w:r>
        <w:rPr>
          <w:rFonts w:ascii="Courier" w:hAnsi="Courier"/>
          <w:color w:val="000000"/>
          <w:sz w:val="18"/>
          <w:szCs w:val="18"/>
          <w:highlight w:val="white"/>
        </w:rPr>
        <w:br/>
        <w:t xml:space="preserve"> |  |              +-H5FL_FREE()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-H5SL_first()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-H5P__dup_prop()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see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-H5P__add_prop()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see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-H5SL_next()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-H5P__close_class() // error recovery</w:t>
      </w:r>
      <w:r>
        <w:rPr>
          <w:rFonts w:ascii="Courier" w:hAnsi="Courier"/>
          <w:color w:val="000000"/>
          <w:sz w:val="18"/>
          <w:szCs w:val="18"/>
          <w:highlight w:val="white"/>
        </w:rPr>
        <w:br/>
        <w:t xml:space="preserve"> |     +-H5P__access_class(pclass, H5P_MOD_DEC_REF)</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+-H5MM_</w:t>
      </w:r>
      <w:proofErr w:type="gramStart"/>
      <w:r>
        <w:rPr>
          <w:rFonts w:ascii="Courier" w:hAnsi="Courier"/>
          <w:color w:val="000000"/>
          <w:sz w:val="18"/>
          <w:szCs w:val="18"/>
          <w:highlight w:val="white"/>
        </w:rPr>
        <w:t>xfree(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+-H5SL_</w:t>
      </w:r>
      <w:proofErr w:type="gramStart"/>
      <w:r>
        <w:rPr>
          <w:rFonts w:ascii="Courier" w:hAnsi="Courier"/>
          <w:color w:val="000000"/>
          <w:sz w:val="18"/>
          <w:szCs w:val="18"/>
          <w:highlight w:val="white"/>
        </w:rPr>
        <w:t>destroy(</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+-H5P__access_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par_class, H5P_MOD_DEC_CLS)</w:t>
      </w:r>
    </w:p>
    <w:p w:rsidR="00D31373" w:rsidRDefault="00000000">
      <w:r>
        <w:rPr>
          <w:rFonts w:ascii="Courier" w:hAnsi="Courier"/>
          <w:color w:val="000000"/>
          <w:sz w:val="18"/>
          <w:szCs w:val="18"/>
          <w:highlight w:val="white"/>
        </w:rPr>
        <w:t xml:space="preserve"> |           +- … </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   // if a property class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+-H5P__close_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 // error cleanup on H5I_register()</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see above</w:t>
      </w:r>
    </w:p>
    <w:p w:rsidR="00D31373" w:rsidRDefault="00D31373">
      <w:pPr>
        <w:rPr>
          <w:rFonts w:ascii="monospace" w:hAnsi="monospace"/>
          <w:sz w:val="18"/>
          <w:szCs w:val="18"/>
        </w:rPr>
      </w:pPr>
    </w:p>
    <w:p w:rsidR="00D31373" w:rsidRDefault="00D31373">
      <w:pPr>
        <w:rPr>
          <w:rFonts w:ascii="monospace" w:hAnsi="monospace"/>
          <w:color w:val="000000"/>
          <w:sz w:val="20"/>
          <w:szCs w:val="20"/>
          <w:highlight w:val="white"/>
        </w:rPr>
      </w:pPr>
    </w:p>
    <w:p w:rsidR="00D31373" w:rsidRDefault="00000000">
      <w:pPr>
        <w:rPr>
          <w:color w:val="000000"/>
          <w:highlight w:val="white"/>
        </w:rPr>
      </w:pPr>
      <w:r>
        <w:rPr>
          <w:color w:val="000000"/>
          <w:highlight w:val="white"/>
        </w:rPr>
        <w:t>In a nutshell:</w:t>
      </w:r>
    </w:p>
    <w:p w:rsidR="00D31373" w:rsidRDefault="00D31373">
      <w:pPr>
        <w:rPr>
          <w:color w:val="000000"/>
          <w:highlight w:val="white"/>
        </w:rPr>
      </w:pPr>
    </w:p>
    <w:p w:rsidR="00D31373" w:rsidRDefault="00000000">
      <w:pPr>
        <w:rPr>
          <w:color w:val="000000"/>
          <w:highlight w:val="white"/>
        </w:rPr>
      </w:pPr>
      <w:r>
        <w:rPr>
          <w:color w:val="000000"/>
          <w:highlight w:val="white"/>
        </w:rPr>
        <w:t>Duplicate the supplied property list or property list class, insert the duplicate in the appropriate index, and return the associated hid_t.</w:t>
      </w:r>
    </w:p>
    <w:p w:rsidR="00D31373" w:rsidRDefault="00D31373">
      <w:pPr>
        <w:rPr>
          <w:color w:val="000000"/>
          <w:highlight w:val="white"/>
        </w:rPr>
      </w:pPr>
    </w:p>
    <w:p w:rsidR="00D31373" w:rsidRDefault="00000000">
      <w:pPr>
        <w:rPr>
          <w:color w:val="C9211E"/>
          <w:highlight w:val="white"/>
        </w:rPr>
      </w:pPr>
      <w:r>
        <w:rPr>
          <w:color w:val="C9211E"/>
          <w:highlight w:val="white"/>
        </w:rPr>
        <w:t>It is interesting to note that the user documentation only discusses copying property lists – is there a reason for this?</w:t>
      </w:r>
    </w:p>
    <w:p w:rsidR="00D31373" w:rsidRDefault="00D31373">
      <w:pPr>
        <w:rPr>
          <w:color w:val="C9211E"/>
          <w:highlight w:val="white"/>
        </w:rPr>
      </w:pPr>
    </w:p>
    <w:p w:rsidR="00D31373" w:rsidRDefault="00000000">
      <w:pPr>
        <w:rPr>
          <w:color w:val="C9211E"/>
          <w:highlight w:val="white"/>
        </w:rPr>
      </w:pPr>
      <w:r>
        <w:rPr>
          <w:color w:val="C9211E"/>
          <w:highlight w:val="white"/>
        </w:rPr>
        <w:t xml:space="preserve">Also, the duplicate property list need not be an exact duplicate, as its property list will contain any properties that have been deleted from the base property list.  These added properties are copied from the parent property list class(es).  </w:t>
      </w:r>
    </w:p>
    <w:p w:rsidR="00D31373" w:rsidRDefault="00D31373">
      <w:pPr>
        <w:rPr>
          <w:color w:val="C9211E"/>
          <w:highlight w:val="white"/>
        </w:rPr>
      </w:pPr>
    </w:p>
    <w:p w:rsidR="00D31373" w:rsidRDefault="00000000">
      <w:pPr>
        <w:rPr>
          <w:color w:val="C9211E"/>
          <w:highlight w:val="white"/>
        </w:rPr>
      </w:pPr>
      <w:r>
        <w:rPr>
          <w:color w:val="C9211E"/>
          <w:highlight w:val="white"/>
        </w:rPr>
        <w:t>Is this a feature or a bug?</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b/>
          <w:bCs/>
          <w:color w:val="000000"/>
          <w:highlight w:val="white"/>
        </w:rPr>
        <w:t>H5</w:t>
      </w:r>
      <w:proofErr w:type="gramStart"/>
      <w:r>
        <w:rPr>
          <w:b/>
          <w:bCs/>
          <w:color w:val="000000"/>
          <w:highlight w:val="white"/>
        </w:rPr>
        <w:t>Pcopy(</w:t>
      </w:r>
      <w:proofErr w:type="gramEnd"/>
      <w:r>
        <w:rPr>
          <w:b/>
          <w:bCs/>
          <w:color w:val="000000"/>
          <w:highlight w:val="white"/>
        </w:rPr>
        <w:t>)</w:t>
      </w:r>
      <w:r>
        <w:rPr>
          <w:color w:val="000000"/>
          <w:highlight w:val="white"/>
        </w:rPr>
        <w:t xml:space="preserve"> verifies that the supplied hid_t refers to either a property list or a property list class, and verifies that the target of the ID actually exists.  If any of these checks fail, H5</w:t>
      </w:r>
      <w:proofErr w:type="gramStart"/>
      <w:r>
        <w:rPr>
          <w:color w:val="000000"/>
          <w:highlight w:val="white"/>
        </w:rPr>
        <w:t>Pcopy(</w:t>
      </w:r>
      <w:proofErr w:type="gramEnd"/>
      <w:r>
        <w:rPr>
          <w:color w:val="000000"/>
          <w:highlight w:val="white"/>
        </w:rPr>
        <w:t>) fails.</w:t>
      </w:r>
    </w:p>
    <w:p w:rsidR="00D31373" w:rsidRDefault="00D31373">
      <w:pPr>
        <w:rPr>
          <w:color w:val="000000"/>
          <w:highlight w:val="white"/>
        </w:rPr>
      </w:pPr>
    </w:p>
    <w:p w:rsidR="00D31373" w:rsidRDefault="00000000">
      <w:pPr>
        <w:rPr>
          <w:color w:val="000000"/>
          <w:highlight w:val="white"/>
        </w:rPr>
      </w:pPr>
      <w:r>
        <w:rPr>
          <w:color w:val="000000"/>
          <w:highlight w:val="white"/>
        </w:rPr>
        <w:t>H5</w:t>
      </w:r>
      <w:proofErr w:type="gramStart"/>
      <w:r>
        <w:rPr>
          <w:color w:val="000000"/>
          <w:highlight w:val="white"/>
        </w:rPr>
        <w:t>Pcopy(</w:t>
      </w:r>
      <w:proofErr w:type="gramEnd"/>
      <w:r>
        <w:rPr>
          <w:color w:val="000000"/>
          <w:highlight w:val="white"/>
        </w:rPr>
        <w:t>) then checks to see if the supplied id is that of a property list, or a property list class.</w:t>
      </w:r>
    </w:p>
    <w:p w:rsidR="00D31373" w:rsidRDefault="00D31373">
      <w:pPr>
        <w:rPr>
          <w:color w:val="000000"/>
          <w:highlight w:val="white"/>
        </w:rPr>
      </w:pPr>
    </w:p>
    <w:p w:rsidR="00D31373" w:rsidRDefault="00000000">
      <w:pPr>
        <w:rPr>
          <w:color w:val="000000"/>
          <w:highlight w:val="white"/>
        </w:rPr>
      </w:pPr>
      <w:r>
        <w:rPr>
          <w:color w:val="000000"/>
          <w:highlight w:val="white"/>
        </w:rPr>
        <w:t>If it is a property list, it calls H5P_copy_</w:t>
      </w:r>
      <w:proofErr w:type="gramStart"/>
      <w:r>
        <w:rPr>
          <w:color w:val="000000"/>
          <w:highlight w:val="white"/>
        </w:rPr>
        <w:t>plist(</w:t>
      </w:r>
      <w:proofErr w:type="gramEnd"/>
      <w:r>
        <w:rPr>
          <w:color w:val="000000"/>
          <w:highlight w:val="white"/>
        </w:rPr>
        <w:t>), flags an error it it fails, and returns.</w:t>
      </w:r>
    </w:p>
    <w:p w:rsidR="00D31373" w:rsidRDefault="00D31373">
      <w:pPr>
        <w:rPr>
          <w:color w:val="000000"/>
          <w:highlight w:val="white"/>
        </w:rPr>
      </w:pPr>
    </w:p>
    <w:p w:rsidR="00D31373" w:rsidRDefault="00000000">
      <w:pPr>
        <w:rPr>
          <w:color w:val="000000"/>
          <w:highlight w:val="white"/>
        </w:rPr>
      </w:pPr>
      <w:r>
        <w:rPr>
          <w:color w:val="000000"/>
          <w:highlight w:val="white"/>
        </w:rPr>
        <w:lastRenderedPageBreak/>
        <w:t>If it is a property list class, if first calls H5P_copy_</w:t>
      </w:r>
      <w:proofErr w:type="gramStart"/>
      <w:r>
        <w:rPr>
          <w:color w:val="000000"/>
          <w:highlight w:val="white"/>
        </w:rPr>
        <w:t>pclass(</w:t>
      </w:r>
      <w:proofErr w:type="gramEnd"/>
      <w:r>
        <w:rPr>
          <w:color w:val="000000"/>
          <w:highlight w:val="white"/>
        </w:rPr>
        <w:t>).  If that function succeeds, it then calls H5I_</w:t>
      </w:r>
      <w:proofErr w:type="gramStart"/>
      <w:r>
        <w:rPr>
          <w:color w:val="000000"/>
          <w:highlight w:val="white"/>
        </w:rPr>
        <w:t>register(</w:t>
      </w:r>
      <w:proofErr w:type="gramEnd"/>
      <w:r>
        <w:rPr>
          <w:color w:val="000000"/>
          <w:highlight w:val="white"/>
        </w:rPr>
        <w:t>) to insert the new property list class in appropriate index.  If H5I_register fails, it calls H5P_close_</w:t>
      </w:r>
      <w:proofErr w:type="gramStart"/>
      <w:r>
        <w:rPr>
          <w:color w:val="000000"/>
          <w:highlight w:val="white"/>
        </w:rPr>
        <w:t>class(</w:t>
      </w:r>
      <w:proofErr w:type="gramEnd"/>
      <w:r>
        <w:rPr>
          <w:color w:val="000000"/>
          <w:highlight w:val="white"/>
        </w:rPr>
        <w:t>) to discard the new property list class before returning. See H5Pclose_</w:t>
      </w:r>
      <w:proofErr w:type="gramStart"/>
      <w:r>
        <w:rPr>
          <w:color w:val="000000"/>
          <w:highlight w:val="white"/>
        </w:rPr>
        <w:t>class(</w:t>
      </w:r>
      <w:proofErr w:type="gramEnd"/>
      <w:r>
        <w:rPr>
          <w:color w:val="000000"/>
          <w:highlight w:val="white"/>
        </w:rPr>
        <w:t>) above for details on H5P_close_class().</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COPY PROPERTY LIST CASE:</w:t>
      </w:r>
    </w:p>
    <w:p w:rsidR="00D31373" w:rsidRDefault="00D31373">
      <w:pPr>
        <w:rPr>
          <w:color w:val="000000"/>
          <w:highlight w:val="white"/>
        </w:rPr>
      </w:pPr>
    </w:p>
    <w:p w:rsidR="00D31373" w:rsidRDefault="00000000">
      <w:r>
        <w:rPr>
          <w:b/>
          <w:bCs/>
          <w:color w:val="000000"/>
          <w:highlight w:val="white"/>
        </w:rPr>
        <w:t>H5P_copy_</w:t>
      </w:r>
      <w:proofErr w:type="gramStart"/>
      <w:r>
        <w:rPr>
          <w:b/>
          <w:bCs/>
          <w:color w:val="000000"/>
          <w:highlight w:val="white"/>
        </w:rPr>
        <w:t>plist(</w:t>
      </w:r>
      <w:proofErr w:type="gramEnd"/>
      <w:r>
        <w:rPr>
          <w:b/>
          <w:bCs/>
          <w:color w:val="000000"/>
          <w:highlight w:val="white"/>
        </w:rPr>
        <w:t>)</w:t>
      </w:r>
      <w:r>
        <w:rPr>
          <w:color w:val="000000"/>
          <w:highlight w:val="white"/>
        </w:rPr>
        <w:t xml:space="preserve"> first verifies that the supplied old_plist pointer is not NULL, and then allocates a new instance of H5P_gen_plist_t and stores its address in new_plist.  </w:t>
      </w:r>
    </w:p>
    <w:p w:rsidR="00D31373" w:rsidRDefault="00D31373">
      <w:pPr>
        <w:rPr>
          <w:color w:val="000000"/>
          <w:highlight w:val="white"/>
        </w:rPr>
      </w:pPr>
    </w:p>
    <w:p w:rsidR="00D31373" w:rsidRDefault="00000000">
      <w:r>
        <w:rPr>
          <w:color w:val="000000"/>
          <w:highlight w:val="white"/>
        </w:rPr>
        <w:t xml:space="preserve">It then </w:t>
      </w:r>
      <w:r>
        <w:rPr>
          <w:rFonts w:eastAsia="Noto Serif CJK SC"/>
          <w:color w:val="000000"/>
          <w:kern w:val="2"/>
          <w:highlight w:val="white"/>
          <w:lang w:eastAsia="zh-CN" w:bidi="hi-IN"/>
        </w:rPr>
        <w:t>sets</w:t>
      </w:r>
      <w:r>
        <w:rPr>
          <w:color w:val="000000"/>
          <w:highlight w:val="white"/>
        </w:rPr>
        <w:t xml:space="preserve"> new_plist→pclass = old_plist→pclass – which is to say that the new property list will be derived from the same property list class as the old property list.</w:t>
      </w:r>
    </w:p>
    <w:p w:rsidR="00D31373" w:rsidRDefault="00D31373">
      <w:pPr>
        <w:rPr>
          <w:color w:val="000000"/>
          <w:highlight w:val="white"/>
        </w:rPr>
      </w:pPr>
    </w:p>
    <w:p w:rsidR="00D31373" w:rsidRDefault="00000000">
      <w:r>
        <w:rPr>
          <w:color w:val="000000"/>
          <w:highlight w:val="white"/>
        </w:rPr>
        <w:t xml:space="preserve">It </w:t>
      </w:r>
      <w:r>
        <w:rPr>
          <w:rFonts w:eastAsia="Noto Serif CJK SC"/>
          <w:color w:val="000000"/>
          <w:kern w:val="2"/>
          <w:highlight w:val="white"/>
          <w:lang w:eastAsia="zh-CN" w:bidi="hi-IN"/>
        </w:rPr>
        <w:t>then</w:t>
      </w:r>
      <w:r>
        <w:rPr>
          <w:color w:val="000000"/>
          <w:highlight w:val="white"/>
        </w:rPr>
        <w:t xml:space="preserve"> initializes:</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    new_plist→nprops = </w:t>
      </w:r>
      <w:proofErr w:type="gramStart"/>
      <w:r>
        <w:rPr>
          <w:color w:val="000000"/>
          <w:highlight w:val="white"/>
        </w:rPr>
        <w:t xml:space="preserve">0;   </w:t>
      </w:r>
      <w:proofErr w:type="gramEnd"/>
      <w:r>
        <w:rPr>
          <w:color w:val="000000"/>
          <w:highlight w:val="white"/>
        </w:rPr>
        <w:t xml:space="preserve">          // the plist is empty to begin with</w:t>
      </w:r>
    </w:p>
    <w:p w:rsidR="00D31373" w:rsidRDefault="00000000">
      <w:pPr>
        <w:rPr>
          <w:color w:val="000000"/>
          <w:highlight w:val="white"/>
        </w:rPr>
      </w:pPr>
      <w:r>
        <w:rPr>
          <w:color w:val="000000"/>
          <w:highlight w:val="white"/>
        </w:rPr>
        <w:t xml:space="preserve">    new_plist→class_init = </w:t>
      </w:r>
      <w:proofErr w:type="gramStart"/>
      <w:r>
        <w:rPr>
          <w:color w:val="000000"/>
          <w:highlight w:val="white"/>
        </w:rPr>
        <w:t>FALSE;  /</w:t>
      </w:r>
      <w:proofErr w:type="gramEnd"/>
      <w:r>
        <w:rPr>
          <w:color w:val="000000"/>
          <w:highlight w:val="white"/>
        </w:rPr>
        <w:t>/ until the class callback completes</w:t>
      </w:r>
    </w:p>
    <w:p w:rsidR="00D31373" w:rsidRDefault="00D31373">
      <w:pPr>
        <w:rPr>
          <w:color w:val="000000"/>
          <w:highlight w:val="white"/>
        </w:rPr>
      </w:pPr>
    </w:p>
    <w:p w:rsidR="00D31373" w:rsidRDefault="00000000">
      <w:pPr>
        <w:rPr>
          <w:color w:val="000000"/>
          <w:highlight w:val="white"/>
        </w:rPr>
      </w:pPr>
      <w:r>
        <w:rPr>
          <w:color w:val="000000"/>
          <w:highlight w:val="white"/>
        </w:rPr>
        <w:t>and calls H5SL_</w:t>
      </w:r>
      <w:proofErr w:type="gramStart"/>
      <w:r>
        <w:rPr>
          <w:color w:val="000000"/>
          <w:highlight w:val="white"/>
        </w:rPr>
        <w:t>create(</w:t>
      </w:r>
      <w:proofErr w:type="gramEnd"/>
      <w:r>
        <w:rPr>
          <w:color w:val="000000"/>
          <w:highlight w:val="white"/>
        </w:rPr>
        <w:t xml:space="preserve">) to create the new_plist→props and new_plist→del skip lists.  Both of these lists are empty to begin with.  </w:t>
      </w:r>
    </w:p>
    <w:p w:rsidR="00D31373" w:rsidRDefault="00D31373">
      <w:pPr>
        <w:rPr>
          <w:color w:val="000000"/>
          <w:highlight w:val="white"/>
        </w:rPr>
      </w:pPr>
    </w:p>
    <w:p w:rsidR="00D31373" w:rsidRDefault="00000000">
      <w:r>
        <w:rPr>
          <w:color w:val="000000"/>
          <w:highlight w:val="white"/>
        </w:rPr>
        <w:t xml:space="preserve">Similarly, it creates the “seen” skip list used to track properties that have already been seen and thus had their </w:t>
      </w:r>
      <w:r>
        <w:rPr>
          <w:rFonts w:eastAsia="Noto Serif CJK SC"/>
          <w:color w:val="000000"/>
          <w:kern w:val="2"/>
          <w:highlight w:val="white"/>
          <w:lang w:eastAsia="zh-CN" w:bidi="hi-IN"/>
        </w:rPr>
        <w:t>copy</w:t>
      </w:r>
      <w:r>
        <w:rPr>
          <w:color w:val="000000"/>
          <w:highlight w:val="white"/>
        </w:rPr>
        <w:t xml:space="preserve"> callbacks invoked – thus avoiding invoking the </w:t>
      </w:r>
      <w:r>
        <w:rPr>
          <w:rFonts w:eastAsia="Noto Serif CJK SC"/>
          <w:color w:val="000000"/>
          <w:kern w:val="2"/>
          <w:highlight w:val="white"/>
          <w:lang w:eastAsia="zh-CN" w:bidi="hi-IN"/>
        </w:rPr>
        <w:t>copy</w:t>
      </w:r>
      <w:r>
        <w:rPr>
          <w:color w:val="000000"/>
          <w:highlight w:val="white"/>
        </w:rPr>
        <w:t xml:space="preserve"> callback again on the property of the same name in a parent property list class.</w:t>
      </w:r>
    </w:p>
    <w:p w:rsidR="00D31373" w:rsidRDefault="00D31373">
      <w:pPr>
        <w:rPr>
          <w:color w:val="000000"/>
          <w:highlight w:val="white"/>
        </w:rPr>
      </w:pPr>
    </w:p>
    <w:p w:rsidR="00D31373" w:rsidRDefault="00000000">
      <w:pPr>
        <w:rPr>
          <w:color w:val="000000"/>
          <w:highlight w:val="white"/>
        </w:rPr>
      </w:pPr>
      <w:r>
        <w:rPr>
          <w:color w:val="000000"/>
          <w:highlight w:val="white"/>
        </w:rPr>
        <w:t>It then copies the contents of the old_plist→del skip list into the new_plist→del skip list.  The del skip lists contain the names of properties that have been deleted from old_plist.</w:t>
      </w:r>
    </w:p>
    <w:p w:rsidR="00D31373" w:rsidRDefault="00D31373">
      <w:pPr>
        <w:rPr>
          <w:color w:val="000000"/>
          <w:highlight w:val="white"/>
        </w:rPr>
      </w:pPr>
    </w:p>
    <w:p w:rsidR="00D31373" w:rsidRDefault="00000000">
      <w:pPr>
        <w:rPr>
          <w:color w:val="000000"/>
          <w:highlight w:val="white"/>
        </w:rPr>
      </w:pPr>
      <w:r>
        <w:rPr>
          <w:color w:val="000000"/>
          <w:highlight w:val="white"/>
        </w:rPr>
        <w:t>It then scans through old_plist→props and performs the following operations on each property it encounters:</w:t>
      </w:r>
    </w:p>
    <w:p w:rsidR="00D31373" w:rsidRDefault="00D31373">
      <w:pPr>
        <w:rPr>
          <w:color w:val="000000"/>
          <w:highlight w:val="white"/>
        </w:rPr>
      </w:pPr>
    </w:p>
    <w:p w:rsidR="00D31373" w:rsidRDefault="00000000">
      <w:pPr>
        <w:numPr>
          <w:ilvl w:val="0"/>
          <w:numId w:val="4"/>
        </w:numPr>
        <w:rPr>
          <w:color w:val="000000"/>
          <w:highlight w:val="white"/>
        </w:rPr>
      </w:pPr>
      <w:r>
        <w:rPr>
          <w:color w:val="000000"/>
          <w:highlight w:val="white"/>
        </w:rPr>
        <w:t>Duplicate the property via a call to H5P__dup_</w:t>
      </w:r>
      <w:proofErr w:type="gramStart"/>
      <w:r>
        <w:rPr>
          <w:color w:val="000000"/>
          <w:highlight w:val="white"/>
        </w:rPr>
        <w:t>prop(</w:t>
      </w:r>
      <w:proofErr w:type="gramEnd"/>
      <w:r>
        <w:rPr>
          <w:color w:val="000000"/>
          <w:highlight w:val="white"/>
        </w:rPr>
        <w:t xml:space="preserve">) (specifically, new_prop = H5P_dup_prop(old_prop, H5P_PROP_WITHIN_LIST).  </w:t>
      </w:r>
    </w:p>
    <w:p w:rsidR="00D31373" w:rsidRDefault="00D31373">
      <w:pPr>
        <w:ind w:left="720"/>
        <w:rPr>
          <w:color w:val="000000"/>
          <w:highlight w:val="white"/>
        </w:rPr>
      </w:pPr>
    </w:p>
    <w:p w:rsidR="00D31373" w:rsidRDefault="00000000">
      <w:pPr>
        <w:ind w:left="720"/>
      </w:pPr>
      <w:bookmarkStart w:id="1042" w:name="__DdeLink__3859_1108019163"/>
      <w:r>
        <w:rPr>
          <w:color w:val="000000"/>
          <w:highlight w:val="white"/>
        </w:rPr>
        <w:t xml:space="preserve">In this context, </w:t>
      </w:r>
      <w:r>
        <w:rPr>
          <w:b/>
          <w:bCs/>
          <w:color w:val="000000"/>
          <w:highlight w:val="white"/>
        </w:rPr>
        <w:t>H5P__dup_</w:t>
      </w:r>
      <w:proofErr w:type="gramStart"/>
      <w:r>
        <w:rPr>
          <w:b/>
          <w:bCs/>
          <w:color w:val="000000"/>
          <w:highlight w:val="white"/>
        </w:rPr>
        <w:t>prop(</w:t>
      </w:r>
      <w:proofErr w:type="gramEnd"/>
      <w:r>
        <w:rPr>
          <w:b/>
          <w:bCs/>
          <w:color w:val="000000"/>
          <w:highlight w:val="white"/>
        </w:rPr>
        <w:t>)</w:t>
      </w:r>
      <w:r>
        <w:rPr>
          <w:color w:val="000000"/>
          <w:highlight w:val="white"/>
        </w:rPr>
        <w:t xml:space="preserve"> allocates a new instance of H5P_genprop_t (new_prop), copies the image of *old_prop into it, and (if old_prop→shared_name is FALSE), duplicates the string pointed to by old_prop→name and stored its address in new_prop-&gt;name. </w:t>
      </w:r>
      <w:bookmarkEnd w:id="1042"/>
      <w:r>
        <w:rPr>
          <w:color w:val="000000"/>
          <w:highlight w:val="white"/>
        </w:rPr>
        <w:t xml:space="preserve">  </w:t>
      </w:r>
      <w:r>
        <w:rPr>
          <w:rFonts w:eastAsia="Noto Serif CJK SC"/>
          <w:color w:val="000000"/>
          <w:kern w:val="2"/>
          <w:highlight w:val="white"/>
          <w:lang w:eastAsia="zh-CN" w:bidi="hi-IN"/>
        </w:rPr>
        <w:t>It then duplicates the buffer pointed to by old_prop→value (if it exists) storing the address of the duplicate in new_prop→value, and returns the address of the new instance of H5P_genprop_t</w:t>
      </w:r>
    </w:p>
    <w:p w:rsidR="00D31373" w:rsidRDefault="00D31373">
      <w:pPr>
        <w:ind w:left="720"/>
        <w:rPr>
          <w:color w:val="000000"/>
          <w:highlight w:val="white"/>
        </w:rPr>
      </w:pPr>
    </w:p>
    <w:p w:rsidR="00D31373" w:rsidRDefault="00000000">
      <w:pPr>
        <w:ind w:left="720"/>
        <w:rPr>
          <w:color w:val="000000"/>
          <w:highlight w:val="white"/>
        </w:rPr>
      </w:pPr>
      <w:bookmarkStart w:id="1043" w:name="__DdeLink__3928_1108019163"/>
      <w:r>
        <w:rPr>
          <w:color w:val="000000"/>
          <w:highlight w:val="white"/>
        </w:rPr>
        <w:t>Note that the name would be shared if the property was copied from a class – which can’t happen in this case.</w:t>
      </w:r>
      <w:bookmarkEnd w:id="1043"/>
    </w:p>
    <w:p w:rsidR="00D31373" w:rsidRDefault="00D31373">
      <w:pPr>
        <w:ind w:left="720"/>
        <w:rPr>
          <w:color w:val="000000"/>
          <w:highlight w:val="white"/>
        </w:rPr>
      </w:pPr>
    </w:p>
    <w:p w:rsidR="00D31373" w:rsidRDefault="00000000">
      <w:pPr>
        <w:numPr>
          <w:ilvl w:val="0"/>
          <w:numId w:val="4"/>
        </w:numPr>
      </w:pPr>
      <w:r>
        <w:rPr>
          <w:color w:val="000000"/>
          <w:highlight w:val="white"/>
        </w:rPr>
        <w:t>Call the copy callback for the property if it exists (specifically, (new_prop-&gt;</w:t>
      </w:r>
      <w:proofErr w:type="gramStart"/>
      <w:r>
        <w:rPr>
          <w:color w:val="000000"/>
          <w:highlight w:val="white"/>
        </w:rPr>
        <w:t>copy)(</w:t>
      </w:r>
      <w:proofErr w:type="gramEnd"/>
      <w:r>
        <w:rPr>
          <w:color w:val="000000"/>
          <w:highlight w:val="white"/>
        </w:rPr>
        <w:t>new_prop-&gt;name, new_prop-&gt;size, new_prop→value), calling H5P__free_prop() if this copy fails.</w:t>
      </w:r>
    </w:p>
    <w:p w:rsidR="00D31373" w:rsidRDefault="00D31373">
      <w:pPr>
        <w:ind w:left="720"/>
        <w:rPr>
          <w:color w:val="000000"/>
          <w:highlight w:val="white"/>
        </w:rPr>
      </w:pPr>
    </w:p>
    <w:p w:rsidR="00D31373" w:rsidRDefault="00000000">
      <w:pPr>
        <w:numPr>
          <w:ilvl w:val="0"/>
          <w:numId w:val="4"/>
        </w:numPr>
      </w:pPr>
      <w:r>
        <w:rPr>
          <w:color w:val="000000"/>
          <w:highlight w:val="white"/>
        </w:rPr>
        <w:t>Insert the new property into new_plist→props via a call to H5P__add_</w:t>
      </w:r>
      <w:proofErr w:type="gramStart"/>
      <w:r>
        <w:rPr>
          <w:color w:val="000000"/>
          <w:highlight w:val="white"/>
        </w:rPr>
        <w:t>prop(</w:t>
      </w:r>
      <w:proofErr w:type="gramEnd"/>
      <w:r>
        <w:rPr>
          <w:color w:val="000000"/>
          <w:highlight w:val="white"/>
        </w:rPr>
        <w:t xml:space="preserve">), again calling H5P__free_prop() if the insertion fails.  </w:t>
      </w:r>
      <w:r>
        <w:rPr>
          <w:b/>
          <w:bCs/>
          <w:color w:val="000000"/>
          <w:highlight w:val="white"/>
        </w:rPr>
        <w:t>H5P__add_</w:t>
      </w:r>
      <w:proofErr w:type="gramStart"/>
      <w:r>
        <w:rPr>
          <w:b/>
          <w:bCs/>
          <w:color w:val="000000"/>
          <w:highlight w:val="white"/>
        </w:rPr>
        <w:t>prop(</w:t>
      </w:r>
      <w:proofErr w:type="gramEnd"/>
      <w:r>
        <w:rPr>
          <w:b/>
          <w:bCs/>
          <w:color w:val="000000"/>
          <w:highlight w:val="white"/>
        </w:rPr>
        <w:t>)</w:t>
      </w:r>
      <w:r>
        <w:rPr>
          <w:color w:val="000000"/>
          <w:highlight w:val="white"/>
        </w:rPr>
        <w:t xml:space="preserve"> simply  calls H5SL_insert() to perform the insertion.</w:t>
      </w:r>
    </w:p>
    <w:p w:rsidR="00D31373" w:rsidRDefault="00D31373">
      <w:pPr>
        <w:ind w:left="720"/>
        <w:rPr>
          <w:color w:val="000000"/>
          <w:highlight w:val="white"/>
        </w:rPr>
      </w:pPr>
    </w:p>
    <w:p w:rsidR="00D31373" w:rsidRDefault="00000000">
      <w:pPr>
        <w:numPr>
          <w:ilvl w:val="0"/>
          <w:numId w:val="4"/>
        </w:numPr>
        <w:rPr>
          <w:color w:val="000000"/>
          <w:highlight w:val="white"/>
        </w:rPr>
      </w:pPr>
      <w:r>
        <w:rPr>
          <w:color w:val="000000"/>
          <w:highlight w:val="white"/>
        </w:rPr>
        <w:t>Insert the name of the new property into the “seen” skip list.</w:t>
      </w:r>
    </w:p>
    <w:p w:rsidR="00D31373" w:rsidRDefault="00D31373">
      <w:pPr>
        <w:ind w:left="720"/>
        <w:rPr>
          <w:color w:val="000000"/>
          <w:highlight w:val="white"/>
        </w:rPr>
      </w:pPr>
    </w:p>
    <w:p w:rsidR="00D31373" w:rsidRDefault="00000000">
      <w:pPr>
        <w:numPr>
          <w:ilvl w:val="0"/>
          <w:numId w:val="4"/>
        </w:numPr>
        <w:rPr>
          <w:color w:val="000000"/>
          <w:highlight w:val="white"/>
        </w:rPr>
      </w:pPr>
      <w:r>
        <w:rPr>
          <w:color w:val="000000"/>
          <w:highlight w:val="white"/>
        </w:rPr>
        <w:t>Increment nseen.</w:t>
      </w:r>
    </w:p>
    <w:p w:rsidR="00D31373" w:rsidRDefault="00D31373">
      <w:pPr>
        <w:ind w:left="720"/>
        <w:rPr>
          <w:color w:val="000000"/>
          <w:highlight w:val="white"/>
        </w:rPr>
      </w:pPr>
    </w:p>
    <w:p w:rsidR="00D31373" w:rsidRDefault="00000000">
      <w:pPr>
        <w:numPr>
          <w:ilvl w:val="0"/>
          <w:numId w:val="4"/>
        </w:numPr>
        <w:rPr>
          <w:color w:val="000000"/>
          <w:highlight w:val="white"/>
        </w:rPr>
      </w:pPr>
      <w:r>
        <w:rPr>
          <w:color w:val="000000"/>
          <w:highlight w:val="white"/>
        </w:rPr>
        <w:t>Increment new_plist→nprops.</w:t>
      </w:r>
    </w:p>
    <w:p w:rsidR="00D31373" w:rsidRDefault="00D31373">
      <w:pPr>
        <w:rPr>
          <w:color w:val="000000"/>
          <w:highlight w:val="white"/>
        </w:rPr>
      </w:pPr>
    </w:p>
    <w:p w:rsidR="00D31373" w:rsidRDefault="00000000">
      <w:r>
        <w:t>H5P_copy_</w:t>
      </w:r>
      <w:proofErr w:type="gramStart"/>
      <w:r>
        <w:t>plist(</w:t>
      </w:r>
      <w:proofErr w:type="gramEnd"/>
      <w:r>
        <w:t>)  then scans through the propert</w:t>
      </w:r>
      <w:r>
        <w:rPr>
          <w:rFonts w:eastAsia="Noto Serif CJK SC"/>
          <w:color w:val="auto"/>
          <w:kern w:val="2"/>
          <w:lang w:eastAsia="zh-CN" w:bidi="hi-IN"/>
        </w:rPr>
        <w:t>ies</w:t>
      </w:r>
      <w:r>
        <w:t xml:space="preserve"> of </w:t>
      </w:r>
      <w:r>
        <w:rPr>
          <w:rFonts w:eastAsia="Noto Serif CJK SC"/>
          <w:color w:val="auto"/>
          <w:kern w:val="2"/>
          <w:lang w:eastAsia="zh-CN" w:bidi="hi-IN"/>
        </w:rPr>
        <w:t>the</w:t>
      </w:r>
      <w:r>
        <w:t xml:space="preserve"> parent property list class (i.e. tclass-&gt;props), and then for any property list classes that the parent property list class may be derived from.  </w:t>
      </w:r>
      <w:r>
        <w:rPr>
          <w:rFonts w:eastAsia="Noto Serif CJK SC"/>
          <w:color w:val="auto"/>
          <w:kern w:val="2"/>
          <w:lang w:eastAsia="zh-CN" w:bidi="hi-IN"/>
        </w:rPr>
        <w:t>For each such property (prop) that is not in the “seen” list, the following operations are performed:</w:t>
      </w:r>
    </w:p>
    <w:p w:rsidR="00D31373" w:rsidRDefault="00D31373">
      <w:pPr>
        <w:rPr>
          <w:rFonts w:eastAsia="Noto Serif CJK SC"/>
          <w:color w:val="auto"/>
          <w:kern w:val="2"/>
          <w:lang w:eastAsia="zh-CN" w:bidi="hi-IN"/>
        </w:rPr>
      </w:pPr>
      <w:bookmarkStart w:id="1044" w:name="__DdeLink__3931_1108019163"/>
      <w:bookmarkEnd w:id="1044"/>
    </w:p>
    <w:p w:rsidR="00D31373" w:rsidRDefault="00000000">
      <w:pPr>
        <w:numPr>
          <w:ilvl w:val="0"/>
          <w:numId w:val="5"/>
        </w:numPr>
      </w:pPr>
      <w:r>
        <w:rPr>
          <w:rFonts w:eastAsia="Noto Serif CJK SC"/>
          <w:color w:val="000000"/>
          <w:kern w:val="2"/>
          <w:highlight w:val="white"/>
          <w:lang w:eastAsia="zh-CN" w:bidi="hi-IN"/>
        </w:rPr>
        <w:t xml:space="preserve">Test to see if prop→copy is defined.  If it is, duplicate the property and insert it into new_plist→props.  Do this via a call to H5P__do_prop_cb1(new_plist-&gt;props, prop, prop→copy).  In this context, </w:t>
      </w:r>
      <w:r>
        <w:rPr>
          <w:rFonts w:eastAsia="Noto Serif CJK SC"/>
          <w:b/>
          <w:bCs/>
          <w:color w:val="000000"/>
          <w:kern w:val="2"/>
          <w:highlight w:val="white"/>
          <w:lang w:eastAsia="zh-CN" w:bidi="hi-IN"/>
        </w:rPr>
        <w:t>H5P__do_prop_cb1()</w:t>
      </w:r>
      <w:r>
        <w:rPr>
          <w:rFonts w:eastAsia="Noto Serif CJK SC"/>
          <w:color w:val="000000"/>
          <w:kern w:val="2"/>
          <w:highlight w:val="white"/>
          <w:lang w:eastAsia="zh-CN" w:bidi="hi-IN"/>
        </w:rPr>
        <w:t xml:space="preserve"> does the following:</w:t>
      </w:r>
    </w:p>
    <w:p w:rsidR="00D31373" w:rsidRDefault="00D31373">
      <w:pPr>
        <w:ind w:left="720"/>
        <w:rPr>
          <w:rFonts w:eastAsia="Noto Serif CJK SC"/>
          <w:color w:val="000000"/>
          <w:kern w:val="2"/>
          <w:highlight w:val="white"/>
          <w:lang w:eastAsia="zh-CN" w:bidi="hi-IN"/>
        </w:rPr>
      </w:pPr>
    </w:p>
    <w:p w:rsidR="00D31373" w:rsidRDefault="00000000">
      <w:pPr>
        <w:numPr>
          <w:ilvl w:val="1"/>
          <w:numId w:val="6"/>
        </w:num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Allocate a buffer (tmp_value) of size equal to the size of the value of the property (prop→size), </w:t>
      </w:r>
    </w:p>
    <w:p w:rsidR="00D31373" w:rsidRDefault="00D31373">
      <w:pPr>
        <w:ind w:left="1080"/>
        <w:rPr>
          <w:rFonts w:eastAsia="Noto Serif CJK SC"/>
          <w:color w:val="000000"/>
          <w:kern w:val="2"/>
          <w:highlight w:val="white"/>
          <w:lang w:eastAsia="zh-CN" w:bidi="hi-IN"/>
        </w:rPr>
      </w:pPr>
    </w:p>
    <w:p w:rsidR="00D31373" w:rsidRDefault="00000000">
      <w:pPr>
        <w:numPr>
          <w:ilvl w:val="1"/>
          <w:numId w:val="6"/>
        </w:numPr>
        <w:rPr>
          <w:rFonts w:eastAsia="Noto Serif CJK SC"/>
          <w:color w:val="000000"/>
          <w:kern w:val="2"/>
          <w:highlight w:val="white"/>
          <w:lang w:eastAsia="zh-CN" w:bidi="hi-IN"/>
        </w:rPr>
      </w:pPr>
      <w:r>
        <w:rPr>
          <w:rFonts w:eastAsia="Noto Serif CJK SC"/>
          <w:color w:val="000000"/>
          <w:kern w:val="2"/>
          <w:highlight w:val="white"/>
          <w:lang w:eastAsia="zh-CN" w:bidi="hi-IN"/>
        </w:rPr>
        <w:t>memcopy the value of the property (prop→value) into tmp_value,</w:t>
      </w:r>
    </w:p>
    <w:p w:rsidR="00D31373" w:rsidRDefault="00D31373">
      <w:pPr>
        <w:ind w:left="1080"/>
        <w:rPr>
          <w:rFonts w:eastAsia="Noto Serif CJK SC"/>
          <w:color w:val="000000"/>
          <w:kern w:val="2"/>
          <w:highlight w:val="white"/>
          <w:lang w:eastAsia="zh-CN" w:bidi="hi-IN"/>
        </w:rPr>
      </w:pPr>
    </w:p>
    <w:p w:rsidR="00D31373" w:rsidRDefault="00000000">
      <w:pPr>
        <w:numPr>
          <w:ilvl w:val="1"/>
          <w:numId w:val="6"/>
        </w:numPr>
        <w:rPr>
          <w:rFonts w:eastAsia="Noto Serif CJK SC"/>
          <w:color w:val="000000"/>
          <w:kern w:val="2"/>
          <w:highlight w:val="white"/>
          <w:lang w:eastAsia="zh-CN" w:bidi="hi-IN"/>
        </w:rPr>
      </w:pPr>
      <w:r>
        <w:rPr>
          <w:rFonts w:eastAsia="Noto Serif CJK SC"/>
          <w:color w:val="000000"/>
          <w:kern w:val="2"/>
          <w:highlight w:val="white"/>
          <w:lang w:eastAsia="zh-CN" w:bidi="hi-IN"/>
        </w:rPr>
        <w:t>Call (prop→</w:t>
      </w:r>
      <w:proofErr w:type="gramStart"/>
      <w:r>
        <w:rPr>
          <w:rFonts w:eastAsia="Noto Serif CJK SC"/>
          <w:color w:val="000000"/>
          <w:kern w:val="2"/>
          <w:highlight w:val="white"/>
          <w:lang w:eastAsia="zh-CN" w:bidi="hi-IN"/>
        </w:rPr>
        <w:t>copy)(</w:t>
      </w:r>
      <w:proofErr w:type="gramEnd"/>
      <w:r>
        <w:rPr>
          <w:rFonts w:eastAsia="Noto Serif CJK SC"/>
          <w:color w:val="000000"/>
          <w:kern w:val="2"/>
          <w:highlight w:val="white"/>
          <w:lang w:eastAsia="zh-CN" w:bidi="hi-IN"/>
        </w:rPr>
        <w:t xml:space="preserve">prop→name, prop→size, tmp_value),  </w:t>
      </w:r>
    </w:p>
    <w:p w:rsidR="00D31373" w:rsidRDefault="00000000">
      <w:pPr>
        <w:ind w:left="1080"/>
        <w:rPr>
          <w:rFonts w:eastAsia="Noto Serif CJK SC"/>
          <w:color w:val="FF4000"/>
          <w:kern w:val="2"/>
          <w:highlight w:val="white"/>
          <w:lang w:eastAsia="zh-CN" w:bidi="hi-IN"/>
        </w:rPr>
      </w:pPr>
      <w:r>
        <w:rPr>
          <w:rFonts w:eastAsia="Noto Serif CJK SC"/>
          <w:color w:val="FF4000"/>
          <w:kern w:val="2"/>
          <w:highlight w:val="white"/>
          <w:lang w:eastAsia="zh-CN" w:bidi="hi-IN"/>
        </w:rPr>
        <w:t>*** need spec on what copy is supposed to do ***</w:t>
      </w:r>
    </w:p>
    <w:p w:rsidR="00D31373" w:rsidRDefault="00D31373">
      <w:pPr>
        <w:ind w:left="1080"/>
        <w:rPr>
          <w:rFonts w:eastAsia="Noto Serif CJK SC"/>
          <w:color w:val="000000"/>
          <w:kern w:val="2"/>
          <w:highlight w:val="white"/>
          <w:lang w:eastAsia="zh-CN" w:bidi="hi-IN"/>
        </w:rPr>
      </w:pPr>
    </w:p>
    <w:p w:rsidR="00D31373" w:rsidRDefault="00000000">
      <w:pPr>
        <w:numPr>
          <w:ilvl w:val="1"/>
          <w:numId w:val="6"/>
        </w:numPr>
      </w:pPr>
      <w:r>
        <w:rPr>
          <w:rFonts w:eastAsia="Noto Serif CJK SC"/>
          <w:color w:val="000000"/>
          <w:kern w:val="2"/>
          <w:highlight w:val="white"/>
          <w:lang w:eastAsia="zh-CN" w:bidi="hi-IN"/>
        </w:rPr>
        <w:t>Call H5P__dup_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xml:space="preserve">prop, H5P_PROP_WITHIN_LIST).  In this context, </w:t>
      </w:r>
      <w:r>
        <w:rPr>
          <w:rFonts w:eastAsia="Noto Serif CJK SC"/>
          <w:b/>
          <w:bCs/>
          <w:color w:val="000000"/>
          <w:kern w:val="2"/>
          <w:highlight w:val="white"/>
          <w:lang w:eastAsia="zh-CN" w:bidi="hi-IN"/>
        </w:rPr>
        <w:t>H5P__dup_</w:t>
      </w:r>
      <w:proofErr w:type="gramStart"/>
      <w:r>
        <w:rPr>
          <w:rFonts w:eastAsia="Noto Serif CJK SC"/>
          <w:b/>
          <w:bCs/>
          <w:color w:val="000000"/>
          <w:kern w:val="2"/>
          <w:highlight w:val="white"/>
          <w:lang w:eastAsia="zh-CN" w:bidi="hi-IN"/>
        </w:rPr>
        <w:t>prop(</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allocates a new instance of H5P_genprop_t, copies the image of *prop into it, and (if prop→shared_name is FALSE), duplicates the string pointed to by old_prop→name and stored its address in new_prop-&gt;name.  It then duplicates the buffer pointed to by prop→value (if it exists) storing the address of the duplicate in pcopy-&gt;value, and returns the address of the new instance of H5P_genprop_t</w:t>
      </w:r>
    </w:p>
    <w:p w:rsidR="00D31373" w:rsidRDefault="00D31373">
      <w:pPr>
        <w:ind w:left="1080"/>
        <w:rPr>
          <w:rFonts w:eastAsia="Noto Serif CJK SC"/>
          <w:color w:val="000000"/>
          <w:kern w:val="2"/>
          <w:highlight w:val="white"/>
          <w:lang w:eastAsia="zh-CN" w:bidi="hi-IN"/>
        </w:rPr>
      </w:pPr>
    </w:p>
    <w:p w:rsidR="00D31373" w:rsidRDefault="00000000">
      <w:pPr>
        <w:numPr>
          <w:ilvl w:val="1"/>
          <w:numId w:val="6"/>
        </w:numPr>
        <w:rPr>
          <w:rFonts w:eastAsia="Noto Serif CJK SC"/>
          <w:color w:val="000000"/>
          <w:kern w:val="2"/>
          <w:highlight w:val="white"/>
          <w:lang w:eastAsia="zh-CN" w:bidi="hi-IN"/>
        </w:rPr>
      </w:pPr>
      <w:r>
        <w:rPr>
          <w:rFonts w:eastAsia="Noto Serif CJK SC"/>
          <w:color w:val="000000"/>
          <w:kern w:val="2"/>
          <w:highlight w:val="white"/>
          <w:lang w:eastAsia="zh-CN" w:bidi="hi-IN"/>
        </w:rPr>
        <w:t>Memcpy tmp_value into new_prop→value.</w:t>
      </w:r>
    </w:p>
    <w:p w:rsidR="00D31373" w:rsidRDefault="00D31373">
      <w:pPr>
        <w:ind w:left="1080"/>
        <w:rPr>
          <w:rFonts w:eastAsia="Noto Serif CJK SC"/>
          <w:color w:val="000000"/>
          <w:kern w:val="2"/>
          <w:highlight w:val="white"/>
          <w:lang w:eastAsia="zh-CN" w:bidi="hi-IN"/>
        </w:rPr>
      </w:pPr>
    </w:p>
    <w:p w:rsidR="00D31373" w:rsidRDefault="00000000">
      <w:pPr>
        <w:numPr>
          <w:ilvl w:val="1"/>
          <w:numId w:val="6"/>
        </w:numPr>
        <w:rPr>
          <w:rFonts w:eastAsia="Noto Serif CJK SC"/>
          <w:color w:val="000000"/>
          <w:kern w:val="2"/>
          <w:highlight w:val="white"/>
          <w:lang w:eastAsia="zh-CN" w:bidi="hi-IN"/>
        </w:rPr>
      </w:pPr>
      <w:r>
        <w:rPr>
          <w:rFonts w:eastAsia="Noto Serif CJK SC"/>
          <w:color w:val="000000"/>
          <w:kern w:val="2"/>
          <w:highlight w:val="white"/>
          <w:lang w:eastAsia="zh-CN" w:bidi="hi-IN"/>
        </w:rPr>
        <w:t>Call H5P__add_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to insert the new property into new_slist→props.</w:t>
      </w:r>
    </w:p>
    <w:p w:rsidR="00D31373" w:rsidRDefault="00D31373">
      <w:pPr>
        <w:ind w:left="1080"/>
        <w:rPr>
          <w:rFonts w:eastAsia="Noto Serif CJK SC"/>
          <w:color w:val="000000"/>
          <w:kern w:val="2"/>
          <w:highlight w:val="white"/>
          <w:lang w:eastAsia="zh-CN" w:bidi="hi-IN"/>
        </w:rPr>
      </w:pPr>
    </w:p>
    <w:p w:rsidR="00D31373" w:rsidRDefault="00000000">
      <w:pPr>
        <w:numPr>
          <w:ilvl w:val="1"/>
          <w:numId w:val="6"/>
        </w:numPr>
        <w:rPr>
          <w:rFonts w:eastAsia="Noto Serif CJK SC"/>
          <w:color w:val="000000"/>
          <w:kern w:val="2"/>
          <w:highlight w:val="white"/>
          <w:lang w:eastAsia="zh-CN" w:bidi="hi-IN"/>
        </w:rPr>
      </w:pPr>
      <w:r>
        <w:rPr>
          <w:rFonts w:eastAsia="Noto Serif CJK SC"/>
          <w:color w:val="000000"/>
          <w:kern w:val="2"/>
          <w:highlight w:val="white"/>
          <w:lang w:eastAsia="zh-CN" w:bidi="hi-IN"/>
        </w:rPr>
        <w:lastRenderedPageBreak/>
        <w:t>Discard tmp_value.</w:t>
      </w:r>
    </w:p>
    <w:p w:rsidR="00D31373" w:rsidRDefault="00D31373">
      <w:pPr>
        <w:ind w:left="720"/>
        <w:rPr>
          <w:rFonts w:eastAsia="Noto Serif CJK SC"/>
          <w:color w:val="000000"/>
          <w:kern w:val="2"/>
          <w:highlight w:val="white"/>
          <w:lang w:eastAsia="zh-CN" w:bidi="hi-IN"/>
        </w:rPr>
      </w:pPr>
    </w:p>
    <w:p w:rsidR="00D31373" w:rsidRDefault="00000000">
      <w:pPr>
        <w:numPr>
          <w:ilvl w:val="1"/>
          <w:numId w:val="6"/>
        </w:numPr>
        <w:rPr>
          <w:rFonts w:eastAsia="Noto Serif CJK SC"/>
          <w:color w:val="000000"/>
          <w:kern w:val="2"/>
          <w:highlight w:val="white"/>
          <w:lang w:eastAsia="zh-CN" w:bidi="hi-IN"/>
        </w:rPr>
      </w:pPr>
      <w:r>
        <w:rPr>
          <w:rFonts w:eastAsia="Noto Serif CJK SC"/>
          <w:color w:val="000000"/>
          <w:kern w:val="2"/>
          <w:highlight w:val="white"/>
          <w:lang w:eastAsia="zh-CN" w:bidi="hi-IN"/>
        </w:rPr>
        <w:t>On failure, call H5P__free_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to discard the copy of the property.</w:t>
      </w:r>
    </w:p>
    <w:p w:rsidR="00D31373" w:rsidRDefault="00D31373">
      <w:pPr>
        <w:ind w:left="720"/>
        <w:rPr>
          <w:rFonts w:eastAsia="Noto Serif CJK SC"/>
          <w:color w:val="000000"/>
          <w:kern w:val="2"/>
          <w:highlight w:val="white"/>
          <w:lang w:eastAsia="zh-CN" w:bidi="hi-IN"/>
        </w:rPr>
      </w:pPr>
    </w:p>
    <w:p w:rsidR="00D31373" w:rsidRDefault="00000000">
      <w:pPr>
        <w:ind w:left="720"/>
        <w:rPr>
          <w:rFonts w:eastAsia="Noto Serif CJK SC"/>
          <w:color w:val="000000"/>
          <w:kern w:val="2"/>
          <w:highlight w:val="white"/>
          <w:lang w:eastAsia="zh-CN" w:bidi="hi-IN"/>
        </w:rPr>
      </w:pPr>
      <w:r>
        <w:rPr>
          <w:rFonts w:eastAsia="Noto Serif CJK SC"/>
          <w:color w:val="000000"/>
          <w:kern w:val="2"/>
          <w:highlight w:val="white"/>
          <w:lang w:eastAsia="zh-CN" w:bidi="hi-IN"/>
        </w:rPr>
        <w:t>Observe that while all properties in old_plist→props are copied into new_plist→props, only properties that have copy callbacks are copied from parent property list class(es) into new_plist→props.</w:t>
      </w:r>
    </w:p>
    <w:p w:rsidR="00D31373" w:rsidRDefault="00D31373">
      <w:pPr>
        <w:ind w:left="720"/>
        <w:rPr>
          <w:rFonts w:eastAsia="Noto Serif CJK SC"/>
          <w:color w:val="000000"/>
          <w:kern w:val="2"/>
          <w:highlight w:val="white"/>
          <w:lang w:eastAsia="zh-CN" w:bidi="hi-IN"/>
        </w:rPr>
      </w:pPr>
    </w:p>
    <w:p w:rsidR="00D31373" w:rsidRDefault="00000000">
      <w:pPr>
        <w:numPr>
          <w:ilvl w:val="0"/>
          <w:numId w:val="5"/>
        </w:numPr>
        <w:rPr>
          <w:rFonts w:eastAsia="Noto Serif CJK SC"/>
          <w:color w:val="000000"/>
          <w:kern w:val="2"/>
          <w:highlight w:val="white"/>
          <w:lang w:eastAsia="zh-CN" w:bidi="hi-IN"/>
        </w:rPr>
      </w:pPr>
      <w:r>
        <w:rPr>
          <w:rFonts w:eastAsia="Noto Serif CJK SC"/>
          <w:color w:val="000000"/>
          <w:kern w:val="2"/>
          <w:highlight w:val="white"/>
          <w:lang w:eastAsia="zh-CN" w:bidi="hi-IN"/>
        </w:rPr>
        <w:t>Add the name of the new property to the “seen” skip list</w:t>
      </w:r>
    </w:p>
    <w:p w:rsidR="00D31373" w:rsidRDefault="00D31373">
      <w:pPr>
        <w:ind w:left="720"/>
        <w:rPr>
          <w:rFonts w:eastAsia="Noto Serif CJK SC"/>
          <w:color w:val="000000"/>
          <w:kern w:val="2"/>
          <w:highlight w:val="white"/>
          <w:lang w:eastAsia="zh-CN" w:bidi="hi-IN"/>
        </w:rPr>
      </w:pPr>
      <w:bookmarkStart w:id="1045" w:name="__DdeLink__3931_11080191631"/>
      <w:bookmarkEnd w:id="1045"/>
    </w:p>
    <w:p w:rsidR="00D31373" w:rsidRDefault="00000000">
      <w:pPr>
        <w:numPr>
          <w:ilvl w:val="0"/>
          <w:numId w:val="5"/>
        </w:numPr>
        <w:rPr>
          <w:rFonts w:eastAsia="Noto Serif CJK SC"/>
          <w:color w:val="000000"/>
          <w:kern w:val="2"/>
          <w:highlight w:val="white"/>
          <w:lang w:eastAsia="zh-CN" w:bidi="hi-IN"/>
        </w:rPr>
      </w:pPr>
      <w:r>
        <w:rPr>
          <w:rFonts w:eastAsia="Noto Serif CJK SC"/>
          <w:color w:val="000000"/>
          <w:kern w:val="2"/>
          <w:highlight w:val="white"/>
          <w:lang w:eastAsia="zh-CN" w:bidi="hi-IN"/>
        </w:rPr>
        <w:t>Increment nseen</w:t>
      </w:r>
    </w:p>
    <w:p w:rsidR="00D31373" w:rsidRDefault="00D31373">
      <w:pPr>
        <w:ind w:left="720"/>
        <w:rPr>
          <w:rFonts w:eastAsia="Noto Serif CJK SC"/>
          <w:color w:val="000000"/>
          <w:kern w:val="2"/>
          <w:highlight w:val="white"/>
          <w:lang w:eastAsia="zh-CN" w:bidi="hi-IN"/>
        </w:rPr>
      </w:pPr>
    </w:p>
    <w:p w:rsidR="00D31373" w:rsidRDefault="00000000">
      <w:pPr>
        <w:numPr>
          <w:ilvl w:val="0"/>
          <w:numId w:val="5"/>
        </w:numPr>
        <w:rPr>
          <w:rFonts w:eastAsia="Noto Serif CJK SC"/>
          <w:color w:val="000000"/>
          <w:kern w:val="2"/>
          <w:highlight w:val="white"/>
          <w:lang w:eastAsia="zh-CN" w:bidi="hi-IN"/>
        </w:rPr>
      </w:pPr>
      <w:r>
        <w:rPr>
          <w:rFonts w:eastAsia="Noto Serif CJK SC"/>
          <w:color w:val="000000"/>
          <w:kern w:val="2"/>
          <w:highlight w:val="white"/>
          <w:lang w:eastAsia="zh-CN" w:bidi="hi-IN"/>
        </w:rPr>
        <w:t>Increment new_plist→nprops</w:t>
      </w:r>
    </w:p>
    <w:p w:rsidR="00D31373" w:rsidRDefault="00D31373">
      <w:pPr>
        <w:ind w:left="720"/>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After the scan of the parent property list(s), H5P_copy_</w:t>
      </w:r>
      <w:proofErr w:type="gramStart"/>
      <w:r>
        <w:rPr>
          <w:rFonts w:eastAsia="Noto Serif CJK SC"/>
          <w:color w:val="000000"/>
          <w:kern w:val="2"/>
          <w:highlight w:val="white"/>
          <w:lang w:eastAsia="zh-CN" w:bidi="hi-IN"/>
        </w:rPr>
        <w:t>plist(</w:t>
      </w:r>
      <w:proofErr w:type="gramEnd"/>
      <w:r>
        <w:rPr>
          <w:rFonts w:eastAsia="Noto Serif CJK SC"/>
          <w:color w:val="000000"/>
          <w:kern w:val="2"/>
          <w:highlight w:val="white"/>
          <w:lang w:eastAsia="zh-CN" w:bidi="hi-IN"/>
        </w:rPr>
        <w:t>) increments the number of property lists derived from the parent property list class via a call to H5P__access_class(new_plist-&gt;pclass, H5P_MOD_INC_LST).  In this context, H5P__access_</w:t>
      </w:r>
      <w:proofErr w:type="gramStart"/>
      <w:r>
        <w:rPr>
          <w:rFonts w:eastAsia="Noto Serif CJK SC"/>
          <w:color w:val="000000"/>
          <w:kern w:val="2"/>
          <w:highlight w:val="white"/>
          <w:lang w:eastAsia="zh-CN" w:bidi="hi-IN"/>
        </w:rPr>
        <w:t>class(</w:t>
      </w:r>
      <w:proofErr w:type="gramEnd"/>
      <w:r>
        <w:rPr>
          <w:rFonts w:eastAsia="Noto Serif CJK SC"/>
          <w:color w:val="000000"/>
          <w:kern w:val="2"/>
          <w:highlight w:val="white"/>
          <w:lang w:eastAsia="zh-CN" w:bidi="hi-IN"/>
        </w:rPr>
        <w:t xml:space="preserve">) increments pclass→plists and returns.  </w:t>
      </w:r>
      <w:r>
        <w:rPr>
          <w:rFonts w:eastAsia="Noto Serif CJK SC"/>
          <w:color w:val="000000"/>
          <w:kern w:val="2"/>
          <w:highlight w:val="white"/>
          <w:lang w:eastAsia="zh-CN" w:bidi="hi-IN"/>
        </w:rPr>
        <w:br/>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It then registers the new property list via a call to H5I_</w:t>
      </w:r>
      <w:proofErr w:type="gramStart"/>
      <w:r>
        <w:rPr>
          <w:rFonts w:eastAsia="Noto Serif CJK SC"/>
          <w:color w:val="000000"/>
          <w:kern w:val="2"/>
          <w:highlight w:val="white"/>
          <w:lang w:eastAsia="zh-CN" w:bidi="hi-IN"/>
        </w:rPr>
        <w:t>register(</w:t>
      </w:r>
      <w:proofErr w:type="gramEnd"/>
      <w:r>
        <w:rPr>
          <w:rFonts w:eastAsia="Noto Serif CJK SC"/>
          <w:color w:val="000000"/>
          <w:kern w:val="2"/>
          <w:highlight w:val="white"/>
          <w:lang w:eastAsia="zh-CN" w:bidi="hi-IN"/>
        </w:rPr>
        <w:t>H5I_GENPROP_LST, new_plist, app_ref) where app_ref is a boolean parameter passed into H5P_copy_plist, and stores the new id in new_plist-&gt;plist_id.</w:t>
      </w:r>
      <w:r>
        <w:rPr>
          <w:rFonts w:eastAsia="Noto Serif CJK SC"/>
          <w:color w:val="000000"/>
          <w:kern w:val="2"/>
          <w:highlight w:val="white"/>
          <w:lang w:eastAsia="zh-CN" w:bidi="hi-IN"/>
        </w:rPr>
        <w:br/>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It then calls the pclass→copy_</w:t>
      </w:r>
      <w:proofErr w:type="gramStart"/>
      <w:r>
        <w:rPr>
          <w:rFonts w:eastAsia="Noto Serif CJK SC"/>
          <w:color w:val="000000"/>
          <w:kern w:val="2"/>
          <w:highlight w:val="white"/>
          <w:lang w:eastAsia="zh-CN" w:bidi="hi-IN"/>
        </w:rPr>
        <w:t>func(</w:t>
      </w:r>
      <w:proofErr w:type="gramEnd"/>
      <w:r>
        <w:rPr>
          <w:rFonts w:eastAsia="Noto Serif CJK SC"/>
          <w:color w:val="000000"/>
          <w:kern w:val="2"/>
          <w:highlight w:val="white"/>
          <w:lang w:eastAsia="zh-CN" w:bidi="hi-IN"/>
        </w:rPr>
        <w:t>) for all parent property list classes for which the call exists.  If any of these calls fail, it calls H5I_remove(new_plist→plist_id) and flags an error.  If all succeed, it sets new_plist→class_init to TRUE.</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Finally, it sets the return value to the id of the new property list, and discards the “seen” skip list.  </w:t>
      </w:r>
    </w:p>
    <w:p w:rsidR="00D31373" w:rsidRDefault="00D31373"/>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On failure, the new property list is discarded if it exists via a call to H5P_close(new_plist) – see discussion of H5</w:t>
      </w:r>
      <w:proofErr w:type="gramStart"/>
      <w:r>
        <w:rPr>
          <w:rFonts w:eastAsia="Noto Serif CJK SC"/>
          <w:color w:val="000000"/>
          <w:kern w:val="2"/>
          <w:highlight w:val="white"/>
          <w:lang w:eastAsia="zh-CN" w:bidi="hi-IN"/>
        </w:rPr>
        <w:t>Pclose(</w:t>
      </w:r>
      <w:proofErr w:type="gramEnd"/>
      <w:r>
        <w:rPr>
          <w:rFonts w:eastAsia="Noto Serif CJK SC"/>
          <w:color w:val="000000"/>
          <w:kern w:val="2"/>
          <w:highlight w:val="white"/>
          <w:lang w:eastAsia="zh-CN" w:bidi="hi-IN"/>
        </w:rPr>
        <w:t>) above for details of H5P_close().</w:t>
      </w:r>
      <w:r>
        <w:rPr>
          <w:rFonts w:eastAsia="Noto Serif CJK SC"/>
          <w:color w:val="000000"/>
          <w:kern w:val="2"/>
          <w:highlight w:val="white"/>
          <w:lang w:eastAsia="zh-CN" w:bidi="hi-IN"/>
        </w:rPr>
        <w:br/>
      </w:r>
    </w:p>
    <w:p w:rsidR="00D31373" w:rsidRDefault="00D31373">
      <w:pPr>
        <w:rPr>
          <w:color w:val="000000"/>
          <w:highlight w:val="white"/>
        </w:rPr>
      </w:pPr>
    </w:p>
    <w:p w:rsidR="00D31373" w:rsidRDefault="00000000">
      <w:pPr>
        <w:rPr>
          <w:color w:val="000000"/>
          <w:highlight w:val="white"/>
        </w:rPr>
      </w:pPr>
      <w:r>
        <w:rPr>
          <w:color w:val="000000"/>
          <w:highlight w:val="white"/>
        </w:rPr>
        <w:t xml:space="preserve">COPY PROPERTY LIST CLASS CASE: </w:t>
      </w:r>
    </w:p>
    <w:p w:rsidR="00D31373" w:rsidRDefault="00D31373">
      <w:pPr>
        <w:rPr>
          <w:color w:val="000000"/>
          <w:highlight w:val="white"/>
        </w:rPr>
      </w:pPr>
    </w:p>
    <w:p w:rsidR="00D31373" w:rsidRDefault="00000000">
      <w:r>
        <w:rPr>
          <w:b/>
          <w:bCs/>
          <w:color w:val="000000"/>
          <w:highlight w:val="white"/>
        </w:rPr>
        <w:t>H5P_copy_</w:t>
      </w:r>
      <w:proofErr w:type="gramStart"/>
      <w:r>
        <w:rPr>
          <w:b/>
          <w:bCs/>
          <w:color w:val="000000"/>
          <w:highlight w:val="white"/>
        </w:rPr>
        <w:t>pclass(</w:t>
      </w:r>
      <w:proofErr w:type="gramEnd"/>
      <w:r>
        <w:rPr>
          <w:b/>
          <w:bCs/>
          <w:color w:val="000000"/>
          <w:highlight w:val="white"/>
        </w:rPr>
        <w:t>)</w:t>
      </w:r>
      <w:r>
        <w:rPr>
          <w:color w:val="000000"/>
          <w:highlight w:val="white"/>
        </w:rPr>
        <w:t xml:space="preserve"> first calls:</w:t>
      </w:r>
    </w:p>
    <w:p w:rsidR="00D31373" w:rsidRDefault="00D31373">
      <w:pPr>
        <w:rPr>
          <w:color w:val="000000"/>
          <w:highlight w:val="white"/>
        </w:rPr>
      </w:pPr>
    </w:p>
    <w:p w:rsidR="00D31373" w:rsidRDefault="00000000">
      <w:r>
        <w:rPr>
          <w:rFonts w:ascii="Courier" w:hAnsi="Courier"/>
          <w:color w:val="000000"/>
          <w:sz w:val="18"/>
          <w:szCs w:val="18"/>
          <w:highlight w:val="white"/>
        </w:rPr>
        <w:t xml:space="preserve">    H5P__create_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old_pclass</w:t>
      </w:r>
      <w:r>
        <w:rPr>
          <w:rFonts w:cs="Calibri"/>
          <w:color w:val="000000"/>
          <w:sz w:val="18"/>
          <w:szCs w:val="18"/>
          <w:highlight w:val="white"/>
        </w:rPr>
        <w:t>→</w:t>
      </w:r>
      <w:r>
        <w:rPr>
          <w:rFonts w:ascii="Courier" w:hAnsi="Courier"/>
          <w:color w:val="000000"/>
          <w:sz w:val="18"/>
          <w:szCs w:val="18"/>
          <w:highlight w:val="white"/>
        </w:rPr>
        <w:t xml:space="preserve">parent, old_pclass-&gt;name, </w:t>
      </w:r>
    </w:p>
    <w:p w:rsidR="00D31373" w:rsidRDefault="00000000">
      <w:r>
        <w:rPr>
          <w:rFonts w:ascii="Courier" w:hAnsi="Courier"/>
          <w:color w:val="000000"/>
          <w:sz w:val="18"/>
          <w:szCs w:val="18"/>
          <w:highlight w:val="white"/>
        </w:rPr>
        <w:t xml:space="preserve">                      old_pclass-&gt;type, old_pclass</w:t>
      </w:r>
      <w:r>
        <w:rPr>
          <w:rFonts w:cs="Calibri"/>
          <w:color w:val="000000"/>
          <w:sz w:val="18"/>
          <w:szCs w:val="18"/>
          <w:highlight w:val="white"/>
        </w:rPr>
        <w:t>→</w:t>
      </w:r>
      <w:r>
        <w:rPr>
          <w:rFonts w:ascii="Courier" w:hAnsi="Courier"/>
          <w:color w:val="000000"/>
          <w:sz w:val="18"/>
          <w:szCs w:val="18"/>
          <w:highlight w:val="white"/>
        </w:rPr>
        <w:t>create_func,</w:t>
      </w:r>
    </w:p>
    <w:p w:rsidR="00D31373" w:rsidRDefault="00000000">
      <w:r>
        <w:rPr>
          <w:rFonts w:ascii="Courier" w:hAnsi="Courier"/>
          <w:color w:val="000000"/>
          <w:sz w:val="18"/>
          <w:szCs w:val="18"/>
          <w:highlight w:val="white"/>
        </w:rPr>
        <w:t xml:space="preserve">                      old_pclass</w:t>
      </w:r>
      <w:r>
        <w:rPr>
          <w:rFonts w:cs="Calibri"/>
          <w:color w:val="000000"/>
          <w:sz w:val="18"/>
          <w:szCs w:val="18"/>
          <w:highlight w:val="white"/>
        </w:rPr>
        <w:t>→</w:t>
      </w:r>
      <w:r>
        <w:rPr>
          <w:rFonts w:ascii="Courier" w:hAnsi="Courier"/>
          <w:color w:val="000000"/>
          <w:sz w:val="18"/>
          <w:szCs w:val="18"/>
          <w:highlight w:val="white"/>
        </w:rPr>
        <w:t>create_data, old_pclass</w:t>
      </w:r>
      <w:r>
        <w:rPr>
          <w:rFonts w:cs="Calibri"/>
          <w:color w:val="000000"/>
          <w:sz w:val="18"/>
          <w:szCs w:val="18"/>
          <w:highlight w:val="white"/>
        </w:rPr>
        <w:t>→</w:t>
      </w:r>
      <w:r>
        <w:rPr>
          <w:rFonts w:ascii="Courier" w:hAnsi="Courier"/>
          <w:color w:val="000000"/>
          <w:sz w:val="18"/>
          <w:szCs w:val="18"/>
          <w:highlight w:val="white"/>
        </w:rPr>
        <w:t>copy_func,</w:t>
      </w:r>
    </w:p>
    <w:p w:rsidR="00D31373" w:rsidRDefault="00000000">
      <w:r>
        <w:rPr>
          <w:rFonts w:ascii="Courier" w:hAnsi="Courier"/>
          <w:color w:val="000000"/>
          <w:sz w:val="18"/>
          <w:szCs w:val="18"/>
          <w:highlight w:val="white"/>
        </w:rPr>
        <w:t xml:space="preserve">                      old_pclass-&gt;copy_data, old_pclass</w:t>
      </w:r>
      <w:r>
        <w:rPr>
          <w:rFonts w:cs="Calibri"/>
          <w:color w:val="000000"/>
          <w:sz w:val="18"/>
          <w:szCs w:val="18"/>
          <w:highlight w:val="white"/>
        </w:rPr>
        <w:t>→</w:t>
      </w:r>
      <w:r>
        <w:rPr>
          <w:rFonts w:ascii="Courier" w:hAnsi="Courier"/>
          <w:color w:val="000000"/>
          <w:sz w:val="18"/>
          <w:szCs w:val="18"/>
          <w:highlight w:val="white"/>
        </w:rPr>
        <w:t>close_func,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old_pclass-&gt;close_data)</w:t>
      </w:r>
      <w:r>
        <w:rPr>
          <w:rFonts w:ascii="Courier" w:hAnsi="Courier"/>
          <w:color w:val="000000"/>
          <w:sz w:val="18"/>
          <w:szCs w:val="18"/>
          <w:highlight w:val="white"/>
        </w:rPr>
        <w:br/>
      </w:r>
    </w:p>
    <w:p w:rsidR="00D31373" w:rsidRDefault="00000000">
      <w:r>
        <w:rPr>
          <w:color w:val="000000"/>
          <w:highlight w:val="white"/>
        </w:rPr>
        <w:lastRenderedPageBreak/>
        <w:t xml:space="preserve">to create a new instance H5P_genclass_t.  The pointer to the new instance is stored in new_pclass.  In addition to allocating the the new instance, </w:t>
      </w:r>
      <w:r>
        <w:rPr>
          <w:b/>
          <w:bCs/>
          <w:color w:val="000000"/>
          <w:highlight w:val="white"/>
        </w:rPr>
        <w:t>H5P__create_</w:t>
      </w:r>
      <w:proofErr w:type="gramStart"/>
      <w:r>
        <w:rPr>
          <w:b/>
          <w:bCs/>
          <w:color w:val="000000"/>
          <w:highlight w:val="white"/>
        </w:rPr>
        <w:t>pclass(</w:t>
      </w:r>
      <w:proofErr w:type="gramEnd"/>
      <w:r>
        <w:rPr>
          <w:b/>
          <w:bCs/>
          <w:color w:val="000000"/>
          <w:highlight w:val="white"/>
        </w:rPr>
        <w:t>)</w:t>
      </w:r>
      <w:r>
        <w:rPr>
          <w:color w:val="000000"/>
          <w:highlight w:val="white"/>
        </w:rPr>
        <w:t xml:space="preserve"> also:</w:t>
      </w:r>
    </w:p>
    <w:p w:rsidR="00D31373" w:rsidRDefault="00D31373">
      <w:pPr>
        <w:rPr>
          <w:color w:val="000000"/>
          <w:highlight w:val="white"/>
        </w:rPr>
      </w:pPr>
    </w:p>
    <w:p w:rsidR="00D31373" w:rsidRDefault="00000000">
      <w:pPr>
        <w:ind w:left="709"/>
        <w:rPr>
          <w:color w:val="000000"/>
          <w:highlight w:val="white"/>
        </w:rPr>
      </w:pPr>
      <w:r>
        <w:rPr>
          <w:color w:val="000000"/>
          <w:highlight w:val="white"/>
        </w:rPr>
        <w:t>Sets new_pclass→parent = old_pclass→parent</w:t>
      </w:r>
    </w:p>
    <w:p w:rsidR="00D31373" w:rsidRDefault="00D31373">
      <w:pPr>
        <w:ind w:left="709"/>
        <w:rPr>
          <w:color w:val="000000"/>
          <w:highlight w:val="white"/>
        </w:rPr>
      </w:pPr>
    </w:p>
    <w:p w:rsidR="00D31373" w:rsidRDefault="00000000">
      <w:pPr>
        <w:ind w:left="709"/>
        <w:rPr>
          <w:color w:val="000000"/>
          <w:highlight w:val="white"/>
        </w:rPr>
      </w:pPr>
      <w:r>
        <w:rPr>
          <w:color w:val="000000"/>
          <w:highlight w:val="white"/>
        </w:rPr>
        <w:t>Duplicates the string pointed to by old_class→name, and sets new_pclass→name equal to the address of the duplicate string.</w:t>
      </w:r>
    </w:p>
    <w:p w:rsidR="00D31373" w:rsidRDefault="00D31373">
      <w:pPr>
        <w:ind w:left="709"/>
        <w:rPr>
          <w:color w:val="000000"/>
          <w:highlight w:val="white"/>
        </w:rPr>
      </w:pPr>
    </w:p>
    <w:p w:rsidR="00D31373" w:rsidRDefault="00000000">
      <w:pPr>
        <w:ind w:left="709"/>
        <w:rPr>
          <w:color w:val="000000"/>
          <w:highlight w:val="white"/>
        </w:rPr>
      </w:pPr>
      <w:r>
        <w:rPr>
          <w:color w:val="000000"/>
          <w:highlight w:val="white"/>
        </w:rPr>
        <w:t>Initializes other fields of new_pclass as follows:</w:t>
      </w:r>
    </w:p>
    <w:p w:rsidR="00D31373" w:rsidRDefault="00D31373">
      <w:pPr>
        <w:ind w:left="709"/>
        <w:rPr>
          <w:color w:val="000000"/>
          <w:highlight w:val="white"/>
        </w:rPr>
      </w:pPr>
    </w:p>
    <w:p w:rsidR="00D31373" w:rsidRDefault="00000000">
      <w:pPr>
        <w:ind w:left="709"/>
      </w:pPr>
      <w:r>
        <w:rPr>
          <w:rFonts w:ascii="Courier" w:hAnsi="Courier"/>
          <w:color w:val="000000"/>
          <w:sz w:val="18"/>
          <w:szCs w:val="18"/>
          <w:highlight w:val="white"/>
        </w:rPr>
        <w:t xml:space="preserve">   new_pclass-&gt;type        = old_pclass-&gt;type; </w:t>
      </w:r>
      <w:r>
        <w:rPr>
          <w:rFonts w:ascii="Courier" w:hAnsi="Courier"/>
          <w:color w:val="000000"/>
          <w:sz w:val="18"/>
          <w:szCs w:val="18"/>
          <w:highlight w:val="white"/>
        </w:rPr>
        <w:br/>
        <w:t xml:space="preserve">   new_pclass-&gt;nprops      = 0;     /* </w:t>
      </w:r>
      <w:r>
        <w:rPr>
          <w:rFonts w:ascii="Courier" w:eastAsia="Noto Serif CJK SC" w:hAnsi="Courier"/>
          <w:color w:val="000000"/>
          <w:kern w:val="2"/>
          <w:sz w:val="18"/>
          <w:szCs w:val="18"/>
          <w:highlight w:val="white"/>
          <w:lang w:eastAsia="zh-CN" w:bidi="hi-IN"/>
        </w:rPr>
        <w:t>No</w:t>
      </w:r>
      <w:r>
        <w:rPr>
          <w:rFonts w:ascii="Courier" w:hAnsi="Courier"/>
          <w:color w:val="000000"/>
          <w:sz w:val="18"/>
          <w:szCs w:val="18"/>
          <w:highlight w:val="white"/>
        </w:rPr>
        <w:t xml:space="preserve"> properties initially */ </w:t>
      </w:r>
      <w:r>
        <w:rPr>
          <w:rFonts w:ascii="Courier" w:hAnsi="Courier"/>
          <w:color w:val="000000"/>
          <w:sz w:val="18"/>
          <w:szCs w:val="18"/>
          <w:highlight w:val="white"/>
        </w:rPr>
        <w:br/>
        <w:t xml:space="preserve">   new_pclass-&gt;plists      = 0;     /* No property lists of this class yet */ </w:t>
      </w:r>
      <w:r>
        <w:rPr>
          <w:rFonts w:ascii="Courier" w:hAnsi="Courier"/>
          <w:color w:val="000000"/>
          <w:sz w:val="18"/>
          <w:szCs w:val="18"/>
          <w:highlight w:val="white"/>
        </w:rPr>
        <w:br/>
        <w:t>   new_pclass-&gt;classes     = 0;     /* No classes derived from this class yet */</w:t>
      </w:r>
      <w:r>
        <w:rPr>
          <w:rFonts w:ascii="Courier" w:hAnsi="Courier"/>
          <w:color w:val="000000"/>
          <w:sz w:val="18"/>
          <w:szCs w:val="18"/>
          <w:highlight w:val="white"/>
        </w:rPr>
        <w:br/>
        <w:t>   new_pclass-&gt;ref_count   = 1;     /* This is the first ref to the new class */</w:t>
      </w:r>
      <w:r>
        <w:rPr>
          <w:rFonts w:ascii="Courier" w:hAnsi="Courier"/>
          <w:color w:val="000000"/>
          <w:sz w:val="18"/>
          <w:szCs w:val="18"/>
          <w:highlight w:val="white"/>
        </w:rPr>
        <w:br/>
        <w:t xml:space="preserve">   new_pclass-&gt;deleted     = FALSE; /* Not deleted yet... :-) */ </w:t>
      </w:r>
      <w:r>
        <w:rPr>
          <w:rFonts w:ascii="Courier" w:hAnsi="Courier"/>
          <w:color w:val="000000"/>
          <w:sz w:val="18"/>
          <w:szCs w:val="18"/>
          <w:highlight w:val="white"/>
        </w:rPr>
        <w:br/>
        <w:t>   new_pclass-&gt;revision    = H5P_GET_NEXT_REV; /* Get a rev num for the class */</w:t>
      </w:r>
      <w:r>
        <w:rPr>
          <w:rFonts w:ascii="Courier" w:hAnsi="Courier"/>
          <w:color w:val="000000"/>
          <w:sz w:val="18"/>
          <w:szCs w:val="18"/>
          <w:highlight w:val="white"/>
        </w:rPr>
        <w:br/>
        <w:t xml:space="preserve">   new_pclass-&gt;create_func = old_pclass-&gt;create_func; </w:t>
      </w:r>
      <w:r>
        <w:rPr>
          <w:rFonts w:ascii="Courier" w:hAnsi="Courier"/>
          <w:sz w:val="18"/>
          <w:szCs w:val="18"/>
        </w:rPr>
        <w:br/>
        <w:t xml:space="preserve">   new_pclass-&gt;create_data = </w:t>
      </w:r>
      <w:r>
        <w:rPr>
          <w:rFonts w:ascii="Courier" w:hAnsi="Courier"/>
          <w:color w:val="000000"/>
          <w:sz w:val="18"/>
          <w:szCs w:val="18"/>
          <w:highlight w:val="white"/>
        </w:rPr>
        <w:t>old_pclass-&gt;create_data;</w:t>
      </w:r>
      <w:r>
        <w:rPr>
          <w:rFonts w:ascii="Courier" w:hAnsi="Courier"/>
          <w:sz w:val="18"/>
          <w:szCs w:val="18"/>
        </w:rPr>
        <w:t xml:space="preserve"> </w:t>
      </w:r>
      <w:r>
        <w:rPr>
          <w:rFonts w:ascii="Courier" w:hAnsi="Courier"/>
          <w:sz w:val="18"/>
          <w:szCs w:val="18"/>
        </w:rPr>
        <w:br/>
        <w:t xml:space="preserve">   new_pclass-&gt;copy_func   = </w:t>
      </w:r>
      <w:r>
        <w:rPr>
          <w:rFonts w:ascii="Courier" w:hAnsi="Courier"/>
          <w:color w:val="000000"/>
          <w:sz w:val="18"/>
          <w:szCs w:val="18"/>
          <w:highlight w:val="white"/>
        </w:rPr>
        <w:t>old_pclass-&gt;copy_func</w:t>
      </w:r>
      <w:r>
        <w:rPr>
          <w:rFonts w:ascii="Courier" w:hAnsi="Courier"/>
          <w:sz w:val="18"/>
          <w:szCs w:val="18"/>
        </w:rPr>
        <w:t xml:space="preserve">; </w:t>
      </w:r>
      <w:r>
        <w:rPr>
          <w:rFonts w:ascii="Courier" w:hAnsi="Courier"/>
          <w:sz w:val="18"/>
          <w:szCs w:val="18"/>
        </w:rPr>
        <w:br/>
        <w:t xml:space="preserve">   new_pclass-&gt;copy_data   = </w:t>
      </w:r>
      <w:r>
        <w:rPr>
          <w:rFonts w:ascii="Courier" w:hAnsi="Courier"/>
          <w:color w:val="000000"/>
          <w:sz w:val="18"/>
          <w:szCs w:val="18"/>
          <w:highlight w:val="white"/>
        </w:rPr>
        <w:t>old_pclass-&gt;copy_data</w:t>
      </w:r>
      <w:r>
        <w:rPr>
          <w:rFonts w:ascii="Courier" w:hAnsi="Courier"/>
          <w:sz w:val="18"/>
          <w:szCs w:val="18"/>
        </w:rPr>
        <w:t xml:space="preserve">; </w:t>
      </w:r>
      <w:r>
        <w:rPr>
          <w:rFonts w:ascii="Courier" w:hAnsi="Courier"/>
          <w:sz w:val="18"/>
          <w:szCs w:val="18"/>
        </w:rPr>
        <w:br/>
        <w:t xml:space="preserve">   new_pclass-&gt;close_func  = o</w:t>
      </w:r>
      <w:r>
        <w:rPr>
          <w:rFonts w:ascii="Courier" w:hAnsi="Courier"/>
          <w:color w:val="000000"/>
          <w:sz w:val="18"/>
          <w:szCs w:val="18"/>
          <w:highlight w:val="white"/>
        </w:rPr>
        <w:t>ld_pclass-&gt;close_func</w:t>
      </w:r>
      <w:r>
        <w:rPr>
          <w:rFonts w:ascii="Courier" w:hAnsi="Courier"/>
          <w:sz w:val="18"/>
          <w:szCs w:val="18"/>
        </w:rPr>
        <w:t xml:space="preserve">; </w:t>
      </w:r>
      <w:r>
        <w:rPr>
          <w:rFonts w:ascii="Courier" w:hAnsi="Courier"/>
          <w:sz w:val="18"/>
          <w:szCs w:val="18"/>
        </w:rPr>
        <w:br/>
        <w:t xml:space="preserve">   new_pclass-&gt;close_data  = o</w:t>
      </w:r>
      <w:r>
        <w:rPr>
          <w:rFonts w:ascii="Courier" w:eastAsia="Noto Serif CJK SC" w:hAnsi="Courier"/>
          <w:color w:val="auto"/>
          <w:kern w:val="2"/>
          <w:sz w:val="18"/>
          <w:szCs w:val="18"/>
          <w:lang w:eastAsia="zh-CN" w:bidi="hi-IN"/>
        </w:rPr>
        <w:t>ld_pclass-&gt;</w:t>
      </w:r>
      <w:r>
        <w:rPr>
          <w:rFonts w:ascii="Courier" w:hAnsi="Courier"/>
          <w:sz w:val="18"/>
          <w:szCs w:val="18"/>
        </w:rPr>
        <w:t>close_data;</w:t>
      </w:r>
      <w:r>
        <w:rPr>
          <w:rFonts w:ascii="Courier" w:hAnsi="Courier"/>
          <w:color w:val="000000"/>
          <w:highlight w:val="white"/>
        </w:rPr>
        <w:br/>
      </w:r>
    </w:p>
    <w:p w:rsidR="00D31373" w:rsidRDefault="00000000">
      <w:pPr>
        <w:ind w:left="709"/>
        <w:rPr>
          <w:color w:val="000000"/>
          <w:highlight w:val="white"/>
        </w:rPr>
      </w:pPr>
      <w:r>
        <w:rPr>
          <w:color w:val="000000"/>
          <w:highlight w:val="white"/>
        </w:rPr>
        <w:t>Allocates the properties skip list and set new_pclass→props to point to it.</w:t>
      </w:r>
    </w:p>
    <w:p w:rsidR="00D31373" w:rsidRDefault="00D31373">
      <w:pPr>
        <w:ind w:left="709"/>
        <w:rPr>
          <w:color w:val="000000"/>
          <w:highlight w:val="white"/>
        </w:rPr>
      </w:pPr>
    </w:p>
    <w:p w:rsidR="00D31373" w:rsidRDefault="00000000">
      <w:pPr>
        <w:ind w:left="709"/>
        <w:rPr>
          <w:color w:val="000000"/>
          <w:highlight w:val="white"/>
        </w:rPr>
      </w:pPr>
      <w:r>
        <w:rPr>
          <w:color w:val="000000"/>
          <w:highlight w:val="white"/>
        </w:rPr>
        <w:t>Increments new_pclass→parent→classes via a call to H5P__access_</w:t>
      </w:r>
      <w:proofErr w:type="gramStart"/>
      <w:r>
        <w:rPr>
          <w:color w:val="000000"/>
          <w:highlight w:val="white"/>
        </w:rPr>
        <w:t>class(</w:t>
      </w:r>
      <w:proofErr w:type="gramEnd"/>
      <w:r>
        <w:rPr>
          <w:color w:val="000000"/>
          <w:highlight w:val="white"/>
        </w:rPr>
        <w:t>).</w:t>
      </w:r>
    </w:p>
    <w:p w:rsidR="00D31373" w:rsidRDefault="00D31373">
      <w:pPr>
        <w:rPr>
          <w:color w:val="000000"/>
          <w:highlight w:val="white"/>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This done, H5P__copy_</w:t>
      </w:r>
      <w:proofErr w:type="gramStart"/>
      <w:r>
        <w:rPr>
          <w:rFonts w:eastAsia="Noto Serif CJK SC"/>
          <w:color w:val="000000"/>
          <w:kern w:val="2"/>
          <w:highlight w:val="white"/>
          <w:lang w:eastAsia="zh-CN" w:bidi="hi-IN"/>
        </w:rPr>
        <w:t>pclass(</w:t>
      </w:r>
      <w:proofErr w:type="gramEnd"/>
      <w:r>
        <w:rPr>
          <w:rFonts w:eastAsia="Noto Serif CJK SC"/>
          <w:color w:val="000000"/>
          <w:kern w:val="2"/>
          <w:highlight w:val="white"/>
          <w:lang w:eastAsia="zh-CN" w:bidi="hi-IN"/>
        </w:rPr>
        <w:t>) scans the property list (old_pclass→props) and does the following with each property found:</w:t>
      </w:r>
    </w:p>
    <w:p w:rsidR="00D31373" w:rsidRDefault="00D31373">
      <w:pPr>
        <w:rPr>
          <w:rFonts w:eastAsia="Noto Serif CJK SC"/>
          <w:color w:val="000000"/>
          <w:kern w:val="2"/>
          <w:highlight w:val="white"/>
          <w:lang w:eastAsia="zh-CN" w:bidi="hi-IN"/>
        </w:rPr>
      </w:pPr>
    </w:p>
    <w:p w:rsidR="00D31373" w:rsidRDefault="00000000">
      <w:pPr>
        <w:numPr>
          <w:ilvl w:val="0"/>
          <w:numId w:val="7"/>
        </w:numPr>
        <w:rPr>
          <w:rFonts w:eastAsia="Noto Serif CJK SC"/>
          <w:color w:val="000000"/>
          <w:kern w:val="2"/>
          <w:highlight w:val="white"/>
          <w:lang w:eastAsia="zh-CN" w:bidi="hi-IN"/>
        </w:rPr>
      </w:pPr>
      <w:r>
        <w:rPr>
          <w:rFonts w:eastAsia="Noto Serif CJK SC"/>
          <w:color w:val="000000"/>
          <w:kern w:val="2"/>
          <w:highlight w:val="white"/>
          <w:lang w:eastAsia="zh-CN" w:bidi="hi-IN"/>
        </w:rPr>
        <w:t>Call new_prop = H5P__dup_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xml:space="preserve">old_prop, H5P_PROP_WITHIN_CLASS) to create a duplicate of the property.  </w:t>
      </w:r>
    </w:p>
    <w:p w:rsidR="00D31373" w:rsidRDefault="00D31373">
      <w:pPr>
        <w:ind w:left="720"/>
        <w:rPr>
          <w:rFonts w:eastAsia="Noto Serif CJK SC"/>
          <w:color w:val="000000"/>
          <w:kern w:val="2"/>
          <w:highlight w:val="white"/>
          <w:lang w:eastAsia="zh-CN" w:bidi="hi-IN"/>
        </w:rPr>
      </w:pPr>
    </w:p>
    <w:p w:rsidR="00D31373" w:rsidRDefault="00000000">
      <w:pPr>
        <w:ind w:left="720"/>
      </w:pPr>
      <w:r>
        <w:rPr>
          <w:rFonts w:eastAsia="Noto Serif CJK SC"/>
          <w:color w:val="000000"/>
          <w:kern w:val="2"/>
          <w:highlight w:val="white"/>
          <w:lang w:eastAsia="zh-CN" w:bidi="hi-IN"/>
        </w:rPr>
        <w:t xml:space="preserve">In this context, </w:t>
      </w:r>
      <w:r>
        <w:rPr>
          <w:rFonts w:eastAsia="Noto Serif CJK SC"/>
          <w:b/>
          <w:bCs/>
          <w:color w:val="000000"/>
          <w:kern w:val="2"/>
          <w:highlight w:val="white"/>
          <w:lang w:eastAsia="zh-CN" w:bidi="hi-IN"/>
        </w:rPr>
        <w:t>H5P__dup_</w:t>
      </w:r>
      <w:proofErr w:type="gramStart"/>
      <w:r>
        <w:rPr>
          <w:rFonts w:eastAsia="Noto Serif CJK SC"/>
          <w:b/>
          <w:bCs/>
          <w:color w:val="000000"/>
          <w:kern w:val="2"/>
          <w:highlight w:val="white"/>
          <w:lang w:eastAsia="zh-CN" w:bidi="hi-IN"/>
        </w:rPr>
        <w:t>prop(</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allocates a new instance of H5P_genprop_t, copies the image of *old_prop into it, and duplicates the string pointed to by old_prop→name and stored its address in new_prop→name.  Note that the unconditional duplication of the name is forced by the H5P_PROP_WITHIN_CLASS flag. It then duplicates the buffer pointed to by old_prop→value (if it exists) storing the address of the duplicate in new_prop-&gt;value, and returns the address of the new instance of H5P_genprop_t</w:t>
      </w:r>
    </w:p>
    <w:p w:rsidR="00D31373" w:rsidRDefault="00D31373">
      <w:pPr>
        <w:ind w:left="720"/>
        <w:rPr>
          <w:rFonts w:eastAsia="Noto Serif CJK SC"/>
          <w:color w:val="000000"/>
          <w:kern w:val="2"/>
          <w:highlight w:val="white"/>
          <w:lang w:eastAsia="zh-CN" w:bidi="hi-IN"/>
        </w:rPr>
      </w:pPr>
    </w:p>
    <w:p w:rsidR="00D31373" w:rsidRDefault="00000000">
      <w:pPr>
        <w:ind w:left="720"/>
        <w:rPr>
          <w:rFonts w:eastAsia="Noto Serif CJK SC"/>
          <w:color w:val="000000"/>
          <w:kern w:val="2"/>
          <w:highlight w:val="white"/>
          <w:lang w:eastAsia="zh-CN" w:bidi="hi-IN"/>
        </w:rPr>
      </w:pPr>
      <w:r>
        <w:rPr>
          <w:rFonts w:eastAsia="Noto Serif CJK SC"/>
          <w:color w:val="000000"/>
          <w:kern w:val="2"/>
          <w:highlight w:val="white"/>
          <w:lang w:eastAsia="zh-CN" w:bidi="hi-IN"/>
        </w:rPr>
        <w:t>Note that unlike the copy property list case, the property specific copy call is not invoked.</w:t>
      </w:r>
    </w:p>
    <w:p w:rsidR="00D31373" w:rsidRDefault="00D31373">
      <w:pPr>
        <w:ind w:left="720"/>
        <w:rPr>
          <w:rFonts w:eastAsia="Noto Serif CJK SC"/>
          <w:color w:val="000000"/>
          <w:kern w:val="2"/>
          <w:highlight w:val="white"/>
          <w:lang w:eastAsia="zh-CN" w:bidi="hi-IN"/>
        </w:rPr>
      </w:pPr>
    </w:p>
    <w:p w:rsidR="00D31373" w:rsidRDefault="00000000">
      <w:pPr>
        <w:numPr>
          <w:ilvl w:val="0"/>
          <w:numId w:val="7"/>
        </w:numPr>
        <w:rPr>
          <w:rFonts w:eastAsia="Noto Serif CJK SC"/>
          <w:color w:val="000000"/>
          <w:kern w:val="2"/>
          <w:highlight w:val="white"/>
          <w:lang w:eastAsia="zh-CN" w:bidi="hi-IN"/>
        </w:rPr>
      </w:pPr>
      <w:r>
        <w:rPr>
          <w:rFonts w:eastAsia="Noto Serif CJK SC"/>
          <w:color w:val="000000"/>
          <w:kern w:val="2"/>
          <w:highlight w:val="white"/>
          <w:lang w:eastAsia="zh-CN" w:bidi="hi-IN"/>
        </w:rPr>
        <w:t>Insert the new_prop into the new_class→props skip list via a call to H5P__add_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xml:space="preserve">new_pclass→props, new_prop).  </w:t>
      </w:r>
    </w:p>
    <w:p w:rsidR="00D31373" w:rsidRDefault="00D31373">
      <w:pPr>
        <w:ind w:left="720"/>
        <w:rPr>
          <w:rFonts w:eastAsia="Noto Serif CJK SC"/>
          <w:color w:val="000000"/>
          <w:kern w:val="2"/>
          <w:highlight w:val="white"/>
          <w:lang w:eastAsia="zh-CN" w:bidi="hi-IN"/>
        </w:rPr>
      </w:pPr>
    </w:p>
    <w:p w:rsidR="00D31373" w:rsidRDefault="00000000">
      <w:pPr>
        <w:numPr>
          <w:ilvl w:val="0"/>
          <w:numId w:val="7"/>
        </w:numPr>
        <w:rPr>
          <w:rFonts w:eastAsia="Noto Serif CJK SC"/>
          <w:color w:val="000000"/>
          <w:kern w:val="2"/>
          <w:highlight w:val="white"/>
          <w:lang w:eastAsia="zh-CN" w:bidi="hi-IN"/>
        </w:rPr>
      </w:pPr>
      <w:r>
        <w:rPr>
          <w:rFonts w:eastAsia="Noto Serif CJK SC"/>
          <w:color w:val="000000"/>
          <w:kern w:val="2"/>
          <w:highlight w:val="white"/>
          <w:lang w:eastAsia="zh-CN" w:bidi="hi-IN"/>
        </w:rPr>
        <w:t>Increment new_class→nprops</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After the scan of the old_pclass→props </w:t>
      </w:r>
      <w:proofErr w:type="gramStart"/>
      <w:r>
        <w:rPr>
          <w:rFonts w:eastAsia="Noto Serif CJK SC"/>
          <w:color w:val="000000"/>
          <w:kern w:val="2"/>
          <w:highlight w:val="white"/>
          <w:lang w:eastAsia="zh-CN" w:bidi="hi-IN"/>
        </w:rPr>
        <w:t>completes</w:t>
      </w:r>
      <w:proofErr w:type="gramEnd"/>
      <w:r>
        <w:rPr>
          <w:rFonts w:eastAsia="Noto Serif CJK SC"/>
          <w:color w:val="000000"/>
          <w:kern w:val="2"/>
          <w:highlight w:val="white"/>
          <w:lang w:eastAsia="zh-CN" w:bidi="hi-IN"/>
        </w:rPr>
        <w:t xml:space="preserve">, the function sets its return value to new_pclass and returns.  </w:t>
      </w:r>
    </w:p>
    <w:p w:rsidR="00D31373" w:rsidRDefault="00D31373">
      <w:pPr>
        <w:rPr>
          <w:rFonts w:eastAsia="Noto Serif CJK SC"/>
          <w:color w:val="000000"/>
          <w:kern w:val="2"/>
          <w:highlight w:val="white"/>
          <w:lang w:eastAsia="zh-CN" w:bidi="hi-IN"/>
        </w:rPr>
      </w:pPr>
    </w:p>
    <w:p w:rsidR="00D31373" w:rsidRDefault="00000000">
      <w:r>
        <w:rPr>
          <w:rFonts w:eastAsia="Noto Serif CJK SC"/>
          <w:color w:val="000000"/>
          <w:kern w:val="2"/>
          <w:highlight w:val="white"/>
          <w:lang w:eastAsia="zh-CN" w:bidi="hi-IN"/>
        </w:rPr>
        <w:t xml:space="preserve">On failure, H5P__close_class(new_pclass) is called to cleanup.  </w:t>
      </w:r>
      <w:bookmarkStart w:id="1046" w:name="__DdeLink__3924_1108019163"/>
      <w:r>
        <w:rPr>
          <w:rFonts w:eastAsia="Noto Serif CJK SC"/>
          <w:color w:val="000000"/>
          <w:kern w:val="2"/>
          <w:highlight w:val="white"/>
          <w:lang w:eastAsia="zh-CN" w:bidi="hi-IN"/>
        </w:rPr>
        <w:t>See discussion of H5Pclose_</w:t>
      </w:r>
      <w:proofErr w:type="gramStart"/>
      <w:r>
        <w:rPr>
          <w:rFonts w:eastAsia="Noto Serif CJK SC"/>
          <w:color w:val="000000"/>
          <w:kern w:val="2"/>
          <w:highlight w:val="white"/>
          <w:lang w:eastAsia="zh-CN" w:bidi="hi-IN"/>
        </w:rPr>
        <w:t>class(</w:t>
      </w:r>
      <w:proofErr w:type="gramEnd"/>
      <w:r>
        <w:rPr>
          <w:rFonts w:eastAsia="Noto Serif CJK SC"/>
          <w:color w:val="000000"/>
          <w:kern w:val="2"/>
          <w:highlight w:val="white"/>
          <w:lang w:eastAsia="zh-CN" w:bidi="hi-IN"/>
        </w:rPr>
        <w:t>) above for a description of this call</w:t>
      </w:r>
      <w:bookmarkEnd w:id="1046"/>
      <w:r>
        <w:rPr>
          <w:rFonts w:eastAsia="Noto Serif CJK SC"/>
          <w:color w:val="000000"/>
          <w:kern w:val="2"/>
          <w:highlight w:val="white"/>
          <w:lang w:eastAsia="zh-CN" w:bidi="hi-IN"/>
        </w:rPr>
        <w:t>.</w:t>
      </w:r>
    </w:p>
    <w:p w:rsidR="00D31373" w:rsidRDefault="00D31373">
      <w:pPr>
        <w:rPr>
          <w:color w:val="000000"/>
          <w:highlight w:val="white"/>
        </w:rPr>
      </w:pPr>
    </w:p>
    <w:p w:rsidR="00D31373" w:rsidRDefault="00D31373">
      <w:pPr>
        <w:rPr>
          <w:color w:val="000000"/>
          <w:highlight w:val="white"/>
        </w:rPr>
      </w:pPr>
    </w:p>
    <w:p w:rsidR="00D31373" w:rsidRDefault="00000000">
      <w:bookmarkStart w:id="1047" w:name="__DdeLink__20134_4074954927"/>
      <w:r>
        <w:rPr>
          <w:color w:val="000000"/>
          <w:highlight w:val="white"/>
        </w:rPr>
        <w:t>Multi-thread safety concerns:</w:t>
      </w:r>
      <w:r>
        <w:rPr>
          <w:color w:val="000000"/>
          <w:highlight w:val="white"/>
        </w:rPr>
        <w:br/>
      </w:r>
      <w:bookmarkEnd w:id="1047"/>
      <w:r>
        <w:rPr>
          <w:color w:val="000000"/>
          <w:highlight w:val="white"/>
        </w:rPr>
        <w:br/>
        <w:t>Skip list implementation is not thread safe.</w:t>
      </w:r>
    </w:p>
    <w:p w:rsidR="00D31373" w:rsidRDefault="00D31373">
      <w:pPr>
        <w:rPr>
          <w:rFonts w:ascii="monospace" w:hAnsi="monospace"/>
        </w:rPr>
      </w:pPr>
    </w:p>
    <w:p w:rsidR="00D31373" w:rsidRDefault="00000000">
      <w:pPr>
        <w:rPr>
          <w:color w:val="000000"/>
          <w:highlight w:val="white"/>
        </w:rPr>
      </w:pPr>
      <w:r>
        <w:rPr>
          <w:color w:val="000000"/>
          <w:highlight w:val="white"/>
        </w:rPr>
        <w:t>Property list, property list classes, and their associated properties are all subject to simultaneous access and / or modification – with the obvious potential for corruption.</w:t>
      </w:r>
    </w:p>
    <w:p w:rsidR="00D31373" w:rsidRDefault="00000000">
      <w:pPr>
        <w:rPr>
          <w:rFonts w:ascii="monospace" w:hAnsi="monospace"/>
          <w:sz w:val="16"/>
          <w:szCs w:val="16"/>
        </w:rPr>
      </w:pPr>
      <w:r>
        <w:br w:type="page"/>
      </w:r>
    </w:p>
    <w:p w:rsidR="00D31373" w:rsidRDefault="00D31373">
      <w:pPr>
        <w:rPr>
          <w:rFonts w:ascii="monospace" w:hAnsi="monospace"/>
          <w:sz w:val="16"/>
          <w:szCs w:val="16"/>
        </w:rPr>
      </w:pPr>
    </w:p>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Copies a property from one list or class to another </w:t>
      </w:r>
      <w:r>
        <w:rPr>
          <w:rFonts w:ascii="Courier" w:hAnsi="Courier"/>
          <w:sz w:val="18"/>
          <w:szCs w:val="18"/>
        </w:rPr>
        <w:br/>
        <w:t xml:space="preserve">* </w:t>
      </w:r>
      <w:r>
        <w:rPr>
          <w:rFonts w:ascii="Courier" w:hAnsi="Courier"/>
          <w:sz w:val="18"/>
          <w:szCs w:val="18"/>
        </w:rPr>
        <w:br/>
        <w:t xml:space="preserve">* \param[in] dst_id Identifier of the destination property list or class </w:t>
      </w:r>
      <w:r>
        <w:rPr>
          <w:rFonts w:ascii="Courier" w:hAnsi="Courier"/>
          <w:sz w:val="18"/>
          <w:szCs w:val="18"/>
        </w:rPr>
        <w:br/>
        <w:t xml:space="preserve">* \param[in] src_id Identifier of the source property list or class </w:t>
      </w:r>
      <w:r>
        <w:rPr>
          <w:rFonts w:ascii="Courier" w:hAnsi="Courier"/>
          <w:sz w:val="18"/>
          <w:szCs w:val="18"/>
        </w:rPr>
        <w:br/>
        <w:t xml:space="preserve">* \param[in] name Name of the property to copy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H5Pcopy_prop() copies a property from one property list or </w:t>
      </w:r>
      <w:r>
        <w:rPr>
          <w:rFonts w:ascii="Courier" w:hAnsi="Courier"/>
          <w:sz w:val="18"/>
          <w:szCs w:val="18"/>
        </w:rPr>
        <w:br/>
        <w:t xml:space="preserve">*          class to another. </w:t>
      </w:r>
      <w:r>
        <w:rPr>
          <w:rFonts w:ascii="Courier" w:hAnsi="Courier"/>
          <w:sz w:val="18"/>
          <w:szCs w:val="18"/>
        </w:rPr>
        <w:br/>
        <w:t xml:space="preserve">* </w:t>
      </w:r>
      <w:r>
        <w:rPr>
          <w:rFonts w:ascii="Courier" w:hAnsi="Courier"/>
          <w:sz w:val="18"/>
          <w:szCs w:val="18"/>
        </w:rPr>
        <w:br/>
        <w:t xml:space="preserve">*          If a property is copied from one class to another, all the </w:t>
      </w:r>
      <w:r>
        <w:rPr>
          <w:rFonts w:ascii="Courier" w:hAnsi="Courier"/>
          <w:sz w:val="18"/>
          <w:szCs w:val="18"/>
        </w:rPr>
        <w:br/>
        <w:t xml:space="preserve">*          property information will be first deleted from the destination </w:t>
      </w:r>
      <w:r>
        <w:rPr>
          <w:rFonts w:ascii="Courier" w:hAnsi="Courier"/>
          <w:sz w:val="18"/>
          <w:szCs w:val="18"/>
        </w:rPr>
        <w:br/>
        <w:t xml:space="preserve">*          class and then the property information will be copied from the </w:t>
      </w:r>
      <w:r>
        <w:rPr>
          <w:rFonts w:ascii="Courier" w:hAnsi="Courier"/>
          <w:sz w:val="18"/>
          <w:szCs w:val="18"/>
        </w:rPr>
        <w:br/>
        <w:t xml:space="preserve">*          source class into the destination class. </w:t>
      </w:r>
      <w:r>
        <w:rPr>
          <w:rFonts w:ascii="Courier" w:hAnsi="Courier"/>
          <w:sz w:val="18"/>
          <w:szCs w:val="18"/>
        </w:rPr>
        <w:br/>
        <w:t xml:space="preserve">* </w:t>
      </w:r>
      <w:r>
        <w:rPr>
          <w:rFonts w:ascii="Courier" w:hAnsi="Courier"/>
          <w:sz w:val="18"/>
          <w:szCs w:val="18"/>
        </w:rPr>
        <w:br/>
        <w:t xml:space="preserve">*          If a property is copied from one list to another, the property </w:t>
      </w:r>
      <w:r>
        <w:rPr>
          <w:rFonts w:ascii="Courier" w:hAnsi="Courier"/>
          <w:sz w:val="18"/>
          <w:szCs w:val="18"/>
        </w:rPr>
        <w:br/>
        <w:t xml:space="preserve">*          will be first deleted from the destination list (generating a </w:t>
      </w:r>
      <w:r>
        <w:rPr>
          <w:rFonts w:ascii="Courier" w:hAnsi="Courier"/>
          <w:sz w:val="18"/>
          <w:szCs w:val="18"/>
        </w:rPr>
        <w:br/>
        <w:t xml:space="preserve">*          call to the close callback for the property, if one exists) </w:t>
      </w:r>
      <w:r>
        <w:rPr>
          <w:rFonts w:ascii="Courier" w:hAnsi="Courier"/>
          <w:sz w:val="18"/>
          <w:szCs w:val="18"/>
        </w:rPr>
        <w:br/>
        <w:t xml:space="preserve">*          and then the property is copied from the source list to the </w:t>
      </w:r>
      <w:r>
        <w:rPr>
          <w:rFonts w:ascii="Courier" w:hAnsi="Courier"/>
          <w:sz w:val="18"/>
          <w:szCs w:val="18"/>
        </w:rPr>
        <w:br/>
        <w:t xml:space="preserve">*          destination list (generating a call to the copy callback for </w:t>
      </w:r>
      <w:r>
        <w:rPr>
          <w:rFonts w:ascii="Courier" w:hAnsi="Courier"/>
          <w:sz w:val="18"/>
          <w:szCs w:val="18"/>
        </w:rPr>
        <w:br/>
        <w:t xml:space="preserve">*          the property, if one exists). </w:t>
      </w:r>
      <w:r>
        <w:rPr>
          <w:rFonts w:ascii="Courier" w:hAnsi="Courier"/>
          <w:sz w:val="18"/>
          <w:szCs w:val="18"/>
        </w:rPr>
        <w:br/>
        <w:t xml:space="preserve">* </w:t>
      </w:r>
      <w:r>
        <w:rPr>
          <w:rFonts w:ascii="Courier" w:hAnsi="Courier"/>
          <w:sz w:val="18"/>
          <w:szCs w:val="18"/>
        </w:rPr>
        <w:br/>
        <w:t xml:space="preserve">*          If the property does not exist in the class or list, this </w:t>
      </w:r>
      <w:r>
        <w:rPr>
          <w:rFonts w:ascii="Courier" w:hAnsi="Courier"/>
          <w:sz w:val="18"/>
          <w:szCs w:val="18"/>
        </w:rPr>
        <w:br/>
        <w:t>*          call is equivalent to calling H5</w:t>
      </w:r>
      <w:proofErr w:type="gramStart"/>
      <w:r>
        <w:rPr>
          <w:rFonts w:ascii="Courier" w:hAnsi="Courier"/>
          <w:sz w:val="18"/>
          <w:szCs w:val="18"/>
        </w:rPr>
        <w:t>Pregister(</w:t>
      </w:r>
      <w:proofErr w:type="gramEnd"/>
      <w:r>
        <w:rPr>
          <w:rFonts w:ascii="Courier" w:hAnsi="Courier"/>
          <w:sz w:val="18"/>
          <w:szCs w:val="18"/>
        </w:rPr>
        <w:t xml:space="preserve">) or H5Pinsert() (for </w:t>
      </w:r>
      <w:r>
        <w:rPr>
          <w:rFonts w:ascii="Courier" w:hAnsi="Courier"/>
          <w:sz w:val="18"/>
          <w:szCs w:val="18"/>
        </w:rPr>
        <w:br/>
        <w:t xml:space="preserve">*          a class or list, as appropriate) and the create callback will </w:t>
      </w:r>
      <w:r>
        <w:rPr>
          <w:rFonts w:ascii="Courier" w:hAnsi="Courier"/>
          <w:sz w:val="18"/>
          <w:szCs w:val="18"/>
        </w:rPr>
        <w:br/>
        <w:t xml:space="preserve">*          be called in the case of the property being copied into a list </w:t>
      </w:r>
      <w:r>
        <w:rPr>
          <w:rFonts w:ascii="Courier" w:hAnsi="Courier"/>
          <w:sz w:val="18"/>
          <w:szCs w:val="18"/>
        </w:rPr>
        <w:br/>
        <w:t xml:space="preserve">*          (if such a callback exists for the property). </w:t>
      </w:r>
      <w:r>
        <w:rPr>
          <w:rFonts w:ascii="Courier" w:hAnsi="Courier"/>
          <w:sz w:val="18"/>
          <w:szCs w:val="18"/>
        </w:rPr>
        <w:br/>
        <w:t xml:space="preserve">* </w:t>
      </w:r>
      <w:r>
        <w:rPr>
          <w:rFonts w:ascii="Courier" w:hAnsi="Courier"/>
          <w:sz w:val="18"/>
          <w:szCs w:val="18"/>
        </w:rPr>
        <w:br/>
        <w:t xml:space="preserve">* \since 1.6.0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H5Pcopy_</w:t>
      </w:r>
      <w:proofErr w:type="gramStart"/>
      <w:r>
        <w:rPr>
          <w:rFonts w:ascii="Courier" w:hAnsi="Courier"/>
          <w:sz w:val="18"/>
          <w:szCs w:val="18"/>
        </w:rPr>
        <w:t>prop(</w:t>
      </w:r>
      <w:proofErr w:type="gramEnd"/>
      <w:r>
        <w:rPr>
          <w:rFonts w:ascii="Courier" w:hAnsi="Courier"/>
          <w:sz w:val="18"/>
          <w:szCs w:val="18"/>
        </w:rPr>
        <w:t>hid_t dst_id, hid_t src_id, const char *name);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H5Pcopy_</w:t>
      </w:r>
      <w:proofErr w:type="gramStart"/>
      <w:r>
        <w:rPr>
          <w:rFonts w:ascii="Courier" w:hAnsi="Courier"/>
          <w:sz w:val="18"/>
          <w:szCs w:val="18"/>
        </w:rPr>
        <w:t>prop(</w:t>
      </w:r>
      <w:proofErr w:type="gramEnd"/>
      <w:r>
        <w:rPr>
          <w:rFonts w:ascii="Courier" w:hAnsi="Courier"/>
          <w:sz w:val="18"/>
          <w:szCs w:val="18"/>
        </w:rPr>
        <w:t>)</w:t>
      </w:r>
    </w:p>
    <w:p w:rsidR="00D31373" w:rsidRDefault="00000000">
      <w:r>
        <w:rPr>
          <w:rFonts w:ascii="Courier" w:hAnsi="Courier"/>
          <w:sz w:val="18"/>
          <w:szCs w:val="18"/>
        </w:rPr>
        <w:t xml:space="preserve"> +-</w:t>
      </w:r>
      <w:r>
        <w:rPr>
          <w:rFonts w:ascii="Courier" w:hAnsi="Courier"/>
          <w:color w:val="000000"/>
          <w:sz w:val="18"/>
          <w:szCs w:val="18"/>
          <w:highlight w:val="white"/>
        </w:rPr>
        <w:t>H5I_get_</w:t>
      </w:r>
      <w:proofErr w:type="gramStart"/>
      <w:r>
        <w:rPr>
          <w:rFonts w:ascii="Courier" w:hAnsi="Courier"/>
          <w:color w:val="000000"/>
          <w:sz w:val="18"/>
          <w:szCs w:val="18"/>
          <w:highlight w:val="white"/>
        </w:rPr>
        <w:t>type(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+-H5P__copy_prop_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-H5I_object()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property exists in destination property 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-H5P__find_prop_plist()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-H5P_remove()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+-H5P__do_prop(plist, name, H5P__del_plist_cb, H5P__del_pclass_cb, NULL)</w:t>
      </w:r>
      <w:r>
        <w:rPr>
          <w:rFonts w:ascii="Courier" w:hAnsi="Courier"/>
          <w:color w:val="000000"/>
          <w:sz w:val="18"/>
          <w:szCs w:val="18"/>
          <w:highlight w:val="white"/>
        </w:rPr>
        <w:br/>
        <w:t xml:space="preserve"> |  |     +-H5SL_search()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if the target property is in the property 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+-(*plist_op)(plist, name, prop, udata) // H5P__del_plist_cb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if the target property is in the property class</w:t>
      </w:r>
      <w:r>
        <w:rPr>
          <w:rFonts w:ascii="Courier" w:hAnsi="Courier"/>
          <w:color w:val="000000"/>
          <w:sz w:val="18"/>
          <w:szCs w:val="18"/>
          <w:highlight w:val="white"/>
        </w:rPr>
        <w:br/>
        <w:t xml:space="preserve"> |  |     +-(*pclass_op)(plist, name, prop, udata) // H5P__del_pclass_cb in this case</w:t>
      </w:r>
      <w:r>
        <w:rPr>
          <w:rFonts w:ascii="Courier" w:hAnsi="Courier"/>
          <w:color w:val="000000"/>
          <w:sz w:val="18"/>
          <w:szCs w:val="18"/>
          <w:highlight w:val="white"/>
        </w:rPr>
        <w:br/>
        <w:t xml:space="preserve"> |  +-H5P__dup_prop()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 // error cleanup</w:t>
      </w:r>
    </w:p>
    <w:p w:rsidR="00D31373" w:rsidRDefault="00000000">
      <w:r>
        <w:rPr>
          <w:rFonts w:ascii="Courier" w:hAnsi="Courier"/>
          <w:color w:val="000000"/>
          <w:sz w:val="18"/>
          <w:szCs w:val="18"/>
          <w:highlight w:val="white"/>
        </w:rPr>
        <w:lastRenderedPageBreak/>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+-H5FL_FREE()  // error cleanup</w:t>
      </w:r>
      <w:r>
        <w:rPr>
          <w:rFonts w:ascii="Courier" w:hAnsi="Courier"/>
          <w:color w:val="000000"/>
          <w:sz w:val="18"/>
          <w:szCs w:val="18"/>
          <w:highlight w:val="white"/>
        </w:rPr>
        <w:br/>
        <w:t xml:space="preserve"> |  +-(new_prop-&gt;copy)(new_prop-&gt;name, new_prop-&gt;size, new_prop</w:t>
      </w:r>
      <w:r>
        <w:rPr>
          <w:rFonts w:cs="Calibri"/>
          <w:color w:val="000000"/>
          <w:sz w:val="18"/>
          <w:szCs w:val="18"/>
          <w:highlight w:val="white"/>
        </w:rPr>
        <w:t>→</w:t>
      </w:r>
      <w:r>
        <w:rPr>
          <w:rFonts w:ascii="Courier" w:hAnsi="Courier"/>
          <w:color w:val="000000"/>
          <w:sz w:val="18"/>
          <w:szCs w:val="18"/>
          <w:highlight w:val="white"/>
        </w:rPr>
        <w:t xml:space="preserve">value)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property specific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-H5P__add_prop()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+-H5SL_insert()</w:t>
      </w:r>
      <w:r>
        <w:rPr>
          <w:rFonts w:ascii="Courier" w:hAnsi="Courier"/>
          <w:color w:val="000000"/>
          <w:sz w:val="18"/>
          <w:szCs w:val="18"/>
          <w:highlight w:val="white"/>
        </w:rPr>
        <w:b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property doesn’t exist in the destination property 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-H5P__find_prop_plist()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see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-H5P__create_prop()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  // error cleanup</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+-H5FL_FREE()   // error cleanup</w:t>
      </w:r>
      <w:r>
        <w:rPr>
          <w:rFonts w:ascii="Courier" w:hAnsi="Courier"/>
          <w:color w:val="000000"/>
          <w:sz w:val="18"/>
          <w:szCs w:val="18"/>
          <w:highlight w:val="white"/>
        </w:rPr>
        <w:br/>
        <w:t xml:space="preserve"> |  +-(new_prop-&gt;create)(new_prop-&gt;name, new_prop-&gt;size, new_prop</w:t>
      </w:r>
      <w:r>
        <w:rPr>
          <w:rFonts w:cs="Calibri"/>
          <w:color w:val="000000"/>
          <w:sz w:val="18"/>
          <w:szCs w:val="18"/>
          <w:highlight w:val="white"/>
        </w:rPr>
        <w:t>→</w:t>
      </w:r>
      <w:r>
        <w:rPr>
          <w:rFonts w:ascii="Courier" w:hAnsi="Courier"/>
          <w:color w:val="000000"/>
          <w:sz w:val="18"/>
          <w:szCs w:val="18"/>
          <w:highlight w:val="white"/>
        </w:rPr>
        <w:t xml:space="preserve">value)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prop. specific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-H5P__add_prop()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see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error cleanup</w:t>
      </w:r>
      <w:r>
        <w:rPr>
          <w:rFonts w:ascii="Courier" w:hAnsi="Courier"/>
          <w:color w:val="000000"/>
          <w:sz w:val="18"/>
          <w:szCs w:val="18"/>
          <w:highlight w:val="white"/>
        </w:rPr>
        <w:br/>
        <w:t xml:space="preserve"> |  +-H5P__free_prop()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+-H5MM_</w:t>
      </w:r>
      <w:proofErr w:type="gramStart"/>
      <w:r>
        <w:rPr>
          <w:rFonts w:ascii="Courier" w:hAnsi="Courier"/>
          <w:color w:val="000000"/>
          <w:sz w:val="18"/>
          <w:szCs w:val="18"/>
          <w:highlight w:val="white"/>
        </w:rPr>
        <w:t>xfree(</w:t>
      </w:r>
      <w:proofErr w:type="gramEnd"/>
      <w:r>
        <w:rPr>
          <w:rFonts w:ascii="Courier" w:hAnsi="Courier"/>
          <w:color w:val="000000"/>
          <w:sz w:val="18"/>
          <w:szCs w:val="18"/>
          <w:highlight w:val="white"/>
        </w:rPr>
        <w:t>)</w:t>
      </w:r>
      <w:r>
        <w:rPr>
          <w:rFonts w:ascii="Courier" w:hAnsi="Courier"/>
          <w:color w:val="000000"/>
          <w:sz w:val="18"/>
          <w:szCs w:val="18"/>
          <w:highlight w:val="white"/>
        </w:rPr>
        <w:br/>
        <w:t xml:space="preserve"> |     +-H5FL_FREE()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r>
        <w:rPr>
          <w:rFonts w:ascii="Courier" w:hAnsi="Courier"/>
          <w:color w:val="000000"/>
          <w:sz w:val="18"/>
          <w:szCs w:val="18"/>
          <w:highlight w:val="white"/>
        </w:rPr>
        <w:br/>
        <w:t xml:space="preserve"> +-H5P__copy_prop_</w:t>
      </w:r>
      <w:proofErr w:type="gramStart"/>
      <w:r>
        <w:rPr>
          <w:rFonts w:ascii="Courier" w:hAnsi="Courier"/>
          <w:color w:val="000000"/>
          <w:sz w:val="18"/>
          <w:szCs w:val="18"/>
          <w:highlight w:val="white"/>
        </w:rPr>
        <w:t>pclass(</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object(</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+-H5P__find_prop_</w:t>
      </w:r>
      <w:proofErr w:type="gramStart"/>
      <w:r>
        <w:rPr>
          <w:rFonts w:ascii="Courier" w:hAnsi="Courier"/>
          <w:color w:val="000000"/>
          <w:sz w:val="18"/>
          <w:szCs w:val="18"/>
          <w:highlight w:val="white"/>
        </w:rPr>
        <w:t>pclass(</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+-H5P__exist_</w:t>
      </w:r>
      <w:proofErr w:type="gramStart"/>
      <w:r>
        <w:rPr>
          <w:rFonts w:ascii="Courier" w:hAnsi="Courier"/>
          <w:color w:val="000000"/>
          <w:sz w:val="18"/>
          <w:szCs w:val="18"/>
          <w:highlight w:val="white"/>
        </w:rPr>
        <w:t>pclass(</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w:t>
      </w:r>
      <w:proofErr w:type="gramStart"/>
      <w:r>
        <w:rPr>
          <w:rFonts w:ascii="Courier" w:hAnsi="Courier"/>
          <w:color w:val="000000"/>
          <w:sz w:val="18"/>
          <w:szCs w:val="18"/>
          <w:highlight w:val="white"/>
        </w:rPr>
        <w:t>unregister(</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-H5SL_search()</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+-H5SL_remove()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-H5P__free_prop()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+-H5MM_</w:t>
      </w:r>
      <w:proofErr w:type="gramStart"/>
      <w:r>
        <w:rPr>
          <w:rFonts w:ascii="Courier" w:hAnsi="Courier"/>
          <w:color w:val="000000"/>
          <w:sz w:val="18"/>
          <w:szCs w:val="18"/>
          <w:highlight w:val="white"/>
        </w:rPr>
        <w:t>xfree(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+-H5FL_</w:t>
      </w:r>
      <w:proofErr w:type="gramStart"/>
      <w:r>
        <w:rPr>
          <w:rFonts w:ascii="Courier" w:hAnsi="Courier"/>
          <w:color w:val="000000"/>
          <w:sz w:val="18"/>
          <w:szCs w:val="18"/>
          <w:highlight w:val="white"/>
        </w:rPr>
        <w:t>FREE(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duplicate class if required</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-H5P__create_class()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+-H5FL_CALLOC()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+-H5P__access_class(par_class, H5P_MOD_INC_CLS)</w:t>
      </w:r>
      <w:r>
        <w:rPr>
          <w:rFonts w:ascii="Courier" w:hAnsi="Courier"/>
          <w:color w:val="000000"/>
          <w:sz w:val="18"/>
          <w:szCs w:val="18"/>
          <w:highlight w:val="white"/>
        </w:rPr>
        <w:br/>
        <w:t xml:space="preserve">    |  |  |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+-H5SL_destroy()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w:t>
      </w:r>
      <w:bookmarkStart w:id="1048" w:name="__DdeLink__2830_404519934914"/>
      <w:r>
        <w:rPr>
          <w:rFonts w:ascii="Courier" w:hAnsi="Courier"/>
          <w:color w:val="000000"/>
          <w:sz w:val="18"/>
          <w:szCs w:val="18"/>
          <w:highlight w:val="white"/>
        </w:rPr>
        <w:t>H5P__access_class</w:t>
      </w:r>
      <w:bookmarkEnd w:id="1048"/>
      <w:r>
        <w:rPr>
          <w:rFonts w:ascii="Courier" w:hAnsi="Courier"/>
          <w:color w:val="000000"/>
          <w:sz w:val="18"/>
          <w:szCs w:val="18"/>
          <w:highlight w:val="white"/>
        </w:rPr>
        <w:t xml:space="preserve">(par_class, H5P_MOD_DEC_CLS) // can’t happen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+-H5SL_destroy()</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eventually</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          H5P__free_prop_cb()</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+-(tprop-&gt;close)(tprop-&gt;name, tprop-&gt;size, tprop-&gt;value);</w:t>
      </w:r>
      <w:r>
        <w:rPr>
          <w:rFonts w:ascii="Courier" w:hAnsi="Courier"/>
          <w:color w:val="000000"/>
          <w:sz w:val="18"/>
          <w:szCs w:val="18"/>
          <w:highlight w:val="white"/>
        </w:rPr>
        <w:br/>
        <w:t xml:space="preserve">    |  |           |  +- … // property specific – may not exist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lastRenderedPageBreak/>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+-H5P__free_prop(tprop);</w:t>
      </w:r>
      <w:r>
        <w:rPr>
          <w:rFonts w:ascii="Courier" w:hAnsi="Courier"/>
          <w:color w:val="000000"/>
          <w:sz w:val="18"/>
          <w:szCs w:val="18"/>
          <w:highlight w:val="white"/>
        </w:rPr>
        <w:br/>
        <w:t xml:space="preserve">    |  |              +-H5MM_xfree()</w:t>
      </w:r>
      <w:r>
        <w:rPr>
          <w:rFonts w:ascii="Courier" w:hAnsi="Courier"/>
          <w:color w:val="000000"/>
          <w:sz w:val="18"/>
          <w:szCs w:val="18"/>
          <w:highlight w:val="white"/>
        </w:rPr>
        <w:br/>
        <w:t xml:space="preserve">    |  |              +-H5FL_FREE()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-H5SL_first()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-H5P__dup_prop()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see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-H5P__add_prop()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see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-H5SL_next()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br/>
        <w:t xml:space="preserve">    |  +-H5P__register_real()</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+-H5P__create_prop()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see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+-H5P__add_prop()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see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+-H5P__free_prop()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see above</w:t>
      </w:r>
    </w:p>
    <w:p w:rsidR="00D31373" w:rsidRDefault="00000000">
      <w:pPr>
        <w:rPr>
          <w:rFonts w:ascii="Courier" w:hAnsi="Courier"/>
          <w:color w:val="000000"/>
          <w:sz w:val="18"/>
          <w:szCs w:val="18"/>
          <w:highlight w:val="white"/>
        </w:rPr>
      </w:pPr>
      <w:bookmarkStart w:id="1049" w:name="__DdeLink__2825_4045199349"/>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-H5P__close_class() // error recovery</w:t>
      </w:r>
      <w:r>
        <w:rPr>
          <w:rFonts w:ascii="Courier" w:hAnsi="Courier"/>
          <w:color w:val="000000"/>
          <w:sz w:val="18"/>
          <w:szCs w:val="18"/>
          <w:highlight w:val="white"/>
        </w:rPr>
        <w:br/>
        <w:t xml:space="preserve">    |     +-H5P__access_class(pclass, H5P_MOD_DEC_REF)</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+-H5MM_</w:t>
      </w:r>
      <w:proofErr w:type="gramStart"/>
      <w:r>
        <w:rPr>
          <w:rFonts w:ascii="Courier" w:hAnsi="Courier"/>
          <w:color w:val="000000"/>
          <w:sz w:val="18"/>
          <w:szCs w:val="18"/>
          <w:highlight w:val="white"/>
        </w:rPr>
        <w:t>xfree(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+-H5SL_</w:t>
      </w:r>
      <w:proofErr w:type="gramStart"/>
      <w:r>
        <w:rPr>
          <w:rFonts w:ascii="Courier" w:hAnsi="Courier"/>
          <w:color w:val="000000"/>
          <w:sz w:val="18"/>
          <w:szCs w:val="18"/>
          <w:highlight w:val="white"/>
        </w:rPr>
        <w:t>destroy(</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+-H5P__access_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par_class, H5P_MOD_DEC_CLS)</w:t>
      </w:r>
    </w:p>
    <w:p w:rsidR="00D31373" w:rsidRDefault="00000000">
      <w:r>
        <w:rPr>
          <w:rFonts w:ascii="Courier" w:hAnsi="Courier"/>
          <w:color w:val="000000"/>
          <w:sz w:val="18"/>
          <w:szCs w:val="18"/>
          <w:highlight w:val="white"/>
        </w:rPr>
        <w:t xml:space="preserve">    |           +- … </w:t>
      </w:r>
      <w:r>
        <w:rPr>
          <w:rFonts w:ascii="MingLiU" w:eastAsia="MingLiU" w:hAnsi="MingLiU" w:cs="MingLiU"/>
          <w:color w:val="000000"/>
          <w:sz w:val="18"/>
          <w:szCs w:val="18"/>
          <w:highlight w:val="white"/>
        </w:rPr>
        <w:br/>
      </w:r>
      <w:bookmarkEnd w:id="1049"/>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subst(</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+-H5P__close_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w:t>
      </w:r>
    </w:p>
    <w:p w:rsidR="00D31373" w:rsidRDefault="00000000">
      <w:r>
        <w:rPr>
          <w:rFonts w:ascii="Courier" w:hAnsi="Courier"/>
          <w:color w:val="000000"/>
          <w:sz w:val="18"/>
          <w:szCs w:val="18"/>
          <w:highlight w:val="white"/>
        </w:rPr>
        <w:t xml:space="preserve">       +- // see above</w:t>
      </w:r>
      <w:r>
        <w:rPr>
          <w:rFonts w:ascii="Courier" w:hAnsi="Courier"/>
          <w:color w:val="000000"/>
          <w:sz w:val="18"/>
          <w:szCs w:val="18"/>
          <w:highlight w:val="white"/>
        </w:rPr>
        <w:br/>
      </w:r>
      <w:r>
        <w:rPr>
          <w:rFonts w:ascii="monospace" w:hAnsi="monospace"/>
          <w:sz w:val="18"/>
          <w:szCs w:val="18"/>
        </w:rPr>
        <w:br/>
      </w:r>
      <w:r>
        <w:rPr>
          <w:rFonts w:ascii="monospace" w:hAnsi="monospace"/>
          <w:sz w:val="16"/>
          <w:szCs w:val="16"/>
        </w:rPr>
        <w:br/>
      </w:r>
      <w:r>
        <w:rPr>
          <w:rFonts w:ascii="monospace" w:hAnsi="monospace"/>
          <w:sz w:val="16"/>
          <w:szCs w:val="16"/>
        </w:rPr>
        <w:br/>
      </w:r>
    </w:p>
    <w:p w:rsidR="00D31373" w:rsidRDefault="00000000">
      <w:pPr>
        <w:rPr>
          <w:color w:val="000000"/>
          <w:highlight w:val="white"/>
        </w:rPr>
      </w:pPr>
      <w:r>
        <w:rPr>
          <w:color w:val="000000"/>
          <w:highlight w:val="white"/>
        </w:rPr>
        <w:t>In a nutshell:</w:t>
      </w:r>
    </w:p>
    <w:p w:rsidR="00D31373" w:rsidRDefault="00D31373">
      <w:pPr>
        <w:rPr>
          <w:color w:val="000000"/>
          <w:highlight w:val="white"/>
        </w:rPr>
      </w:pPr>
    </w:p>
    <w:p w:rsidR="00D31373" w:rsidRDefault="00000000">
      <w:pPr>
        <w:rPr>
          <w:color w:val="000000"/>
          <w:highlight w:val="white"/>
        </w:rPr>
      </w:pPr>
      <w:r>
        <w:rPr>
          <w:color w:val="000000"/>
          <w:highlight w:val="white"/>
        </w:rPr>
        <w:t>Copy a property from one property list or property list class to another.</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pPr>
        <w:rPr>
          <w:color w:val="000000"/>
          <w:highlight w:val="white"/>
        </w:rPr>
      </w:pPr>
      <w:r>
        <w:rPr>
          <w:color w:val="000000"/>
          <w:highlight w:val="white"/>
        </w:rPr>
        <w:t>H5Pcopy_</w:t>
      </w:r>
      <w:proofErr w:type="gramStart"/>
      <w:r>
        <w:rPr>
          <w:color w:val="000000"/>
          <w:highlight w:val="white"/>
        </w:rPr>
        <w:t>prop(</w:t>
      </w:r>
      <w:proofErr w:type="gramEnd"/>
      <w:r>
        <w:rPr>
          <w:color w:val="000000"/>
          <w:highlight w:val="white"/>
        </w:rPr>
        <w:t>) first verifies that the objects referred to by the source and destination ids are either both property lists, or both property list classes.  The function flags an error and returns if this is not the case.</w:t>
      </w:r>
    </w:p>
    <w:p w:rsidR="00D31373" w:rsidRDefault="00D31373">
      <w:pPr>
        <w:rPr>
          <w:color w:val="000000"/>
          <w:highlight w:val="white"/>
        </w:rPr>
      </w:pPr>
    </w:p>
    <w:p w:rsidR="00D31373" w:rsidRDefault="00000000">
      <w:pPr>
        <w:rPr>
          <w:color w:val="FF4000"/>
          <w:highlight w:val="white"/>
        </w:rPr>
      </w:pPr>
      <w:r>
        <w:rPr>
          <w:color w:val="FF4000"/>
          <w:highlight w:val="white"/>
        </w:rPr>
        <w:t>Note: No test to verify that source and destination are distinct.  Subsequent review indicates that unique ids need not refer to unique property list classes.  So far this doesn’t seem to be the case for property lists.</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If both source and destination are property lists, the function then calls: </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H5P__copy_prop_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dst_id, src_id, name)</w:t>
      </w:r>
      <w:r>
        <w:rPr>
          <w:rFonts w:ascii="Courier" w:hAnsi="Courier"/>
          <w:color w:val="000000"/>
          <w:sz w:val="18"/>
          <w:szCs w:val="18"/>
          <w:highlight w:val="white"/>
        </w:rPr>
        <w:br/>
      </w:r>
    </w:p>
    <w:p w:rsidR="00D31373" w:rsidRDefault="00000000">
      <w:r>
        <w:rPr>
          <w:color w:val="000000"/>
          <w:highlight w:val="white"/>
        </w:rPr>
        <w:lastRenderedPageBreak/>
        <w:t xml:space="preserve">and returns success if that function succeeds, and failure if </w:t>
      </w:r>
      <w:r>
        <w:rPr>
          <w:rFonts w:eastAsia="Noto Serif CJK SC"/>
          <w:color w:val="000000"/>
          <w:kern w:val="2"/>
          <w:highlight w:val="white"/>
          <w:lang w:eastAsia="zh-CN" w:bidi="hi-IN"/>
        </w:rPr>
        <w:t>it</w:t>
      </w:r>
      <w:r>
        <w:rPr>
          <w:color w:val="000000"/>
          <w:highlight w:val="white"/>
        </w:rPr>
        <w:t xml:space="preserve"> fails.  Otherwise, if both source and destination are property list classes, the function calls: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H5P__copy_prop_</w:t>
      </w:r>
      <w:proofErr w:type="gramStart"/>
      <w:r>
        <w:rPr>
          <w:rFonts w:ascii="Courier" w:hAnsi="Courier"/>
          <w:color w:val="000000"/>
          <w:sz w:val="18"/>
          <w:szCs w:val="18"/>
          <w:highlight w:val="white"/>
        </w:rPr>
        <w:t>pclass(</w:t>
      </w:r>
      <w:proofErr w:type="gramEnd"/>
      <w:r>
        <w:rPr>
          <w:rFonts w:ascii="Courier" w:hAnsi="Courier"/>
          <w:color w:val="000000"/>
          <w:sz w:val="18"/>
          <w:szCs w:val="18"/>
          <w:highlight w:val="white"/>
        </w:rPr>
        <w:t>dst_id, src_id, name)</w:t>
      </w:r>
      <w:r>
        <w:rPr>
          <w:rFonts w:ascii="Courier" w:hAnsi="Courier"/>
          <w:color w:val="000000"/>
          <w:sz w:val="18"/>
          <w:szCs w:val="18"/>
          <w:highlight w:val="white"/>
        </w:rPr>
        <w:br/>
      </w:r>
    </w:p>
    <w:p w:rsidR="00D31373" w:rsidRDefault="00000000">
      <w:pPr>
        <w:rPr>
          <w:color w:val="000000"/>
          <w:highlight w:val="white"/>
        </w:rPr>
      </w:pPr>
      <w:proofErr w:type="gramStart"/>
      <w:r>
        <w:rPr>
          <w:color w:val="000000"/>
          <w:highlight w:val="white"/>
        </w:rPr>
        <w:t>again</w:t>
      </w:r>
      <w:proofErr w:type="gramEnd"/>
      <w:r>
        <w:rPr>
          <w:color w:val="000000"/>
          <w:highlight w:val="white"/>
        </w:rPr>
        <w:t xml:space="preserve"> returning success if the function succeeds and failure if it fails.</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PROPERTY LIST CASE:</w:t>
      </w:r>
    </w:p>
    <w:p w:rsidR="00D31373" w:rsidRDefault="00D31373">
      <w:pPr>
        <w:rPr>
          <w:color w:val="000000"/>
          <w:highlight w:val="white"/>
        </w:rPr>
      </w:pPr>
    </w:p>
    <w:p w:rsidR="00D31373" w:rsidRDefault="00000000">
      <w:r>
        <w:rPr>
          <w:b/>
          <w:bCs/>
          <w:color w:val="000000"/>
          <w:highlight w:val="white"/>
        </w:rPr>
        <w:t>H5P__copy_prop_</w:t>
      </w:r>
      <w:proofErr w:type="gramStart"/>
      <w:r>
        <w:rPr>
          <w:b/>
          <w:bCs/>
          <w:color w:val="000000"/>
          <w:highlight w:val="white"/>
        </w:rPr>
        <w:t>plist(</w:t>
      </w:r>
      <w:proofErr w:type="gramEnd"/>
      <w:r>
        <w:rPr>
          <w:b/>
          <w:bCs/>
          <w:color w:val="000000"/>
          <w:highlight w:val="white"/>
        </w:rPr>
        <w:t>)</w:t>
      </w:r>
      <w:r>
        <w:rPr>
          <w:color w:val="000000"/>
          <w:highlight w:val="white"/>
        </w:rPr>
        <w:t xml:space="preserve"> first makes calls to H5I_object() to obtain pointers to the source and destination property lists (src_plist and dst_plist) </w:t>
      </w:r>
      <w:r>
        <w:rPr>
          <w:color w:val="FF4000"/>
          <w:highlight w:val="white"/>
        </w:rPr>
        <w:t>(Note: no test for distinctness)</w:t>
      </w:r>
      <w:r>
        <w:rPr>
          <w:color w:val="000000"/>
          <w:highlight w:val="white"/>
        </w:rPr>
        <w:t xml:space="preserve">.  </w:t>
      </w:r>
    </w:p>
    <w:p w:rsidR="00D31373" w:rsidRDefault="00D31373">
      <w:pPr>
        <w:rPr>
          <w:color w:val="000000"/>
          <w:highlight w:val="white"/>
        </w:rPr>
      </w:pPr>
    </w:p>
    <w:p w:rsidR="00D31373" w:rsidRDefault="00000000">
      <w:pPr>
        <w:rPr>
          <w:color w:val="000000"/>
          <w:highlight w:val="white"/>
        </w:rPr>
      </w:pPr>
      <w:r>
        <w:rPr>
          <w:color w:val="000000"/>
          <w:highlight w:val="white"/>
        </w:rPr>
        <w:t>This done, the function calls H5P__find_prop_</w:t>
      </w:r>
      <w:proofErr w:type="gramStart"/>
      <w:r>
        <w:rPr>
          <w:color w:val="000000"/>
          <w:highlight w:val="white"/>
        </w:rPr>
        <w:t>plist(</w:t>
      </w:r>
      <w:proofErr w:type="gramEnd"/>
      <w:r>
        <w:rPr>
          <w:color w:val="000000"/>
          <w:highlight w:val="white"/>
        </w:rPr>
        <w:t xml:space="preserve">dst_plist, name), which calls H5SL_search() to see if the target property already exists in dst_plist.  </w:t>
      </w:r>
    </w:p>
    <w:p w:rsidR="00D31373" w:rsidRDefault="00D31373">
      <w:pPr>
        <w:rPr>
          <w:color w:val="000000"/>
          <w:highlight w:val="white"/>
        </w:rPr>
      </w:pPr>
    </w:p>
    <w:p w:rsidR="00D31373" w:rsidRDefault="00000000">
      <w:pPr>
        <w:rPr>
          <w:color w:val="000000"/>
          <w:highlight w:val="white"/>
        </w:rPr>
      </w:pPr>
      <w:r>
        <w:rPr>
          <w:color w:val="000000"/>
          <w:highlight w:val="white"/>
        </w:rPr>
        <w:t>If it does, H5P__copy_prop_</w:t>
      </w:r>
      <w:proofErr w:type="gramStart"/>
      <w:r>
        <w:rPr>
          <w:color w:val="000000"/>
          <w:highlight w:val="white"/>
        </w:rPr>
        <w:t>plist(</w:t>
      </w:r>
      <w:proofErr w:type="gramEnd"/>
      <w:r>
        <w:rPr>
          <w:color w:val="000000"/>
          <w:highlight w:val="white"/>
        </w:rPr>
        <w:t>):</w:t>
      </w:r>
    </w:p>
    <w:p w:rsidR="00D31373" w:rsidRDefault="00D31373">
      <w:pPr>
        <w:rPr>
          <w:color w:val="000000"/>
          <w:highlight w:val="white"/>
        </w:rPr>
      </w:pPr>
    </w:p>
    <w:p w:rsidR="00D31373" w:rsidRDefault="00000000">
      <w:pPr>
        <w:numPr>
          <w:ilvl w:val="0"/>
          <w:numId w:val="8"/>
        </w:numPr>
        <w:rPr>
          <w:color w:val="000000"/>
          <w:highlight w:val="white"/>
        </w:rPr>
      </w:pPr>
      <w:r>
        <w:rPr>
          <w:color w:val="000000"/>
          <w:highlight w:val="white"/>
        </w:rPr>
        <w:t>Calls H5P__</w:t>
      </w:r>
      <w:proofErr w:type="gramStart"/>
      <w:r>
        <w:rPr>
          <w:color w:val="000000"/>
          <w:highlight w:val="white"/>
        </w:rPr>
        <w:t>remove(</w:t>
      </w:r>
      <w:proofErr w:type="gramEnd"/>
      <w:r>
        <w:rPr>
          <w:color w:val="000000"/>
          <w:highlight w:val="white"/>
        </w:rPr>
        <w:t xml:space="preserve">dst_plist, name) to remove the target property from the destination plist.  </w:t>
      </w:r>
    </w:p>
    <w:p w:rsidR="00D31373" w:rsidRDefault="00D31373">
      <w:pPr>
        <w:ind w:left="720"/>
        <w:rPr>
          <w:color w:val="000000"/>
          <w:highlight w:val="white"/>
        </w:rPr>
      </w:pPr>
    </w:p>
    <w:p w:rsidR="00D31373" w:rsidRDefault="00000000">
      <w:pPr>
        <w:ind w:left="720"/>
        <w:rPr>
          <w:color w:val="000000"/>
          <w:highlight w:val="white"/>
        </w:rPr>
      </w:pPr>
      <w:r>
        <w:rPr>
          <w:color w:val="000000"/>
          <w:highlight w:val="white"/>
        </w:rPr>
        <w:t>H5P__</w:t>
      </w:r>
      <w:proofErr w:type="gramStart"/>
      <w:r>
        <w:rPr>
          <w:color w:val="000000"/>
          <w:highlight w:val="white"/>
        </w:rPr>
        <w:t>remove(</w:t>
      </w:r>
      <w:proofErr w:type="gramEnd"/>
      <w:r>
        <w:rPr>
          <w:color w:val="000000"/>
          <w:highlight w:val="white"/>
        </w:rPr>
        <w:t xml:space="preserve">) is mostly a pass through function.  It does some sanity checking, and then calls </w:t>
      </w:r>
    </w:p>
    <w:p w:rsidR="00D31373" w:rsidRDefault="00D31373">
      <w:pPr>
        <w:ind w:left="720"/>
        <w:rPr>
          <w:color w:val="000000"/>
          <w:highlight w:val="white"/>
        </w:rPr>
      </w:pPr>
    </w:p>
    <w:p w:rsidR="00D31373" w:rsidRDefault="00000000">
      <w:pPr>
        <w:ind w:left="720"/>
        <w:rPr>
          <w:rFonts w:ascii="Courier" w:hAnsi="Courier"/>
          <w:color w:val="000000"/>
          <w:sz w:val="18"/>
          <w:szCs w:val="18"/>
          <w:highlight w:val="white"/>
        </w:rPr>
      </w:pPr>
      <w:r>
        <w:rPr>
          <w:rFonts w:ascii="Courier" w:hAnsi="Courier"/>
          <w:color w:val="000000"/>
          <w:sz w:val="18"/>
          <w:szCs w:val="18"/>
          <w:highlight w:val="white"/>
        </w:rPr>
        <w:t xml:space="preserve">    H5P__do_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dst_plist, name, H5P__del_plist_cb, H5P__del_pclass_cb, NULL)</w:t>
      </w:r>
    </w:p>
    <w:p w:rsidR="00D31373" w:rsidRDefault="00D31373">
      <w:pPr>
        <w:ind w:left="720"/>
        <w:rPr>
          <w:color w:val="000000"/>
          <w:highlight w:val="white"/>
        </w:rPr>
      </w:pPr>
    </w:p>
    <w:p w:rsidR="00D31373" w:rsidRDefault="00000000">
      <w:pPr>
        <w:ind w:left="720"/>
      </w:pPr>
      <w:r>
        <w:rPr>
          <w:color w:val="000000"/>
          <w:highlight w:val="white"/>
        </w:rPr>
        <w:t>In this context, H5P__do_</w:t>
      </w:r>
      <w:proofErr w:type="gramStart"/>
      <w:r>
        <w:rPr>
          <w:color w:val="000000"/>
          <w:highlight w:val="white"/>
        </w:rPr>
        <w:t>prop(</w:t>
      </w:r>
      <w:proofErr w:type="gramEnd"/>
      <w:r>
        <w:rPr>
          <w:color w:val="000000"/>
          <w:highlight w:val="white"/>
        </w:rPr>
        <w:t>)</w:t>
      </w:r>
      <w:r>
        <w:rPr>
          <w:rFonts w:eastAsia="Noto Serif CJK SC"/>
          <w:color w:val="000000"/>
          <w:kern w:val="2"/>
          <w:highlight w:val="white"/>
          <w:lang w:eastAsia="zh-CN" w:bidi="hi-IN"/>
        </w:rPr>
        <w:t xml:space="preserve"> first searches dst_plist→del to see if the target property has already been deleted – and flags an error if it has been. </w:t>
      </w:r>
    </w:p>
    <w:p w:rsidR="00D31373" w:rsidRDefault="00000000">
      <w:pPr>
        <w:ind w:left="720"/>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 </w:t>
      </w:r>
    </w:p>
    <w:p w:rsidR="00D31373" w:rsidRDefault="00000000">
      <w:pPr>
        <w:ind w:left="720"/>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It then tries to find the named property in dst_plist→props via the call </w:t>
      </w:r>
    </w:p>
    <w:p w:rsidR="00D31373" w:rsidRDefault="00D31373">
      <w:pPr>
        <w:ind w:left="720"/>
        <w:rPr>
          <w:rFonts w:eastAsia="Noto Serif CJK SC"/>
          <w:color w:val="000000"/>
          <w:kern w:val="2"/>
          <w:highlight w:val="white"/>
          <w:lang w:eastAsia="zh-CN" w:bidi="hi-IN"/>
        </w:rPr>
      </w:pPr>
    </w:p>
    <w:p w:rsidR="00D31373" w:rsidRDefault="00000000">
      <w:pPr>
        <w:ind w:left="720"/>
      </w:pPr>
      <w:r>
        <w:rPr>
          <w:rFonts w:eastAsia="Noto Serif CJK SC"/>
          <w:color w:val="000000"/>
          <w:kern w:val="2"/>
          <w:highlight w:val="white"/>
          <w:lang w:eastAsia="zh-CN" w:bidi="hi-IN"/>
        </w:rPr>
        <w:t xml:space="preserve">    </w:t>
      </w:r>
      <w:r>
        <w:rPr>
          <w:rFonts w:ascii="Courier" w:eastAsia="Noto Serif CJK SC" w:hAnsi="Courier"/>
          <w:color w:val="000000"/>
          <w:kern w:val="2"/>
          <w:sz w:val="18"/>
          <w:szCs w:val="18"/>
          <w:highlight w:val="white"/>
          <w:lang w:eastAsia="zh-CN" w:bidi="hi-IN"/>
        </w:rPr>
        <w:t>prop = H5SL_</w:t>
      </w:r>
      <w:proofErr w:type="gramStart"/>
      <w:r>
        <w:rPr>
          <w:rFonts w:ascii="Courier" w:eastAsia="Noto Serif CJK SC" w:hAnsi="Courier"/>
          <w:color w:val="000000"/>
          <w:kern w:val="2"/>
          <w:sz w:val="18"/>
          <w:szCs w:val="18"/>
          <w:highlight w:val="white"/>
          <w:lang w:eastAsia="zh-CN" w:bidi="hi-IN"/>
        </w:rPr>
        <w:t>search(</w:t>
      </w:r>
      <w:proofErr w:type="gramEnd"/>
      <w:r>
        <w:rPr>
          <w:rFonts w:ascii="Courier" w:eastAsia="Noto Serif CJK SC" w:hAnsi="Courier"/>
          <w:color w:val="000000"/>
          <w:kern w:val="2"/>
          <w:sz w:val="18"/>
          <w:szCs w:val="18"/>
          <w:highlight w:val="white"/>
          <w:lang w:eastAsia="zh-CN" w:bidi="hi-IN"/>
        </w:rPr>
        <w:t>dst_plist</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props, name)</w:t>
      </w:r>
      <w:r>
        <w:rPr>
          <w:rFonts w:eastAsia="Noto Serif CJK SC"/>
          <w:color w:val="000000"/>
          <w:kern w:val="2"/>
          <w:highlight w:val="white"/>
          <w:lang w:eastAsia="zh-CN" w:bidi="hi-IN"/>
        </w:rPr>
        <w:t xml:space="preserve">.  </w:t>
      </w:r>
    </w:p>
    <w:p w:rsidR="00D31373" w:rsidRDefault="00D31373">
      <w:pPr>
        <w:ind w:left="720"/>
        <w:rPr>
          <w:rFonts w:eastAsia="Noto Serif CJK SC"/>
          <w:color w:val="000000"/>
          <w:kern w:val="2"/>
          <w:highlight w:val="white"/>
          <w:lang w:eastAsia="zh-CN" w:bidi="hi-IN"/>
        </w:rPr>
      </w:pPr>
    </w:p>
    <w:p w:rsidR="00D31373" w:rsidRDefault="00000000">
      <w:pPr>
        <w:ind w:left="720"/>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If successful, it calls </w:t>
      </w:r>
    </w:p>
    <w:p w:rsidR="00D31373" w:rsidRDefault="00D31373">
      <w:pPr>
        <w:ind w:left="720"/>
        <w:rPr>
          <w:rFonts w:eastAsia="Noto Serif CJK SC"/>
          <w:color w:val="000000"/>
          <w:kern w:val="2"/>
          <w:highlight w:val="white"/>
          <w:lang w:eastAsia="zh-CN" w:bidi="hi-IN"/>
        </w:rPr>
      </w:pPr>
    </w:p>
    <w:p w:rsidR="00D31373" w:rsidRDefault="00000000">
      <w:pPr>
        <w:ind w:left="720"/>
      </w:pPr>
      <w:r>
        <w:rPr>
          <w:rFonts w:eastAsia="Noto Serif CJK SC"/>
          <w:color w:val="000000"/>
          <w:kern w:val="2"/>
          <w:highlight w:val="white"/>
          <w:lang w:eastAsia="zh-CN" w:bidi="hi-IN"/>
        </w:rPr>
        <w:t xml:space="preserve">    </w:t>
      </w:r>
      <w:bookmarkStart w:id="1050" w:name="__DdeLink__3893_1108019163"/>
      <w:r>
        <w:rPr>
          <w:rFonts w:ascii="Courier" w:eastAsia="Noto Serif CJK SC" w:hAnsi="Courier"/>
          <w:color w:val="000000"/>
          <w:kern w:val="2"/>
          <w:sz w:val="18"/>
          <w:szCs w:val="18"/>
          <w:highlight w:val="white"/>
          <w:lang w:eastAsia="zh-CN" w:bidi="hi-IN"/>
        </w:rPr>
        <w:t>H5P__del_plist_</w:t>
      </w:r>
      <w:proofErr w:type="gramStart"/>
      <w:r>
        <w:rPr>
          <w:rFonts w:ascii="Courier" w:eastAsia="Noto Serif CJK SC" w:hAnsi="Courier"/>
          <w:color w:val="000000"/>
          <w:kern w:val="2"/>
          <w:sz w:val="18"/>
          <w:szCs w:val="18"/>
          <w:highlight w:val="white"/>
          <w:lang w:eastAsia="zh-CN" w:bidi="hi-IN"/>
        </w:rPr>
        <w:t>cb</w:t>
      </w:r>
      <w:bookmarkEnd w:id="1050"/>
      <w:r>
        <w:rPr>
          <w:rFonts w:ascii="Courier" w:eastAsia="Noto Serif CJK SC" w:hAnsi="Courier"/>
          <w:color w:val="000000"/>
          <w:kern w:val="2"/>
          <w:sz w:val="18"/>
          <w:szCs w:val="18"/>
          <w:highlight w:val="white"/>
          <w:lang w:eastAsia="zh-CN" w:bidi="hi-IN"/>
        </w:rPr>
        <w:t>(</w:t>
      </w:r>
      <w:proofErr w:type="gramEnd"/>
      <w:r>
        <w:rPr>
          <w:rFonts w:ascii="Courier" w:eastAsia="Noto Serif CJK SC" w:hAnsi="Courier"/>
          <w:color w:val="000000"/>
          <w:kern w:val="2"/>
          <w:sz w:val="18"/>
          <w:szCs w:val="18"/>
          <w:highlight w:val="white"/>
          <w:lang w:eastAsia="zh-CN" w:bidi="hi-IN"/>
        </w:rPr>
        <w:t>dst_plist, name, prop, NULL)</w:t>
      </w:r>
    </w:p>
    <w:p w:rsidR="00D31373" w:rsidRDefault="00D31373">
      <w:pPr>
        <w:ind w:left="720"/>
        <w:rPr>
          <w:rFonts w:eastAsia="Noto Serif CJK SC"/>
          <w:color w:val="000000"/>
          <w:kern w:val="2"/>
          <w:highlight w:val="white"/>
          <w:lang w:eastAsia="zh-CN" w:bidi="hi-IN"/>
        </w:rPr>
      </w:pPr>
    </w:p>
    <w:p w:rsidR="00D31373" w:rsidRDefault="00000000">
      <w:pPr>
        <w:ind w:left="720"/>
        <w:rPr>
          <w:rFonts w:eastAsia="Noto Serif CJK SC"/>
          <w:color w:val="000000"/>
          <w:kern w:val="2"/>
          <w:highlight w:val="white"/>
          <w:lang w:eastAsia="zh-CN" w:bidi="hi-IN"/>
        </w:rPr>
      </w:pPr>
      <w:r>
        <w:rPr>
          <w:rFonts w:eastAsia="Noto Serif CJK SC"/>
          <w:color w:val="000000"/>
          <w:kern w:val="2"/>
          <w:highlight w:val="white"/>
          <w:lang w:eastAsia="zh-CN" w:bidi="hi-IN"/>
        </w:rPr>
        <w:t>and returns success or failure if this call succeeds or fails.</w:t>
      </w:r>
    </w:p>
    <w:p w:rsidR="00D31373" w:rsidRDefault="00D31373">
      <w:pPr>
        <w:ind w:left="720"/>
        <w:rPr>
          <w:rFonts w:eastAsia="Noto Serif CJK SC"/>
          <w:color w:val="000000"/>
          <w:kern w:val="2"/>
          <w:highlight w:val="white"/>
          <w:lang w:eastAsia="zh-CN" w:bidi="hi-IN"/>
        </w:rPr>
      </w:pPr>
    </w:p>
    <w:p w:rsidR="00D31373" w:rsidRDefault="00000000">
      <w:pPr>
        <w:ind w:left="720"/>
        <w:rPr>
          <w:rFonts w:eastAsia="Noto Serif CJK SC"/>
          <w:color w:val="000000"/>
          <w:kern w:val="2"/>
          <w:highlight w:val="white"/>
          <w:lang w:eastAsia="zh-CN" w:bidi="hi-IN"/>
        </w:rPr>
      </w:pPr>
      <w:r>
        <w:rPr>
          <w:rFonts w:eastAsia="Noto Serif CJK SC"/>
          <w:color w:val="000000"/>
          <w:kern w:val="2"/>
          <w:highlight w:val="white"/>
          <w:lang w:eastAsia="zh-CN" w:bidi="hi-IN"/>
        </w:rPr>
        <w:t>If this search fails, H5P__do_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searches the parent property list class(es) for the target property, and if successful calls:</w:t>
      </w:r>
    </w:p>
    <w:p w:rsidR="00D31373" w:rsidRDefault="00D31373">
      <w:pPr>
        <w:ind w:left="720"/>
        <w:rPr>
          <w:rFonts w:eastAsia="Noto Serif CJK SC"/>
          <w:color w:val="000000"/>
          <w:kern w:val="2"/>
          <w:highlight w:val="white"/>
          <w:lang w:eastAsia="zh-CN" w:bidi="hi-IN"/>
        </w:rPr>
      </w:pPr>
    </w:p>
    <w:p w:rsidR="00D31373" w:rsidRDefault="00000000">
      <w:pPr>
        <w:ind w:left="720"/>
      </w:pPr>
      <w:r>
        <w:rPr>
          <w:rFonts w:eastAsia="Noto Serif CJK SC"/>
          <w:color w:val="000000"/>
          <w:kern w:val="2"/>
          <w:highlight w:val="white"/>
          <w:lang w:eastAsia="zh-CN" w:bidi="hi-IN"/>
        </w:rPr>
        <w:t xml:space="preserve">   </w:t>
      </w:r>
      <w:r>
        <w:rPr>
          <w:rFonts w:ascii="Courier" w:eastAsia="Noto Serif CJK SC" w:hAnsi="Courier"/>
          <w:color w:val="000000"/>
          <w:kern w:val="2"/>
          <w:sz w:val="18"/>
          <w:szCs w:val="18"/>
          <w:highlight w:val="white"/>
          <w:lang w:eastAsia="zh-CN" w:bidi="hi-IN"/>
        </w:rPr>
        <w:t>H5P__del_pclass_</w:t>
      </w:r>
      <w:proofErr w:type="gramStart"/>
      <w:r>
        <w:rPr>
          <w:rFonts w:ascii="Courier" w:eastAsia="Noto Serif CJK SC" w:hAnsi="Courier"/>
          <w:color w:val="000000"/>
          <w:kern w:val="2"/>
          <w:sz w:val="18"/>
          <w:szCs w:val="18"/>
          <w:highlight w:val="white"/>
          <w:lang w:eastAsia="zh-CN" w:bidi="hi-IN"/>
        </w:rPr>
        <w:t>cb(</w:t>
      </w:r>
      <w:proofErr w:type="gramEnd"/>
      <w:r>
        <w:rPr>
          <w:rFonts w:ascii="Courier" w:eastAsia="Noto Serif CJK SC" w:hAnsi="Courier"/>
          <w:color w:val="000000"/>
          <w:kern w:val="2"/>
          <w:sz w:val="18"/>
          <w:szCs w:val="18"/>
          <w:highlight w:val="white"/>
          <w:lang w:eastAsia="zh-CN" w:bidi="hi-IN"/>
        </w:rPr>
        <w:t>dst_plist, name, prop, NULL)</w:t>
      </w:r>
    </w:p>
    <w:p w:rsidR="00D31373" w:rsidRDefault="00D31373">
      <w:pPr>
        <w:ind w:left="720"/>
        <w:rPr>
          <w:color w:val="000000"/>
          <w:highlight w:val="white"/>
        </w:rPr>
      </w:pPr>
    </w:p>
    <w:p w:rsidR="00D31373" w:rsidRDefault="00000000">
      <w:pPr>
        <w:ind w:left="720"/>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and </w:t>
      </w:r>
      <w:proofErr w:type="gramStart"/>
      <w:r>
        <w:rPr>
          <w:rFonts w:eastAsia="Noto Serif CJK SC"/>
          <w:color w:val="000000"/>
          <w:kern w:val="2"/>
          <w:highlight w:val="white"/>
          <w:lang w:eastAsia="zh-CN" w:bidi="hi-IN"/>
        </w:rPr>
        <w:t>again</w:t>
      </w:r>
      <w:proofErr w:type="gramEnd"/>
      <w:r>
        <w:rPr>
          <w:rFonts w:eastAsia="Noto Serif CJK SC"/>
          <w:color w:val="000000"/>
          <w:kern w:val="2"/>
          <w:highlight w:val="white"/>
          <w:lang w:eastAsia="zh-CN" w:bidi="hi-IN"/>
        </w:rPr>
        <w:t xml:space="preserve"> returns success or failure if this call succeeds or fails.</w:t>
      </w:r>
    </w:p>
    <w:p w:rsidR="00D31373" w:rsidRDefault="00D31373">
      <w:pPr>
        <w:ind w:left="720"/>
        <w:rPr>
          <w:rFonts w:eastAsia="Noto Serif CJK SC"/>
          <w:color w:val="000000"/>
          <w:kern w:val="2"/>
          <w:highlight w:val="white"/>
          <w:lang w:eastAsia="zh-CN" w:bidi="hi-IN"/>
        </w:rPr>
      </w:pPr>
    </w:p>
    <w:p w:rsidR="00D31373" w:rsidRDefault="00000000">
      <w:pPr>
        <w:ind w:left="720"/>
      </w:pPr>
      <w:r>
        <w:rPr>
          <w:color w:val="000000"/>
          <w:highlight w:val="white"/>
        </w:rPr>
        <w:t>If the searches of the supplied property list and its parent property list class(es) fail, H5P__do_</w:t>
      </w:r>
      <w:proofErr w:type="gramStart"/>
      <w:r>
        <w:rPr>
          <w:color w:val="000000"/>
          <w:highlight w:val="white"/>
        </w:rPr>
        <w:t>prop(</w:t>
      </w:r>
      <w:proofErr w:type="gramEnd"/>
      <w:r>
        <w:rPr>
          <w:color w:val="000000"/>
          <w:highlight w:val="white"/>
        </w:rPr>
        <w:t xml:space="preserve">) </w:t>
      </w:r>
      <w:r>
        <w:rPr>
          <w:rFonts w:eastAsia="Noto Serif CJK SC"/>
          <w:color w:val="000000"/>
          <w:kern w:val="2"/>
          <w:highlight w:val="white"/>
          <w:lang w:eastAsia="zh-CN" w:bidi="hi-IN"/>
        </w:rPr>
        <w:t>returns failure</w:t>
      </w:r>
      <w:r>
        <w:rPr>
          <w:color w:val="000000"/>
          <w:highlight w:val="white"/>
        </w:rPr>
        <w:t>.</w:t>
      </w:r>
    </w:p>
    <w:p w:rsidR="00D31373" w:rsidRDefault="00D31373">
      <w:pPr>
        <w:ind w:left="720"/>
        <w:rPr>
          <w:color w:val="000000"/>
          <w:highlight w:val="white"/>
        </w:rPr>
      </w:pPr>
    </w:p>
    <w:p w:rsidR="00D31373" w:rsidRDefault="00000000">
      <w:pPr>
        <w:ind w:left="720"/>
      </w:pPr>
      <w:r>
        <w:rPr>
          <w:b/>
          <w:bCs/>
          <w:color w:val="000000"/>
          <w:highlight w:val="white"/>
        </w:rPr>
        <w:t>H5P__del_plist_</w:t>
      </w:r>
      <w:proofErr w:type="gramStart"/>
      <w:r>
        <w:rPr>
          <w:b/>
          <w:bCs/>
          <w:color w:val="000000"/>
          <w:highlight w:val="white"/>
        </w:rPr>
        <w:t>cb(</w:t>
      </w:r>
      <w:proofErr w:type="gramEnd"/>
      <w:r>
        <w:rPr>
          <w:b/>
          <w:bCs/>
          <w:color w:val="000000"/>
          <w:highlight w:val="white"/>
        </w:rPr>
        <w:t>)</w:t>
      </w:r>
      <w:r>
        <w:rPr>
          <w:color w:val="000000"/>
          <w:highlight w:val="white"/>
        </w:rPr>
        <w:t xml:space="preserve"> calls the properties delete callback </w:t>
      </w:r>
    </w:p>
    <w:p w:rsidR="00D31373" w:rsidRDefault="00D31373">
      <w:pPr>
        <w:ind w:left="720"/>
        <w:rPr>
          <w:color w:val="000000"/>
          <w:highlight w:val="white"/>
        </w:rPr>
      </w:pPr>
    </w:p>
    <w:p w:rsidR="00D31373" w:rsidRDefault="00000000">
      <w:pPr>
        <w:ind w:left="720"/>
      </w:pPr>
      <w:r>
        <w:rPr>
          <w:color w:val="000000"/>
          <w:highlight w:val="white"/>
        </w:rPr>
        <w:t xml:space="preserve">    </w:t>
      </w:r>
      <w:r>
        <w:rPr>
          <w:rFonts w:ascii="Courier" w:hAnsi="Courier"/>
          <w:color w:val="000000"/>
          <w:sz w:val="18"/>
          <w:szCs w:val="18"/>
          <w:highlight w:val="white"/>
        </w:rPr>
        <w:t>(*(prop-&gt;del</w:t>
      </w:r>
      <w:proofErr w:type="gramStart"/>
      <w:r>
        <w:rPr>
          <w:rFonts w:ascii="Courier" w:hAnsi="Courier"/>
          <w:color w:val="000000"/>
          <w:sz w:val="18"/>
          <w:szCs w:val="18"/>
          <w:highlight w:val="white"/>
        </w:rPr>
        <w:t>))(</w:t>
      </w:r>
      <w:proofErr w:type="gramEnd"/>
      <w:r>
        <w:rPr>
          <w:rFonts w:ascii="Courier" w:hAnsi="Courier"/>
          <w:color w:val="000000"/>
          <w:sz w:val="18"/>
          <w:szCs w:val="18"/>
          <w:highlight w:val="white"/>
        </w:rPr>
        <w:t>plist-&gt;plist_id, name, prop-&gt;size, prop</w:t>
      </w:r>
      <w:r>
        <w:rPr>
          <w:rFonts w:cs="Calibri"/>
          <w:color w:val="000000"/>
          <w:sz w:val="18"/>
          <w:szCs w:val="18"/>
          <w:highlight w:val="white"/>
        </w:rPr>
        <w:t>→</w:t>
      </w:r>
      <w:r>
        <w:rPr>
          <w:rFonts w:ascii="Courier" w:hAnsi="Courier"/>
          <w:color w:val="000000"/>
          <w:sz w:val="18"/>
          <w:szCs w:val="18"/>
          <w:highlight w:val="white"/>
        </w:rPr>
        <w:t>value)</w:t>
      </w:r>
    </w:p>
    <w:p w:rsidR="00D31373" w:rsidRDefault="00D31373">
      <w:pPr>
        <w:ind w:left="720"/>
        <w:rPr>
          <w:color w:val="000000"/>
          <w:highlight w:val="white"/>
        </w:rPr>
      </w:pPr>
    </w:p>
    <w:p w:rsidR="00D31373" w:rsidRDefault="00000000">
      <w:pPr>
        <w:ind w:left="720"/>
      </w:pPr>
      <w:r>
        <w:rPr>
          <w:color w:val="FF4000"/>
          <w:highlight w:val="white"/>
        </w:rPr>
        <w:t xml:space="preserve">(What does the delete </w:t>
      </w:r>
      <w:r>
        <w:rPr>
          <w:rFonts w:eastAsia="Noto Serif CJK SC"/>
          <w:color w:val="FF4000"/>
          <w:kern w:val="2"/>
          <w:highlight w:val="white"/>
          <w:lang w:eastAsia="zh-CN" w:bidi="hi-IN"/>
        </w:rPr>
        <w:t>callback</w:t>
      </w:r>
      <w:r>
        <w:rPr>
          <w:color w:val="FF4000"/>
          <w:highlight w:val="white"/>
        </w:rPr>
        <w:t xml:space="preserve"> use the plist_id for?  MT issues?  Possible re-entry into H5I?)</w:t>
      </w:r>
      <w:r>
        <w:rPr>
          <w:color w:val="000000"/>
          <w:highlight w:val="white"/>
        </w:rPr>
        <w:br/>
      </w:r>
    </w:p>
    <w:p w:rsidR="00D31373" w:rsidRDefault="00000000">
      <w:pPr>
        <w:ind w:left="720"/>
        <w:rPr>
          <w:color w:val="000000"/>
          <w:highlight w:val="white"/>
        </w:rPr>
      </w:pPr>
      <w:r>
        <w:rPr>
          <w:color w:val="000000"/>
          <w:highlight w:val="white"/>
        </w:rPr>
        <w:t>if it exists, duplicates the property name string and inserts it into the dst_plist→del skip list, deletes the property from the dst_plist→props skip list, frees it, and decrements dst_plist→nprops.</w:t>
      </w:r>
    </w:p>
    <w:p w:rsidR="00D31373" w:rsidRDefault="00D31373">
      <w:pPr>
        <w:ind w:left="720"/>
        <w:rPr>
          <w:color w:val="000000"/>
          <w:highlight w:val="white"/>
        </w:rPr>
      </w:pPr>
    </w:p>
    <w:p w:rsidR="00D31373" w:rsidRDefault="00000000">
      <w:pPr>
        <w:ind w:left="720"/>
      </w:pPr>
      <w:r>
        <w:rPr>
          <w:rFonts w:eastAsia="Noto Serif CJK SC"/>
          <w:b/>
          <w:bCs/>
          <w:color w:val="000000"/>
          <w:kern w:val="2"/>
          <w:highlight w:val="white"/>
          <w:lang w:eastAsia="zh-CN" w:bidi="hi-IN"/>
        </w:rPr>
        <w:t>H5P__del_pclass_</w:t>
      </w:r>
      <w:proofErr w:type="gramStart"/>
      <w:r>
        <w:rPr>
          <w:rFonts w:eastAsia="Noto Serif CJK SC"/>
          <w:b/>
          <w:bCs/>
          <w:color w:val="000000"/>
          <w:kern w:val="2"/>
          <w:highlight w:val="white"/>
          <w:lang w:eastAsia="zh-CN" w:bidi="hi-IN"/>
        </w:rPr>
        <w:t>cb(</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is similar to H5P__del_plist_cb() but subtly different.</w:t>
      </w:r>
    </w:p>
    <w:p w:rsidR="00D31373" w:rsidRDefault="00D31373">
      <w:pPr>
        <w:ind w:left="720"/>
        <w:rPr>
          <w:rFonts w:eastAsia="Noto Serif CJK SC"/>
          <w:color w:val="000000"/>
          <w:kern w:val="2"/>
          <w:highlight w:val="white"/>
          <w:lang w:eastAsia="zh-CN" w:bidi="hi-IN"/>
        </w:rPr>
      </w:pPr>
    </w:p>
    <w:p w:rsidR="00D31373" w:rsidRDefault="00000000">
      <w:pPr>
        <w:ind w:left="720"/>
        <w:rPr>
          <w:rFonts w:eastAsia="Noto Serif CJK SC"/>
          <w:color w:val="000000"/>
          <w:kern w:val="2"/>
          <w:highlight w:val="white"/>
          <w:lang w:eastAsia="zh-CN" w:bidi="hi-IN"/>
        </w:rPr>
      </w:pPr>
      <w:r>
        <w:rPr>
          <w:rFonts w:eastAsia="Noto Serif CJK SC"/>
          <w:color w:val="000000"/>
          <w:kern w:val="2"/>
          <w:highlight w:val="white"/>
          <w:lang w:eastAsia="zh-CN" w:bidi="hi-IN"/>
        </w:rPr>
        <w:t>Like H5P__del_plist_</w:t>
      </w:r>
      <w:proofErr w:type="gramStart"/>
      <w:r>
        <w:rPr>
          <w:rFonts w:eastAsia="Noto Serif CJK SC"/>
          <w:color w:val="000000"/>
          <w:kern w:val="2"/>
          <w:highlight w:val="white"/>
          <w:lang w:eastAsia="zh-CN" w:bidi="hi-IN"/>
        </w:rPr>
        <w:t>cb(</w:t>
      </w:r>
      <w:proofErr w:type="gramEnd"/>
      <w:r>
        <w:rPr>
          <w:rFonts w:eastAsia="Noto Serif CJK SC"/>
          <w:color w:val="000000"/>
          <w:kern w:val="2"/>
          <w:highlight w:val="white"/>
          <w:lang w:eastAsia="zh-CN" w:bidi="hi-IN"/>
        </w:rPr>
        <w:t xml:space="preserve">) it calls the properties delete callback if it exists.  However, before it does so, it duplicates *(prop→value), and passes a pointer to this duplicate as the final parameter to the properties delete callback.   After that, it duplicates the property name string and inserts it into </w:t>
      </w:r>
      <w:proofErr w:type="gramStart"/>
      <w:r>
        <w:rPr>
          <w:rFonts w:eastAsia="Noto Serif CJK SC"/>
          <w:color w:val="000000"/>
          <w:kern w:val="2"/>
          <w:highlight w:val="white"/>
          <w:lang w:eastAsia="zh-CN" w:bidi="hi-IN"/>
        </w:rPr>
        <w:t>the  dst</w:t>
      </w:r>
      <w:proofErr w:type="gramEnd"/>
      <w:r>
        <w:rPr>
          <w:rFonts w:eastAsia="Noto Serif CJK SC"/>
          <w:color w:val="000000"/>
          <w:kern w:val="2"/>
          <w:highlight w:val="white"/>
          <w:lang w:eastAsia="zh-CN" w:bidi="hi-IN"/>
        </w:rPr>
        <w:t>_plist→del skip list, and decrements dst_plist→nprops.  Note, however, that since the target property is not in the dst_plist→props skip list, it doesn’t attempt to remove it.</w:t>
      </w:r>
    </w:p>
    <w:p w:rsidR="00D31373" w:rsidRDefault="00D31373">
      <w:pPr>
        <w:ind w:left="720"/>
      </w:pPr>
    </w:p>
    <w:p w:rsidR="00D31373" w:rsidRDefault="00000000">
      <w:pPr>
        <w:numPr>
          <w:ilvl w:val="0"/>
          <w:numId w:val="8"/>
        </w:numPr>
        <w:rPr>
          <w:color w:val="000000"/>
          <w:highlight w:val="white"/>
        </w:rPr>
      </w:pPr>
      <w:r>
        <w:rPr>
          <w:color w:val="000000"/>
          <w:highlight w:val="white"/>
        </w:rPr>
        <w:t>Calls prop = H5P__find_prop_</w:t>
      </w:r>
      <w:proofErr w:type="gramStart"/>
      <w:r>
        <w:rPr>
          <w:color w:val="000000"/>
          <w:highlight w:val="white"/>
        </w:rPr>
        <w:t>plist(</w:t>
      </w:r>
      <w:proofErr w:type="gramEnd"/>
      <w:r>
        <w:rPr>
          <w:color w:val="000000"/>
          <w:highlight w:val="white"/>
        </w:rPr>
        <w:t xml:space="preserve">src_plist, name) to get a pointer to the source property.  </w:t>
      </w:r>
    </w:p>
    <w:p w:rsidR="00D31373" w:rsidRDefault="00D31373">
      <w:pPr>
        <w:ind w:left="720"/>
        <w:rPr>
          <w:color w:val="000000"/>
          <w:highlight w:val="white"/>
        </w:rPr>
      </w:pPr>
    </w:p>
    <w:p w:rsidR="00D31373" w:rsidRDefault="00000000">
      <w:pPr>
        <w:ind w:left="720"/>
      </w:pPr>
      <w:r>
        <w:rPr>
          <w:b/>
          <w:bCs/>
          <w:color w:val="000000"/>
          <w:highlight w:val="white"/>
        </w:rPr>
        <w:t>H5P__find_prop_</w:t>
      </w:r>
      <w:proofErr w:type="gramStart"/>
      <w:r>
        <w:rPr>
          <w:b/>
          <w:bCs/>
          <w:color w:val="000000"/>
          <w:highlight w:val="white"/>
        </w:rPr>
        <w:t>plist(</w:t>
      </w:r>
      <w:proofErr w:type="gramEnd"/>
      <w:r>
        <w:rPr>
          <w:b/>
          <w:bCs/>
          <w:color w:val="000000"/>
          <w:highlight w:val="white"/>
        </w:rPr>
        <w:t>)</w:t>
      </w:r>
      <w:r>
        <w:rPr>
          <w:color w:val="000000"/>
          <w:highlight w:val="white"/>
        </w:rPr>
        <w:t xml:space="preserve"> first searches src_plist→del to see if the property has been deleted, and returns an error if it has been.</w:t>
      </w:r>
    </w:p>
    <w:p w:rsidR="00D31373" w:rsidRDefault="00D31373">
      <w:pPr>
        <w:ind w:left="720"/>
        <w:rPr>
          <w:color w:val="000000"/>
          <w:highlight w:val="white"/>
        </w:rPr>
      </w:pPr>
    </w:p>
    <w:p w:rsidR="00D31373" w:rsidRDefault="00000000">
      <w:pPr>
        <w:ind w:left="720"/>
        <w:rPr>
          <w:color w:val="000000"/>
          <w:highlight w:val="white"/>
        </w:rPr>
      </w:pPr>
      <w:r>
        <w:rPr>
          <w:color w:val="000000"/>
          <w:highlight w:val="white"/>
        </w:rPr>
        <w:t xml:space="preserve">It then searches src_plist→props, and returns a pointer to the target property if this search is successful. </w:t>
      </w:r>
    </w:p>
    <w:p w:rsidR="00D31373" w:rsidRDefault="00D31373">
      <w:pPr>
        <w:ind w:left="720"/>
        <w:rPr>
          <w:color w:val="000000"/>
          <w:highlight w:val="white"/>
        </w:rPr>
      </w:pPr>
    </w:p>
    <w:p w:rsidR="00D31373" w:rsidRDefault="00000000">
      <w:pPr>
        <w:ind w:left="720"/>
        <w:rPr>
          <w:color w:val="000000"/>
          <w:highlight w:val="white"/>
        </w:rPr>
      </w:pPr>
      <w:r>
        <w:rPr>
          <w:color w:val="000000"/>
          <w:highlight w:val="white"/>
        </w:rPr>
        <w:t>If this search fails, it searches for the property in the parent property list class(es), and returns a pointer to the target property if this search succeeds.</w:t>
      </w:r>
    </w:p>
    <w:p w:rsidR="00D31373" w:rsidRDefault="00D31373">
      <w:pPr>
        <w:ind w:left="720"/>
        <w:rPr>
          <w:color w:val="000000"/>
          <w:highlight w:val="white"/>
        </w:rPr>
      </w:pPr>
    </w:p>
    <w:p w:rsidR="00D31373" w:rsidRDefault="00000000">
      <w:pPr>
        <w:ind w:left="720"/>
        <w:rPr>
          <w:color w:val="000000"/>
          <w:highlight w:val="white"/>
        </w:rPr>
      </w:pPr>
      <w:r>
        <w:rPr>
          <w:color w:val="000000"/>
          <w:highlight w:val="white"/>
        </w:rPr>
        <w:t xml:space="preserve">If neither search succeeds, it returns an error. </w:t>
      </w:r>
    </w:p>
    <w:p w:rsidR="00D31373" w:rsidRDefault="00D31373">
      <w:pPr>
        <w:ind w:left="720"/>
      </w:pPr>
    </w:p>
    <w:p w:rsidR="00D31373" w:rsidRDefault="00000000">
      <w:pPr>
        <w:numPr>
          <w:ilvl w:val="0"/>
          <w:numId w:val="8"/>
        </w:numPr>
      </w:pPr>
      <w:r>
        <w:rPr>
          <w:color w:val="000000"/>
          <w:highlight w:val="white"/>
        </w:rPr>
        <w:t>Calls new_prop = H5P__dup_</w:t>
      </w:r>
      <w:proofErr w:type="gramStart"/>
      <w:r>
        <w:rPr>
          <w:color w:val="000000"/>
          <w:highlight w:val="white"/>
        </w:rPr>
        <w:t>prop(</w:t>
      </w:r>
      <w:proofErr w:type="gramEnd"/>
      <w:r>
        <w:rPr>
          <w:color w:val="000000"/>
          <w:highlight w:val="white"/>
        </w:rPr>
        <w:t xml:space="preserve">prop, H5P_PROP_WITHIN_LIST).  </w:t>
      </w:r>
      <w:r>
        <w:rPr>
          <w:b/>
          <w:bCs/>
          <w:color w:val="000000"/>
          <w:highlight w:val="white"/>
        </w:rPr>
        <w:t>H5P__dup_prop()</w:t>
      </w:r>
      <w:r>
        <w:rPr>
          <w:color w:val="000000"/>
          <w:highlight w:val="white"/>
        </w:rPr>
        <w:t xml:space="preserve"> </w:t>
      </w:r>
      <w:r>
        <w:rPr>
          <w:rFonts w:eastAsia="Noto Serif CJK SC"/>
          <w:color w:val="000000"/>
          <w:kern w:val="2"/>
          <w:highlight w:val="white"/>
          <w:lang w:eastAsia="zh-CN" w:bidi="hi-IN"/>
        </w:rPr>
        <w:t>allocates a new instance of H5P_genprop_t (new_prop), copies the image of *prop into it, and (if prop→shared_name is FALSE), duplicates the string pointed to by prop→name and stored its address in new_prop→name, duplicates the buffer pointed to by prop→value (if it exists) storing the address of the duplicate in new_prop→value, and returns the address of the new instance of H5P_genprop_t</w:t>
      </w:r>
    </w:p>
    <w:p w:rsidR="00D31373" w:rsidRDefault="00D31373">
      <w:pPr>
        <w:ind w:left="720"/>
      </w:pPr>
    </w:p>
    <w:p w:rsidR="00D31373" w:rsidRDefault="00000000">
      <w:pPr>
        <w:numPr>
          <w:ilvl w:val="0"/>
          <w:numId w:val="8"/>
        </w:numPr>
        <w:rPr>
          <w:rFonts w:eastAsia="Noto Serif CJK SC"/>
          <w:color w:val="000000"/>
          <w:kern w:val="2"/>
          <w:highlight w:val="white"/>
          <w:lang w:eastAsia="zh-CN" w:bidi="hi-IN"/>
        </w:rPr>
      </w:pPr>
      <w:r>
        <w:rPr>
          <w:rFonts w:eastAsia="Noto Serif CJK SC"/>
          <w:color w:val="000000"/>
          <w:kern w:val="2"/>
          <w:highlight w:val="white"/>
          <w:lang w:eastAsia="zh-CN" w:bidi="hi-IN"/>
        </w:rPr>
        <w:t>Calls the property copy callback if it exists – (new_prop-&gt;</w:t>
      </w:r>
      <w:proofErr w:type="gramStart"/>
      <w:r>
        <w:rPr>
          <w:rFonts w:eastAsia="Noto Serif CJK SC"/>
          <w:color w:val="000000"/>
          <w:kern w:val="2"/>
          <w:highlight w:val="white"/>
          <w:lang w:eastAsia="zh-CN" w:bidi="hi-IN"/>
        </w:rPr>
        <w:t>copy)(</w:t>
      </w:r>
      <w:proofErr w:type="gramEnd"/>
      <w:r>
        <w:rPr>
          <w:rFonts w:eastAsia="Noto Serif CJK SC"/>
          <w:color w:val="000000"/>
          <w:kern w:val="2"/>
          <w:highlight w:val="white"/>
          <w:lang w:eastAsia="zh-CN" w:bidi="hi-IN"/>
        </w:rPr>
        <w:t>new_prop-&gt;name, new_prop-&gt;size, new_prop→value).</w:t>
      </w:r>
    </w:p>
    <w:p w:rsidR="00D31373" w:rsidRDefault="00D31373">
      <w:pPr>
        <w:ind w:left="720"/>
      </w:pPr>
    </w:p>
    <w:p w:rsidR="00D31373" w:rsidRDefault="00000000">
      <w:pPr>
        <w:numPr>
          <w:ilvl w:val="0"/>
          <w:numId w:val="8"/>
        </w:numPr>
      </w:pPr>
      <w:r>
        <w:rPr>
          <w:rFonts w:eastAsia="Noto Serif CJK SC"/>
          <w:color w:val="000000"/>
          <w:kern w:val="2"/>
          <w:highlight w:val="white"/>
          <w:lang w:eastAsia="zh-CN" w:bidi="hi-IN"/>
        </w:rPr>
        <w:t xml:space="preserve">Calls H5P__add_prop(dst_plist-&gt;props, new_prop) to insert the new property in the destination property list.  </w:t>
      </w:r>
      <w:r>
        <w:rPr>
          <w:rFonts w:eastAsia="Noto Serif CJK SC"/>
          <w:b/>
          <w:bCs/>
          <w:color w:val="000000"/>
          <w:kern w:val="2"/>
          <w:highlight w:val="white"/>
          <w:lang w:eastAsia="zh-CN" w:bidi="hi-IN"/>
        </w:rPr>
        <w:t>H5P__add_</w:t>
      </w:r>
      <w:proofErr w:type="gramStart"/>
      <w:r>
        <w:rPr>
          <w:rFonts w:eastAsia="Noto Serif CJK SC"/>
          <w:b/>
          <w:bCs/>
          <w:color w:val="000000"/>
          <w:kern w:val="2"/>
          <w:highlight w:val="white"/>
          <w:lang w:eastAsia="zh-CN" w:bidi="hi-IN"/>
        </w:rPr>
        <w:t>prop(</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does this via a call to </w:t>
      </w:r>
    </w:p>
    <w:p w:rsidR="00D31373" w:rsidRDefault="00D31373">
      <w:pPr>
        <w:ind w:left="720"/>
        <w:rPr>
          <w:rFonts w:eastAsia="Noto Serif CJK SC"/>
          <w:color w:val="000000"/>
          <w:kern w:val="2"/>
          <w:highlight w:val="white"/>
          <w:lang w:eastAsia="zh-CN" w:bidi="hi-IN"/>
        </w:rPr>
      </w:pPr>
    </w:p>
    <w:p w:rsidR="00D31373" w:rsidRDefault="00000000">
      <w:pPr>
        <w:ind w:left="720"/>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    H5SL_insert(dst_plist-&gt;props, new_</w:t>
      </w:r>
      <w:proofErr w:type="gramStart"/>
      <w:r>
        <w:rPr>
          <w:rFonts w:eastAsia="Noto Serif CJK SC"/>
          <w:color w:val="000000"/>
          <w:kern w:val="2"/>
          <w:highlight w:val="white"/>
          <w:lang w:eastAsia="zh-CN" w:bidi="hi-IN"/>
        </w:rPr>
        <w:t>prop,  new</w:t>
      </w:r>
      <w:proofErr w:type="gramEnd"/>
      <w:r>
        <w:rPr>
          <w:rFonts w:eastAsia="Noto Serif CJK SC"/>
          <w:color w:val="000000"/>
          <w:kern w:val="2"/>
          <w:highlight w:val="white"/>
          <w:lang w:eastAsia="zh-CN" w:bidi="hi-IN"/>
        </w:rPr>
        <w:t>_prop-&gt;name)</w:t>
      </w:r>
    </w:p>
    <w:p w:rsidR="00D31373" w:rsidRDefault="00D31373">
      <w:pPr>
        <w:ind w:left="720"/>
      </w:pPr>
    </w:p>
    <w:p w:rsidR="00D31373" w:rsidRDefault="00000000">
      <w:pPr>
        <w:numPr>
          <w:ilvl w:val="0"/>
          <w:numId w:val="8"/>
        </w:numPr>
        <w:rPr>
          <w:rFonts w:eastAsia="Noto Serif CJK SC"/>
          <w:color w:val="000000"/>
          <w:kern w:val="2"/>
          <w:highlight w:val="white"/>
          <w:lang w:eastAsia="zh-CN" w:bidi="hi-IN"/>
        </w:rPr>
      </w:pPr>
      <w:r>
        <w:rPr>
          <w:rFonts w:eastAsia="Noto Serif CJK SC"/>
          <w:color w:val="000000"/>
          <w:kern w:val="2"/>
          <w:highlight w:val="white"/>
          <w:lang w:eastAsia="zh-CN" w:bidi="hi-IN"/>
        </w:rPr>
        <w:t>Increments dst_plist→nprops.</w:t>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br/>
        <w:t>If, on the other hand, the target property doesn’t already exist in the destination property list, H5P__copy_prop_</w:t>
      </w:r>
      <w:proofErr w:type="gramStart"/>
      <w:r>
        <w:rPr>
          <w:rFonts w:eastAsia="Noto Serif CJK SC"/>
          <w:color w:val="000000"/>
          <w:kern w:val="2"/>
          <w:highlight w:val="white"/>
          <w:lang w:eastAsia="zh-CN" w:bidi="hi-IN"/>
        </w:rPr>
        <w:t>plist(</w:t>
      </w:r>
      <w:proofErr w:type="gramEnd"/>
      <w:r>
        <w:rPr>
          <w:rFonts w:eastAsia="Noto Serif CJK SC"/>
          <w:color w:val="000000"/>
          <w:kern w:val="2"/>
          <w:highlight w:val="white"/>
          <w:lang w:eastAsia="zh-CN" w:bidi="hi-IN"/>
        </w:rPr>
        <w:t>) proceeds as follows:</w:t>
      </w:r>
    </w:p>
    <w:p w:rsidR="00D31373" w:rsidRDefault="00D31373">
      <w:pPr>
        <w:rPr>
          <w:color w:val="000000"/>
          <w:highlight w:val="white"/>
        </w:rPr>
      </w:pPr>
    </w:p>
    <w:p w:rsidR="00D31373" w:rsidRDefault="00000000">
      <w:pPr>
        <w:numPr>
          <w:ilvl w:val="0"/>
          <w:numId w:val="9"/>
        </w:numPr>
        <w:jc w:val="both"/>
        <w:rPr>
          <w:rFonts w:eastAsia="Noto Serif CJK SC"/>
          <w:color w:val="000000"/>
          <w:kern w:val="2"/>
          <w:highlight w:val="white"/>
          <w:lang w:eastAsia="zh-CN" w:bidi="hi-IN"/>
        </w:rPr>
      </w:pPr>
      <w:r>
        <w:rPr>
          <w:rFonts w:eastAsia="Noto Serif CJK SC"/>
          <w:color w:val="000000"/>
          <w:kern w:val="2"/>
          <w:highlight w:val="white"/>
          <w:lang w:eastAsia="zh-CN" w:bidi="hi-IN"/>
        </w:rPr>
        <w:t>Call prop = H5P__find_prop_</w:t>
      </w:r>
      <w:proofErr w:type="gramStart"/>
      <w:r>
        <w:rPr>
          <w:rFonts w:eastAsia="Noto Serif CJK SC"/>
          <w:color w:val="000000"/>
          <w:kern w:val="2"/>
          <w:highlight w:val="white"/>
          <w:lang w:eastAsia="zh-CN" w:bidi="hi-IN"/>
        </w:rPr>
        <w:t>plist(</w:t>
      </w:r>
      <w:proofErr w:type="gramEnd"/>
      <w:r>
        <w:rPr>
          <w:rFonts w:eastAsia="Noto Serif CJK SC"/>
          <w:color w:val="000000"/>
          <w:kern w:val="2"/>
          <w:highlight w:val="white"/>
          <w:lang w:eastAsia="zh-CN" w:bidi="hi-IN"/>
        </w:rPr>
        <w:t>src_plist, name) to obtain a pointer to the target property.  See discussion above.</w:t>
      </w:r>
    </w:p>
    <w:p w:rsidR="00D31373" w:rsidRDefault="00D31373">
      <w:pPr>
        <w:ind w:left="720"/>
        <w:jc w:val="both"/>
        <w:rPr>
          <w:rFonts w:ascii="monospace" w:hAnsi="monospace"/>
        </w:rPr>
      </w:pPr>
    </w:p>
    <w:p w:rsidR="00D31373" w:rsidRDefault="00000000">
      <w:pPr>
        <w:numPr>
          <w:ilvl w:val="0"/>
          <w:numId w:val="9"/>
        </w:numPr>
        <w:jc w:val="both"/>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Create the new property via the call </w:t>
      </w:r>
    </w:p>
    <w:p w:rsidR="00D31373" w:rsidRDefault="00D31373">
      <w:pPr>
        <w:ind w:left="720"/>
        <w:jc w:val="both"/>
        <w:rPr>
          <w:rFonts w:eastAsia="Noto Serif CJK SC"/>
          <w:color w:val="000000"/>
          <w:kern w:val="2"/>
          <w:highlight w:val="white"/>
          <w:lang w:eastAsia="zh-CN" w:bidi="hi-IN"/>
        </w:rPr>
      </w:pPr>
    </w:p>
    <w:p w:rsidR="00D31373" w:rsidRDefault="00000000">
      <w:pPr>
        <w:ind w:left="1080"/>
        <w:jc w:val="both"/>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new_prop = H5P__create_prop(prop-&gt;name, prop-&gt;size, </w:t>
      </w:r>
    </w:p>
    <w:p w:rsidR="00D31373" w:rsidRDefault="00000000">
      <w:pPr>
        <w:ind w:left="1080"/>
        <w:jc w:val="both"/>
      </w:pPr>
      <w:r>
        <w:rPr>
          <w:rFonts w:ascii="Courier" w:eastAsia="Noto Serif CJK SC" w:hAnsi="Courier"/>
          <w:color w:val="000000"/>
          <w:kern w:val="2"/>
          <w:sz w:val="18"/>
          <w:szCs w:val="18"/>
          <w:highlight w:val="white"/>
          <w:lang w:eastAsia="zh-CN" w:bidi="hi-IN"/>
        </w:rPr>
        <w:t xml:space="preserve">                             H5P_PROP_WITHIN_LIST,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value,</w:t>
      </w:r>
    </w:p>
    <w:p w:rsidR="00D31373" w:rsidRDefault="00000000">
      <w:pPr>
        <w:ind w:left="1080"/>
        <w:jc w:val="both"/>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prop-&gt;create, prop-&gt;set, prop-&gt;get, </w:t>
      </w:r>
    </w:p>
    <w:p w:rsidR="00D31373" w:rsidRDefault="00000000">
      <w:pPr>
        <w:ind w:left="1080"/>
        <w:jc w:val="both"/>
      </w:pPr>
      <w:r>
        <w:rPr>
          <w:rFonts w:ascii="Courier" w:eastAsia="Noto Serif CJK SC" w:hAnsi="Courier"/>
          <w:color w:val="000000"/>
          <w:kern w:val="2"/>
          <w:sz w:val="18"/>
          <w:szCs w:val="18"/>
          <w:highlight w:val="white"/>
          <w:lang w:eastAsia="zh-CN" w:bidi="hi-IN"/>
        </w:rPr>
        <w:t xml:space="preserve">                             prop-&gt;encode,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decode,</w:t>
      </w:r>
    </w:p>
    <w:p w:rsidR="00D31373" w:rsidRDefault="00000000">
      <w:pPr>
        <w:ind w:left="1080"/>
        <w:jc w:val="both"/>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prop-&gt;del, prop-&gt;copy, prop-&gt;cmp, </w:t>
      </w:r>
    </w:p>
    <w:p w:rsidR="00D31373" w:rsidRDefault="00000000">
      <w:pPr>
        <w:ind w:left="1080"/>
        <w:jc w:val="both"/>
      </w:pPr>
      <w:r>
        <w:rPr>
          <w:rFonts w:ascii="Courier" w:eastAsia="Noto Serif CJK SC" w:hAnsi="Courier"/>
          <w:color w:val="000000"/>
          <w:kern w:val="2"/>
          <w:sz w:val="18"/>
          <w:szCs w:val="18"/>
          <w:highlight w:val="white"/>
          <w:lang w:eastAsia="zh-CN" w:bidi="hi-IN"/>
        </w:rPr>
        <w:t xml:space="preserve">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close)</w:t>
      </w:r>
    </w:p>
    <w:p w:rsidR="00D31373" w:rsidRDefault="00D31373">
      <w:pPr>
        <w:ind w:left="1080"/>
        <w:jc w:val="both"/>
        <w:rPr>
          <w:rFonts w:eastAsia="Noto Serif CJK SC"/>
          <w:color w:val="000000"/>
          <w:kern w:val="2"/>
          <w:highlight w:val="white"/>
          <w:lang w:eastAsia="zh-CN" w:bidi="hi-IN"/>
        </w:rPr>
      </w:pPr>
    </w:p>
    <w:p w:rsidR="00D31373" w:rsidRDefault="00000000">
      <w:pPr>
        <w:ind w:left="1080"/>
      </w:pPr>
      <w:r>
        <w:rPr>
          <w:rFonts w:eastAsia="Noto Serif CJK SC"/>
          <w:color w:val="000000"/>
          <w:kern w:val="2"/>
          <w:highlight w:val="white"/>
          <w:lang w:eastAsia="zh-CN" w:bidi="hi-IN"/>
        </w:rPr>
        <w:t xml:space="preserve">After some sanity checks, </w:t>
      </w:r>
      <w:r>
        <w:rPr>
          <w:rFonts w:eastAsia="Noto Serif CJK SC"/>
          <w:b/>
          <w:bCs/>
          <w:color w:val="000000"/>
          <w:kern w:val="2"/>
          <w:highlight w:val="white"/>
          <w:lang w:eastAsia="zh-CN" w:bidi="hi-IN"/>
        </w:rPr>
        <w:t>H5P__create_</w:t>
      </w:r>
      <w:proofErr w:type="gramStart"/>
      <w:r>
        <w:rPr>
          <w:rFonts w:eastAsia="Noto Serif CJK SC"/>
          <w:b/>
          <w:bCs/>
          <w:color w:val="000000"/>
          <w:kern w:val="2"/>
          <w:highlight w:val="white"/>
          <w:lang w:eastAsia="zh-CN" w:bidi="hi-IN"/>
        </w:rPr>
        <w:t>prop(</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allocates a new instance of H5P_genprop_t (new_prop), duplicates *(prop→name) and sets new_prop→name to point to it.  Similarly, if prop→value is not NULL, it duplicates *(prop→value), and sets new_prop→value to point to the copy.</w:t>
      </w:r>
    </w:p>
    <w:p w:rsidR="00D31373" w:rsidRDefault="00D31373">
      <w:pPr>
        <w:ind w:left="1080"/>
        <w:jc w:val="both"/>
        <w:rPr>
          <w:rFonts w:eastAsia="Noto Serif CJK SC"/>
          <w:color w:val="000000"/>
          <w:kern w:val="2"/>
          <w:highlight w:val="white"/>
          <w:lang w:eastAsia="zh-CN" w:bidi="hi-IN"/>
        </w:rPr>
      </w:pPr>
    </w:p>
    <w:p w:rsidR="00D31373" w:rsidRDefault="00000000">
      <w:pPr>
        <w:ind w:left="1080"/>
        <w:rPr>
          <w:rFonts w:eastAsia="Noto Serif CJK SC"/>
          <w:color w:val="000000"/>
          <w:kern w:val="2"/>
          <w:highlight w:val="white"/>
          <w:lang w:eastAsia="zh-CN" w:bidi="hi-IN"/>
        </w:rPr>
      </w:pPr>
      <w:r>
        <w:rPr>
          <w:rFonts w:eastAsia="Noto Serif CJK SC"/>
          <w:color w:val="000000"/>
          <w:kern w:val="2"/>
          <w:highlight w:val="white"/>
          <w:lang w:eastAsia="zh-CN" w:bidi="hi-IN"/>
        </w:rPr>
        <w:t>In this context, it initializes the remaining fields of *new_prop from its parameters as follows:</w:t>
      </w:r>
    </w:p>
    <w:p w:rsidR="00D31373" w:rsidRDefault="00D31373">
      <w:pPr>
        <w:ind w:left="1080"/>
        <w:jc w:val="both"/>
        <w:rPr>
          <w:rFonts w:eastAsia="Noto Serif CJK SC"/>
          <w:color w:val="000000"/>
          <w:kern w:val="2"/>
          <w:highlight w:val="white"/>
          <w:lang w:eastAsia="zh-CN" w:bidi="hi-IN"/>
        </w:rPr>
      </w:pPr>
    </w:p>
    <w:p w:rsidR="00D31373" w:rsidRDefault="00000000">
      <w:pPr>
        <w:ind w:left="1440"/>
        <w:jc w:val="both"/>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shared_name = FALSE</w:t>
      </w:r>
    </w:p>
    <w:p w:rsidR="00D31373" w:rsidRDefault="00000000">
      <w:pPr>
        <w:ind w:left="1440"/>
        <w:jc w:val="both"/>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size        =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size;</w:t>
      </w:r>
    </w:p>
    <w:p w:rsidR="00D31373" w:rsidRDefault="00000000">
      <w:pPr>
        <w:ind w:left="1440"/>
        <w:jc w:val="both"/>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type        = H5P_PROP_WITHIN_LIST;</w:t>
      </w:r>
    </w:p>
    <w:p w:rsidR="00D31373" w:rsidRDefault="00000000">
      <w:pPr>
        <w:ind w:left="1440"/>
        <w:jc w:val="both"/>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create      =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create;</w:t>
      </w:r>
    </w:p>
    <w:p w:rsidR="00D31373" w:rsidRDefault="00000000">
      <w:pPr>
        <w:ind w:left="1440"/>
        <w:jc w:val="both"/>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set         =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set;</w:t>
      </w:r>
    </w:p>
    <w:p w:rsidR="00D31373" w:rsidRDefault="00000000">
      <w:pPr>
        <w:ind w:left="1440"/>
        <w:jc w:val="both"/>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get         =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get;</w:t>
      </w:r>
    </w:p>
    <w:p w:rsidR="00D31373" w:rsidRDefault="00000000">
      <w:pPr>
        <w:ind w:left="1440"/>
        <w:jc w:val="both"/>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encode      =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encode;</w:t>
      </w:r>
    </w:p>
    <w:p w:rsidR="00D31373" w:rsidRDefault="00000000">
      <w:pPr>
        <w:ind w:left="1440"/>
        <w:jc w:val="both"/>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decode      =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decode;</w:t>
      </w:r>
    </w:p>
    <w:p w:rsidR="00D31373" w:rsidRDefault="00000000">
      <w:pPr>
        <w:ind w:left="1440"/>
        <w:jc w:val="both"/>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del         =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del;</w:t>
      </w:r>
    </w:p>
    <w:p w:rsidR="00D31373" w:rsidRDefault="00000000">
      <w:pPr>
        <w:ind w:left="1440"/>
        <w:jc w:val="both"/>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copy        =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copy;</w:t>
      </w:r>
    </w:p>
    <w:p w:rsidR="00D31373" w:rsidRDefault="00000000">
      <w:pPr>
        <w:ind w:left="1440"/>
        <w:jc w:val="both"/>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cmp         =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cmp;</w:t>
      </w:r>
    </w:p>
    <w:p w:rsidR="00D31373" w:rsidRDefault="00000000">
      <w:pPr>
        <w:ind w:left="1440"/>
        <w:jc w:val="both"/>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close       = 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close;</w:t>
      </w:r>
    </w:p>
    <w:p w:rsidR="00D31373" w:rsidRDefault="00D31373">
      <w:pPr>
        <w:ind w:left="1080"/>
        <w:rPr>
          <w:rFonts w:eastAsia="Noto Serif CJK SC"/>
          <w:color w:val="000000"/>
          <w:kern w:val="2"/>
          <w:highlight w:val="white"/>
          <w:lang w:eastAsia="zh-CN" w:bidi="hi-IN"/>
        </w:rPr>
      </w:pPr>
    </w:p>
    <w:p w:rsidR="00D31373" w:rsidRDefault="00000000">
      <w:pPr>
        <w:ind w:left="1080"/>
        <w:rPr>
          <w:rFonts w:eastAsia="Noto Serif CJK SC"/>
          <w:color w:val="000000"/>
          <w:kern w:val="2"/>
          <w:highlight w:val="white"/>
          <w:lang w:eastAsia="zh-CN" w:bidi="hi-IN"/>
        </w:rPr>
      </w:pPr>
      <w:r>
        <w:rPr>
          <w:rFonts w:eastAsia="Noto Serif CJK SC"/>
          <w:color w:val="000000"/>
          <w:kern w:val="2"/>
          <w:highlight w:val="white"/>
          <w:lang w:eastAsia="zh-CN" w:bidi="hi-IN"/>
        </w:rPr>
        <w:lastRenderedPageBreak/>
        <w:t>While I don’t think it can happen in this case, if prop→cmp were NULL, new_prop→cmp would be set to &amp;memcmp.</w:t>
      </w:r>
      <w:r>
        <w:rPr>
          <w:rFonts w:eastAsia="Noto Serif CJK SC"/>
          <w:color w:val="000000"/>
          <w:kern w:val="2"/>
          <w:highlight w:val="white"/>
          <w:lang w:eastAsia="zh-CN" w:bidi="hi-IN"/>
        </w:rPr>
        <w:br/>
      </w:r>
    </w:p>
    <w:p w:rsidR="00D31373" w:rsidRDefault="00000000">
      <w:pPr>
        <w:ind w:left="1080"/>
        <w:rPr>
          <w:rFonts w:eastAsia="Noto Serif CJK SC"/>
          <w:color w:val="000000"/>
          <w:kern w:val="2"/>
          <w:highlight w:val="white"/>
          <w:lang w:eastAsia="zh-CN" w:bidi="hi-IN"/>
        </w:rPr>
      </w:pPr>
      <w:r>
        <w:rPr>
          <w:rFonts w:eastAsia="Noto Serif CJK SC"/>
          <w:color w:val="000000"/>
          <w:kern w:val="2"/>
          <w:highlight w:val="white"/>
          <w:lang w:eastAsia="zh-CN" w:bidi="hi-IN"/>
        </w:rPr>
        <w:t>On success, H5P__create_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xml:space="preserve">) returns the pointer to the new instance of H5P_genprop_t (i.e. new_prop).  </w:t>
      </w:r>
    </w:p>
    <w:p w:rsidR="00D31373" w:rsidRDefault="00D31373">
      <w:pPr>
        <w:ind w:left="720"/>
        <w:jc w:val="both"/>
      </w:pPr>
    </w:p>
    <w:p w:rsidR="00D31373" w:rsidRDefault="00000000">
      <w:pPr>
        <w:numPr>
          <w:ilvl w:val="0"/>
          <w:numId w:val="9"/>
        </w:numPr>
        <w:jc w:val="both"/>
        <w:rPr>
          <w:rFonts w:eastAsia="Noto Serif CJK SC"/>
          <w:color w:val="000000"/>
          <w:kern w:val="2"/>
          <w:highlight w:val="white"/>
          <w:lang w:eastAsia="zh-CN" w:bidi="hi-IN"/>
        </w:rPr>
      </w:pPr>
      <w:r>
        <w:rPr>
          <w:rFonts w:eastAsia="Noto Serif CJK SC"/>
          <w:color w:val="000000"/>
          <w:kern w:val="2"/>
          <w:highlight w:val="white"/>
          <w:lang w:eastAsia="zh-CN" w:bidi="hi-IN"/>
        </w:rPr>
        <w:t>Call the property creation callback if it exists:</w:t>
      </w:r>
    </w:p>
    <w:p w:rsidR="00D31373" w:rsidRDefault="00D31373">
      <w:pPr>
        <w:ind w:left="720"/>
        <w:jc w:val="both"/>
        <w:rPr>
          <w:rFonts w:eastAsia="Noto Serif CJK SC"/>
          <w:color w:val="000000"/>
          <w:kern w:val="2"/>
          <w:highlight w:val="white"/>
          <w:lang w:eastAsia="zh-CN" w:bidi="hi-IN"/>
        </w:rPr>
      </w:pPr>
    </w:p>
    <w:p w:rsidR="00D31373" w:rsidRDefault="00000000">
      <w:pPr>
        <w:ind w:left="1080"/>
        <w:jc w:val="both"/>
      </w:pPr>
      <w:r>
        <w:rPr>
          <w:rFonts w:ascii="Courier" w:eastAsia="Noto Serif CJK SC" w:hAnsi="Courier"/>
          <w:color w:val="000000"/>
          <w:kern w:val="2"/>
          <w:sz w:val="18"/>
          <w:szCs w:val="18"/>
          <w:highlight w:val="white"/>
          <w:lang w:eastAsia="zh-CN" w:bidi="hi-IN"/>
        </w:rPr>
        <w:t>(new_prop-&gt;</w:t>
      </w:r>
      <w:proofErr w:type="gramStart"/>
      <w:r>
        <w:rPr>
          <w:rFonts w:ascii="Courier" w:eastAsia="Noto Serif CJK SC" w:hAnsi="Courier"/>
          <w:color w:val="000000"/>
          <w:kern w:val="2"/>
          <w:sz w:val="18"/>
          <w:szCs w:val="18"/>
          <w:highlight w:val="white"/>
          <w:lang w:eastAsia="zh-CN" w:bidi="hi-IN"/>
        </w:rPr>
        <w:t>create)(</w:t>
      </w:r>
      <w:proofErr w:type="gramEnd"/>
      <w:r>
        <w:rPr>
          <w:rFonts w:ascii="Courier" w:eastAsia="Noto Serif CJK SC" w:hAnsi="Courier"/>
          <w:color w:val="000000"/>
          <w:kern w:val="2"/>
          <w:sz w:val="18"/>
          <w:szCs w:val="18"/>
          <w:highlight w:val="white"/>
          <w:lang w:eastAsia="zh-CN" w:bidi="hi-IN"/>
        </w:rPr>
        <w:t>new_prop-&gt;name, 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size,</w:t>
      </w:r>
    </w:p>
    <w:p w:rsidR="00D31373" w:rsidRDefault="00000000">
      <w:pPr>
        <w:ind w:left="1080"/>
        <w:jc w:val="both"/>
      </w:pPr>
      <w:r>
        <w:rPr>
          <w:rFonts w:ascii="Courier" w:eastAsia="Noto Serif CJK SC" w:hAnsi="Courier"/>
          <w:color w:val="000000"/>
          <w:kern w:val="2"/>
          <w:sz w:val="18"/>
          <w:szCs w:val="18"/>
          <w:highlight w:val="white"/>
          <w:lang w:eastAsia="zh-CN" w:bidi="hi-IN"/>
        </w:rPr>
        <w:t xml:space="preserve">                   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value)</w:t>
      </w:r>
    </w:p>
    <w:p w:rsidR="00D31373" w:rsidRDefault="00D31373">
      <w:pPr>
        <w:ind w:left="720"/>
        <w:jc w:val="both"/>
        <w:rPr>
          <w:rFonts w:ascii="monospace" w:hAnsi="monospace"/>
        </w:rPr>
      </w:pPr>
    </w:p>
    <w:p w:rsidR="00D31373" w:rsidRDefault="00000000">
      <w:pPr>
        <w:numPr>
          <w:ilvl w:val="0"/>
          <w:numId w:val="9"/>
        </w:numPr>
        <w:jc w:val="both"/>
        <w:rPr>
          <w:rFonts w:eastAsia="Noto Serif CJK SC"/>
          <w:color w:val="000000"/>
          <w:kern w:val="2"/>
          <w:highlight w:val="white"/>
          <w:lang w:eastAsia="zh-CN" w:bidi="hi-IN"/>
        </w:rPr>
      </w:pPr>
      <w:r>
        <w:rPr>
          <w:rFonts w:eastAsia="Noto Serif CJK SC"/>
          <w:color w:val="000000"/>
          <w:kern w:val="2"/>
          <w:highlight w:val="white"/>
          <w:lang w:eastAsia="zh-CN" w:bidi="hi-IN"/>
        </w:rPr>
        <w:t>Insert the new property into the dst_plist via the call</w:t>
      </w:r>
    </w:p>
    <w:p w:rsidR="00D31373" w:rsidRDefault="00D31373">
      <w:pPr>
        <w:ind w:left="720"/>
        <w:jc w:val="both"/>
        <w:rPr>
          <w:rFonts w:eastAsia="Noto Serif CJK SC"/>
          <w:color w:val="000000"/>
          <w:kern w:val="2"/>
          <w:highlight w:val="white"/>
          <w:lang w:eastAsia="zh-CN" w:bidi="hi-IN"/>
        </w:rPr>
      </w:pPr>
    </w:p>
    <w:p w:rsidR="00D31373" w:rsidRDefault="00000000">
      <w:pPr>
        <w:ind w:left="1080"/>
        <w:jc w:val="both"/>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H5P__add_prop(dst_plist-&gt;props, new_prop)</w:t>
      </w:r>
    </w:p>
    <w:p w:rsidR="00D31373" w:rsidRDefault="00D31373">
      <w:pPr>
        <w:ind w:left="720"/>
        <w:jc w:val="both"/>
        <w:rPr>
          <w:rFonts w:ascii="monospace" w:hAnsi="monospace"/>
        </w:rPr>
      </w:pPr>
    </w:p>
    <w:p w:rsidR="00D31373" w:rsidRDefault="00000000">
      <w:pPr>
        <w:numPr>
          <w:ilvl w:val="0"/>
          <w:numId w:val="9"/>
        </w:numPr>
        <w:jc w:val="both"/>
        <w:rPr>
          <w:rFonts w:eastAsia="Noto Serif CJK SC"/>
          <w:color w:val="000000"/>
          <w:kern w:val="2"/>
          <w:highlight w:val="white"/>
          <w:lang w:eastAsia="zh-CN" w:bidi="hi-IN"/>
        </w:rPr>
      </w:pPr>
      <w:r>
        <w:rPr>
          <w:rFonts w:eastAsia="Noto Serif CJK SC"/>
          <w:color w:val="000000"/>
          <w:kern w:val="2"/>
          <w:highlight w:val="white"/>
          <w:lang w:eastAsia="zh-CN" w:bidi="hi-IN"/>
        </w:rPr>
        <w:t>Increment dst_plist→nprops</w:t>
      </w:r>
    </w:p>
    <w:p w:rsidR="00D31373" w:rsidRDefault="00D31373">
      <w:pPr>
        <w:ind w:left="720"/>
        <w:jc w:val="both"/>
        <w:rPr>
          <w:color w:val="000000"/>
          <w:highlight w:val="white"/>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Whichever path is taken, H5P__copy_prop_</w:t>
      </w:r>
      <w:proofErr w:type="gramStart"/>
      <w:r>
        <w:rPr>
          <w:rFonts w:eastAsia="Noto Serif CJK SC"/>
          <w:color w:val="000000"/>
          <w:kern w:val="2"/>
          <w:highlight w:val="white"/>
          <w:lang w:eastAsia="zh-CN" w:bidi="hi-IN"/>
        </w:rPr>
        <w:t>plist(</w:t>
      </w:r>
      <w:proofErr w:type="gramEnd"/>
      <w:r>
        <w:rPr>
          <w:rFonts w:eastAsia="Noto Serif CJK SC"/>
          <w:color w:val="000000"/>
          <w:kern w:val="2"/>
          <w:highlight w:val="white"/>
          <w:lang w:eastAsia="zh-CN" w:bidi="hi-IN"/>
        </w:rPr>
        <w:t>) then returns.  On error, *new_prop is discarded via a call to H5P__free_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prior to return.</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PROPERTY LIST CLASS CASE:</w:t>
      </w:r>
    </w:p>
    <w:p w:rsidR="00D31373" w:rsidRDefault="00D31373">
      <w:pPr>
        <w:rPr>
          <w:color w:val="000000"/>
          <w:highlight w:val="white"/>
        </w:rPr>
      </w:pPr>
    </w:p>
    <w:p w:rsidR="00D31373" w:rsidRDefault="00000000">
      <w:r>
        <w:rPr>
          <w:b/>
          <w:bCs/>
          <w:color w:val="000000"/>
          <w:highlight w:val="white"/>
        </w:rPr>
        <w:t>H5P__copy_prop_</w:t>
      </w:r>
      <w:proofErr w:type="gramStart"/>
      <w:r>
        <w:rPr>
          <w:b/>
          <w:bCs/>
          <w:color w:val="000000"/>
          <w:highlight w:val="white"/>
        </w:rPr>
        <w:t>pclass(</w:t>
      </w:r>
      <w:proofErr w:type="gramEnd"/>
      <w:r>
        <w:rPr>
          <w:b/>
          <w:bCs/>
          <w:color w:val="000000"/>
          <w:highlight w:val="white"/>
        </w:rPr>
        <w:t>)</w:t>
      </w:r>
      <w:r>
        <w:rPr>
          <w:color w:val="000000"/>
          <w:highlight w:val="white"/>
        </w:rPr>
        <w:t xml:space="preserve"> first makes calls to H5I_object() to obtain pointers to the source and destination property list classes (src_pclass and dst_pclass) </w:t>
      </w:r>
      <w:r>
        <w:rPr>
          <w:color w:val="FF4000"/>
          <w:highlight w:val="white"/>
        </w:rPr>
        <w:t>(No test for distinctness)</w:t>
      </w:r>
      <w:r>
        <w:rPr>
          <w:color w:val="000000"/>
          <w:highlight w:val="white"/>
        </w:rPr>
        <w:t xml:space="preserve">.  </w:t>
      </w:r>
    </w:p>
    <w:p w:rsidR="00D31373" w:rsidRDefault="00D31373">
      <w:pPr>
        <w:rPr>
          <w:color w:val="000000"/>
          <w:highlight w:val="white"/>
        </w:rPr>
      </w:pPr>
    </w:p>
    <w:p w:rsidR="00D31373" w:rsidRDefault="00000000">
      <w:pPr>
        <w:rPr>
          <w:color w:val="000000"/>
          <w:highlight w:val="white"/>
        </w:rPr>
      </w:pPr>
      <w:r>
        <w:rPr>
          <w:color w:val="000000"/>
          <w:highlight w:val="white"/>
        </w:rPr>
        <w:t>It then obtains a pointer to the target property in the source property list class via the call:</w:t>
      </w:r>
    </w:p>
    <w:p w:rsidR="00D31373" w:rsidRDefault="00D31373">
      <w:pPr>
        <w:rPr>
          <w:color w:val="000000"/>
          <w:highlight w:val="white"/>
        </w:rPr>
      </w:pPr>
    </w:p>
    <w:p w:rsidR="00D31373" w:rsidRDefault="00000000">
      <w:r>
        <w:rPr>
          <w:color w:val="000000"/>
          <w:highlight w:val="white"/>
        </w:rPr>
        <w:t xml:space="preserve">    </w:t>
      </w:r>
      <w:r>
        <w:rPr>
          <w:rFonts w:ascii="Courier" w:hAnsi="Courier"/>
          <w:color w:val="000000"/>
          <w:sz w:val="18"/>
          <w:szCs w:val="18"/>
          <w:highlight w:val="white"/>
        </w:rPr>
        <w:t>prop = H5P__find_prop_</w:t>
      </w:r>
      <w:proofErr w:type="gramStart"/>
      <w:r>
        <w:rPr>
          <w:rFonts w:ascii="Courier" w:hAnsi="Courier"/>
          <w:color w:val="000000"/>
          <w:sz w:val="18"/>
          <w:szCs w:val="18"/>
          <w:highlight w:val="white"/>
        </w:rPr>
        <w:t>pclass(</w:t>
      </w:r>
      <w:proofErr w:type="gramEnd"/>
      <w:r>
        <w:rPr>
          <w:rFonts w:ascii="Courier" w:hAnsi="Courier"/>
          <w:color w:val="000000"/>
          <w:sz w:val="18"/>
          <w:szCs w:val="18"/>
          <w:highlight w:val="white"/>
        </w:rPr>
        <w:t>src_pclass, name)</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which is essentially a pass through to H5SL_</w:t>
      </w:r>
      <w:proofErr w:type="gramStart"/>
      <w:r>
        <w:rPr>
          <w:color w:val="000000"/>
          <w:highlight w:val="white"/>
        </w:rPr>
        <w:t>search(</w:t>
      </w:r>
      <w:proofErr w:type="gramEnd"/>
      <w:r>
        <w:rPr>
          <w:color w:val="000000"/>
          <w:highlight w:val="white"/>
        </w:rPr>
        <w:t>src_pclass→props, name).</w:t>
      </w:r>
    </w:p>
    <w:p w:rsidR="00D31373" w:rsidRDefault="00D31373">
      <w:pPr>
        <w:rPr>
          <w:color w:val="000000"/>
          <w:highlight w:val="white"/>
        </w:rPr>
      </w:pPr>
    </w:p>
    <w:p w:rsidR="00D31373" w:rsidRDefault="00000000">
      <w:pPr>
        <w:rPr>
          <w:color w:val="000000"/>
          <w:highlight w:val="white"/>
        </w:rPr>
      </w:pPr>
      <w:r>
        <w:rPr>
          <w:color w:val="000000"/>
          <w:highlight w:val="white"/>
        </w:rPr>
        <w:t>H5P__copy_prop_</w:t>
      </w:r>
      <w:proofErr w:type="gramStart"/>
      <w:r>
        <w:rPr>
          <w:color w:val="000000"/>
          <w:highlight w:val="white"/>
        </w:rPr>
        <w:t>pclass(</w:t>
      </w:r>
      <w:proofErr w:type="gramEnd"/>
      <w:r>
        <w:rPr>
          <w:color w:val="000000"/>
          <w:highlight w:val="white"/>
        </w:rPr>
        <w:t>) then calls</w:t>
      </w:r>
    </w:p>
    <w:p w:rsidR="00D31373" w:rsidRDefault="00D31373">
      <w:pPr>
        <w:rPr>
          <w:color w:val="000000"/>
          <w:highlight w:val="white"/>
        </w:rPr>
      </w:pPr>
    </w:p>
    <w:p w:rsidR="00D31373" w:rsidRDefault="00000000">
      <w:r>
        <w:rPr>
          <w:color w:val="000000"/>
          <w:highlight w:val="white"/>
        </w:rPr>
        <w:t xml:space="preserve">    </w:t>
      </w:r>
      <w:r>
        <w:rPr>
          <w:rFonts w:ascii="Courier" w:hAnsi="Courier"/>
          <w:color w:val="000000"/>
          <w:sz w:val="18"/>
          <w:szCs w:val="18"/>
          <w:highlight w:val="white"/>
        </w:rPr>
        <w:t>H5P__exist_</w:t>
      </w:r>
      <w:proofErr w:type="gramStart"/>
      <w:r>
        <w:rPr>
          <w:rFonts w:ascii="Courier" w:hAnsi="Courier"/>
          <w:color w:val="000000"/>
          <w:sz w:val="18"/>
          <w:szCs w:val="18"/>
          <w:highlight w:val="white"/>
        </w:rPr>
        <w:t>pclass(</w:t>
      </w:r>
      <w:proofErr w:type="gramEnd"/>
      <w:r>
        <w:rPr>
          <w:rFonts w:ascii="Courier" w:hAnsi="Courier"/>
          <w:color w:val="000000"/>
          <w:sz w:val="18"/>
          <w:szCs w:val="18"/>
          <w:highlight w:val="white"/>
        </w:rPr>
        <w:t>dst_pclass, name)</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to determine whether the destination property list class already contains a property of the target name.  </w:t>
      </w:r>
    </w:p>
    <w:p w:rsidR="00D31373" w:rsidRDefault="00D31373">
      <w:pPr>
        <w:rPr>
          <w:color w:val="000000"/>
          <w:highlight w:val="white"/>
        </w:rPr>
      </w:pPr>
    </w:p>
    <w:p w:rsidR="00D31373" w:rsidRDefault="00000000">
      <w:r>
        <w:rPr>
          <w:b/>
          <w:bCs/>
          <w:color w:val="000000"/>
          <w:highlight w:val="white"/>
        </w:rPr>
        <w:t>H5P__exist_</w:t>
      </w:r>
      <w:proofErr w:type="gramStart"/>
      <w:r>
        <w:rPr>
          <w:b/>
          <w:bCs/>
          <w:color w:val="000000"/>
          <w:highlight w:val="white"/>
        </w:rPr>
        <w:t>class(</w:t>
      </w:r>
      <w:proofErr w:type="gramEnd"/>
      <w:r>
        <w:rPr>
          <w:b/>
          <w:bCs/>
          <w:color w:val="000000"/>
          <w:highlight w:val="white"/>
        </w:rPr>
        <w:t>)</w:t>
      </w:r>
      <w:r>
        <w:rPr>
          <w:color w:val="000000"/>
          <w:highlight w:val="white"/>
        </w:rPr>
        <w:t xml:space="preserve"> does this by first running H5SL_search(dst_class→props, name).  If this search fails, it repeats the process on dst_class→parent→props, and so on up the inheritance tree until a property of the specified name is found, or there are no further parent property list classes.  It returns TRUE if such a property is found, and FALSE otherwise.</w:t>
      </w:r>
    </w:p>
    <w:p w:rsidR="00D31373" w:rsidRDefault="00D31373">
      <w:pPr>
        <w:rPr>
          <w:color w:val="000000"/>
          <w:highlight w:val="white"/>
        </w:rPr>
      </w:pPr>
    </w:p>
    <w:p w:rsidR="00D31373" w:rsidRDefault="00000000">
      <w:pPr>
        <w:rPr>
          <w:color w:val="000000"/>
          <w:highlight w:val="white"/>
        </w:rPr>
      </w:pPr>
      <w:r>
        <w:rPr>
          <w:color w:val="000000"/>
          <w:highlight w:val="white"/>
        </w:rPr>
        <w:t>If H5P__exist_</w:t>
      </w:r>
      <w:proofErr w:type="gramStart"/>
      <w:r>
        <w:rPr>
          <w:color w:val="000000"/>
          <w:highlight w:val="white"/>
        </w:rPr>
        <w:t>pclass(</w:t>
      </w:r>
      <w:proofErr w:type="gramEnd"/>
      <w:r>
        <w:rPr>
          <w:color w:val="000000"/>
          <w:highlight w:val="white"/>
        </w:rPr>
        <w:t>) returns TRUE, H5P__copy_prop_pclass() calls</w:t>
      </w:r>
    </w:p>
    <w:p w:rsidR="00D31373" w:rsidRDefault="00D31373">
      <w:pPr>
        <w:rPr>
          <w:color w:val="000000"/>
          <w:highlight w:val="white"/>
        </w:rPr>
      </w:pPr>
    </w:p>
    <w:p w:rsidR="00D31373" w:rsidRDefault="00000000">
      <w:r>
        <w:rPr>
          <w:color w:val="000000"/>
          <w:highlight w:val="white"/>
        </w:rPr>
        <w:t xml:space="preserve">    </w:t>
      </w:r>
      <w:r>
        <w:rPr>
          <w:rFonts w:ascii="Courier" w:hAnsi="Courier"/>
          <w:color w:val="000000"/>
          <w:sz w:val="18"/>
          <w:szCs w:val="18"/>
          <w:highlight w:val="white"/>
        </w:rPr>
        <w:t>H5P__</w:t>
      </w:r>
      <w:proofErr w:type="gramStart"/>
      <w:r>
        <w:rPr>
          <w:rFonts w:ascii="Courier" w:hAnsi="Courier"/>
          <w:color w:val="000000"/>
          <w:sz w:val="18"/>
          <w:szCs w:val="18"/>
          <w:highlight w:val="white"/>
        </w:rPr>
        <w:t>unregister(</w:t>
      </w:r>
      <w:proofErr w:type="gramEnd"/>
      <w:r>
        <w:rPr>
          <w:rFonts w:ascii="Courier" w:hAnsi="Courier"/>
          <w:color w:val="000000"/>
          <w:sz w:val="18"/>
          <w:szCs w:val="18"/>
          <w:highlight w:val="white"/>
        </w:rPr>
        <w:t>dst_pclass, name)</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to remove the target property from the destination property list class.</w:t>
      </w:r>
    </w:p>
    <w:p w:rsidR="00D31373" w:rsidRDefault="00D31373">
      <w:pPr>
        <w:rPr>
          <w:color w:val="000000"/>
          <w:highlight w:val="white"/>
        </w:rPr>
      </w:pPr>
    </w:p>
    <w:p w:rsidR="00D31373" w:rsidRDefault="00000000">
      <w:r>
        <w:rPr>
          <w:b/>
          <w:bCs/>
          <w:color w:val="000000"/>
          <w:highlight w:val="white"/>
        </w:rPr>
        <w:t>H5P__</w:t>
      </w:r>
      <w:proofErr w:type="gramStart"/>
      <w:r>
        <w:rPr>
          <w:b/>
          <w:bCs/>
          <w:color w:val="000000"/>
          <w:highlight w:val="white"/>
        </w:rPr>
        <w:t>unregister(</w:t>
      </w:r>
      <w:proofErr w:type="gramEnd"/>
      <w:r>
        <w:rPr>
          <w:b/>
          <w:bCs/>
          <w:color w:val="000000"/>
          <w:highlight w:val="white"/>
        </w:rPr>
        <w:t>)</w:t>
      </w:r>
      <w:r>
        <w:rPr>
          <w:color w:val="000000"/>
          <w:highlight w:val="white"/>
        </w:rPr>
        <w:t xml:space="preserve"> calls </w:t>
      </w:r>
    </w:p>
    <w:p w:rsidR="00D31373" w:rsidRDefault="00D31373">
      <w:pPr>
        <w:rPr>
          <w:color w:val="000000"/>
          <w:highlight w:val="white"/>
        </w:rPr>
      </w:pPr>
    </w:p>
    <w:p w:rsidR="00D31373" w:rsidRDefault="00000000">
      <w:r>
        <w:rPr>
          <w:color w:val="000000"/>
          <w:highlight w:val="white"/>
        </w:rPr>
        <w:t xml:space="preserve">    </w:t>
      </w:r>
      <w:r>
        <w:rPr>
          <w:rFonts w:ascii="Courier" w:hAnsi="Courier"/>
          <w:color w:val="000000"/>
          <w:sz w:val="18"/>
          <w:szCs w:val="18"/>
          <w:highlight w:val="white"/>
        </w:rPr>
        <w:t xml:space="preserve">prop = H5SL_search(pclass-&gt;props, name) </w:t>
      </w:r>
    </w:p>
    <w:p w:rsidR="00D31373" w:rsidRDefault="00D31373">
      <w:pPr>
        <w:rPr>
          <w:color w:val="000000"/>
          <w:highlight w:val="white"/>
        </w:rPr>
      </w:pPr>
    </w:p>
    <w:p w:rsidR="00D31373" w:rsidRDefault="00000000">
      <w:r>
        <w:rPr>
          <w:color w:val="000000"/>
          <w:highlight w:val="white"/>
        </w:rPr>
        <w:t xml:space="preserve">to </w:t>
      </w:r>
      <w:r>
        <w:rPr>
          <w:rFonts w:eastAsia="Noto Serif CJK SC"/>
          <w:color w:val="000000"/>
          <w:kern w:val="2"/>
          <w:highlight w:val="white"/>
          <w:lang w:eastAsia="zh-CN" w:bidi="hi-IN"/>
        </w:rPr>
        <w:t>obtain a pointer to</w:t>
      </w:r>
      <w:r>
        <w:rPr>
          <w:color w:val="000000"/>
          <w:highlight w:val="white"/>
        </w:rPr>
        <w:t xml:space="preserve"> the target property, calls </w:t>
      </w:r>
    </w:p>
    <w:p w:rsidR="00D31373" w:rsidRDefault="00D31373">
      <w:pPr>
        <w:rPr>
          <w:color w:val="000000"/>
          <w:highlight w:val="white"/>
        </w:rPr>
      </w:pPr>
    </w:p>
    <w:p w:rsidR="00D31373" w:rsidRDefault="00000000">
      <w:r>
        <w:rPr>
          <w:color w:val="000000"/>
          <w:highlight w:val="white"/>
        </w:rPr>
        <w:t xml:space="preserve">    </w:t>
      </w:r>
      <w:r>
        <w:rPr>
          <w:rFonts w:ascii="Courier" w:hAnsi="Courier"/>
          <w:color w:val="000000"/>
          <w:sz w:val="18"/>
          <w:szCs w:val="18"/>
          <w:highlight w:val="white"/>
        </w:rPr>
        <w:t>H5SL_remove(pclass-&gt;props, prop</w:t>
      </w:r>
      <w:r>
        <w:rPr>
          <w:rFonts w:cs="Calibri"/>
          <w:color w:val="000000"/>
          <w:sz w:val="18"/>
          <w:szCs w:val="18"/>
          <w:highlight w:val="white"/>
        </w:rPr>
        <w:t>→</w:t>
      </w:r>
      <w:r>
        <w:rPr>
          <w:rFonts w:ascii="Courier" w:hAnsi="Courier"/>
          <w:color w:val="000000"/>
          <w:sz w:val="18"/>
          <w:szCs w:val="18"/>
          <w:highlight w:val="white"/>
        </w:rPr>
        <w:t xml:space="preserve">name) </w:t>
      </w:r>
    </w:p>
    <w:p w:rsidR="00D31373" w:rsidRDefault="00D31373">
      <w:pPr>
        <w:rPr>
          <w:color w:val="000000"/>
          <w:highlight w:val="white"/>
        </w:rPr>
      </w:pPr>
    </w:p>
    <w:p w:rsidR="00D31373" w:rsidRDefault="00000000">
      <w:pPr>
        <w:rPr>
          <w:color w:val="000000"/>
          <w:highlight w:val="white"/>
        </w:rPr>
      </w:pPr>
      <w:r>
        <w:rPr>
          <w:color w:val="000000"/>
          <w:highlight w:val="white"/>
        </w:rPr>
        <w:t>to remove it from pclass→props, calls</w:t>
      </w:r>
    </w:p>
    <w:p w:rsidR="00D31373" w:rsidRDefault="00D31373">
      <w:pPr>
        <w:rPr>
          <w:color w:val="000000"/>
          <w:highlight w:val="white"/>
        </w:rPr>
      </w:pPr>
    </w:p>
    <w:p w:rsidR="00D31373" w:rsidRDefault="00000000">
      <w:r>
        <w:rPr>
          <w:color w:val="000000"/>
          <w:highlight w:val="white"/>
        </w:rPr>
        <w:t xml:space="preserve">    </w:t>
      </w:r>
      <w:r>
        <w:rPr>
          <w:rFonts w:ascii="Courier" w:hAnsi="Courier"/>
          <w:color w:val="000000"/>
          <w:sz w:val="18"/>
          <w:szCs w:val="18"/>
          <w:highlight w:val="white"/>
        </w:rPr>
        <w:t xml:space="preserve">H5P__free_prop(prop) </w:t>
      </w:r>
    </w:p>
    <w:p w:rsidR="00D31373" w:rsidRDefault="00D31373">
      <w:pPr>
        <w:rPr>
          <w:color w:val="000000"/>
          <w:highlight w:val="white"/>
        </w:rPr>
      </w:pPr>
    </w:p>
    <w:p w:rsidR="00D31373" w:rsidRDefault="00000000">
      <w:pPr>
        <w:rPr>
          <w:color w:val="000000"/>
          <w:highlight w:val="white"/>
        </w:rPr>
      </w:pPr>
      <w:r>
        <w:rPr>
          <w:color w:val="000000"/>
          <w:highlight w:val="white"/>
        </w:rPr>
        <w:t>to free it, decrements pclass→nprops, sets pclass-&gt;revision equal to the global variable H5P_next_rev, increments H5P_next_rev, and returns.</w:t>
      </w:r>
    </w:p>
    <w:p w:rsidR="00D31373" w:rsidRDefault="00D31373">
      <w:pPr>
        <w:rPr>
          <w:color w:val="000000"/>
          <w:highlight w:val="white"/>
        </w:rPr>
      </w:pPr>
    </w:p>
    <w:p w:rsidR="00D31373" w:rsidRDefault="00000000">
      <w:r>
        <w:rPr>
          <w:color w:val="FF4000"/>
          <w:highlight w:val="white"/>
        </w:rPr>
        <w:t>Note: H5P__</w:t>
      </w:r>
      <w:proofErr w:type="gramStart"/>
      <w:r>
        <w:rPr>
          <w:color w:val="FF4000"/>
          <w:highlight w:val="white"/>
        </w:rPr>
        <w:t>unregister(</w:t>
      </w:r>
      <w:proofErr w:type="gramEnd"/>
      <w:r>
        <w:rPr>
          <w:color w:val="FF4000"/>
          <w:highlight w:val="white"/>
        </w:rPr>
        <w:t>) operates only on dst_pclass, but H5P__exist_pclass() will return TRUE if either dst_pclass or any property list class that dst_pclass is derived from contains a property of the target name.  Thus it appears that it is possible for H5P__exist_</w:t>
      </w:r>
      <w:proofErr w:type="gramStart"/>
      <w:r>
        <w:rPr>
          <w:color w:val="FF4000"/>
          <w:highlight w:val="white"/>
        </w:rPr>
        <w:t>pclass(</w:t>
      </w:r>
      <w:proofErr w:type="gramEnd"/>
      <w:r>
        <w:rPr>
          <w:color w:val="FF4000"/>
          <w:highlight w:val="white"/>
        </w:rPr>
        <w:t>) to return TRUE, and for H5P__unregister() to fail because it is unable to find the target property.  This appears to be a bug.</w:t>
      </w:r>
      <w:r>
        <w:rPr>
          <w:color w:val="000000"/>
          <w:highlight w:val="white"/>
        </w:rPr>
        <w:br/>
      </w:r>
      <w:r>
        <w:rPr>
          <w:color w:val="000000"/>
          <w:highlight w:val="white"/>
        </w:rPr>
        <w:br/>
        <w:t>After removing the target property from the destination property list class, if necessary, H5P__copy_prop_</w:t>
      </w:r>
      <w:proofErr w:type="gramStart"/>
      <w:r>
        <w:rPr>
          <w:color w:val="000000"/>
          <w:highlight w:val="white"/>
        </w:rPr>
        <w:t>pclass(</w:t>
      </w:r>
      <w:proofErr w:type="gramEnd"/>
      <w:r>
        <w:rPr>
          <w:color w:val="000000"/>
          <w:highlight w:val="white"/>
        </w:rPr>
        <w:t xml:space="preserve">) saves a copy of the pointer dst_pclass in old_dst_pclass, and then calls </w:t>
      </w:r>
      <w:r>
        <w:rPr>
          <w:color w:val="000000"/>
          <w:highlight w:val="white"/>
        </w:rPr>
        <w:br/>
      </w:r>
    </w:p>
    <w:p w:rsidR="00D31373" w:rsidRDefault="00000000">
      <w:r>
        <w:rPr>
          <w:rFonts w:ascii="monospace" w:hAnsi="monospace"/>
          <w:color w:val="000000"/>
          <w:highlight w:val="white"/>
        </w:rPr>
        <w:t xml:space="preserve">    </w:t>
      </w:r>
      <w:r>
        <w:rPr>
          <w:rFonts w:ascii="Courier" w:hAnsi="Courier"/>
          <w:color w:val="000000"/>
          <w:sz w:val="18"/>
          <w:szCs w:val="18"/>
          <w:highlight w:val="white"/>
        </w:rPr>
        <w:t>H5P__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 xml:space="preserve">&amp;dst_pclass, name, prop-&gt;size, prop-&gt;value,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prop-&gt;create, prop-&gt;set, prop-&gt;get, </w:t>
      </w:r>
      <w:r>
        <w:rPr>
          <w:rFonts w:ascii="Courier" w:hAnsi="Courier"/>
          <w:color w:val="000000"/>
          <w:sz w:val="18"/>
          <w:szCs w:val="18"/>
          <w:highlight w:val="white"/>
        </w:rPr>
        <w:br/>
        <w:t xml:space="preserve">                prop-&gt;encode, prop-&gt;decode, prop-&gt;del, </w:t>
      </w:r>
    </w:p>
    <w:p w:rsidR="00D31373" w:rsidRDefault="00000000">
      <w:r>
        <w:rPr>
          <w:rFonts w:ascii="Courier" w:hAnsi="Courier"/>
          <w:color w:val="000000"/>
          <w:sz w:val="18"/>
          <w:szCs w:val="18"/>
          <w:highlight w:val="white"/>
        </w:rPr>
        <w:t xml:space="preserve">                prop-&gt;copy, prop-&gt;cmp, prop</w:t>
      </w:r>
      <w:r>
        <w:rPr>
          <w:rFonts w:cs="Calibri"/>
          <w:color w:val="000000"/>
          <w:sz w:val="18"/>
          <w:szCs w:val="18"/>
          <w:highlight w:val="white"/>
        </w:rPr>
        <w:t>→</w:t>
      </w:r>
      <w:r>
        <w:rPr>
          <w:rFonts w:ascii="Courier" w:hAnsi="Courier"/>
          <w:color w:val="000000"/>
          <w:sz w:val="18"/>
          <w:szCs w:val="18"/>
          <w:highlight w:val="white"/>
        </w:rPr>
        <w:t>close)</w:t>
      </w:r>
      <w:r>
        <w:rPr>
          <w:rFonts w:ascii="monospace" w:hAnsi="monospace"/>
          <w:color w:val="000000"/>
          <w:highlight w:val="white"/>
        </w:rPr>
        <w:br/>
      </w:r>
    </w:p>
    <w:p w:rsidR="00D31373" w:rsidRDefault="00000000">
      <w:r>
        <w:rPr>
          <w:color w:val="000000"/>
          <w:highlight w:val="white"/>
        </w:rPr>
        <w:t xml:space="preserve">The objective of </w:t>
      </w:r>
      <w:r>
        <w:rPr>
          <w:b/>
          <w:bCs/>
          <w:color w:val="000000"/>
          <w:highlight w:val="white"/>
        </w:rPr>
        <w:t>H5P__</w:t>
      </w:r>
      <w:proofErr w:type="gramStart"/>
      <w:r>
        <w:rPr>
          <w:b/>
          <w:bCs/>
          <w:color w:val="000000"/>
          <w:highlight w:val="white"/>
        </w:rPr>
        <w:t>register(</w:t>
      </w:r>
      <w:proofErr w:type="gramEnd"/>
      <w:r>
        <w:rPr>
          <w:b/>
          <w:bCs/>
          <w:color w:val="000000"/>
          <w:highlight w:val="white"/>
        </w:rPr>
        <w:t>)</w:t>
      </w:r>
      <w:r>
        <w:rPr>
          <w:color w:val="000000"/>
          <w:highlight w:val="white"/>
        </w:rPr>
        <w:t xml:space="preserve"> is to insert the new property into the target property list.  However, there is a problem if there are any extant property lists, or property list classes derived from dst_pclass.  Specifically, there appears to be no method for updating the derived property lists and property list classes for changes to *dst_pclass.  Instead, H5P__</w:t>
      </w:r>
      <w:proofErr w:type="gramStart"/>
      <w:r>
        <w:rPr>
          <w:color w:val="000000"/>
          <w:highlight w:val="white"/>
        </w:rPr>
        <w:t>register(</w:t>
      </w:r>
      <w:proofErr w:type="gramEnd"/>
      <w:r>
        <w:rPr>
          <w:color w:val="000000"/>
          <w:highlight w:val="white"/>
        </w:rPr>
        <w:t xml:space="preserve">) duplicates *dst_pclass, inserts the new property into the duplicate, and returns a pointer to the duplicate.  The duplicate later replaces the </w:t>
      </w:r>
      <w:r>
        <w:rPr>
          <w:rFonts w:eastAsia="Noto Serif CJK SC"/>
          <w:color w:val="000000"/>
          <w:kern w:val="2"/>
          <w:highlight w:val="white"/>
          <w:lang w:eastAsia="zh-CN" w:bidi="hi-IN"/>
        </w:rPr>
        <w:t>earlier</w:t>
      </w:r>
      <w:r>
        <w:rPr>
          <w:color w:val="000000"/>
          <w:highlight w:val="white"/>
        </w:rPr>
        <w:t xml:space="preserve"> version of *dst_class in the index.  The original version of *dst_pclass is then is only accessible via the parent pointers in its </w:t>
      </w:r>
      <w:r>
        <w:rPr>
          <w:rFonts w:eastAsia="Noto Serif CJK SC"/>
          <w:color w:val="000000"/>
          <w:kern w:val="2"/>
          <w:highlight w:val="white"/>
          <w:lang w:eastAsia="zh-CN" w:bidi="hi-IN"/>
        </w:rPr>
        <w:t>derived</w:t>
      </w:r>
      <w:r>
        <w:rPr>
          <w:color w:val="000000"/>
          <w:highlight w:val="white"/>
        </w:rPr>
        <w:t xml:space="preserve"> property lists and property list classes </w:t>
      </w:r>
      <w:r>
        <w:rPr>
          <w:color w:val="C9211E"/>
          <w:highlight w:val="white"/>
        </w:rPr>
        <w:t>(not quite – as shall be seen H5Pget_</w:t>
      </w:r>
      <w:proofErr w:type="gramStart"/>
      <w:r>
        <w:rPr>
          <w:color w:val="C9211E"/>
          <w:highlight w:val="white"/>
        </w:rPr>
        <w:t>class(</w:t>
      </w:r>
      <w:proofErr w:type="gramEnd"/>
      <w:r>
        <w:rPr>
          <w:color w:val="C9211E"/>
          <w:highlight w:val="white"/>
        </w:rPr>
        <w:t>) can insert the old version of the property list class into the index, albeit with a new id.  See discussion of H5Pget_</w:t>
      </w:r>
      <w:proofErr w:type="gramStart"/>
      <w:r>
        <w:rPr>
          <w:color w:val="C9211E"/>
          <w:highlight w:val="white"/>
        </w:rPr>
        <w:t>class(</w:t>
      </w:r>
      <w:proofErr w:type="gramEnd"/>
      <w:r>
        <w:rPr>
          <w:color w:val="C9211E"/>
          <w:highlight w:val="white"/>
        </w:rPr>
        <w:t>) for further details.)</w:t>
      </w:r>
      <w:r>
        <w:rPr>
          <w:color w:val="000000"/>
          <w:highlight w:val="white"/>
        </w:rPr>
        <w:t xml:space="preserve">.  It is retained until both its plists (number of derived </w:t>
      </w:r>
      <w:r>
        <w:rPr>
          <w:color w:val="000000"/>
          <w:highlight w:val="white"/>
        </w:rPr>
        <w:lastRenderedPageBreak/>
        <w:t>property lists) and classes (number of derived property list classes) fields drop to zero – at which point it is discarded.</w:t>
      </w:r>
    </w:p>
    <w:p w:rsidR="00D31373" w:rsidRDefault="00D31373">
      <w:pPr>
        <w:rPr>
          <w:color w:val="000000"/>
          <w:highlight w:val="white"/>
        </w:rPr>
      </w:pPr>
    </w:p>
    <w:p w:rsidR="00D31373" w:rsidRDefault="00000000">
      <w:pPr>
        <w:rPr>
          <w:color w:val="000000"/>
          <w:highlight w:val="white"/>
        </w:rPr>
      </w:pPr>
      <w:r>
        <w:rPr>
          <w:color w:val="000000"/>
          <w:highlight w:val="white"/>
        </w:rPr>
        <w:t>With this background, we return to a detailed discussion of H5P__</w:t>
      </w:r>
      <w:proofErr w:type="gramStart"/>
      <w:r>
        <w:rPr>
          <w:color w:val="000000"/>
          <w:highlight w:val="white"/>
        </w:rPr>
        <w:t>register(</w:t>
      </w:r>
      <w:proofErr w:type="gramEnd"/>
      <w:r>
        <w:rPr>
          <w:color w:val="000000"/>
          <w:highlight w:val="white"/>
        </w:rPr>
        <w:t>).</w:t>
      </w:r>
    </w:p>
    <w:p w:rsidR="00D31373" w:rsidRDefault="00D31373">
      <w:pPr>
        <w:rPr>
          <w:color w:val="000000"/>
          <w:highlight w:val="white"/>
        </w:rPr>
      </w:pPr>
    </w:p>
    <w:p w:rsidR="00D31373" w:rsidRDefault="00000000">
      <w:r>
        <w:rPr>
          <w:b/>
          <w:bCs/>
        </w:rPr>
        <w:t>H5P__register</w:t>
      </w:r>
      <w:r>
        <w:t xml:space="preserve"> first tests to see if either dst_pclass→plists or dst_class→classes is positive.  If either is, it calls</w:t>
      </w:r>
    </w:p>
    <w:p w:rsidR="00D31373" w:rsidRDefault="00D31373"/>
    <w:p w:rsidR="00D31373" w:rsidRDefault="00000000">
      <w:r>
        <w:rPr>
          <w:rFonts w:ascii="monospace" w:hAnsi="monospace"/>
          <w:color w:val="000000"/>
          <w:highlight w:val="white"/>
        </w:rPr>
        <w:t xml:space="preserve">    </w:t>
      </w:r>
      <w:r>
        <w:rPr>
          <w:rFonts w:ascii="Courier" w:hAnsi="Courier"/>
          <w:color w:val="000000"/>
          <w:sz w:val="18"/>
          <w:szCs w:val="18"/>
          <w:highlight w:val="white"/>
        </w:rPr>
        <w:t>new_pclass = H5P__create_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dst_pclass</w:t>
      </w:r>
      <w:r>
        <w:rPr>
          <w:rFonts w:cs="Calibri"/>
          <w:color w:val="000000"/>
          <w:sz w:val="18"/>
          <w:szCs w:val="18"/>
          <w:highlight w:val="white"/>
        </w:rPr>
        <w:t>→</w:t>
      </w:r>
      <w:r>
        <w:rPr>
          <w:rFonts w:ascii="Courier" w:hAnsi="Courier"/>
          <w:color w:val="000000"/>
          <w:sz w:val="18"/>
          <w:szCs w:val="18"/>
          <w:highlight w:val="white"/>
        </w:rPr>
        <w:t>parent,</w:t>
      </w:r>
      <w:r>
        <w:rPr>
          <w:rFonts w:ascii="Courier" w:hAnsi="Courier"/>
          <w:sz w:val="18"/>
          <w:szCs w:val="18"/>
        </w:rPr>
        <w:t xml:space="preserve"> </w:t>
      </w:r>
    </w:p>
    <w:p w:rsidR="00D31373" w:rsidRDefault="00000000">
      <w:r>
        <w:rPr>
          <w:rFonts w:ascii="Courier" w:hAnsi="Courier"/>
          <w:sz w:val="18"/>
          <w:szCs w:val="18"/>
        </w:rPr>
        <w:t xml:space="preserve">                                 dst_pclass</w:t>
      </w:r>
      <w:r>
        <w:rPr>
          <w:rFonts w:cs="Calibri"/>
          <w:sz w:val="18"/>
          <w:szCs w:val="18"/>
        </w:rPr>
        <w:t>→</w:t>
      </w:r>
      <w:r>
        <w:rPr>
          <w:rFonts w:ascii="Courier" w:hAnsi="Courier"/>
          <w:sz w:val="18"/>
          <w:szCs w:val="18"/>
        </w:rPr>
        <w:t>name,</w:t>
      </w:r>
    </w:p>
    <w:p w:rsidR="00D31373" w:rsidRDefault="00000000">
      <w:r>
        <w:rPr>
          <w:rFonts w:ascii="Courier" w:hAnsi="Courier"/>
          <w:sz w:val="18"/>
          <w:szCs w:val="18"/>
        </w:rPr>
        <w:t xml:space="preserve">                                 dst_pclass</w:t>
      </w:r>
      <w:r>
        <w:rPr>
          <w:rFonts w:cs="Calibri"/>
          <w:sz w:val="18"/>
          <w:szCs w:val="18"/>
        </w:rPr>
        <w:t>→</w:t>
      </w:r>
      <w:r>
        <w:rPr>
          <w:rFonts w:ascii="Courier" w:hAnsi="Courier"/>
          <w:sz w:val="18"/>
          <w:szCs w:val="18"/>
        </w:rPr>
        <w:t>type,</w:t>
      </w:r>
    </w:p>
    <w:p w:rsidR="00D31373" w:rsidRDefault="00000000">
      <w:r>
        <w:rPr>
          <w:rFonts w:ascii="Courier" w:hAnsi="Courier"/>
          <w:sz w:val="18"/>
          <w:szCs w:val="18"/>
        </w:rPr>
        <w:t xml:space="preserve">                                 dst_pclass</w:t>
      </w:r>
      <w:r>
        <w:rPr>
          <w:rFonts w:cs="Calibri"/>
          <w:sz w:val="18"/>
          <w:szCs w:val="18"/>
        </w:rPr>
        <w:t>→</w:t>
      </w:r>
      <w:r>
        <w:rPr>
          <w:rFonts w:ascii="Courier" w:hAnsi="Courier"/>
          <w:sz w:val="18"/>
          <w:szCs w:val="18"/>
        </w:rPr>
        <w:t>create_func,</w:t>
      </w:r>
    </w:p>
    <w:p w:rsidR="00D31373" w:rsidRDefault="00000000">
      <w:r>
        <w:rPr>
          <w:rFonts w:ascii="Courier" w:hAnsi="Courier"/>
          <w:sz w:val="18"/>
          <w:szCs w:val="18"/>
        </w:rPr>
        <w:t xml:space="preserve">                                 dst_pclass</w:t>
      </w:r>
      <w:r>
        <w:rPr>
          <w:rFonts w:cs="Calibri"/>
          <w:sz w:val="18"/>
          <w:szCs w:val="18"/>
        </w:rPr>
        <w:t>→</w:t>
      </w:r>
      <w:r>
        <w:rPr>
          <w:rFonts w:ascii="Courier" w:hAnsi="Courier"/>
          <w:sz w:val="18"/>
          <w:szCs w:val="18"/>
        </w:rPr>
        <w:t xml:space="preserve">create_data, </w:t>
      </w:r>
    </w:p>
    <w:p w:rsidR="00D31373" w:rsidRDefault="00000000">
      <w:r>
        <w:rPr>
          <w:rFonts w:ascii="Courier" w:hAnsi="Courier"/>
          <w:sz w:val="18"/>
          <w:szCs w:val="18"/>
        </w:rPr>
        <w:t xml:space="preserve">                                 dst_pclass</w:t>
      </w:r>
      <w:r>
        <w:rPr>
          <w:rFonts w:cs="Calibri"/>
          <w:sz w:val="18"/>
          <w:szCs w:val="18"/>
        </w:rPr>
        <w:t>→</w:t>
      </w:r>
      <w:r>
        <w:rPr>
          <w:rFonts w:ascii="Courier" w:hAnsi="Courier"/>
          <w:sz w:val="18"/>
          <w:szCs w:val="18"/>
        </w:rPr>
        <w:t xml:space="preserve">copy_func, </w:t>
      </w:r>
    </w:p>
    <w:p w:rsidR="00D31373" w:rsidRDefault="00000000">
      <w:pPr>
        <w:rPr>
          <w:rFonts w:ascii="Courier" w:hAnsi="Courier"/>
          <w:sz w:val="18"/>
          <w:szCs w:val="18"/>
        </w:rPr>
      </w:pPr>
      <w:r>
        <w:rPr>
          <w:rFonts w:ascii="Courier" w:hAnsi="Courier"/>
          <w:sz w:val="18"/>
          <w:szCs w:val="18"/>
        </w:rPr>
        <w:t xml:space="preserve">                                 dst_pclass-&gt;copy_data, </w:t>
      </w:r>
    </w:p>
    <w:p w:rsidR="00D31373" w:rsidRDefault="00000000">
      <w:r>
        <w:rPr>
          <w:rFonts w:ascii="Courier" w:hAnsi="Courier"/>
          <w:sz w:val="18"/>
          <w:szCs w:val="18"/>
        </w:rPr>
        <w:t xml:space="preserve">                                 dst_pclass</w:t>
      </w:r>
      <w:r>
        <w:rPr>
          <w:rFonts w:cs="Calibri"/>
          <w:sz w:val="18"/>
          <w:szCs w:val="18"/>
        </w:rPr>
        <w:t>→</w:t>
      </w:r>
      <w:r>
        <w:rPr>
          <w:rFonts w:ascii="Courier" w:hAnsi="Courier"/>
          <w:sz w:val="18"/>
          <w:szCs w:val="18"/>
        </w:rPr>
        <w:t xml:space="preserve">close_func, </w:t>
      </w:r>
    </w:p>
    <w:p w:rsidR="00D31373" w:rsidRDefault="00000000">
      <w:r>
        <w:rPr>
          <w:rFonts w:ascii="Courier" w:hAnsi="Courier"/>
          <w:sz w:val="18"/>
          <w:szCs w:val="18"/>
        </w:rPr>
        <w:t xml:space="preserve">                                 dst_pclass</w:t>
      </w:r>
      <w:r>
        <w:rPr>
          <w:rFonts w:cs="Calibri"/>
          <w:sz w:val="18"/>
          <w:szCs w:val="18"/>
        </w:rPr>
        <w:t>→</w:t>
      </w:r>
      <w:r>
        <w:rPr>
          <w:rFonts w:ascii="Courier" w:hAnsi="Courier"/>
          <w:sz w:val="18"/>
          <w:szCs w:val="18"/>
        </w:rPr>
        <w:t xml:space="preserve">close_data) </w:t>
      </w:r>
      <w:r>
        <w:rPr>
          <w:rFonts w:ascii="MingLiU" w:eastAsia="MingLiU" w:hAnsi="MingLiU" w:cs="MingLiU"/>
          <w:sz w:val="18"/>
          <w:szCs w:val="18"/>
        </w:rPr>
        <w:br/>
      </w:r>
    </w:p>
    <w:p w:rsidR="00D31373" w:rsidRDefault="00000000">
      <w:r>
        <w:t xml:space="preserve">After some sanity checks, </w:t>
      </w:r>
      <w:r>
        <w:rPr>
          <w:b/>
          <w:bCs/>
        </w:rPr>
        <w:t>H5P__create_</w:t>
      </w:r>
      <w:proofErr w:type="gramStart"/>
      <w:r>
        <w:rPr>
          <w:b/>
          <w:bCs/>
        </w:rPr>
        <w:t>class(</w:t>
      </w:r>
      <w:proofErr w:type="gramEnd"/>
      <w:r>
        <w:rPr>
          <w:b/>
          <w:bCs/>
        </w:rPr>
        <w:t>)</w:t>
      </w:r>
      <w:r>
        <w:t xml:space="preserve"> allocates a new instance of H5P_genclass_t, and stores its address in </w:t>
      </w:r>
      <w:r>
        <w:rPr>
          <w:rFonts w:eastAsia="Noto Serif CJK SC"/>
          <w:color w:val="auto"/>
          <w:kern w:val="2"/>
          <w:lang w:eastAsia="zh-CN" w:bidi="hi-IN"/>
        </w:rPr>
        <w:t>new_pclass</w:t>
      </w:r>
      <w:r>
        <w:t xml:space="preserve">.  It then duplicates the string containing the name of the new property list class (dst_class→name in this case) and set </w:t>
      </w:r>
      <w:r>
        <w:rPr>
          <w:rFonts w:eastAsia="Noto Serif CJK SC"/>
          <w:color w:val="auto"/>
          <w:kern w:val="2"/>
          <w:lang w:eastAsia="zh-CN" w:bidi="hi-IN"/>
        </w:rPr>
        <w:t>new_pclass</w:t>
      </w:r>
      <w:r>
        <w:t>→name equal to the duplicate string.</w:t>
      </w:r>
    </w:p>
    <w:p w:rsidR="00D31373" w:rsidRDefault="00D31373"/>
    <w:p w:rsidR="00D31373" w:rsidRDefault="00000000">
      <w:r>
        <w:t>H5P__create_</w:t>
      </w:r>
      <w:proofErr w:type="gramStart"/>
      <w:r>
        <w:t>class(</w:t>
      </w:r>
      <w:proofErr w:type="gramEnd"/>
      <w:r>
        <w:t xml:space="preserve">) then calls </w:t>
      </w:r>
      <w:r>
        <w:rPr>
          <w:color w:val="000000"/>
          <w:highlight w:val="white"/>
        </w:rPr>
        <w:t xml:space="preserve">H5SL_create() to create the skip list used to store properties in the property list class, sets </w:t>
      </w:r>
      <w:r>
        <w:rPr>
          <w:rFonts w:eastAsia="Noto Serif CJK SC"/>
          <w:color w:val="000000"/>
          <w:kern w:val="2"/>
          <w:highlight w:val="white"/>
          <w:lang w:eastAsia="zh-CN" w:bidi="hi-IN"/>
        </w:rPr>
        <w:t>new_pclass</w:t>
      </w:r>
      <w:r>
        <w:rPr>
          <w:color w:val="000000"/>
          <w:highlight w:val="white"/>
        </w:rPr>
        <w:t>→nprops to point to it, and then initializes the remaining fields of *new_pclass as follows (in this case):</w:t>
      </w:r>
    </w:p>
    <w:p w:rsidR="00D31373" w:rsidRDefault="00D31373">
      <w:pPr>
        <w:rPr>
          <w:color w:val="000000"/>
          <w:highlight w:val="white"/>
        </w:rPr>
      </w:pPr>
    </w:p>
    <w:p w:rsidR="00D31373" w:rsidRDefault="00000000">
      <w:r>
        <w:rPr>
          <w:rFonts w:ascii="Courier" w:eastAsia="Noto Serif CJK SC" w:hAnsi="Courier"/>
          <w:color w:val="000000"/>
          <w:kern w:val="2"/>
          <w:sz w:val="18"/>
          <w:szCs w:val="18"/>
          <w:highlight w:val="white"/>
          <w:lang w:eastAsia="zh-CN" w:bidi="hi-IN"/>
        </w:rPr>
        <w:t>new_pclass</w:t>
      </w:r>
      <w:r>
        <w:rPr>
          <w:rFonts w:cs="Calibri"/>
          <w:color w:val="000000"/>
          <w:sz w:val="18"/>
          <w:szCs w:val="18"/>
          <w:highlight w:val="white"/>
        </w:rPr>
        <w:t>→</w:t>
      </w:r>
      <w:r>
        <w:rPr>
          <w:rFonts w:ascii="Courier" w:hAnsi="Courier"/>
          <w:color w:val="000000"/>
          <w:sz w:val="18"/>
          <w:szCs w:val="18"/>
          <w:highlight w:val="white"/>
        </w:rPr>
        <w:t>parent      = dst_pclass</w:t>
      </w:r>
      <w:r>
        <w:rPr>
          <w:rFonts w:cs="Calibri"/>
          <w:color w:val="000000"/>
          <w:sz w:val="18"/>
          <w:szCs w:val="18"/>
          <w:highlight w:val="white"/>
        </w:rPr>
        <w:t>→</w:t>
      </w:r>
      <w:r>
        <w:rPr>
          <w:rFonts w:ascii="Courier" w:hAnsi="Courier"/>
          <w:color w:val="000000"/>
          <w:sz w:val="18"/>
          <w:szCs w:val="18"/>
          <w:highlight w:val="white"/>
        </w:rPr>
        <w:t>parent;</w:t>
      </w:r>
      <w:r>
        <w:rPr>
          <w:rFonts w:ascii="Courier" w:hAnsi="Courier"/>
          <w:sz w:val="18"/>
          <w:szCs w:val="18"/>
        </w:rPr>
        <w:br/>
      </w:r>
      <w:r>
        <w:rPr>
          <w:rFonts w:ascii="Courier" w:eastAsia="Noto Serif CJK SC" w:hAnsi="Courier"/>
          <w:color w:val="000000"/>
          <w:kern w:val="2"/>
          <w:sz w:val="18"/>
          <w:szCs w:val="18"/>
          <w:highlight w:val="white"/>
          <w:lang w:eastAsia="zh-CN" w:bidi="hi-IN"/>
        </w:rPr>
        <w:t>new_pclass</w:t>
      </w:r>
      <w:r>
        <w:rPr>
          <w:rFonts w:ascii="Courier" w:hAnsi="Courier"/>
          <w:color w:val="000000"/>
          <w:sz w:val="18"/>
          <w:szCs w:val="18"/>
          <w:highlight w:val="white"/>
        </w:rPr>
        <w:t xml:space="preserve">-&gt;type        = dst_class-&gt;type; </w:t>
      </w:r>
      <w:r>
        <w:rPr>
          <w:rFonts w:ascii="Courier" w:hAnsi="Courier"/>
          <w:sz w:val="18"/>
          <w:szCs w:val="18"/>
        </w:rPr>
        <w:br/>
      </w:r>
      <w:r>
        <w:rPr>
          <w:rFonts w:ascii="Courier" w:eastAsia="Noto Serif CJK SC" w:hAnsi="Courier"/>
          <w:color w:val="auto"/>
          <w:kern w:val="2"/>
          <w:sz w:val="18"/>
          <w:szCs w:val="18"/>
          <w:lang w:eastAsia="zh-CN" w:bidi="hi-IN"/>
        </w:rPr>
        <w:t>new_pclass</w:t>
      </w:r>
      <w:r>
        <w:rPr>
          <w:rFonts w:ascii="Courier" w:hAnsi="Courier"/>
          <w:sz w:val="18"/>
          <w:szCs w:val="18"/>
        </w:rPr>
        <w:t xml:space="preserve">-&gt;nprops      = </w:t>
      </w:r>
      <w:proofErr w:type="gramStart"/>
      <w:r>
        <w:rPr>
          <w:rFonts w:ascii="Courier" w:hAnsi="Courier"/>
          <w:sz w:val="18"/>
          <w:szCs w:val="18"/>
        </w:rPr>
        <w:t xml:space="preserve">0;   </w:t>
      </w:r>
      <w:proofErr w:type="gramEnd"/>
      <w:r>
        <w:rPr>
          <w:rFonts w:ascii="Courier" w:hAnsi="Courier"/>
          <w:sz w:val="18"/>
          <w:szCs w:val="18"/>
        </w:rPr>
        <w:t xml:space="preserve">         /* No properties initially */ </w:t>
      </w:r>
      <w:r>
        <w:rPr>
          <w:rFonts w:ascii="Courier" w:hAnsi="Courier"/>
          <w:sz w:val="18"/>
          <w:szCs w:val="18"/>
        </w:rPr>
        <w:br/>
      </w:r>
      <w:r>
        <w:rPr>
          <w:rFonts w:ascii="Courier" w:eastAsia="Noto Serif CJK SC" w:hAnsi="Courier"/>
          <w:color w:val="auto"/>
          <w:kern w:val="2"/>
          <w:sz w:val="18"/>
          <w:szCs w:val="18"/>
          <w:lang w:eastAsia="zh-CN" w:bidi="hi-IN"/>
        </w:rPr>
        <w:t>new_pclass</w:t>
      </w:r>
      <w:r>
        <w:rPr>
          <w:rFonts w:ascii="Courier" w:hAnsi="Courier"/>
          <w:sz w:val="18"/>
          <w:szCs w:val="18"/>
        </w:rPr>
        <w:t xml:space="preserve">-&gt;plists      = 0;            /* No properties lists of this class yet */ </w:t>
      </w:r>
      <w:r>
        <w:rPr>
          <w:rFonts w:ascii="Courier" w:hAnsi="Courier"/>
          <w:sz w:val="18"/>
          <w:szCs w:val="18"/>
        </w:rPr>
        <w:br/>
      </w:r>
      <w:r>
        <w:rPr>
          <w:rFonts w:ascii="Courier" w:eastAsia="Noto Serif CJK SC" w:hAnsi="Courier"/>
          <w:color w:val="auto"/>
          <w:kern w:val="2"/>
          <w:sz w:val="18"/>
          <w:szCs w:val="18"/>
          <w:lang w:eastAsia="zh-CN" w:bidi="hi-IN"/>
        </w:rPr>
        <w:t>new_pclass</w:t>
      </w:r>
      <w:r>
        <w:rPr>
          <w:rFonts w:ascii="Courier" w:hAnsi="Courier"/>
          <w:sz w:val="18"/>
          <w:szCs w:val="18"/>
        </w:rPr>
        <w:t xml:space="preserve">-&gt;classes     = 0;            /* No classes derived from this class yet */ </w:t>
      </w:r>
    </w:p>
    <w:p w:rsidR="00D31373" w:rsidRDefault="00000000">
      <w:r>
        <w:rPr>
          <w:rFonts w:ascii="Courier" w:eastAsia="Noto Serif CJK SC" w:hAnsi="Courier"/>
          <w:color w:val="auto"/>
          <w:kern w:val="2"/>
          <w:sz w:val="18"/>
          <w:szCs w:val="18"/>
          <w:lang w:eastAsia="zh-CN" w:bidi="hi-IN"/>
        </w:rPr>
        <w:t>new_pclass</w:t>
      </w:r>
      <w:r>
        <w:rPr>
          <w:rFonts w:cs="Calibri"/>
          <w:sz w:val="18"/>
          <w:szCs w:val="18"/>
        </w:rPr>
        <w:t>→</w:t>
      </w:r>
      <w:r>
        <w:rPr>
          <w:rFonts w:ascii="Courier" w:hAnsi="Courier"/>
          <w:sz w:val="18"/>
          <w:szCs w:val="18"/>
        </w:rPr>
        <w:t xml:space="preserve">ref_count    = 1;           /* This is the first reference to *new_class */ </w:t>
      </w:r>
      <w:r>
        <w:rPr>
          <w:rFonts w:ascii="MingLiU" w:eastAsia="MingLiU" w:hAnsi="MingLiU" w:cs="MingLiU"/>
          <w:sz w:val="18"/>
          <w:szCs w:val="18"/>
        </w:rPr>
        <w:br/>
      </w:r>
      <w:r>
        <w:rPr>
          <w:rFonts w:ascii="Courier" w:eastAsia="Noto Serif CJK SC" w:hAnsi="Courier"/>
          <w:color w:val="auto"/>
          <w:kern w:val="2"/>
          <w:sz w:val="18"/>
          <w:szCs w:val="18"/>
          <w:lang w:eastAsia="zh-CN" w:bidi="hi-IN"/>
        </w:rPr>
        <w:t>new_pclass</w:t>
      </w:r>
      <w:r>
        <w:rPr>
          <w:rFonts w:ascii="Courier" w:hAnsi="Courier"/>
          <w:sz w:val="18"/>
          <w:szCs w:val="18"/>
        </w:rPr>
        <w:t xml:space="preserve">-&gt;deleted     = FALSE;        /* Not deleted yet... :-) */ </w:t>
      </w:r>
      <w:r>
        <w:rPr>
          <w:rFonts w:ascii="Courier" w:hAnsi="Courier"/>
          <w:sz w:val="18"/>
          <w:szCs w:val="18"/>
        </w:rPr>
        <w:br/>
      </w:r>
      <w:r>
        <w:rPr>
          <w:rFonts w:ascii="Courier" w:eastAsia="Noto Serif CJK SC" w:hAnsi="Courier"/>
          <w:color w:val="auto"/>
          <w:kern w:val="2"/>
          <w:sz w:val="18"/>
          <w:szCs w:val="18"/>
          <w:lang w:eastAsia="zh-CN" w:bidi="hi-IN"/>
        </w:rPr>
        <w:t>new_pclass</w:t>
      </w:r>
      <w:r>
        <w:rPr>
          <w:rFonts w:ascii="Courier" w:hAnsi="Courier"/>
          <w:sz w:val="18"/>
          <w:szCs w:val="18"/>
        </w:rPr>
        <w:t xml:space="preserve">-&gt;revision    = </w:t>
      </w:r>
      <w:r>
        <w:rPr>
          <w:rFonts w:ascii="Courier" w:hAnsi="Courier"/>
          <w:color w:val="000000"/>
          <w:sz w:val="18"/>
          <w:szCs w:val="18"/>
          <w:highlight w:val="white"/>
        </w:rPr>
        <w:t>H5P_next_rev++</w:t>
      </w:r>
      <w:r>
        <w:rPr>
          <w:rFonts w:ascii="Courier" w:hAnsi="Courier"/>
          <w:sz w:val="18"/>
          <w:szCs w:val="18"/>
        </w:rPr>
        <w:t>;   /* Get a revision number for the class */</w:t>
      </w:r>
      <w:r>
        <w:rPr>
          <w:rFonts w:ascii="Courier" w:hAnsi="Courier"/>
          <w:sz w:val="18"/>
          <w:szCs w:val="18"/>
        </w:rPr>
        <w:br/>
      </w:r>
      <w:r>
        <w:rPr>
          <w:rFonts w:ascii="Courier" w:eastAsia="Noto Serif CJK SC" w:hAnsi="Courier"/>
          <w:color w:val="000000"/>
          <w:kern w:val="2"/>
          <w:sz w:val="18"/>
          <w:szCs w:val="18"/>
          <w:highlight w:val="white"/>
          <w:lang w:eastAsia="zh-CN" w:bidi="hi-IN"/>
        </w:rPr>
        <w:t>new_pclass</w:t>
      </w:r>
      <w:r>
        <w:rPr>
          <w:rFonts w:ascii="Courier" w:hAnsi="Courier"/>
          <w:color w:val="000000"/>
          <w:sz w:val="18"/>
          <w:szCs w:val="18"/>
          <w:highlight w:val="white"/>
        </w:rPr>
        <w:t>-&gt;create_func = dst_pclass</w:t>
      </w:r>
      <w:r>
        <w:rPr>
          <w:rFonts w:cs="Calibri"/>
          <w:color w:val="000000"/>
          <w:sz w:val="18"/>
          <w:szCs w:val="18"/>
          <w:highlight w:val="white"/>
        </w:rPr>
        <w:t>→</w:t>
      </w:r>
      <w:r>
        <w:rPr>
          <w:rFonts w:ascii="Courier" w:hAnsi="Courier"/>
          <w:color w:val="000000"/>
          <w:sz w:val="18"/>
          <w:szCs w:val="18"/>
          <w:highlight w:val="white"/>
        </w:rPr>
        <w:t xml:space="preserve">create_func; </w:t>
      </w:r>
      <w:r>
        <w:rPr>
          <w:rFonts w:ascii="Courier" w:hAnsi="Courier"/>
          <w:sz w:val="18"/>
          <w:szCs w:val="18"/>
        </w:rPr>
        <w:br/>
      </w:r>
      <w:r>
        <w:rPr>
          <w:rFonts w:ascii="Courier" w:eastAsia="Noto Serif CJK SC" w:hAnsi="Courier"/>
          <w:color w:val="auto"/>
          <w:kern w:val="2"/>
          <w:sz w:val="18"/>
          <w:szCs w:val="18"/>
          <w:lang w:eastAsia="zh-CN" w:bidi="hi-IN"/>
        </w:rPr>
        <w:t>new_pclass</w:t>
      </w:r>
      <w:r>
        <w:rPr>
          <w:rFonts w:ascii="Courier" w:hAnsi="Courier"/>
          <w:sz w:val="18"/>
          <w:szCs w:val="18"/>
        </w:rPr>
        <w:t>-&gt;create_data = dst_pclass</w:t>
      </w:r>
      <w:r>
        <w:rPr>
          <w:rFonts w:cs="Calibri"/>
          <w:sz w:val="18"/>
          <w:szCs w:val="18"/>
        </w:rPr>
        <w:t>→</w:t>
      </w:r>
      <w:r>
        <w:rPr>
          <w:rFonts w:ascii="Courier" w:hAnsi="Courier"/>
          <w:sz w:val="18"/>
          <w:szCs w:val="18"/>
        </w:rPr>
        <w:t xml:space="preserve">create_data; </w:t>
      </w:r>
      <w:r>
        <w:rPr>
          <w:rFonts w:ascii="MingLiU" w:eastAsia="MingLiU" w:hAnsi="MingLiU" w:cs="MingLiU"/>
          <w:sz w:val="18"/>
          <w:szCs w:val="18"/>
        </w:rPr>
        <w:br/>
      </w:r>
      <w:r>
        <w:rPr>
          <w:rFonts w:ascii="Courier" w:eastAsia="Noto Serif CJK SC" w:hAnsi="Courier"/>
          <w:color w:val="auto"/>
          <w:kern w:val="2"/>
          <w:sz w:val="18"/>
          <w:szCs w:val="18"/>
          <w:lang w:eastAsia="zh-CN" w:bidi="hi-IN"/>
        </w:rPr>
        <w:t>new_pclass</w:t>
      </w:r>
      <w:r>
        <w:rPr>
          <w:rFonts w:ascii="Courier" w:hAnsi="Courier"/>
          <w:sz w:val="18"/>
          <w:szCs w:val="18"/>
        </w:rPr>
        <w:t>-&gt;copy_func   = dst_pclass</w:t>
      </w:r>
      <w:r>
        <w:rPr>
          <w:rFonts w:cs="Calibri"/>
          <w:sz w:val="18"/>
          <w:szCs w:val="18"/>
        </w:rPr>
        <w:t>→</w:t>
      </w:r>
      <w:r>
        <w:rPr>
          <w:rFonts w:ascii="Courier" w:hAnsi="Courier"/>
          <w:sz w:val="18"/>
          <w:szCs w:val="18"/>
        </w:rPr>
        <w:t xml:space="preserve">copy_func; </w:t>
      </w:r>
      <w:r>
        <w:rPr>
          <w:rFonts w:ascii="MingLiU" w:eastAsia="MingLiU" w:hAnsi="MingLiU" w:cs="MingLiU"/>
          <w:sz w:val="18"/>
          <w:szCs w:val="18"/>
        </w:rPr>
        <w:br/>
      </w:r>
      <w:r>
        <w:rPr>
          <w:rFonts w:ascii="Courier" w:eastAsia="Noto Serif CJK SC" w:hAnsi="Courier"/>
          <w:color w:val="auto"/>
          <w:kern w:val="2"/>
          <w:sz w:val="18"/>
          <w:szCs w:val="18"/>
          <w:lang w:eastAsia="zh-CN" w:bidi="hi-IN"/>
        </w:rPr>
        <w:t>new_pclass</w:t>
      </w:r>
      <w:r>
        <w:rPr>
          <w:rFonts w:ascii="Courier" w:hAnsi="Courier"/>
          <w:sz w:val="18"/>
          <w:szCs w:val="18"/>
        </w:rPr>
        <w:t>-&gt;copy_data   = dst_pclass</w:t>
      </w:r>
      <w:r>
        <w:rPr>
          <w:rFonts w:cs="Calibri"/>
          <w:sz w:val="18"/>
          <w:szCs w:val="18"/>
        </w:rPr>
        <w:t>→</w:t>
      </w:r>
      <w:r>
        <w:rPr>
          <w:rFonts w:ascii="Courier" w:hAnsi="Courier"/>
          <w:sz w:val="18"/>
          <w:szCs w:val="18"/>
        </w:rPr>
        <w:t xml:space="preserve">copy_data; </w:t>
      </w:r>
      <w:r>
        <w:rPr>
          <w:rFonts w:ascii="MingLiU" w:eastAsia="MingLiU" w:hAnsi="MingLiU" w:cs="MingLiU"/>
          <w:sz w:val="18"/>
          <w:szCs w:val="18"/>
        </w:rPr>
        <w:br/>
      </w:r>
      <w:r>
        <w:rPr>
          <w:rFonts w:ascii="Courier" w:eastAsia="Noto Serif CJK SC" w:hAnsi="Courier"/>
          <w:color w:val="auto"/>
          <w:kern w:val="2"/>
          <w:sz w:val="18"/>
          <w:szCs w:val="18"/>
          <w:lang w:eastAsia="zh-CN" w:bidi="hi-IN"/>
        </w:rPr>
        <w:t>new_pclass</w:t>
      </w:r>
      <w:r>
        <w:rPr>
          <w:rFonts w:ascii="Courier" w:hAnsi="Courier"/>
          <w:sz w:val="18"/>
          <w:szCs w:val="18"/>
        </w:rPr>
        <w:t>-&gt;close_func  = dst_pclass</w:t>
      </w:r>
      <w:r>
        <w:rPr>
          <w:rFonts w:cs="Calibri"/>
          <w:sz w:val="18"/>
          <w:szCs w:val="18"/>
        </w:rPr>
        <w:t>→</w:t>
      </w:r>
      <w:r>
        <w:rPr>
          <w:rFonts w:ascii="Courier" w:hAnsi="Courier"/>
          <w:sz w:val="18"/>
          <w:szCs w:val="18"/>
        </w:rPr>
        <w:t xml:space="preserve">close_func; </w:t>
      </w:r>
      <w:r>
        <w:rPr>
          <w:rFonts w:ascii="MingLiU" w:eastAsia="MingLiU" w:hAnsi="MingLiU" w:cs="MingLiU"/>
          <w:sz w:val="18"/>
          <w:szCs w:val="18"/>
        </w:rPr>
        <w:br/>
      </w:r>
      <w:r>
        <w:rPr>
          <w:rFonts w:ascii="Courier" w:eastAsia="Noto Serif CJK SC" w:hAnsi="Courier"/>
          <w:color w:val="auto"/>
          <w:kern w:val="2"/>
          <w:sz w:val="18"/>
          <w:szCs w:val="18"/>
          <w:lang w:eastAsia="zh-CN" w:bidi="hi-IN"/>
        </w:rPr>
        <w:t>new_pclass</w:t>
      </w:r>
      <w:r>
        <w:rPr>
          <w:rFonts w:ascii="Courier" w:hAnsi="Courier"/>
          <w:sz w:val="18"/>
          <w:szCs w:val="18"/>
        </w:rPr>
        <w:t>-&gt;close_data  = dst_pclass</w:t>
      </w:r>
      <w:r>
        <w:rPr>
          <w:rFonts w:cs="Calibri"/>
          <w:sz w:val="18"/>
          <w:szCs w:val="18"/>
        </w:rPr>
        <w:t>→</w:t>
      </w:r>
      <w:r>
        <w:rPr>
          <w:rFonts w:ascii="Courier" w:hAnsi="Courier"/>
          <w:sz w:val="18"/>
          <w:szCs w:val="18"/>
        </w:rPr>
        <w:t>close_data;</w:t>
      </w:r>
      <w:r>
        <w:rPr>
          <w:rFonts w:ascii="Courier" w:hAnsi="Courier"/>
        </w:rPr>
        <w:br/>
      </w:r>
      <w:r>
        <w:rPr>
          <w:rFonts w:ascii="monospace" w:hAnsi="monospace"/>
        </w:rPr>
        <w:br/>
      </w:r>
      <w:r>
        <w:t>where H5P_next_rev is a global variable used to assign unique revision numbers to property list classes.  Finally, H5P__create_</w:t>
      </w:r>
      <w:proofErr w:type="gramStart"/>
      <w:r>
        <w:t>class(</w:t>
      </w:r>
      <w:proofErr w:type="gramEnd"/>
      <w:r>
        <w:t xml:space="preserve">) calls </w:t>
      </w:r>
    </w:p>
    <w:p w:rsidR="00D31373" w:rsidRDefault="00D31373">
      <w:pPr>
        <w:rPr>
          <w:color w:val="000000"/>
          <w:highlight w:val="white"/>
        </w:rPr>
      </w:pPr>
    </w:p>
    <w:p w:rsidR="00D31373" w:rsidRDefault="00000000">
      <w:r>
        <w:rPr>
          <w:color w:val="000000"/>
          <w:highlight w:val="white"/>
        </w:rPr>
        <w:t xml:space="preserve">    </w:t>
      </w:r>
      <w:r>
        <w:rPr>
          <w:rFonts w:ascii="Courier" w:hAnsi="Courier"/>
          <w:color w:val="000000"/>
          <w:sz w:val="18"/>
          <w:szCs w:val="18"/>
          <w:highlight w:val="white"/>
        </w:rPr>
        <w:t>H5P__access_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new_pclass</w:t>
      </w:r>
      <w:r>
        <w:rPr>
          <w:rFonts w:cs="Calibri"/>
          <w:color w:val="000000"/>
          <w:sz w:val="18"/>
          <w:szCs w:val="18"/>
          <w:highlight w:val="white"/>
        </w:rPr>
        <w:t>→</w:t>
      </w:r>
      <w:r>
        <w:rPr>
          <w:rFonts w:ascii="Courier" w:hAnsi="Courier"/>
          <w:color w:val="000000"/>
          <w:sz w:val="18"/>
          <w:szCs w:val="18"/>
          <w:highlight w:val="white"/>
        </w:rPr>
        <w:t>parent, H5P_MOD_INC_CLS)</w:t>
      </w:r>
      <w:r>
        <w:rPr>
          <w:rFonts w:ascii="Courier" w:hAnsi="Courier"/>
          <w:sz w:val="18"/>
          <w:szCs w:val="18"/>
        </w:rPr>
        <w:br/>
      </w:r>
      <w:r>
        <w:br/>
        <w:t>to increment new_pclass→parent→classes, and returns new_pclass.</w:t>
      </w:r>
      <w:r>
        <w:br/>
      </w:r>
    </w:p>
    <w:p w:rsidR="00D31373" w:rsidRDefault="00000000">
      <w:r>
        <w:lastRenderedPageBreak/>
        <w:t>With *new_pclass created, H5P__register must now populate it with copies of all properties that appear in dst_pclass.  It does this by scanning dst_pclass→props, and performing the following operations on each property (old_prop) encountered:</w:t>
      </w:r>
    </w:p>
    <w:p w:rsidR="00D31373" w:rsidRDefault="00D31373"/>
    <w:p w:rsidR="00D31373" w:rsidRDefault="00000000">
      <w:pPr>
        <w:numPr>
          <w:ilvl w:val="0"/>
          <w:numId w:val="10"/>
        </w:numPr>
      </w:pPr>
      <w:r>
        <w:t>Duplicate the property with a call to</w:t>
      </w:r>
    </w:p>
    <w:p w:rsidR="00D31373" w:rsidRDefault="00D31373">
      <w:pPr>
        <w:ind w:left="720"/>
      </w:pPr>
    </w:p>
    <w:p w:rsidR="00D31373" w:rsidRDefault="00000000">
      <w:pPr>
        <w:ind w:left="720"/>
      </w:pPr>
      <w:r>
        <w:rPr>
          <w:rFonts w:ascii="monospace" w:hAnsi="monospace"/>
          <w:color w:val="000000"/>
          <w:highlight w:val="white"/>
        </w:rPr>
        <w:t xml:space="preserve">    </w:t>
      </w:r>
      <w:r>
        <w:rPr>
          <w:rFonts w:ascii="Courier" w:eastAsia="Noto Serif CJK SC" w:hAnsi="Courier"/>
          <w:color w:val="000000"/>
          <w:kern w:val="2"/>
          <w:sz w:val="18"/>
          <w:szCs w:val="18"/>
          <w:highlight w:val="white"/>
          <w:lang w:eastAsia="zh-CN" w:bidi="hi-IN"/>
        </w:rPr>
        <w:t>new_prop</w:t>
      </w:r>
      <w:r>
        <w:rPr>
          <w:rFonts w:ascii="Courier" w:hAnsi="Courier"/>
          <w:color w:val="000000"/>
          <w:sz w:val="18"/>
          <w:szCs w:val="18"/>
          <w:highlight w:val="white"/>
        </w:rPr>
        <w:t xml:space="preserve"> = H5P__dup_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old_</w:t>
      </w:r>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 H5P_PROP_WITHIN_CLASS)</w:t>
      </w:r>
      <w:r>
        <w:rPr>
          <w:rFonts w:ascii="Courier" w:hAnsi="Courier"/>
          <w:sz w:val="18"/>
          <w:szCs w:val="18"/>
        </w:rPr>
        <w:br/>
      </w:r>
    </w:p>
    <w:p w:rsidR="00D31373" w:rsidRDefault="00000000">
      <w:pPr>
        <w:ind w:left="720"/>
      </w:pPr>
      <w:r>
        <w:rPr>
          <w:rFonts w:eastAsia="Noto Serif CJK SC"/>
          <w:color w:val="000000"/>
          <w:kern w:val="2"/>
          <w:highlight w:val="white"/>
          <w:lang w:eastAsia="zh-CN" w:bidi="hi-IN"/>
        </w:rPr>
        <w:t xml:space="preserve">In this context, </w:t>
      </w:r>
      <w:r>
        <w:rPr>
          <w:rFonts w:eastAsia="Noto Serif CJK SC"/>
          <w:b/>
          <w:bCs/>
          <w:color w:val="000000"/>
          <w:kern w:val="2"/>
          <w:highlight w:val="white"/>
          <w:lang w:eastAsia="zh-CN" w:bidi="hi-IN"/>
        </w:rPr>
        <w:t>H5P__dup_prop()</w:t>
      </w:r>
      <w:r>
        <w:rPr>
          <w:rFonts w:eastAsia="Noto Serif CJK SC"/>
          <w:color w:val="000000"/>
          <w:kern w:val="2"/>
          <w:highlight w:val="white"/>
          <w:lang w:eastAsia="zh-CN" w:bidi="hi-IN"/>
        </w:rPr>
        <w:t xml:space="preserve"> allocates a new instance of H5P_genprop_t, copies the image of *old_prop into it, duplicates the string pointed to by old_prop→name and stored its address in new_prop→name duplicates the buffer pointed to by prop→value (if it exists) storing the address of the duplicate in pcopy→value, and returns the address of the new instance of H5P_genprop_t.  </w:t>
      </w:r>
    </w:p>
    <w:p w:rsidR="00D31373" w:rsidRDefault="00D31373">
      <w:pPr>
        <w:ind w:left="720"/>
        <w:rPr>
          <w:rFonts w:ascii="monospace" w:hAnsi="monospace"/>
        </w:rPr>
      </w:pPr>
    </w:p>
    <w:p w:rsidR="00D31373" w:rsidRDefault="00000000">
      <w:pPr>
        <w:ind w:left="720"/>
      </w:pPr>
      <w:r>
        <w:rPr>
          <w:rFonts w:eastAsia="Noto Serif CJK SC"/>
          <w:color w:val="000000"/>
          <w:kern w:val="2"/>
          <w:highlight w:val="white"/>
          <w:lang w:eastAsia="zh-CN" w:bidi="hi-IN"/>
        </w:rPr>
        <w:t>Note that the unconditional duplication of the name is forced by the H5P_PROP_WITHIN_CLASS flag.</w:t>
      </w:r>
    </w:p>
    <w:p w:rsidR="00D31373" w:rsidRDefault="00D31373">
      <w:pPr>
        <w:ind w:left="720"/>
      </w:pPr>
    </w:p>
    <w:p w:rsidR="00D31373" w:rsidRDefault="00000000">
      <w:pPr>
        <w:numPr>
          <w:ilvl w:val="0"/>
          <w:numId w:val="10"/>
        </w:numPr>
      </w:pPr>
      <w:r>
        <w:t>Insert new_prop into new_pclass via the call</w:t>
      </w:r>
    </w:p>
    <w:p w:rsidR="00D31373" w:rsidRDefault="00D31373">
      <w:pPr>
        <w:ind w:left="720"/>
      </w:pPr>
    </w:p>
    <w:p w:rsidR="00D31373" w:rsidRDefault="00000000">
      <w:pPr>
        <w:ind w:left="720"/>
      </w:pPr>
      <w:r>
        <w:rPr>
          <w:rFonts w:ascii="monospace" w:hAnsi="monospace"/>
          <w:color w:val="000000"/>
          <w:highlight w:val="white"/>
        </w:rPr>
        <w:t xml:space="preserve">    </w:t>
      </w:r>
      <w:r>
        <w:rPr>
          <w:rFonts w:ascii="Courier" w:hAnsi="Courier"/>
          <w:color w:val="000000"/>
          <w:sz w:val="18"/>
          <w:szCs w:val="18"/>
          <w:highlight w:val="white"/>
        </w:rPr>
        <w:t xml:space="preserve">H5P__add_prop(new_pclass-&gt;props, </w:t>
      </w:r>
      <w:r>
        <w:rPr>
          <w:rFonts w:ascii="Courier" w:eastAsia="Noto Serif CJK SC" w:hAnsi="Courier"/>
          <w:color w:val="000000"/>
          <w:kern w:val="2"/>
          <w:sz w:val="18"/>
          <w:szCs w:val="18"/>
          <w:highlight w:val="white"/>
          <w:lang w:eastAsia="zh-CN" w:bidi="hi-IN"/>
        </w:rPr>
        <w:t>new_prop)</w:t>
      </w:r>
      <w:r>
        <w:rPr>
          <w:rFonts w:ascii="Courier" w:hAnsi="Courier"/>
          <w:sz w:val="18"/>
          <w:szCs w:val="18"/>
        </w:rPr>
        <w:br/>
      </w:r>
    </w:p>
    <w:p w:rsidR="00D31373" w:rsidRDefault="00000000">
      <w:pPr>
        <w:numPr>
          <w:ilvl w:val="0"/>
          <w:numId w:val="10"/>
        </w:numPr>
      </w:pPr>
      <w:r>
        <w:t>Increment new_pclass-&gt;nprops</w:t>
      </w:r>
    </w:p>
    <w:p w:rsidR="00D31373" w:rsidRDefault="00D31373"/>
    <w:p w:rsidR="00D31373" w:rsidRDefault="00000000">
      <w:r>
        <w:t>This done, H5P__register sets dst_pclass = new_pclass, completing processing for the dst_pclass→plists or dst_class→classes positive case.  Note that the copy of dst_pclass made earlier is used later to detect whether a copy of dst_pclass has been created after H5P__register returns.</w:t>
      </w:r>
    </w:p>
    <w:p w:rsidR="00D31373" w:rsidRDefault="00D31373"/>
    <w:p w:rsidR="00D31373" w:rsidRDefault="00000000">
      <w:r>
        <w:t>Whether either dst_pclass→plists or dst_class→classes is positive or not, H5P__</w:t>
      </w:r>
      <w:proofErr w:type="gramStart"/>
      <w:r>
        <w:t>register(</w:t>
      </w:r>
      <w:proofErr w:type="gramEnd"/>
      <w:r>
        <w:t>) next calls</w:t>
      </w:r>
    </w:p>
    <w:p w:rsidR="00D31373" w:rsidRDefault="00D31373"/>
    <w:p w:rsidR="00D31373" w:rsidRDefault="00000000">
      <w:r>
        <w:rPr>
          <w:rFonts w:ascii="Courier" w:hAnsi="Courier"/>
          <w:color w:val="000000"/>
          <w:sz w:val="18"/>
          <w:szCs w:val="18"/>
          <w:highlight w:val="white"/>
        </w:rPr>
        <w:t xml:space="preserve">    H5P__register_</w:t>
      </w:r>
      <w:proofErr w:type="gramStart"/>
      <w:r>
        <w:rPr>
          <w:rFonts w:ascii="Courier" w:hAnsi="Courier"/>
          <w:color w:val="000000"/>
          <w:sz w:val="18"/>
          <w:szCs w:val="18"/>
          <w:highlight w:val="white"/>
        </w:rPr>
        <w:t>real(</w:t>
      </w:r>
      <w:proofErr w:type="gramEnd"/>
      <w:r>
        <w:rPr>
          <w:rFonts w:ascii="Courier" w:hAnsi="Courier"/>
          <w:color w:val="000000"/>
          <w:sz w:val="18"/>
          <w:szCs w:val="18"/>
          <w:highlight w:val="white"/>
        </w:rPr>
        <w:t>dst_pclass, name, prop</w:t>
      </w:r>
      <w:r>
        <w:rPr>
          <w:rFonts w:cs="Calibri"/>
          <w:color w:val="000000"/>
          <w:sz w:val="18"/>
          <w:szCs w:val="18"/>
          <w:highlight w:val="white"/>
        </w:rPr>
        <w:t>→</w:t>
      </w:r>
      <w:r>
        <w:rPr>
          <w:rFonts w:ascii="Courier" w:hAnsi="Courier"/>
          <w:color w:val="000000"/>
          <w:sz w:val="18"/>
          <w:szCs w:val="18"/>
          <w:highlight w:val="white"/>
        </w:rPr>
        <w:t xml:space="preserve">size, </w:t>
      </w:r>
      <w:r>
        <w:rPr>
          <w:rFonts w:ascii="Courier" w:eastAsia="Noto Serif CJK SC" w:hAnsi="Courier"/>
          <w:color w:val="000000"/>
          <w:kern w:val="2"/>
          <w:sz w:val="18"/>
          <w:szCs w:val="18"/>
          <w:highlight w:val="white"/>
          <w:lang w:eastAsia="zh-CN" w:bidi="hi-IN"/>
        </w:rPr>
        <w:t>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value,</w:t>
      </w:r>
    </w:p>
    <w:p w:rsidR="00D31373" w:rsidRDefault="00000000">
      <w:r>
        <w:rPr>
          <w:rFonts w:ascii="Courier" w:hAnsi="Courier"/>
          <w:color w:val="000000"/>
          <w:sz w:val="18"/>
          <w:szCs w:val="18"/>
          <w:highlight w:val="white"/>
        </w:rPr>
        <w:t xml:space="preserve">                       prop</w:t>
      </w:r>
      <w:r>
        <w:rPr>
          <w:rFonts w:cs="Calibri"/>
          <w:color w:val="000000"/>
          <w:sz w:val="18"/>
          <w:szCs w:val="18"/>
          <w:highlight w:val="white"/>
        </w:rPr>
        <w:t>→</w:t>
      </w:r>
      <w:r>
        <w:rPr>
          <w:rFonts w:ascii="Courier" w:hAnsi="Courier"/>
          <w:color w:val="000000"/>
          <w:sz w:val="18"/>
          <w:szCs w:val="18"/>
          <w:highlight w:val="white"/>
        </w:rPr>
        <w:t xml:space="preserve">create, </w:t>
      </w:r>
      <w:r>
        <w:rPr>
          <w:rFonts w:ascii="Courier" w:eastAsia="Noto Serif CJK SC" w:hAnsi="Courier"/>
          <w:color w:val="000000"/>
          <w:kern w:val="2"/>
          <w:sz w:val="18"/>
          <w:szCs w:val="18"/>
          <w:highlight w:val="white"/>
          <w:lang w:eastAsia="zh-CN" w:bidi="hi-IN"/>
        </w:rPr>
        <w:t>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set,</w:t>
      </w:r>
      <w:r>
        <w:rPr>
          <w:rFonts w:ascii="Courier" w:hAnsi="Courier"/>
          <w:color w:val="000000"/>
          <w:sz w:val="18"/>
          <w:szCs w:val="18"/>
          <w:highlight w:val="white"/>
        </w:rPr>
        <w:t xml:space="preserve"> </w:t>
      </w:r>
      <w:r>
        <w:rPr>
          <w:rFonts w:ascii="Courier" w:eastAsia="Noto Serif CJK SC" w:hAnsi="Courier"/>
          <w:color w:val="000000"/>
          <w:kern w:val="2"/>
          <w:sz w:val="18"/>
          <w:szCs w:val="18"/>
          <w:highlight w:val="white"/>
          <w:lang w:eastAsia="zh-CN" w:bidi="hi-IN"/>
        </w:rPr>
        <w:t>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get,</w:t>
      </w:r>
      <w:r>
        <w:rPr>
          <w:rFonts w:ascii="Courier" w:hAnsi="Courier"/>
          <w:color w:val="000000"/>
          <w:sz w:val="18"/>
          <w:szCs w:val="18"/>
          <w:highlight w:val="white"/>
        </w:rPr>
        <w:t xml:space="preserve"> </w:t>
      </w:r>
      <w:r>
        <w:rPr>
          <w:rFonts w:ascii="Courier" w:eastAsia="Noto Serif CJK SC" w:hAnsi="Courier"/>
          <w:color w:val="000000"/>
          <w:kern w:val="2"/>
          <w:sz w:val="18"/>
          <w:szCs w:val="18"/>
          <w:highlight w:val="white"/>
          <w:lang w:eastAsia="zh-CN" w:bidi="hi-IN"/>
        </w:rPr>
        <w:t>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encode,</w:t>
      </w:r>
      <w:r>
        <w:rPr>
          <w:rFonts w:ascii="Courier" w:hAnsi="Courier"/>
          <w:color w:val="000000"/>
          <w:sz w:val="18"/>
          <w:szCs w:val="18"/>
          <w:highlight w:val="white"/>
        </w:rPr>
        <w:t xml:space="preserve"> </w:t>
      </w:r>
    </w:p>
    <w:p w:rsidR="00D31373" w:rsidRDefault="00000000">
      <w:r>
        <w:rPr>
          <w:rFonts w:ascii="Courier" w:hAnsi="Courier"/>
          <w:color w:val="000000"/>
          <w:sz w:val="18"/>
          <w:szCs w:val="18"/>
          <w:highlight w:val="white"/>
        </w:rPr>
        <w:t xml:space="preserve">                       prop</w:t>
      </w:r>
      <w:r>
        <w:rPr>
          <w:rFonts w:cs="Calibri"/>
          <w:color w:val="000000"/>
          <w:sz w:val="18"/>
          <w:szCs w:val="18"/>
          <w:highlight w:val="white"/>
        </w:rPr>
        <w:t>→</w:t>
      </w:r>
      <w:r>
        <w:rPr>
          <w:rFonts w:ascii="Courier" w:hAnsi="Courier"/>
          <w:color w:val="000000"/>
          <w:sz w:val="18"/>
          <w:szCs w:val="18"/>
          <w:highlight w:val="white"/>
        </w:rPr>
        <w:t>decode,</w:t>
      </w:r>
      <w:r>
        <w:rPr>
          <w:rFonts w:ascii="Courier" w:hAnsi="Courier"/>
          <w:sz w:val="18"/>
          <w:szCs w:val="18"/>
        </w:rPr>
        <w:t xml:space="preserve"> </w:t>
      </w:r>
      <w:r>
        <w:rPr>
          <w:rFonts w:ascii="Courier" w:eastAsia="Noto Serif CJK SC" w:hAnsi="Courier"/>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olor w:val="auto"/>
          <w:kern w:val="2"/>
          <w:sz w:val="18"/>
          <w:szCs w:val="18"/>
          <w:lang w:eastAsia="zh-CN" w:bidi="hi-IN"/>
        </w:rPr>
        <w:t>delete,</w:t>
      </w:r>
      <w:r>
        <w:rPr>
          <w:rFonts w:ascii="Courier" w:hAnsi="Courier"/>
          <w:sz w:val="18"/>
          <w:szCs w:val="18"/>
        </w:rPr>
        <w:t xml:space="preserve"> </w:t>
      </w:r>
      <w:r>
        <w:rPr>
          <w:rFonts w:ascii="Courier" w:eastAsia="Noto Serif CJK SC" w:hAnsi="Courier"/>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olor w:val="auto"/>
          <w:kern w:val="2"/>
          <w:sz w:val="18"/>
          <w:szCs w:val="18"/>
          <w:lang w:eastAsia="zh-CN" w:bidi="hi-IN"/>
        </w:rPr>
        <w:t>copy,</w:t>
      </w:r>
      <w:r>
        <w:rPr>
          <w:rFonts w:ascii="Courier" w:hAnsi="Courier"/>
          <w:sz w:val="18"/>
          <w:szCs w:val="18"/>
        </w:rPr>
        <w:t xml:space="preserve"> </w:t>
      </w:r>
    </w:p>
    <w:p w:rsidR="00D31373" w:rsidRDefault="00000000">
      <w:r>
        <w:rPr>
          <w:rFonts w:ascii="Courier" w:eastAsia="Noto Serif CJK SC" w:hAnsi="Courier"/>
          <w:color w:val="auto"/>
          <w:kern w:val="2"/>
          <w:sz w:val="18"/>
          <w:szCs w:val="18"/>
          <w:lang w:eastAsia="zh-CN" w:bidi="hi-IN"/>
        </w:rPr>
        <w:t xml:space="preserve">                       prop</w:t>
      </w:r>
      <w:r>
        <w:rPr>
          <w:rFonts w:cs="Calibri"/>
          <w:color w:val="auto"/>
          <w:kern w:val="2"/>
          <w:sz w:val="18"/>
          <w:szCs w:val="18"/>
          <w:lang w:eastAsia="zh-CN" w:bidi="hi-IN"/>
        </w:rPr>
        <w:t>→</w:t>
      </w:r>
      <w:r>
        <w:rPr>
          <w:rFonts w:ascii="Courier" w:eastAsia="Noto Serif CJK SC" w:hAnsi="Courier"/>
          <w:color w:val="auto"/>
          <w:kern w:val="2"/>
          <w:sz w:val="18"/>
          <w:szCs w:val="18"/>
          <w:lang w:eastAsia="zh-CN" w:bidi="hi-IN"/>
        </w:rPr>
        <w:t>cmp,</w:t>
      </w:r>
      <w:r>
        <w:rPr>
          <w:rFonts w:ascii="Courier" w:hAnsi="Courier"/>
          <w:sz w:val="18"/>
          <w:szCs w:val="18"/>
        </w:rPr>
        <w:t xml:space="preserve"> prop</w:t>
      </w:r>
      <w:r>
        <w:rPr>
          <w:rFonts w:cs="Calibri"/>
          <w:sz w:val="18"/>
          <w:szCs w:val="18"/>
        </w:rPr>
        <w:t>→</w:t>
      </w:r>
      <w:r>
        <w:rPr>
          <w:rFonts w:ascii="Courier" w:hAnsi="Courier"/>
          <w:sz w:val="18"/>
          <w:szCs w:val="18"/>
        </w:rPr>
        <w:t>close)</w:t>
      </w:r>
      <w:r>
        <w:rPr>
          <w:rFonts w:ascii="monospace" w:hAnsi="monospace"/>
        </w:rPr>
        <w:br/>
      </w:r>
    </w:p>
    <w:p w:rsidR="00D31373" w:rsidRDefault="00000000">
      <w:r>
        <w:t xml:space="preserve">Recall that dst_pclass may be either the original, or the duplicate at this point.  </w:t>
      </w:r>
    </w:p>
    <w:p w:rsidR="00D31373" w:rsidRDefault="00D31373"/>
    <w:p w:rsidR="00D31373" w:rsidRDefault="00000000">
      <w:r>
        <w:t xml:space="preserve">After some sanity checks, </w:t>
      </w:r>
      <w:r>
        <w:rPr>
          <w:b/>
          <w:bCs/>
        </w:rPr>
        <w:t>H5P__register_</w:t>
      </w:r>
      <w:proofErr w:type="gramStart"/>
      <w:r>
        <w:rPr>
          <w:b/>
          <w:bCs/>
        </w:rPr>
        <w:t>real(</w:t>
      </w:r>
      <w:proofErr w:type="gramEnd"/>
      <w:r>
        <w:rPr>
          <w:b/>
          <w:bCs/>
        </w:rPr>
        <w:t>)</w:t>
      </w:r>
      <w:r>
        <w:t xml:space="preserve"> creates the new property via the call: </w:t>
      </w:r>
    </w:p>
    <w:p w:rsidR="00D31373" w:rsidRDefault="00D31373"/>
    <w:p w:rsidR="00D31373" w:rsidRDefault="00000000">
      <w:r>
        <w:rPr>
          <w:rFonts w:ascii="Courier" w:hAnsi="Courier"/>
          <w:color w:val="000000"/>
          <w:sz w:val="18"/>
          <w:szCs w:val="18"/>
          <w:highlight w:val="white"/>
        </w:rPr>
        <w:t xml:space="preserve">    new_prop = H5P__create_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name, prop</w:t>
      </w:r>
      <w:r>
        <w:rPr>
          <w:rFonts w:cs="Calibri"/>
          <w:color w:val="000000"/>
          <w:sz w:val="18"/>
          <w:szCs w:val="18"/>
          <w:highlight w:val="white"/>
        </w:rPr>
        <w:t>→</w:t>
      </w:r>
      <w:r>
        <w:rPr>
          <w:rFonts w:ascii="Courier" w:hAnsi="Courier"/>
          <w:color w:val="000000"/>
          <w:sz w:val="18"/>
          <w:szCs w:val="18"/>
          <w:highlight w:val="white"/>
        </w:rPr>
        <w:t xml:space="preserve">size, </w:t>
      </w:r>
    </w:p>
    <w:p w:rsidR="00D31373" w:rsidRDefault="00000000">
      <w:r>
        <w:rPr>
          <w:rFonts w:ascii="Courier" w:hAnsi="Courier"/>
          <w:color w:val="000000"/>
          <w:sz w:val="18"/>
          <w:szCs w:val="18"/>
          <w:highlight w:val="white"/>
        </w:rPr>
        <w:t xml:space="preserve">                                H5P_PROP_WITHIN_CLASS, </w:t>
      </w:r>
      <w:r>
        <w:rPr>
          <w:rFonts w:ascii="Courier" w:eastAsia="Noto Serif CJK SC" w:hAnsi="Courier"/>
          <w:color w:val="000000"/>
          <w:kern w:val="2"/>
          <w:sz w:val="18"/>
          <w:szCs w:val="18"/>
          <w:highlight w:val="white"/>
          <w:lang w:eastAsia="zh-CN" w:bidi="hi-IN"/>
        </w:rPr>
        <w:t>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value,</w:t>
      </w:r>
    </w:p>
    <w:p w:rsidR="00D31373" w:rsidRDefault="00000000">
      <w:r>
        <w:rPr>
          <w:rFonts w:ascii="Courier" w:hAnsi="Courier"/>
          <w:color w:val="000000"/>
          <w:sz w:val="18"/>
          <w:szCs w:val="18"/>
          <w:highlight w:val="white"/>
        </w:rPr>
        <w:t xml:space="preserve">                                </w:t>
      </w:r>
      <w:r>
        <w:rPr>
          <w:rFonts w:ascii="Courier" w:eastAsia="Noto Serif CJK SC" w:hAnsi="Courier"/>
          <w:color w:val="000000"/>
          <w:kern w:val="2"/>
          <w:sz w:val="18"/>
          <w:szCs w:val="18"/>
          <w:highlight w:val="white"/>
          <w:lang w:eastAsia="zh-CN" w:bidi="hi-IN"/>
        </w:rPr>
        <w:t>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create,</w:t>
      </w:r>
      <w:r>
        <w:rPr>
          <w:rFonts w:ascii="Courier" w:hAnsi="Courier"/>
          <w:color w:val="000000"/>
          <w:sz w:val="18"/>
          <w:szCs w:val="18"/>
          <w:highlight w:val="white"/>
        </w:rPr>
        <w:t xml:space="preserve"> prop</w:t>
      </w:r>
      <w:r>
        <w:rPr>
          <w:rFonts w:cs="Calibri"/>
          <w:color w:val="000000"/>
          <w:sz w:val="18"/>
          <w:szCs w:val="18"/>
          <w:highlight w:val="white"/>
        </w:rPr>
        <w:t>→</w:t>
      </w:r>
      <w:r>
        <w:rPr>
          <w:rFonts w:ascii="Courier" w:hAnsi="Courier"/>
          <w:color w:val="000000"/>
          <w:sz w:val="18"/>
          <w:szCs w:val="18"/>
          <w:highlight w:val="white"/>
        </w:rPr>
        <w:t>set,</w:t>
      </w:r>
      <w:r>
        <w:rPr>
          <w:rFonts w:ascii="Courier" w:hAnsi="Courier"/>
          <w:sz w:val="18"/>
          <w:szCs w:val="18"/>
        </w:rPr>
        <w:t xml:space="preserve"> prop</w:t>
      </w:r>
      <w:r>
        <w:rPr>
          <w:rFonts w:cs="Calibri"/>
          <w:sz w:val="18"/>
          <w:szCs w:val="18"/>
        </w:rPr>
        <w:t>→</w:t>
      </w:r>
      <w:r>
        <w:rPr>
          <w:rFonts w:ascii="Courier" w:hAnsi="Courier"/>
          <w:sz w:val="18"/>
          <w:szCs w:val="18"/>
        </w:rPr>
        <w:t>get,</w:t>
      </w:r>
    </w:p>
    <w:p w:rsidR="00D31373" w:rsidRDefault="00000000">
      <w:r>
        <w:rPr>
          <w:rFonts w:ascii="Courier" w:hAnsi="Courier"/>
          <w:sz w:val="18"/>
          <w:szCs w:val="18"/>
        </w:rPr>
        <w:t xml:space="preserve">                                prop</w:t>
      </w:r>
      <w:r>
        <w:rPr>
          <w:rFonts w:cs="Calibri"/>
          <w:sz w:val="18"/>
          <w:szCs w:val="18"/>
        </w:rPr>
        <w:t>→</w:t>
      </w:r>
      <w:r>
        <w:rPr>
          <w:rFonts w:ascii="Courier" w:hAnsi="Courier"/>
          <w:sz w:val="18"/>
          <w:szCs w:val="18"/>
        </w:rPr>
        <w:t xml:space="preserve">encode, </w:t>
      </w:r>
      <w:r>
        <w:rPr>
          <w:rFonts w:ascii="Courier" w:eastAsia="Noto Serif CJK SC" w:hAnsi="Courier"/>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olor w:val="auto"/>
          <w:kern w:val="2"/>
          <w:sz w:val="18"/>
          <w:szCs w:val="18"/>
          <w:lang w:eastAsia="zh-CN" w:bidi="hi-IN"/>
        </w:rPr>
        <w:t>decode,</w:t>
      </w:r>
      <w:r>
        <w:rPr>
          <w:rFonts w:ascii="Courier" w:hAnsi="Courier"/>
          <w:sz w:val="18"/>
          <w:szCs w:val="18"/>
        </w:rPr>
        <w:t xml:space="preserve"> </w:t>
      </w:r>
    </w:p>
    <w:p w:rsidR="00D31373" w:rsidRDefault="00000000">
      <w:r>
        <w:rPr>
          <w:rFonts w:ascii="Courier" w:hAnsi="Courier"/>
          <w:sz w:val="18"/>
          <w:szCs w:val="18"/>
        </w:rPr>
        <w:t xml:space="preserve">                                </w:t>
      </w:r>
      <w:r>
        <w:rPr>
          <w:rFonts w:ascii="Courier" w:eastAsia="Noto Serif CJK SC" w:hAnsi="Courier"/>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olor w:val="auto"/>
          <w:kern w:val="2"/>
          <w:sz w:val="18"/>
          <w:szCs w:val="18"/>
          <w:lang w:eastAsia="zh-CN" w:bidi="hi-IN"/>
        </w:rPr>
        <w:t>delete,</w:t>
      </w:r>
      <w:r>
        <w:rPr>
          <w:rFonts w:ascii="Courier" w:hAnsi="Courier"/>
          <w:sz w:val="18"/>
          <w:szCs w:val="18"/>
        </w:rPr>
        <w:t xml:space="preserve"> </w:t>
      </w:r>
      <w:r>
        <w:rPr>
          <w:rFonts w:ascii="Courier" w:eastAsia="Noto Serif CJK SC" w:hAnsi="Courier"/>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olor w:val="auto"/>
          <w:kern w:val="2"/>
          <w:sz w:val="18"/>
          <w:szCs w:val="18"/>
          <w:lang w:eastAsia="zh-CN" w:bidi="hi-IN"/>
        </w:rPr>
        <w:t>copy,</w:t>
      </w:r>
      <w:r>
        <w:rPr>
          <w:rFonts w:ascii="Courier" w:hAnsi="Courier"/>
          <w:sz w:val="18"/>
          <w:szCs w:val="18"/>
        </w:rPr>
        <w:t xml:space="preserve"> </w:t>
      </w:r>
    </w:p>
    <w:p w:rsidR="00D31373" w:rsidRDefault="00000000">
      <w:r>
        <w:rPr>
          <w:rFonts w:ascii="Courier" w:hAnsi="Courier"/>
          <w:sz w:val="18"/>
          <w:szCs w:val="18"/>
        </w:rPr>
        <w:t xml:space="preserve">                                prop</w:t>
      </w:r>
      <w:r>
        <w:rPr>
          <w:rFonts w:cs="Calibri"/>
          <w:sz w:val="18"/>
          <w:szCs w:val="18"/>
        </w:rPr>
        <w:t>→</w:t>
      </w:r>
      <w:r>
        <w:rPr>
          <w:rFonts w:ascii="Courier" w:hAnsi="Courier"/>
          <w:sz w:val="18"/>
          <w:szCs w:val="18"/>
        </w:rPr>
        <w:t xml:space="preserve">cmp, </w:t>
      </w:r>
      <w:r>
        <w:rPr>
          <w:rFonts w:ascii="Courier" w:eastAsia="Noto Serif CJK SC" w:hAnsi="Courier"/>
          <w:color w:val="auto"/>
          <w:kern w:val="2"/>
          <w:sz w:val="18"/>
          <w:szCs w:val="18"/>
          <w:lang w:eastAsia="zh-CN" w:bidi="hi-IN"/>
        </w:rPr>
        <w:t>prop</w:t>
      </w:r>
      <w:r>
        <w:rPr>
          <w:rFonts w:cs="Calibri"/>
          <w:color w:val="auto"/>
          <w:kern w:val="2"/>
          <w:sz w:val="18"/>
          <w:szCs w:val="18"/>
          <w:lang w:eastAsia="zh-CN" w:bidi="hi-IN"/>
        </w:rPr>
        <w:t>→</w:t>
      </w:r>
      <w:r>
        <w:rPr>
          <w:rFonts w:ascii="Courier" w:eastAsia="Noto Serif CJK SC" w:hAnsi="Courier"/>
          <w:color w:val="auto"/>
          <w:kern w:val="2"/>
          <w:sz w:val="18"/>
          <w:szCs w:val="18"/>
          <w:lang w:eastAsia="zh-CN" w:bidi="hi-IN"/>
        </w:rPr>
        <w:t>close</w:t>
      </w:r>
      <w:r>
        <w:rPr>
          <w:rFonts w:ascii="Courier" w:hAnsi="Courier"/>
          <w:sz w:val="18"/>
          <w:szCs w:val="18"/>
        </w:rPr>
        <w:t>)</w:t>
      </w:r>
      <w:r>
        <w:rPr>
          <w:rFonts w:ascii="monospace" w:hAnsi="monospace"/>
        </w:rPr>
        <w:br/>
      </w:r>
    </w:p>
    <w:p w:rsidR="00D31373" w:rsidRDefault="00000000">
      <w:r>
        <w:lastRenderedPageBreak/>
        <w:t>See the PROPERTY LIST CASE above for a detailed discussion of H5P__create_</w:t>
      </w:r>
      <w:proofErr w:type="gramStart"/>
      <w:r>
        <w:t>prop(</w:t>
      </w:r>
      <w:proofErr w:type="gramEnd"/>
      <w:r>
        <w:t xml:space="preserve">).  Note that in this </w:t>
      </w:r>
      <w:proofErr w:type="gramStart"/>
      <w:r>
        <w:t>case,  new</w:t>
      </w:r>
      <w:proofErr w:type="gramEnd"/>
      <w:r>
        <w:t>_prop→type is set to H5P_PROP_WITHIN_CLASS instead of H5P_PROP_WITHIN_LIST.</w:t>
      </w:r>
    </w:p>
    <w:p w:rsidR="00D31373" w:rsidRDefault="00D31373"/>
    <w:p w:rsidR="00D31373" w:rsidRDefault="00000000">
      <w:r>
        <w:t>After new_prop is created, H5P__register_</w:t>
      </w:r>
      <w:proofErr w:type="gramStart"/>
      <w:r>
        <w:t>real(</w:t>
      </w:r>
      <w:proofErr w:type="gramEnd"/>
      <w:r>
        <w:t xml:space="preserve">) inserts it into dst_class via a call to </w:t>
      </w:r>
    </w:p>
    <w:p w:rsidR="00D31373" w:rsidRDefault="00D31373"/>
    <w:p w:rsidR="00D31373" w:rsidRDefault="00000000">
      <w:r>
        <w:rPr>
          <w:rFonts w:ascii="Courier" w:hAnsi="Courier"/>
          <w:color w:val="000000"/>
          <w:sz w:val="18"/>
          <w:szCs w:val="18"/>
          <w:highlight w:val="white"/>
        </w:rPr>
        <w:t xml:space="preserve">    H5P__add_prop(</w:t>
      </w:r>
      <w:r>
        <w:rPr>
          <w:rFonts w:ascii="Courier" w:eastAsia="Noto Serif CJK SC" w:hAnsi="Courier"/>
          <w:color w:val="000000"/>
          <w:kern w:val="2"/>
          <w:sz w:val="18"/>
          <w:szCs w:val="18"/>
          <w:highlight w:val="white"/>
          <w:lang w:eastAsia="zh-CN" w:bidi="hi-IN"/>
        </w:rPr>
        <w:t>dst_pclass</w:t>
      </w:r>
      <w:r>
        <w:rPr>
          <w:rFonts w:ascii="Courier" w:hAnsi="Courier"/>
          <w:color w:val="000000"/>
          <w:sz w:val="18"/>
          <w:szCs w:val="18"/>
          <w:highlight w:val="white"/>
        </w:rPr>
        <w:t>-&gt;props, new_prop)</w:t>
      </w:r>
      <w:r>
        <w:rPr>
          <w:rFonts w:ascii="Courier" w:hAnsi="Courier"/>
          <w:sz w:val="18"/>
          <w:szCs w:val="18"/>
        </w:rPr>
        <w:br/>
      </w:r>
    </w:p>
    <w:p w:rsidR="00D31373" w:rsidRDefault="00000000">
      <w:r>
        <w:t xml:space="preserve">increments dst_pclass→nprops, sets dst_pclass→revision = </w:t>
      </w:r>
      <w:r>
        <w:rPr>
          <w:color w:val="000000"/>
          <w:highlight w:val="white"/>
        </w:rPr>
        <w:t xml:space="preserve">H5P_next_rev, increments that global integer, </w:t>
      </w:r>
      <w:r>
        <w:t>and returns.  Recall that dst_pclass may now point to a duplicate with the new property added.</w:t>
      </w:r>
    </w:p>
    <w:p w:rsidR="00D31373" w:rsidRDefault="00D31373"/>
    <w:p w:rsidR="00D31373" w:rsidRDefault="00000000">
      <w:r>
        <w:t>Assuming no errors, H5P__</w:t>
      </w:r>
      <w:proofErr w:type="gramStart"/>
      <w:r>
        <w:t>register(</w:t>
      </w:r>
      <w:proofErr w:type="gramEnd"/>
      <w:r>
        <w:t>) returns immediately after H5P__register_real() returns.</w:t>
      </w:r>
    </w:p>
    <w:p w:rsidR="00D31373" w:rsidRDefault="00D31373"/>
    <w:p w:rsidR="00D31373" w:rsidRDefault="00000000">
      <w:bookmarkStart w:id="1051" w:name="__DdeLink__3990_1108019163"/>
      <w:bookmarkEnd w:id="1051"/>
      <w:r>
        <w:t>After H5P__</w:t>
      </w:r>
      <w:proofErr w:type="gramStart"/>
      <w:r>
        <w:t>register(</w:t>
      </w:r>
      <w:proofErr w:type="gramEnd"/>
      <w:r>
        <w:t>) returns, H5P__copy_prop_pclass() compares dst_pclass with old_dst_pclass – the copy it made just before calling H5P__register().  If the two don’t match, it must replace old_dst_pclass with dst_pclass in the index.  It does this with the call</w:t>
      </w:r>
    </w:p>
    <w:p w:rsidR="00D31373" w:rsidRDefault="00D31373"/>
    <w:p w:rsidR="00D31373" w:rsidRDefault="00000000">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subst(</w:t>
      </w:r>
      <w:proofErr w:type="gramEnd"/>
      <w:r>
        <w:rPr>
          <w:rFonts w:ascii="Courier" w:hAnsi="Courier"/>
          <w:color w:val="000000"/>
          <w:sz w:val="18"/>
          <w:szCs w:val="18"/>
          <w:highlight w:val="white"/>
        </w:rPr>
        <w:t>dst_id, dst_pclass)</w:t>
      </w:r>
      <w:r>
        <w:rPr>
          <w:rFonts w:ascii="Courier" w:hAnsi="Courier"/>
          <w:sz w:val="18"/>
          <w:szCs w:val="18"/>
        </w:rPr>
        <w:br/>
      </w:r>
    </w:p>
    <w:p w:rsidR="00D31373" w:rsidRDefault="00000000">
      <w:pPr>
        <w:rPr>
          <w:rFonts w:eastAsia="Noto Serif CJK SC"/>
          <w:color w:val="auto"/>
          <w:kern w:val="2"/>
          <w:lang w:eastAsia="zh-CN" w:bidi="hi-IN"/>
        </w:rPr>
      </w:pPr>
      <w:r>
        <w:rPr>
          <w:rFonts w:eastAsia="Noto Serif CJK SC"/>
          <w:color w:val="auto"/>
          <w:kern w:val="2"/>
          <w:lang w:eastAsia="zh-CN" w:bidi="hi-IN"/>
        </w:rPr>
        <w:t xml:space="preserve">and then calls </w:t>
      </w:r>
    </w:p>
    <w:p w:rsidR="00D31373" w:rsidRDefault="00D31373"/>
    <w:p w:rsidR="00D31373" w:rsidRDefault="00000000">
      <w:r>
        <w:rPr>
          <w:rFonts w:ascii="Courier" w:hAnsi="Courier"/>
          <w:color w:val="000000"/>
          <w:sz w:val="18"/>
          <w:szCs w:val="18"/>
          <w:highlight w:val="white"/>
        </w:rPr>
        <w:t xml:space="preserve">    H5P__close_class(old_dst_pclass)</w:t>
      </w:r>
      <w:r>
        <w:rPr>
          <w:rFonts w:ascii="Courier" w:hAnsi="Courier"/>
          <w:sz w:val="18"/>
          <w:szCs w:val="18"/>
        </w:rPr>
        <w:br/>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which decrements old_dst_pclass→ref_count, and may delete it.  See discussion in H5Pclose_</w:t>
      </w:r>
      <w:proofErr w:type="gramStart"/>
      <w:r>
        <w:rPr>
          <w:rFonts w:eastAsia="Noto Serif CJK SC"/>
          <w:color w:val="000000"/>
          <w:kern w:val="2"/>
          <w:highlight w:val="white"/>
          <w:lang w:eastAsia="zh-CN" w:bidi="hi-IN"/>
        </w:rPr>
        <w:t>class(</w:t>
      </w:r>
      <w:proofErr w:type="gramEnd"/>
      <w:r>
        <w:rPr>
          <w:rFonts w:eastAsia="Noto Serif CJK SC"/>
          <w:color w:val="000000"/>
          <w:kern w:val="2"/>
          <w:highlight w:val="white"/>
          <w:lang w:eastAsia="zh-CN" w:bidi="hi-IN"/>
        </w:rPr>
        <w:t xml:space="preserve">) above for further details.  </w:t>
      </w:r>
    </w:p>
    <w:p w:rsidR="00D31373" w:rsidRDefault="00D31373">
      <w:bookmarkStart w:id="1052" w:name="__DdeLink__3990_11080191631"/>
      <w:bookmarkEnd w:id="1052"/>
    </w:p>
    <w:p w:rsidR="00D31373" w:rsidRDefault="00D31373">
      <w:pPr>
        <w:rPr>
          <w:color w:val="000000"/>
          <w:highlight w:val="white"/>
        </w:rPr>
      </w:pPr>
    </w:p>
    <w:p w:rsidR="00D31373" w:rsidRDefault="00000000">
      <w:pPr>
        <w:rPr>
          <w:color w:val="000000"/>
          <w:highlight w:val="white"/>
        </w:rPr>
      </w:pPr>
      <w:r>
        <w:rPr>
          <w:color w:val="000000"/>
          <w:highlight w:val="white"/>
        </w:rPr>
        <w:t>Multi-thread safety concerns:</w:t>
      </w:r>
    </w:p>
    <w:p w:rsidR="00D31373" w:rsidRDefault="00000000">
      <w:pPr>
        <w:rPr>
          <w:color w:val="000000"/>
          <w:highlight w:val="white"/>
        </w:rPr>
      </w:pPr>
      <w:r>
        <w:rPr>
          <w:color w:val="000000"/>
          <w:highlight w:val="white"/>
        </w:rPr>
        <w:br/>
        <w:t>Skip list implementation is not thread safe.</w:t>
      </w:r>
    </w:p>
    <w:p w:rsidR="00D31373" w:rsidRDefault="00D31373">
      <w:pPr>
        <w:rPr>
          <w:rFonts w:ascii="monospace" w:hAnsi="monospace"/>
        </w:rPr>
      </w:pPr>
    </w:p>
    <w:p w:rsidR="00D31373" w:rsidRDefault="00000000">
      <w:pPr>
        <w:rPr>
          <w:color w:val="000000"/>
          <w:highlight w:val="white"/>
        </w:rPr>
      </w:pPr>
      <w:r>
        <w:rPr>
          <w:color w:val="000000"/>
          <w:highlight w:val="white"/>
        </w:rPr>
        <w:t>Property list, property list classes, and their associated properties are all subject to simultaneous access and / or modification – with the obvious potential for corruption.</w:t>
      </w:r>
    </w:p>
    <w:p w:rsidR="00D31373" w:rsidRDefault="00D31373">
      <w:pPr>
        <w:rPr>
          <w:rFonts w:ascii="monospace" w:hAnsi="monospace"/>
        </w:rPr>
      </w:pPr>
    </w:p>
    <w:p w:rsidR="00D31373" w:rsidRDefault="00000000">
      <w:pPr>
        <w:rPr>
          <w:color w:val="000000"/>
          <w:highlight w:val="white"/>
        </w:rPr>
      </w:pPr>
      <w:r>
        <w:rPr>
          <w:color w:val="000000"/>
          <w:highlight w:val="white"/>
        </w:rPr>
        <w:t>H5P_next_rev is a global used to assign unique ids.  Mutual exclusion is required.</w:t>
      </w:r>
      <w:r>
        <w:rPr>
          <w:color w:val="000000"/>
          <w:highlight w:val="white"/>
        </w:rPr>
        <w:br/>
      </w:r>
      <w:r>
        <w:br w:type="page"/>
      </w:r>
    </w:p>
    <w:p w:rsidR="00D31373" w:rsidRDefault="00000000">
      <w:r>
        <w:rPr>
          <w:rFonts w:ascii="Courier" w:hAnsi="Courier"/>
          <w:color w:val="000000"/>
          <w:sz w:val="18"/>
          <w:szCs w:val="18"/>
          <w:highlight w:val="white"/>
        </w:rPr>
        <w:lastRenderedPageBreak/>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Creates a new property list as an instance of a property list class </w:t>
      </w:r>
      <w:r>
        <w:rPr>
          <w:rFonts w:ascii="Courier" w:hAnsi="Courier"/>
          <w:sz w:val="18"/>
          <w:szCs w:val="18"/>
        </w:rPr>
        <w:br/>
        <w:t xml:space="preserve">* </w:t>
      </w:r>
      <w:r>
        <w:rPr>
          <w:rFonts w:ascii="Courier" w:hAnsi="Courier"/>
          <w:sz w:val="18"/>
          <w:szCs w:val="18"/>
        </w:rPr>
        <w:br/>
        <w:t xml:space="preserve">* \plistcls_id{cls_id} </w:t>
      </w:r>
      <w:r>
        <w:rPr>
          <w:rFonts w:ascii="Courier" w:hAnsi="Courier"/>
          <w:sz w:val="18"/>
          <w:szCs w:val="18"/>
        </w:rPr>
        <w:br/>
        <w:t xml:space="preserve">* </w:t>
      </w:r>
      <w:r>
        <w:rPr>
          <w:rFonts w:ascii="Courier" w:hAnsi="Courier"/>
          <w:sz w:val="18"/>
          <w:szCs w:val="18"/>
        </w:rPr>
        <w:br/>
        <w:t>* \return \hid_</w:t>
      </w:r>
      <w:proofErr w:type="gramStart"/>
      <w:r>
        <w:rPr>
          <w:rFonts w:ascii="Courier" w:hAnsi="Courier"/>
          <w:sz w:val="18"/>
          <w:szCs w:val="18"/>
        </w:rPr>
        <w:t>t{</w:t>
      </w:r>
      <w:proofErr w:type="gramEnd"/>
      <w:r>
        <w:rPr>
          <w:rFonts w:ascii="Courier" w:hAnsi="Courier"/>
          <w:sz w:val="18"/>
          <w:szCs w:val="18"/>
        </w:rPr>
        <w:t xml:space="preserve">property list} </w:t>
      </w:r>
      <w:r>
        <w:rPr>
          <w:rFonts w:ascii="Courier" w:hAnsi="Courier"/>
          <w:sz w:val="18"/>
          <w:szCs w:val="18"/>
        </w:rPr>
        <w:br/>
        <w:t xml:space="preserve">* </w:t>
      </w:r>
      <w:r>
        <w:rPr>
          <w:rFonts w:ascii="Courier" w:hAnsi="Courier"/>
          <w:sz w:val="18"/>
          <w:szCs w:val="18"/>
        </w:rPr>
        <w:br/>
        <w:t xml:space="preserve">* \details H5Pcreate() creates a new property list as an instance of </w:t>
      </w:r>
      <w:r>
        <w:rPr>
          <w:rFonts w:ascii="Courier" w:hAnsi="Courier"/>
          <w:sz w:val="18"/>
          <w:szCs w:val="18"/>
        </w:rPr>
        <w:br/>
        <w:t xml:space="preserve">*          some property list class. The new property list is initialized </w:t>
      </w:r>
      <w:r>
        <w:rPr>
          <w:rFonts w:ascii="Courier" w:hAnsi="Courier"/>
          <w:sz w:val="18"/>
          <w:szCs w:val="18"/>
        </w:rPr>
        <w:br/>
        <w:t xml:space="preserve">*          with default values for the specified class. The classes are as </w:t>
      </w:r>
      <w:r>
        <w:rPr>
          <w:rFonts w:ascii="Courier" w:hAnsi="Courier"/>
          <w:sz w:val="18"/>
          <w:szCs w:val="18"/>
        </w:rPr>
        <w:br/>
        <w:t xml:space="preserve">*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&lt;th&gt;Class Identifier&lt;/th&gt; </w:t>
      </w:r>
      <w:r>
        <w:rPr>
          <w:rFonts w:ascii="Courier" w:hAnsi="Courier"/>
          <w:sz w:val="18"/>
          <w:szCs w:val="18"/>
        </w:rPr>
        <w:br/>
        <w:t xml:space="preserve">*     &lt;th&gt;Class Name&lt;/th&gt; </w:t>
      </w:r>
      <w:r>
        <w:rPr>
          <w:rFonts w:ascii="Courier" w:hAnsi="Courier"/>
          <w:sz w:val="18"/>
          <w:szCs w:val="18"/>
        </w:rPr>
        <w:br/>
        <w:t xml:space="preserve">*     &lt;th&gt;Comments&lt;/th&gt;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&lt;td&gt;#H5P_ATTRIBUTE_CREATE&lt;/td&gt; </w:t>
      </w:r>
      <w:r>
        <w:rPr>
          <w:rFonts w:ascii="Courier" w:hAnsi="Courier"/>
          <w:sz w:val="18"/>
          <w:szCs w:val="18"/>
        </w:rPr>
        <w:br/>
        <w:t xml:space="preserve">*     &lt;td&gt;attribute create&lt;/td&gt; </w:t>
      </w:r>
      <w:r>
        <w:rPr>
          <w:rFonts w:ascii="Courier" w:hAnsi="Courier"/>
          <w:sz w:val="18"/>
          <w:szCs w:val="18"/>
        </w:rPr>
        <w:br/>
        <w:t xml:space="preserve">*     &lt;td&gt;Properties for attribute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&lt;td&gt;#H5P_DATASET_ACCESS&lt;/td&gt; </w:t>
      </w:r>
      <w:r>
        <w:rPr>
          <w:rFonts w:ascii="Courier" w:hAnsi="Courier"/>
          <w:sz w:val="18"/>
          <w:szCs w:val="18"/>
        </w:rPr>
        <w:br/>
        <w:t xml:space="preserve">*     &lt;td&gt;dataset access&lt;/td&gt; </w:t>
      </w:r>
      <w:r>
        <w:rPr>
          <w:rFonts w:ascii="Courier" w:hAnsi="Courier"/>
          <w:sz w:val="18"/>
          <w:szCs w:val="18"/>
        </w:rPr>
        <w:br/>
        <w:t xml:space="preserve">*     &lt;td&gt;Properties for dataset access&lt;/td&gt;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&lt;td&gt;#H5P_DATASET_CREATE&lt;/td&gt; </w:t>
      </w:r>
      <w:r>
        <w:rPr>
          <w:rFonts w:ascii="Courier" w:hAnsi="Courier"/>
          <w:sz w:val="18"/>
          <w:szCs w:val="18"/>
        </w:rPr>
        <w:br/>
        <w:t xml:space="preserve">*     &lt;td&gt;dataset create&lt;/td&gt; </w:t>
      </w:r>
      <w:r>
        <w:rPr>
          <w:rFonts w:ascii="Courier" w:hAnsi="Courier"/>
          <w:sz w:val="18"/>
          <w:szCs w:val="18"/>
        </w:rPr>
        <w:br/>
        <w:t xml:space="preserve">*     &lt;td&gt;Properties for dataset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&lt;td&gt;#H5P_DATASET_XFER&lt;/td&gt; </w:t>
      </w:r>
      <w:r>
        <w:rPr>
          <w:rFonts w:ascii="Courier" w:hAnsi="Courier"/>
          <w:sz w:val="18"/>
          <w:szCs w:val="18"/>
        </w:rPr>
        <w:br/>
        <w:t xml:space="preserve">*     &lt;td&gt;data transfer&lt;/td&gt; </w:t>
      </w:r>
      <w:r>
        <w:rPr>
          <w:rFonts w:ascii="Courier" w:hAnsi="Courier"/>
          <w:sz w:val="18"/>
          <w:szCs w:val="18"/>
        </w:rPr>
        <w:br/>
        <w:t xml:space="preserve">*     &lt;td&gt;Properties for raw data transfer&lt;/td&gt;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&lt;td&gt;#H5P_DATATYPE_ACCESS&lt;/td&gt; </w:t>
      </w:r>
      <w:r>
        <w:rPr>
          <w:rFonts w:ascii="Courier" w:hAnsi="Courier"/>
          <w:sz w:val="18"/>
          <w:szCs w:val="18"/>
        </w:rPr>
        <w:br/>
        <w:t xml:space="preserve">*     &lt;td&gt;datatype access&lt;/td&gt; </w:t>
      </w:r>
      <w:r>
        <w:rPr>
          <w:rFonts w:ascii="Courier" w:hAnsi="Courier"/>
          <w:sz w:val="18"/>
          <w:szCs w:val="18"/>
        </w:rPr>
        <w:br/>
        <w:t xml:space="preserve">*     &lt;td&gt;Properties for datatype access&lt;/td&gt; </w:t>
      </w:r>
      <w:r>
        <w:rPr>
          <w:rFonts w:ascii="Courier" w:hAnsi="Courier"/>
          <w:sz w:val="18"/>
          <w:szCs w:val="18"/>
        </w:rPr>
        <w:br/>
        <w:t xml:space="preserve">*   &lt;/tr&gt; </w:t>
      </w:r>
      <w:r>
        <w:rPr>
          <w:rFonts w:ascii="Courier" w:hAnsi="Courier"/>
          <w:sz w:val="18"/>
          <w:szCs w:val="18"/>
        </w:rPr>
        <w:br/>
        <w:t xml:space="preserve">*   &lt;tr&gt; </w:t>
      </w:r>
    </w:p>
    <w:p w:rsidR="00D31373" w:rsidRDefault="00000000">
      <w:r>
        <w:rPr>
          <w:rFonts w:ascii="Courier" w:hAnsi="Courier"/>
          <w:color w:val="000000"/>
          <w:sz w:val="18"/>
          <w:szCs w:val="18"/>
          <w:highlight w:val="white"/>
        </w:rPr>
        <w:t xml:space="preserve">*     &lt;td&gt;#H5P_DATATYPE_CREATE&lt;/td&gt; </w:t>
      </w:r>
      <w:r>
        <w:rPr>
          <w:rFonts w:ascii="Courier" w:hAnsi="Courier"/>
          <w:sz w:val="18"/>
          <w:szCs w:val="18"/>
        </w:rPr>
        <w:br/>
        <w:t xml:space="preserve">*     &lt;td&gt;datatype create&lt;/td&gt; </w:t>
      </w:r>
      <w:r>
        <w:rPr>
          <w:rFonts w:ascii="Courier" w:hAnsi="Courier"/>
          <w:sz w:val="18"/>
          <w:szCs w:val="18"/>
        </w:rPr>
        <w:br/>
        <w:t xml:space="preserve">*     &lt;td&gt;Properties for datatype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&lt;td&gt;#H5P_FILE_ACCESS&lt;/td&gt; </w:t>
      </w:r>
      <w:r>
        <w:rPr>
          <w:rFonts w:ascii="Courier" w:hAnsi="Courier"/>
          <w:sz w:val="18"/>
          <w:szCs w:val="18"/>
        </w:rPr>
        <w:br/>
        <w:t xml:space="preserve">*     &lt;td&gt;file access&lt;/td&gt; </w:t>
      </w:r>
      <w:r>
        <w:rPr>
          <w:rFonts w:ascii="Courier" w:hAnsi="Courier"/>
          <w:sz w:val="18"/>
          <w:szCs w:val="18"/>
        </w:rPr>
        <w:br/>
        <w:t xml:space="preserve">*     &lt;td&gt;Properties for file access&lt;/td&gt;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&lt;td&gt;#H5P_FILE_CREATE&lt;/td&gt; </w:t>
      </w:r>
      <w:r>
        <w:rPr>
          <w:rFonts w:ascii="Courier" w:hAnsi="Courier"/>
          <w:sz w:val="18"/>
          <w:szCs w:val="18"/>
        </w:rPr>
        <w:br/>
        <w:t xml:space="preserve">*     &lt;td&gt;file create&lt;/td&gt; </w:t>
      </w:r>
      <w:r>
        <w:rPr>
          <w:rFonts w:ascii="Courier" w:hAnsi="Courier"/>
          <w:sz w:val="18"/>
          <w:szCs w:val="18"/>
        </w:rPr>
        <w:br/>
        <w:t xml:space="preserve">*     &lt;td&gt;Properties for file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&lt;td&gt;#H5P_FILE_MOUNT&lt;/td&gt; </w:t>
      </w:r>
      <w:r>
        <w:rPr>
          <w:rFonts w:ascii="Courier" w:hAnsi="Courier"/>
          <w:sz w:val="18"/>
          <w:szCs w:val="18"/>
        </w:rPr>
        <w:br/>
        <w:t xml:space="preserve">*     &lt;td&gt;file mount&lt;/td&gt; </w:t>
      </w:r>
      <w:r>
        <w:rPr>
          <w:rFonts w:ascii="Courier" w:hAnsi="Courier"/>
          <w:sz w:val="18"/>
          <w:szCs w:val="18"/>
        </w:rPr>
        <w:br/>
      </w:r>
      <w:r>
        <w:rPr>
          <w:rFonts w:ascii="Courier" w:hAnsi="Courier"/>
          <w:sz w:val="18"/>
          <w:szCs w:val="18"/>
        </w:rPr>
        <w:lastRenderedPageBreak/>
        <w:t xml:space="preserve">*     &lt;td&gt;Properties for file mounting&lt;/td&gt; </w:t>
      </w:r>
      <w:r>
        <w:rPr>
          <w:rFonts w:ascii="Courier" w:hAnsi="Courier"/>
          <w:sz w:val="18"/>
          <w:szCs w:val="18"/>
        </w:rPr>
        <w:br/>
        <w:t xml:space="preserve">*   &lt;/tr&gt; </w:t>
      </w:r>
      <w:r>
        <w:rPr>
          <w:rFonts w:ascii="Courier" w:hAnsi="Courier"/>
          <w:sz w:val="18"/>
          <w:szCs w:val="18"/>
        </w:rPr>
        <w:br/>
        <w:t xml:space="preserve">*   &lt;tr valign="top"&gt; </w:t>
      </w:r>
      <w:r>
        <w:rPr>
          <w:rFonts w:ascii="Courier" w:hAnsi="Courier"/>
          <w:sz w:val="18"/>
          <w:szCs w:val="18"/>
        </w:rPr>
        <w:br/>
        <w:t xml:space="preserve">*     &lt;td&gt;#H5P_GROUP_ACCESS&lt;/td&gt; </w:t>
      </w:r>
      <w:r>
        <w:rPr>
          <w:rFonts w:ascii="Courier" w:hAnsi="Courier"/>
          <w:sz w:val="18"/>
          <w:szCs w:val="18"/>
        </w:rPr>
        <w:br/>
        <w:t xml:space="preserve">*     &lt;td&gt;group access&lt;/td&gt; </w:t>
      </w:r>
      <w:r>
        <w:rPr>
          <w:rFonts w:ascii="Courier" w:hAnsi="Courier"/>
          <w:sz w:val="18"/>
          <w:szCs w:val="18"/>
        </w:rPr>
        <w:br/>
        <w:t xml:space="preserve">*     &lt;td&gt;Properties for group access&lt;/td&gt;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&lt;td&gt;#H5P_GROUP_CREATE&lt;/td&gt; </w:t>
      </w:r>
      <w:r>
        <w:rPr>
          <w:rFonts w:ascii="Courier" w:hAnsi="Courier"/>
          <w:sz w:val="18"/>
          <w:szCs w:val="18"/>
        </w:rPr>
        <w:br/>
        <w:t xml:space="preserve">*     &lt;td&gt;group create&lt;/td&gt; </w:t>
      </w:r>
      <w:r>
        <w:rPr>
          <w:rFonts w:ascii="Courier" w:hAnsi="Courier"/>
          <w:sz w:val="18"/>
          <w:szCs w:val="18"/>
        </w:rPr>
        <w:br/>
        <w:t xml:space="preserve">*     &lt;td&gt;Properties for group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&lt;td&gt;#H5P_LINK_ACCESS&lt;/td&gt; </w:t>
      </w:r>
      <w:r>
        <w:rPr>
          <w:rFonts w:ascii="Courier" w:hAnsi="Courier"/>
          <w:sz w:val="18"/>
          <w:szCs w:val="18"/>
        </w:rPr>
        <w:br/>
        <w:t xml:space="preserve">*     &lt;td&gt;link access&lt;/td&gt; </w:t>
      </w:r>
      <w:r>
        <w:rPr>
          <w:rFonts w:ascii="Courier" w:hAnsi="Courier"/>
          <w:sz w:val="18"/>
          <w:szCs w:val="18"/>
        </w:rPr>
        <w:br/>
        <w:t>*     &lt;td&gt;Properties governing link traversal when accessing objects&lt;/td&gt;</w:t>
      </w:r>
      <w:r>
        <w:rPr>
          <w:rFonts w:ascii="Courier" w:hAnsi="Courier"/>
          <w:sz w:val="18"/>
          <w:szCs w:val="18"/>
        </w:rPr>
        <w:br/>
      </w:r>
      <w:r>
        <w:rPr>
          <w:rFonts w:ascii="Courier" w:hAnsi="Courier"/>
          <w:color w:val="000000"/>
          <w:sz w:val="18"/>
          <w:szCs w:val="18"/>
          <w:highlight w:val="white"/>
        </w:rPr>
        <w:t xml:space="preserve">*   &lt;/tr&gt; </w:t>
      </w:r>
      <w:r>
        <w:rPr>
          <w:rFonts w:ascii="Courier" w:hAnsi="Courier"/>
          <w:sz w:val="18"/>
          <w:szCs w:val="18"/>
        </w:rPr>
        <w:br/>
        <w:t xml:space="preserve">* &lt;tr&gt; </w:t>
      </w:r>
      <w:r>
        <w:rPr>
          <w:rFonts w:ascii="Courier" w:hAnsi="Courier"/>
          <w:sz w:val="18"/>
          <w:szCs w:val="18"/>
        </w:rPr>
        <w:br/>
        <w:t xml:space="preserve">*     &lt;td&gt;#H5P_LINK_CREATE&lt;/td&gt; </w:t>
      </w:r>
      <w:r>
        <w:rPr>
          <w:rFonts w:ascii="Courier" w:hAnsi="Courier"/>
          <w:sz w:val="18"/>
          <w:szCs w:val="18"/>
        </w:rPr>
        <w:br/>
        <w:t xml:space="preserve">*     &lt;td&gt;link create&lt;/td&gt; </w:t>
      </w:r>
      <w:r>
        <w:rPr>
          <w:rFonts w:ascii="Courier" w:hAnsi="Courier"/>
          <w:sz w:val="18"/>
          <w:szCs w:val="18"/>
        </w:rPr>
        <w:br/>
        <w:t xml:space="preserve">*     &lt;td&gt;Properties governing link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&lt;td&gt;#H5P_OBJECT_COPY&lt;/td&gt; </w:t>
      </w:r>
      <w:r>
        <w:rPr>
          <w:rFonts w:ascii="Courier" w:hAnsi="Courier"/>
          <w:sz w:val="18"/>
          <w:szCs w:val="18"/>
        </w:rPr>
        <w:br/>
        <w:t xml:space="preserve">*     &lt;td&gt;object copy&lt;/td&gt; </w:t>
      </w:r>
      <w:r>
        <w:rPr>
          <w:rFonts w:ascii="Courier" w:hAnsi="Courier"/>
          <w:sz w:val="18"/>
          <w:szCs w:val="18"/>
        </w:rPr>
        <w:br/>
        <w:t xml:space="preserve">*     &lt;td&gt;Properties governing the object copying process&lt;/td&gt;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&lt;td&gt;#H5P_OBJECT_CREATE&lt;/td&gt; </w:t>
      </w:r>
      <w:r>
        <w:rPr>
          <w:rFonts w:ascii="Courier" w:hAnsi="Courier"/>
          <w:sz w:val="18"/>
          <w:szCs w:val="18"/>
        </w:rPr>
        <w:br/>
        <w:t xml:space="preserve">*     &lt;td&gt;object create&lt;/td&gt; </w:t>
      </w:r>
      <w:r>
        <w:rPr>
          <w:rFonts w:ascii="Courier" w:hAnsi="Courier"/>
          <w:sz w:val="18"/>
          <w:szCs w:val="18"/>
        </w:rPr>
        <w:br/>
        <w:t xml:space="preserve">*     &lt;td&gt;Properties for object creation&lt;/td&gt;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&lt;td&gt;#H5P_STRING_CREATE&lt;/td&gt; </w:t>
      </w:r>
      <w:r>
        <w:rPr>
          <w:rFonts w:ascii="Courier" w:hAnsi="Courier"/>
          <w:sz w:val="18"/>
          <w:szCs w:val="18"/>
        </w:rPr>
        <w:br/>
        <w:t xml:space="preserve">*     &lt;td&gt;string create&lt;/td&gt; </w:t>
      </w:r>
      <w:r>
        <w:rPr>
          <w:rFonts w:ascii="Courier" w:hAnsi="Courier"/>
          <w:sz w:val="18"/>
          <w:szCs w:val="18"/>
        </w:rPr>
        <w:br/>
        <w:t xml:space="preserve">*     &lt;td&gt;Properties for character encoding when encoding strings or </w:t>
      </w:r>
      <w:r>
        <w:rPr>
          <w:rFonts w:ascii="Courier" w:hAnsi="Courier"/>
          <w:sz w:val="18"/>
          <w:szCs w:val="18"/>
        </w:rPr>
        <w:br/>
        <w:t xml:space="preserve">*       object names&lt;/td&gt;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&lt;td&gt;#H5P_VOL_INITIALIZE&lt;/td&gt; </w:t>
      </w:r>
      <w:r>
        <w:rPr>
          <w:rFonts w:ascii="Courier" w:hAnsi="Courier"/>
          <w:sz w:val="18"/>
          <w:szCs w:val="18"/>
        </w:rPr>
        <w:br/>
        <w:t xml:space="preserve">*     &lt;td&gt;vol initialize&lt;/td&gt; </w:t>
      </w:r>
      <w:r>
        <w:rPr>
          <w:rFonts w:ascii="Courier" w:hAnsi="Courier"/>
          <w:sz w:val="18"/>
          <w:szCs w:val="18"/>
        </w:rPr>
        <w:br/>
        <w:t xml:space="preserve">*     &lt;td&gt;Properties for VOL initialization&lt;/td&gt;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This property list must eventually be closed with H5Pclose(); </w:t>
      </w:r>
      <w:r>
        <w:rPr>
          <w:rFonts w:ascii="Courier" w:hAnsi="Courier"/>
          <w:sz w:val="18"/>
          <w:szCs w:val="18"/>
        </w:rPr>
        <w:br/>
        <w:t xml:space="preserve">* otherwise, errors are likely to occur. </w:t>
      </w:r>
      <w:r>
        <w:rPr>
          <w:rFonts w:ascii="Courier" w:hAnsi="Courier"/>
          <w:sz w:val="18"/>
          <w:szCs w:val="18"/>
        </w:rPr>
        <w:br/>
        <w:t xml:space="preserve">* </w:t>
      </w:r>
      <w:r>
        <w:rPr>
          <w:rFonts w:ascii="Courier" w:hAnsi="Courier"/>
          <w:sz w:val="18"/>
          <w:szCs w:val="18"/>
        </w:rPr>
        <w:br/>
        <w:t xml:space="preserve">* \version 1.12.0 The #H5P_VOL_INITIALIZE property list class was added </w:t>
      </w:r>
      <w:r>
        <w:rPr>
          <w:rFonts w:ascii="Courier" w:hAnsi="Courier"/>
          <w:sz w:val="18"/>
          <w:szCs w:val="18"/>
        </w:rPr>
        <w:br/>
        <w:t xml:space="preserve">* \version 1.8.15 For each class, the class name returned by </w:t>
      </w:r>
      <w:r>
        <w:rPr>
          <w:rFonts w:ascii="Courier" w:hAnsi="Courier"/>
          <w:sz w:val="18"/>
          <w:szCs w:val="18"/>
        </w:rPr>
        <w:br/>
        <w:t>*                 H5Pget_class_</w:t>
      </w:r>
      <w:proofErr w:type="gramStart"/>
      <w:r>
        <w:rPr>
          <w:rFonts w:ascii="Courier" w:hAnsi="Courier"/>
          <w:sz w:val="18"/>
          <w:szCs w:val="18"/>
        </w:rPr>
        <w:t>name(</w:t>
      </w:r>
      <w:proofErr w:type="gramEnd"/>
      <w:r>
        <w:rPr>
          <w:rFonts w:ascii="Courier" w:hAnsi="Courier"/>
          <w:sz w:val="18"/>
          <w:szCs w:val="18"/>
        </w:rPr>
        <w:t xml:space="preserve">) was added. </w:t>
      </w:r>
      <w:r>
        <w:rPr>
          <w:rFonts w:ascii="Courier" w:hAnsi="Courier"/>
          <w:sz w:val="18"/>
          <w:szCs w:val="18"/>
        </w:rPr>
        <w:br/>
        <w:t xml:space="preserve">*                 The list of possible Fortran values was updated. </w:t>
      </w:r>
      <w:r>
        <w:rPr>
          <w:rFonts w:ascii="Courier" w:hAnsi="Courier"/>
          <w:sz w:val="18"/>
          <w:szCs w:val="18"/>
        </w:rPr>
        <w:br/>
        <w:t xml:space="preserve">* \version 1.8.0 The following property list classes were added at this </w:t>
      </w:r>
      <w:r>
        <w:rPr>
          <w:rFonts w:ascii="Courier" w:hAnsi="Courier"/>
          <w:sz w:val="18"/>
          <w:szCs w:val="18"/>
        </w:rPr>
        <w:br/>
        <w:t xml:space="preserve">*                release: #H5P_DATASET_ACCESS, #H5P_GROUP_CREATE, </w:t>
      </w:r>
      <w:r>
        <w:rPr>
          <w:rFonts w:ascii="Courier" w:hAnsi="Courier"/>
          <w:sz w:val="18"/>
          <w:szCs w:val="18"/>
        </w:rPr>
        <w:br/>
        <w:t xml:space="preserve">*                #H5P_GROUP_ACCESS, #H5P_DATATYPE_CREATE, </w:t>
      </w:r>
      <w:r>
        <w:rPr>
          <w:rFonts w:ascii="Courier" w:hAnsi="Courier"/>
          <w:sz w:val="18"/>
          <w:szCs w:val="18"/>
        </w:rPr>
        <w:br/>
        <w:t xml:space="preserve">*                #H5P_DATATYPE_ACCESS, #H5P_ATTRIBUTE_CREATE </w:t>
      </w:r>
      <w:r>
        <w:rPr>
          <w:rFonts w:ascii="Courier" w:hAnsi="Courier"/>
          <w:sz w:val="18"/>
          <w:szCs w:val="18"/>
        </w:rPr>
        <w:br/>
        <w:t>*</w:t>
      </w:r>
      <w:r>
        <w:rPr>
          <w:rFonts w:ascii="Courier" w:hAnsi="Courier"/>
          <w:sz w:val="18"/>
          <w:szCs w:val="18"/>
        </w:rPr>
        <w:br/>
      </w:r>
      <w:r>
        <w:rPr>
          <w:rFonts w:ascii="Courier" w:hAnsi="Courier"/>
          <w:color w:val="000000"/>
          <w:sz w:val="18"/>
          <w:szCs w:val="18"/>
          <w:highlight w:val="white"/>
        </w:rPr>
        <w:t xml:space="preserve">* </w:t>
      </w:r>
      <w:r>
        <w:rPr>
          <w:rFonts w:ascii="Courier" w:hAnsi="Courier"/>
          <w:sz w:val="18"/>
          <w:szCs w:val="18"/>
        </w:rPr>
        <w:br/>
        <w:t xml:space="preserve">* \since 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hid_t H5</w:t>
      </w:r>
      <w:proofErr w:type="gramStart"/>
      <w:r>
        <w:rPr>
          <w:rFonts w:ascii="Courier" w:hAnsi="Courier"/>
          <w:sz w:val="18"/>
          <w:szCs w:val="18"/>
        </w:rPr>
        <w:t>Pcreate(</w:t>
      </w:r>
      <w:proofErr w:type="gramEnd"/>
      <w:r>
        <w:rPr>
          <w:rFonts w:ascii="Courier" w:hAnsi="Courier"/>
          <w:sz w:val="18"/>
          <w:szCs w:val="18"/>
        </w:rPr>
        <w:t>hid_t cls_id);</w:t>
      </w:r>
    </w:p>
    <w:p w:rsidR="00D31373" w:rsidRDefault="00D31373">
      <w:pPr>
        <w:rPr>
          <w:rFonts w:ascii="Courier" w:hAnsi="Courier"/>
          <w:sz w:val="18"/>
          <w:szCs w:val="18"/>
        </w:rPr>
      </w:pPr>
    </w:p>
    <w:p w:rsidR="00D31373" w:rsidRDefault="00000000">
      <w:pPr>
        <w:rPr>
          <w:rFonts w:ascii="Courier" w:hAnsi="Courier"/>
          <w:color w:val="000000"/>
          <w:sz w:val="18"/>
          <w:szCs w:val="18"/>
          <w:highlight w:val="white"/>
        </w:rPr>
      </w:pPr>
      <w:r>
        <w:rPr>
          <w:rFonts w:ascii="Courier" w:hAnsi="Courier"/>
          <w:color w:val="000000"/>
          <w:sz w:val="18"/>
          <w:szCs w:val="18"/>
          <w:highlight w:val="white"/>
        </w:rPr>
        <w:lastRenderedPageBreak/>
        <w:t>H5</w:t>
      </w:r>
      <w:proofErr w:type="gramStart"/>
      <w:r>
        <w:rPr>
          <w:rFonts w:ascii="Courier" w:hAnsi="Courier"/>
          <w:color w:val="000000"/>
          <w:sz w:val="18"/>
          <w:szCs w:val="18"/>
          <w:highlight w:val="white"/>
        </w:rPr>
        <w:t>Pcreate(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+-H5I_object_</w:t>
      </w:r>
      <w:proofErr w:type="gramStart"/>
      <w:r>
        <w:rPr>
          <w:rFonts w:ascii="Courier" w:hAnsi="Courier"/>
          <w:color w:val="000000"/>
          <w:sz w:val="18"/>
          <w:szCs w:val="18"/>
          <w:highlight w:val="white"/>
        </w:rPr>
        <w:t>verify(</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bookmarkStart w:id="1053" w:name="__DdeLink__6217_520062681"/>
      <w:r>
        <w:rPr>
          <w:rFonts w:ascii="Courier" w:hAnsi="Courier"/>
          <w:color w:val="000000"/>
          <w:sz w:val="18"/>
          <w:szCs w:val="18"/>
          <w:highlight w:val="white"/>
        </w:rPr>
        <w:t xml:space="preserve"> +-H5P_create_</w:t>
      </w:r>
      <w:proofErr w:type="gramStart"/>
      <w:r>
        <w:rPr>
          <w:rFonts w:ascii="Courier" w:hAnsi="Courier"/>
          <w:color w:val="000000"/>
          <w:sz w:val="18"/>
          <w:szCs w:val="18"/>
          <w:highlight w:val="white"/>
        </w:rPr>
        <w:t>id(</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w:t>
      </w:r>
      <w:proofErr w:type="gramStart"/>
      <w:r>
        <w:rPr>
          <w:rFonts w:ascii="Courier" w:hAnsi="Courier"/>
          <w:color w:val="000000"/>
          <w:sz w:val="18"/>
          <w:szCs w:val="18"/>
          <w:highlight w:val="white"/>
        </w:rPr>
        <w:t>create(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-H5FL_CALLOC()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-H5SL_first()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-H5SL_item()</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-H5P__do_prop_cb1(plist-&gt;props, tmp, tmp-&gt;create)</w:t>
      </w:r>
      <w:r>
        <w:rPr>
          <w:rFonts w:ascii="Courier" w:hAnsi="Courier"/>
          <w:color w:val="000000"/>
          <w:sz w:val="18"/>
          <w:szCs w:val="18"/>
          <w:highlight w:val="white"/>
        </w:rPr>
        <w:br/>
        <w:t xml:space="preserve">    |  |  +-H5MM_malloc()</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+-cb(prop-&gt;name, prop-&gt;size, tmp_value) // cb == tmp</w:t>
      </w:r>
      <w:r>
        <w:rPr>
          <w:rFonts w:cs="Calibri"/>
          <w:color w:val="000000"/>
          <w:sz w:val="18"/>
          <w:szCs w:val="18"/>
          <w:highlight w:val="white"/>
        </w:rPr>
        <w:t>→</w:t>
      </w:r>
      <w:r>
        <w:rPr>
          <w:rFonts w:ascii="Courier" w:hAnsi="Courier"/>
          <w:color w:val="000000"/>
          <w:sz w:val="18"/>
          <w:szCs w:val="18"/>
          <w:highlight w:val="white"/>
        </w:rPr>
        <w:t>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+-H5P__dup_prop(prop, H5P_PROP_WITHIN_LIST)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+-H5FL_MALLOC()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+-H5FL_FREE()  // error cleanup</w:t>
      </w:r>
      <w:r>
        <w:rPr>
          <w:rFonts w:ascii="Courier" w:hAnsi="Courier"/>
          <w:color w:val="000000"/>
          <w:sz w:val="18"/>
          <w:szCs w:val="18"/>
          <w:highlight w:val="white"/>
        </w:rPr>
        <w:br/>
        <w:t xml:space="preserve">    |  |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+-H5P__add_prop()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+-H5SL_insert()</w:t>
      </w:r>
      <w:r>
        <w:rPr>
          <w:rFonts w:ascii="Courier" w:hAnsi="Courier"/>
          <w:color w:val="000000"/>
          <w:sz w:val="18"/>
          <w:szCs w:val="18"/>
          <w:highlight w:val="white"/>
        </w:rPr>
        <w:b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 ()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+-H5P__free_prop()</w:t>
      </w:r>
      <w:r>
        <w:rPr>
          <w:rFonts w:ascii="Courier" w:hAnsi="Courier"/>
          <w:color w:val="000000"/>
          <w:sz w:val="18"/>
          <w:szCs w:val="18"/>
          <w:highlight w:val="white"/>
        </w:rPr>
        <w:br/>
        <w:t xml:space="preserve">    |  |  +-H5P__free_prop()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-H5SL_insert()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-H5SL_next()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-H5P__access_class(plist-&gt;pclass, H5P_MOD_INC_LST)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in this case, increment the plist count in the pclass</w:t>
      </w:r>
      <w:r>
        <w:rPr>
          <w:rFonts w:ascii="Courier" w:hAnsi="Courier"/>
          <w:color w:val="000000"/>
          <w:sz w:val="18"/>
          <w:szCs w:val="18"/>
          <w:highlight w:val="white"/>
        </w:rPr>
        <w:br/>
        <w:t xml:space="preserve">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-H5SL_close()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-H5SL_destroy()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-H5SL_close()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+-(tclass-&gt;create_func)(plist_id, tclass</w:t>
      </w:r>
      <w:r>
        <w:rPr>
          <w:rFonts w:cs="Calibri"/>
          <w:color w:val="000000"/>
          <w:sz w:val="18"/>
          <w:szCs w:val="18"/>
          <w:highlight w:val="white"/>
        </w:rPr>
        <w:t>→</w:t>
      </w:r>
      <w:r>
        <w:rPr>
          <w:rFonts w:ascii="Courier" w:hAnsi="Courier"/>
          <w:color w:val="000000"/>
          <w:sz w:val="18"/>
          <w:szCs w:val="18"/>
          <w:highlight w:val="white"/>
        </w:rPr>
        <w:t xml:space="preserve">create_data) // class specific,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may not exist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remove(</w:t>
      </w:r>
      <w:proofErr w:type="gramEnd"/>
      <w:r>
        <w:rPr>
          <w:rFonts w:ascii="Courier" w:hAnsi="Courier"/>
          <w:color w:val="000000"/>
          <w:sz w:val="18"/>
          <w:szCs w:val="18"/>
          <w:highlight w:val="white"/>
        </w:rPr>
        <w:t>) // error cleanup only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r>
        <w:rPr>
          <w:rFonts w:ascii="Courier" w:hAnsi="Courier"/>
          <w:color w:val="000000"/>
          <w:sz w:val="18"/>
          <w:szCs w:val="18"/>
          <w:highlight w:val="white"/>
        </w:rPr>
        <w:t xml:space="preserve">    +-H5P_</w:t>
      </w:r>
      <w:proofErr w:type="gramStart"/>
      <w:r>
        <w:rPr>
          <w:rFonts w:ascii="Courier" w:hAnsi="Courier"/>
          <w:color w:val="000000"/>
          <w:sz w:val="18"/>
          <w:szCs w:val="18"/>
          <w:highlight w:val="white"/>
        </w:rPr>
        <w:t>close(</w:t>
      </w:r>
      <w:proofErr w:type="gramEnd"/>
      <w:r>
        <w:rPr>
          <w:rFonts w:ascii="Courier" w:hAnsi="Courier"/>
          <w:color w:val="000000"/>
          <w:sz w:val="18"/>
          <w:szCs w:val="18"/>
          <w:highlight w:val="white"/>
        </w:rPr>
        <w:t>) // error cleanup only</w:t>
      </w:r>
      <w:r>
        <w:rPr>
          <w:rFonts w:ascii="Courier" w:hAnsi="Courier"/>
          <w:color w:val="000000"/>
          <w:sz w:val="18"/>
          <w:szCs w:val="18"/>
          <w:highlight w:val="white"/>
        </w:rPr>
        <w:br/>
        <w:t xml:space="preserve">       +- // see H5Pclose() above</w:t>
      </w:r>
      <w:bookmarkEnd w:id="1053"/>
      <w:r>
        <w:rPr>
          <w:rFonts w:ascii="Courier" w:hAnsi="Courier"/>
          <w:color w:val="000000"/>
          <w:sz w:val="18"/>
          <w:szCs w:val="18"/>
          <w:highlight w:val="white"/>
        </w:rPr>
        <w:br/>
      </w:r>
      <w:r>
        <w:rPr>
          <w:rFonts w:ascii="monospace" w:hAnsi="monospace"/>
          <w:color w:val="000000"/>
          <w:sz w:val="20"/>
          <w:szCs w:val="20"/>
          <w:highlight w:val="white"/>
        </w:rPr>
        <w:br/>
      </w:r>
    </w:p>
    <w:p w:rsidR="00D31373" w:rsidRDefault="00000000">
      <w:pPr>
        <w:rPr>
          <w:color w:val="000000"/>
          <w:highlight w:val="white"/>
        </w:rPr>
      </w:pPr>
      <w:r>
        <w:rPr>
          <w:color w:val="000000"/>
          <w:highlight w:val="white"/>
        </w:rPr>
        <w:t>In a nutshell:</w:t>
      </w:r>
    </w:p>
    <w:p w:rsidR="00D31373" w:rsidRDefault="00D31373">
      <w:pPr>
        <w:rPr>
          <w:color w:val="000000"/>
          <w:highlight w:val="white"/>
        </w:rPr>
      </w:pPr>
    </w:p>
    <w:p w:rsidR="00D31373" w:rsidRDefault="00000000">
      <w:pPr>
        <w:rPr>
          <w:color w:val="000000"/>
          <w:highlight w:val="white"/>
        </w:rPr>
      </w:pPr>
      <w:r>
        <w:rPr>
          <w:color w:val="000000"/>
          <w:highlight w:val="white"/>
        </w:rPr>
        <w:t>Create a new property list derived from the property list class indicated by the supplied id.</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b/>
          <w:bCs/>
          <w:color w:val="000000"/>
          <w:highlight w:val="white"/>
        </w:rPr>
        <w:t>H5</w:t>
      </w:r>
      <w:proofErr w:type="gramStart"/>
      <w:r>
        <w:rPr>
          <w:b/>
          <w:bCs/>
          <w:color w:val="000000"/>
          <w:highlight w:val="white"/>
        </w:rPr>
        <w:t>Pcreate(</w:t>
      </w:r>
      <w:proofErr w:type="gramEnd"/>
      <w:r>
        <w:rPr>
          <w:b/>
          <w:bCs/>
          <w:color w:val="000000"/>
          <w:highlight w:val="white"/>
        </w:rPr>
        <w:t>)</w:t>
      </w:r>
      <w:r>
        <w:rPr>
          <w:color w:val="000000"/>
          <w:highlight w:val="white"/>
        </w:rPr>
        <w:t xml:space="preserve"> first calls </w:t>
      </w:r>
    </w:p>
    <w:p w:rsidR="00D31373" w:rsidRDefault="00D31373">
      <w:pPr>
        <w:rPr>
          <w:color w:val="000000"/>
          <w:highlight w:val="white"/>
        </w:rPr>
      </w:pP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pclass = H5I_object_</w:t>
      </w:r>
      <w:proofErr w:type="gramStart"/>
      <w:r>
        <w:rPr>
          <w:rFonts w:ascii="Courier" w:hAnsi="Courier"/>
          <w:color w:val="000000"/>
          <w:sz w:val="18"/>
          <w:szCs w:val="18"/>
          <w:highlight w:val="white"/>
        </w:rPr>
        <w:t>verify(</w:t>
      </w:r>
      <w:proofErr w:type="gramEnd"/>
      <w:r>
        <w:rPr>
          <w:rFonts w:ascii="Courier" w:hAnsi="Courier"/>
          <w:color w:val="000000"/>
          <w:sz w:val="18"/>
          <w:szCs w:val="18"/>
          <w:highlight w:val="white"/>
        </w:rPr>
        <w:t xml:space="preserve">cls_id, H5I_GENPROP_CLS) </w:t>
      </w:r>
    </w:p>
    <w:p w:rsidR="00D31373" w:rsidRDefault="00D31373">
      <w:pPr>
        <w:rPr>
          <w:color w:val="000000"/>
          <w:highlight w:val="white"/>
        </w:rPr>
      </w:pPr>
    </w:p>
    <w:p w:rsidR="00D31373" w:rsidRDefault="00000000">
      <w:pPr>
        <w:rPr>
          <w:color w:val="000000"/>
          <w:highlight w:val="white"/>
        </w:rPr>
      </w:pPr>
      <w:r>
        <w:rPr>
          <w:color w:val="000000"/>
          <w:highlight w:val="white"/>
        </w:rPr>
        <w:t>to obtain a pointer to the source property list class, calls</w:t>
      </w:r>
    </w:p>
    <w:p w:rsidR="00D31373" w:rsidRDefault="00D31373">
      <w:pPr>
        <w:rPr>
          <w:color w:val="000000"/>
          <w:highlight w:val="white"/>
        </w:rPr>
      </w:pP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plist_id = H5P_create_</w:t>
      </w:r>
      <w:proofErr w:type="gramStart"/>
      <w:r>
        <w:rPr>
          <w:rFonts w:ascii="Courier" w:hAnsi="Courier"/>
          <w:color w:val="000000"/>
          <w:sz w:val="18"/>
          <w:szCs w:val="18"/>
          <w:highlight w:val="white"/>
        </w:rPr>
        <w:t>id(</w:t>
      </w:r>
      <w:proofErr w:type="gramEnd"/>
      <w:r>
        <w:rPr>
          <w:rFonts w:ascii="Courier" w:hAnsi="Courier"/>
          <w:color w:val="000000"/>
          <w:sz w:val="18"/>
          <w:szCs w:val="18"/>
          <w:highlight w:val="white"/>
        </w:rPr>
        <w:t>pclass, TRUE)   // discussed below</w:t>
      </w:r>
      <w:r>
        <w:rPr>
          <w:rFonts w:ascii="Courier" w:hAnsi="Courier"/>
          <w:color w:val="000000"/>
          <w:sz w:val="18"/>
          <w:szCs w:val="18"/>
          <w:highlight w:val="white"/>
        </w:rPr>
        <w:br/>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to create the new property list and then returns plist_id.</w:t>
      </w:r>
    </w:p>
    <w:p w:rsidR="00D31373" w:rsidRDefault="00D31373">
      <w:pPr>
        <w:rPr>
          <w:color w:val="000000"/>
          <w:highlight w:val="white"/>
        </w:rPr>
      </w:pPr>
    </w:p>
    <w:p w:rsidR="00D31373" w:rsidRDefault="00D31373">
      <w:pPr>
        <w:rPr>
          <w:color w:val="000000"/>
          <w:highlight w:val="white"/>
        </w:rPr>
      </w:pPr>
    </w:p>
    <w:p w:rsidR="00D31373" w:rsidRDefault="00000000">
      <w:r>
        <w:rPr>
          <w:rFonts w:eastAsia="Noto Serif CJK SC"/>
          <w:b/>
          <w:bCs/>
          <w:color w:val="000000"/>
          <w:kern w:val="2"/>
          <w:highlight w:val="white"/>
          <w:lang w:eastAsia="zh-CN" w:bidi="hi-IN"/>
        </w:rPr>
        <w:t>H5P_create_</w:t>
      </w:r>
      <w:proofErr w:type="gramStart"/>
      <w:r>
        <w:rPr>
          <w:rFonts w:eastAsia="Noto Serif CJK SC"/>
          <w:b/>
          <w:bCs/>
          <w:color w:val="000000"/>
          <w:kern w:val="2"/>
          <w:highlight w:val="white"/>
          <w:lang w:eastAsia="zh-CN" w:bidi="hi-IN"/>
        </w:rPr>
        <w:t>id(</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starts by calling </w:t>
      </w:r>
    </w:p>
    <w:p w:rsidR="00D31373" w:rsidRDefault="00D31373">
      <w:pPr>
        <w:rPr>
          <w:color w:val="000000"/>
          <w:highlight w:val="white"/>
        </w:rPr>
      </w:pPr>
    </w:p>
    <w:p w:rsidR="00D31373" w:rsidRDefault="00000000">
      <w:pPr>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plist = H5P__create(</w:t>
      </w:r>
      <w:proofErr w:type="gramStart"/>
      <w:r>
        <w:rPr>
          <w:rFonts w:ascii="Courier" w:eastAsia="Noto Serif CJK SC" w:hAnsi="Courier"/>
          <w:color w:val="000000"/>
          <w:kern w:val="2"/>
          <w:sz w:val="18"/>
          <w:szCs w:val="18"/>
          <w:highlight w:val="white"/>
          <w:lang w:eastAsia="zh-CN" w:bidi="hi-IN"/>
        </w:rPr>
        <w:t>pclass)  /</w:t>
      </w:r>
      <w:proofErr w:type="gramEnd"/>
      <w:r>
        <w:rPr>
          <w:rFonts w:ascii="Courier" w:eastAsia="Noto Serif CJK SC" w:hAnsi="Courier"/>
          <w:color w:val="000000"/>
          <w:kern w:val="2"/>
          <w:sz w:val="18"/>
          <w:szCs w:val="18"/>
          <w:highlight w:val="white"/>
          <w:lang w:eastAsia="zh-CN" w:bidi="hi-IN"/>
        </w:rPr>
        <w:t>/ discussed below</w:t>
      </w:r>
    </w:p>
    <w:p w:rsidR="00D31373" w:rsidRDefault="00D31373">
      <w:pPr>
        <w:rPr>
          <w:color w:val="000000"/>
          <w:highlight w:val="white"/>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to create the new property list, and then inserts it into the index with the callback</w:t>
      </w:r>
    </w:p>
    <w:p w:rsidR="00D31373" w:rsidRDefault="00D31373">
      <w:pPr>
        <w:rPr>
          <w:color w:val="000000"/>
          <w:highlight w:val="white"/>
        </w:rPr>
      </w:pPr>
    </w:p>
    <w:p w:rsidR="00D31373" w:rsidRDefault="00000000">
      <w:pPr>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plist_id = H5I_</w:t>
      </w:r>
      <w:proofErr w:type="gramStart"/>
      <w:r>
        <w:rPr>
          <w:rFonts w:ascii="Courier" w:eastAsia="Noto Serif CJK SC" w:hAnsi="Courier"/>
          <w:color w:val="000000"/>
          <w:kern w:val="2"/>
          <w:sz w:val="18"/>
          <w:szCs w:val="18"/>
          <w:highlight w:val="white"/>
          <w:lang w:eastAsia="zh-CN" w:bidi="hi-IN"/>
        </w:rPr>
        <w:t>register(</w:t>
      </w:r>
      <w:proofErr w:type="gramEnd"/>
      <w:r>
        <w:rPr>
          <w:rFonts w:ascii="Courier" w:eastAsia="Noto Serif CJK SC" w:hAnsi="Courier"/>
          <w:color w:val="000000"/>
          <w:kern w:val="2"/>
          <w:sz w:val="18"/>
          <w:szCs w:val="18"/>
          <w:highlight w:val="white"/>
          <w:lang w:eastAsia="zh-CN" w:bidi="hi-IN"/>
        </w:rPr>
        <w:t>H5I_GENPROP_LST, plist, app_ref)</w:t>
      </w:r>
      <w:r>
        <w:rPr>
          <w:rFonts w:ascii="Courier" w:eastAsia="Noto Serif CJK SC" w:hAnsi="Courier"/>
          <w:color w:val="000000"/>
          <w:kern w:val="2"/>
          <w:sz w:val="18"/>
          <w:szCs w:val="18"/>
          <w:highlight w:val="white"/>
          <w:lang w:eastAsia="zh-CN" w:bidi="hi-IN"/>
        </w:rPr>
        <w:br/>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Note that app_ref is TRUE in this case.  H5P_create_</w:t>
      </w:r>
      <w:proofErr w:type="gramStart"/>
      <w:r>
        <w:rPr>
          <w:rFonts w:eastAsia="Noto Serif CJK SC"/>
          <w:color w:val="000000"/>
          <w:kern w:val="2"/>
          <w:highlight w:val="white"/>
          <w:lang w:eastAsia="zh-CN" w:bidi="hi-IN"/>
        </w:rPr>
        <w:t>id(</w:t>
      </w:r>
      <w:proofErr w:type="gramEnd"/>
      <w:r>
        <w:rPr>
          <w:rFonts w:eastAsia="Noto Serif CJK SC"/>
          <w:color w:val="000000"/>
          <w:kern w:val="2"/>
          <w:highlight w:val="white"/>
          <w:lang w:eastAsia="zh-CN" w:bidi="hi-IN"/>
        </w:rPr>
        <w:t>) then sets plist→plist_id = plist_id, and then scans up the property list class inheritance tree (i.e. tclass = plist→parent, tclass = plist→parent→parent, etc), calling the create function:</w:t>
      </w:r>
    </w:p>
    <w:p w:rsidR="00D31373" w:rsidRDefault="00D31373">
      <w:pPr>
        <w:rPr>
          <w:color w:val="000000"/>
          <w:highlight w:val="white"/>
        </w:rPr>
      </w:pPr>
    </w:p>
    <w:p w:rsidR="00D31373" w:rsidRDefault="00000000">
      <w:r>
        <w:rPr>
          <w:rFonts w:ascii="Courier" w:eastAsia="Noto Serif CJK SC" w:hAnsi="Courier"/>
          <w:color w:val="000000"/>
          <w:kern w:val="2"/>
          <w:sz w:val="18"/>
          <w:szCs w:val="18"/>
          <w:highlight w:val="white"/>
          <w:lang w:eastAsia="zh-CN" w:bidi="hi-IN"/>
        </w:rPr>
        <w:t xml:space="preserve">    (tclass-&gt;create_</w:t>
      </w:r>
      <w:proofErr w:type="gramStart"/>
      <w:r>
        <w:rPr>
          <w:rFonts w:ascii="Courier" w:eastAsia="Noto Serif CJK SC" w:hAnsi="Courier"/>
          <w:color w:val="000000"/>
          <w:kern w:val="2"/>
          <w:sz w:val="18"/>
          <w:szCs w:val="18"/>
          <w:highlight w:val="white"/>
          <w:lang w:eastAsia="zh-CN" w:bidi="hi-IN"/>
        </w:rPr>
        <w:t>func)(</w:t>
      </w:r>
      <w:proofErr w:type="gramEnd"/>
      <w:r>
        <w:rPr>
          <w:rFonts w:ascii="Courier" w:eastAsia="Noto Serif CJK SC" w:hAnsi="Courier"/>
          <w:color w:val="000000"/>
          <w:kern w:val="2"/>
          <w:sz w:val="18"/>
          <w:szCs w:val="18"/>
          <w:highlight w:val="white"/>
          <w:lang w:eastAsia="zh-CN" w:bidi="hi-IN"/>
        </w:rPr>
        <w:t>plist_id, tclass-&gt;create_data)</w:t>
      </w:r>
      <w:r>
        <w:rPr>
          <w:rFonts w:eastAsia="Noto Serif CJK SC"/>
          <w:color w:val="000000"/>
          <w:kern w:val="2"/>
          <w:highlight w:val="white"/>
          <w:lang w:eastAsia="zh-CN" w:bidi="hi-IN"/>
        </w:rPr>
        <w:br/>
      </w:r>
      <w:r>
        <w:rPr>
          <w:rFonts w:eastAsia="Noto Serif CJK SC"/>
          <w:color w:val="000000"/>
          <w:kern w:val="2"/>
          <w:highlight w:val="white"/>
          <w:lang w:eastAsia="zh-CN" w:bidi="hi-IN"/>
        </w:rPr>
        <w:br/>
        <w:t>whenever it exists.  This done, it sets pclass→class_init = TRUE and returns plist_id.</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H5P__</w:t>
      </w:r>
      <w:proofErr w:type="gramStart"/>
      <w:r>
        <w:rPr>
          <w:b/>
          <w:bCs/>
          <w:color w:val="000000"/>
          <w:highlight w:val="white"/>
        </w:rPr>
        <w:t>create(</w:t>
      </w:r>
      <w:proofErr w:type="gramEnd"/>
      <w:r>
        <w:rPr>
          <w:b/>
          <w:bCs/>
          <w:color w:val="000000"/>
          <w:highlight w:val="white"/>
        </w:rPr>
        <w:t>)</w:t>
      </w:r>
      <w:r>
        <w:rPr>
          <w:color w:val="000000"/>
          <w:highlight w:val="white"/>
        </w:rPr>
        <w:t xml:space="preserve"> is the main routine for creating a new property list.  It starts by allocating a new instance of H5P_genplist_t and seting plist to point to it.  This done, it sets: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plist</w:t>
      </w:r>
      <w:r>
        <w:rPr>
          <w:rFonts w:cs="Calibri"/>
          <w:color w:val="000000"/>
          <w:sz w:val="18"/>
          <w:szCs w:val="18"/>
          <w:highlight w:val="white"/>
        </w:rPr>
        <w:t>→</w:t>
      </w:r>
      <w:r>
        <w:rPr>
          <w:rFonts w:ascii="Courier" w:hAnsi="Courier"/>
          <w:color w:val="000000"/>
          <w:sz w:val="18"/>
          <w:szCs w:val="18"/>
          <w:highlight w:val="white"/>
        </w:rPr>
        <w:t>pclass     = pclass;</w:t>
      </w:r>
    </w:p>
    <w:p w:rsidR="00D31373" w:rsidRDefault="00000000">
      <w:pPr>
        <w:ind w:left="709"/>
      </w:pPr>
      <w:r>
        <w:rPr>
          <w:rFonts w:ascii="Courier" w:hAnsi="Courier"/>
          <w:color w:val="000000"/>
          <w:sz w:val="18"/>
          <w:szCs w:val="18"/>
          <w:highlight w:val="white"/>
        </w:rPr>
        <w:t>plist</w:t>
      </w:r>
      <w:r>
        <w:rPr>
          <w:rFonts w:cs="Calibri"/>
          <w:color w:val="000000"/>
          <w:sz w:val="18"/>
          <w:szCs w:val="18"/>
          <w:highlight w:val="white"/>
        </w:rPr>
        <w:t>→</w:t>
      </w:r>
      <w:r>
        <w:rPr>
          <w:rFonts w:ascii="Courier" w:hAnsi="Courier"/>
          <w:color w:val="000000"/>
          <w:sz w:val="18"/>
          <w:szCs w:val="18"/>
          <w:highlight w:val="white"/>
        </w:rPr>
        <w:t>nprops     = 0;</w:t>
      </w:r>
    </w:p>
    <w:p w:rsidR="00D31373" w:rsidRDefault="00000000">
      <w:pPr>
        <w:ind w:left="709"/>
      </w:pPr>
      <w:r>
        <w:rPr>
          <w:rFonts w:ascii="Courier" w:hAnsi="Courier"/>
          <w:color w:val="000000"/>
          <w:sz w:val="18"/>
          <w:szCs w:val="18"/>
          <w:highlight w:val="white"/>
        </w:rPr>
        <w:t>plist</w:t>
      </w:r>
      <w:r>
        <w:rPr>
          <w:rFonts w:cs="Calibri"/>
          <w:color w:val="000000"/>
          <w:sz w:val="18"/>
          <w:szCs w:val="18"/>
          <w:highlight w:val="white"/>
        </w:rPr>
        <w:t>→</w:t>
      </w:r>
      <w:r>
        <w:rPr>
          <w:rFonts w:ascii="Courier" w:hAnsi="Courier"/>
          <w:color w:val="000000"/>
          <w:sz w:val="18"/>
          <w:szCs w:val="18"/>
          <w:highlight w:val="white"/>
        </w:rPr>
        <w:t>class_init = FALSE;</w:t>
      </w:r>
    </w:p>
    <w:p w:rsidR="00D31373" w:rsidRDefault="00000000">
      <w:r>
        <w:rPr>
          <w:color w:val="000000"/>
          <w:highlight w:val="white"/>
        </w:rPr>
        <w:br/>
        <w:t xml:space="preserve">and </w:t>
      </w:r>
      <w:r>
        <w:rPr>
          <w:rFonts w:eastAsia="Noto Serif CJK SC"/>
          <w:color w:val="000000"/>
          <w:kern w:val="2"/>
          <w:highlight w:val="white"/>
          <w:lang w:eastAsia="zh-CN" w:bidi="hi-IN"/>
        </w:rPr>
        <w:t>creates</w:t>
      </w:r>
      <w:r>
        <w:rPr>
          <w:color w:val="000000"/>
          <w:highlight w:val="white"/>
        </w:rPr>
        <w:t xml:space="preserve"> the </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plist</w:t>
      </w:r>
      <w:r>
        <w:rPr>
          <w:rFonts w:cs="Calibri"/>
          <w:color w:val="000000"/>
          <w:sz w:val="18"/>
          <w:szCs w:val="18"/>
          <w:highlight w:val="white"/>
        </w:rPr>
        <w:t>→</w:t>
      </w:r>
      <w:r>
        <w:rPr>
          <w:rFonts w:ascii="Courier" w:hAnsi="Courier"/>
          <w:color w:val="000000"/>
          <w:sz w:val="18"/>
          <w:szCs w:val="18"/>
          <w:highlight w:val="white"/>
        </w:rPr>
        <w:t>props</w:t>
      </w:r>
    </w:p>
    <w:p w:rsidR="00D31373" w:rsidRDefault="00000000">
      <w:pPr>
        <w:ind w:left="709"/>
      </w:pPr>
      <w:r>
        <w:rPr>
          <w:rFonts w:ascii="Courier" w:hAnsi="Courier"/>
          <w:color w:val="000000"/>
          <w:sz w:val="18"/>
          <w:szCs w:val="18"/>
          <w:highlight w:val="white"/>
        </w:rPr>
        <w:t>plist</w:t>
      </w:r>
      <w:r>
        <w:rPr>
          <w:rFonts w:cs="Calibri"/>
          <w:color w:val="000000"/>
          <w:sz w:val="18"/>
          <w:szCs w:val="18"/>
          <w:highlight w:val="white"/>
        </w:rPr>
        <w:t>→</w:t>
      </w:r>
      <w:r>
        <w:rPr>
          <w:rFonts w:ascii="Courier" w:hAnsi="Courier"/>
          <w:color w:val="000000"/>
          <w:sz w:val="18"/>
          <w:szCs w:val="18"/>
          <w:highlight w:val="white"/>
        </w:rPr>
        <w:t xml:space="preserve">del </w:t>
      </w:r>
    </w:p>
    <w:p w:rsidR="00D31373" w:rsidRDefault="00D31373">
      <w:pPr>
        <w:rPr>
          <w:color w:val="000000"/>
          <w:highlight w:val="white"/>
        </w:rPr>
      </w:pPr>
    </w:p>
    <w:p w:rsidR="00D31373" w:rsidRDefault="00000000">
      <w:pPr>
        <w:rPr>
          <w:color w:val="000000"/>
          <w:highlight w:val="white"/>
        </w:rPr>
      </w:pPr>
      <w:r>
        <w:rPr>
          <w:color w:val="000000"/>
          <w:highlight w:val="white"/>
        </w:rPr>
        <w:t>skip lists with calls to H5SL_</w:t>
      </w:r>
      <w:proofErr w:type="gramStart"/>
      <w:r>
        <w:rPr>
          <w:color w:val="000000"/>
          <w:highlight w:val="white"/>
        </w:rPr>
        <w:t>create(</w:t>
      </w:r>
      <w:proofErr w:type="gramEnd"/>
      <w:r>
        <w:rPr>
          <w:color w:val="000000"/>
          <w:highlight w:val="white"/>
        </w:rPr>
        <w:t>).  The “seen” skip list is also created.</w:t>
      </w:r>
    </w:p>
    <w:p w:rsidR="00D31373" w:rsidRDefault="00D31373">
      <w:pPr>
        <w:rPr>
          <w:color w:val="000000"/>
          <w:highlight w:val="white"/>
        </w:rPr>
      </w:pPr>
    </w:p>
    <w:p w:rsidR="00D31373" w:rsidRDefault="00000000">
      <w:pPr>
        <w:rPr>
          <w:color w:val="000000"/>
          <w:highlight w:val="white"/>
        </w:rPr>
      </w:pPr>
      <w:r>
        <w:rPr>
          <w:color w:val="000000"/>
          <w:highlight w:val="white"/>
        </w:rPr>
        <w:lastRenderedPageBreak/>
        <w:t>The next step is to populate the new property list.  Do this by scanning the property lists of the parent property list class(es) and copying properties into the new property list.  This is complicated by two factors:</w:t>
      </w:r>
    </w:p>
    <w:p w:rsidR="00D31373" w:rsidRDefault="00D31373">
      <w:pPr>
        <w:rPr>
          <w:color w:val="000000"/>
          <w:highlight w:val="white"/>
        </w:rPr>
      </w:pPr>
    </w:p>
    <w:p w:rsidR="00D31373" w:rsidRDefault="00000000">
      <w:pPr>
        <w:rPr>
          <w:color w:val="000000"/>
          <w:highlight w:val="white"/>
        </w:rPr>
      </w:pPr>
      <w:r>
        <w:rPr>
          <w:color w:val="000000"/>
          <w:highlight w:val="white"/>
        </w:rPr>
        <w:t>First, only properties with create functions are copied into plist-&gt;props.</w:t>
      </w:r>
    </w:p>
    <w:p w:rsidR="00D31373" w:rsidRDefault="00D31373">
      <w:pPr>
        <w:rPr>
          <w:color w:val="000000"/>
          <w:highlight w:val="white"/>
        </w:rPr>
      </w:pPr>
    </w:p>
    <w:p w:rsidR="00D31373" w:rsidRDefault="00000000">
      <w:r>
        <w:rPr>
          <w:color w:val="000000"/>
          <w:highlight w:val="white"/>
        </w:rPr>
        <w:t xml:space="preserve">Second, in cases where pclass has </w:t>
      </w:r>
      <w:r>
        <w:rPr>
          <w:rFonts w:eastAsia="Noto Serif CJK SC"/>
          <w:color w:val="000000"/>
          <w:kern w:val="2"/>
          <w:highlight w:val="white"/>
          <w:lang w:eastAsia="zh-CN" w:bidi="hi-IN"/>
        </w:rPr>
        <w:t>one</w:t>
      </w:r>
      <w:r>
        <w:rPr>
          <w:color w:val="000000"/>
          <w:highlight w:val="white"/>
        </w:rPr>
        <w:t xml:space="preserve"> or more parent property list classes (i.e. pclass→</w:t>
      </w:r>
      <w:proofErr w:type="gramStart"/>
      <w:r>
        <w:rPr>
          <w:color w:val="000000"/>
          <w:highlight w:val="white"/>
        </w:rPr>
        <w:t>parent !</w:t>
      </w:r>
      <w:proofErr w:type="gramEnd"/>
      <w:r>
        <w:rPr>
          <w:color w:val="000000"/>
          <w:highlight w:val="white"/>
        </w:rPr>
        <w:t xml:space="preserve">= NULL), it appears to be possible that two or more of these property list classes will contain properties of the same name.  This is handled by first scanning the property list of pclass, then pclass→parent (if it exists), and so forth, and for any given name, only coping the first property of that name encountered (and then only if </w:t>
      </w:r>
      <w:proofErr w:type="gramStart"/>
      <w:r>
        <w:rPr>
          <w:color w:val="000000"/>
          <w:highlight w:val="white"/>
        </w:rPr>
        <w:t>its</w:t>
      </w:r>
      <w:proofErr w:type="gramEnd"/>
      <w:r>
        <w:rPr>
          <w:color w:val="000000"/>
          <w:highlight w:val="white"/>
        </w:rPr>
        <w:t xml:space="preserve"> create function is defined).  The “seen” skip list is used to track the names of properties already been considered for copying into the new property list.</w:t>
      </w:r>
    </w:p>
    <w:p w:rsidR="00D31373" w:rsidRDefault="00D31373">
      <w:pPr>
        <w:rPr>
          <w:color w:val="000000"/>
          <w:highlight w:val="white"/>
        </w:rPr>
      </w:pPr>
    </w:p>
    <w:p w:rsidR="00D31373" w:rsidRDefault="00000000">
      <w:r>
        <w:rPr>
          <w:color w:val="000000"/>
          <w:highlight w:val="white"/>
        </w:rPr>
        <w:t xml:space="preserve">For each property (prop) selected by this method, </w:t>
      </w:r>
      <w:r>
        <w:rPr>
          <w:b/>
          <w:bCs/>
          <w:color w:val="000000"/>
          <w:highlight w:val="white"/>
        </w:rPr>
        <w:t>H5P__</w:t>
      </w:r>
      <w:proofErr w:type="gramStart"/>
      <w:r>
        <w:rPr>
          <w:b/>
          <w:bCs/>
          <w:color w:val="000000"/>
          <w:highlight w:val="white"/>
        </w:rPr>
        <w:t>create(</w:t>
      </w:r>
      <w:proofErr w:type="gramEnd"/>
      <w:r>
        <w:rPr>
          <w:b/>
          <w:bCs/>
          <w:color w:val="000000"/>
          <w:highlight w:val="white"/>
        </w:rPr>
        <w:t>)</w:t>
      </w:r>
      <w:r>
        <w:rPr>
          <w:color w:val="000000"/>
          <w:highlight w:val="white"/>
        </w:rPr>
        <w:t xml:space="preserve"> does the following:</w:t>
      </w:r>
    </w:p>
    <w:p w:rsidR="00D31373" w:rsidRDefault="00D31373">
      <w:pPr>
        <w:rPr>
          <w:color w:val="000000"/>
          <w:highlight w:val="white"/>
        </w:rPr>
      </w:pPr>
    </w:p>
    <w:p w:rsidR="00D31373" w:rsidRDefault="00000000">
      <w:pPr>
        <w:numPr>
          <w:ilvl w:val="0"/>
          <w:numId w:val="11"/>
        </w:numPr>
        <w:rPr>
          <w:color w:val="000000"/>
          <w:highlight w:val="white"/>
        </w:rPr>
      </w:pPr>
      <w:r>
        <w:rPr>
          <w:color w:val="000000"/>
          <w:highlight w:val="white"/>
        </w:rPr>
        <w:t>Test to see if the property creation callback exists (i.e. prop→</w:t>
      </w:r>
      <w:proofErr w:type="gramStart"/>
      <w:r>
        <w:rPr>
          <w:color w:val="000000"/>
          <w:highlight w:val="white"/>
        </w:rPr>
        <w:t>create !</w:t>
      </w:r>
      <w:proofErr w:type="gramEnd"/>
      <w:r>
        <w:rPr>
          <w:color w:val="000000"/>
          <w:highlight w:val="white"/>
        </w:rPr>
        <w:t>= NULL).  If it does, it calls</w:t>
      </w:r>
    </w:p>
    <w:p w:rsidR="00D31373" w:rsidRDefault="00D31373">
      <w:pPr>
        <w:ind w:left="720"/>
        <w:rPr>
          <w:color w:val="000000"/>
          <w:highlight w:val="white"/>
        </w:rPr>
      </w:pPr>
    </w:p>
    <w:p w:rsidR="00D31373" w:rsidRDefault="00000000">
      <w:pPr>
        <w:ind w:left="720"/>
      </w:pPr>
      <w:r>
        <w:rPr>
          <w:rFonts w:ascii="Courier" w:hAnsi="Courier"/>
          <w:color w:val="000000"/>
          <w:sz w:val="18"/>
          <w:szCs w:val="18"/>
          <w:highlight w:val="white"/>
        </w:rPr>
        <w:t xml:space="preserve">    H5P__do_prop_cb1(plist-&gt;props, </w:t>
      </w:r>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 xml:space="preserve">, </w:t>
      </w:r>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-&gt;create)</w:t>
      </w:r>
      <w:r>
        <w:rPr>
          <w:rFonts w:ascii="Courier" w:hAnsi="Courier"/>
          <w:color w:val="000000"/>
          <w:sz w:val="18"/>
          <w:szCs w:val="18"/>
          <w:highlight w:val="white"/>
        </w:rPr>
        <w:br/>
      </w:r>
    </w:p>
    <w:p w:rsidR="00D31373" w:rsidRDefault="00000000">
      <w:pPr>
        <w:ind w:left="720"/>
      </w:pPr>
      <w:r>
        <w:rPr>
          <w:b/>
          <w:bCs/>
          <w:color w:val="000000"/>
          <w:highlight w:val="white"/>
        </w:rPr>
        <w:t>H5P__do_prop_cb1()</w:t>
      </w:r>
      <w:r>
        <w:rPr>
          <w:color w:val="000000"/>
          <w:highlight w:val="white"/>
        </w:rPr>
        <w:t xml:space="preserve"> duplicates the property, and inserts it into plist→props.  In this context, it does the following:</w:t>
      </w:r>
    </w:p>
    <w:p w:rsidR="00D31373" w:rsidRDefault="00D31373">
      <w:pPr>
        <w:ind w:left="720"/>
      </w:pPr>
    </w:p>
    <w:p w:rsidR="00D31373" w:rsidRDefault="00000000">
      <w:pPr>
        <w:numPr>
          <w:ilvl w:val="1"/>
          <w:numId w:val="12"/>
        </w:num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Allocate a buffer (tmp_value) of size equal to the size of the value of the property (prop→size), </w:t>
      </w:r>
    </w:p>
    <w:p w:rsidR="00D31373" w:rsidRDefault="00D31373">
      <w:pPr>
        <w:ind w:left="1080"/>
        <w:rPr>
          <w:rFonts w:eastAsia="Noto Serif CJK SC"/>
          <w:color w:val="000000"/>
          <w:kern w:val="2"/>
          <w:highlight w:val="white"/>
          <w:lang w:eastAsia="zh-CN" w:bidi="hi-IN"/>
        </w:rPr>
      </w:pPr>
    </w:p>
    <w:p w:rsidR="00D31373" w:rsidRDefault="00000000">
      <w:pPr>
        <w:numPr>
          <w:ilvl w:val="1"/>
          <w:numId w:val="12"/>
        </w:numPr>
        <w:rPr>
          <w:rFonts w:eastAsia="Noto Serif CJK SC"/>
          <w:color w:val="000000"/>
          <w:kern w:val="2"/>
          <w:highlight w:val="white"/>
          <w:lang w:eastAsia="zh-CN" w:bidi="hi-IN"/>
        </w:rPr>
      </w:pPr>
      <w:r>
        <w:rPr>
          <w:rFonts w:eastAsia="Noto Serif CJK SC"/>
          <w:color w:val="000000"/>
          <w:kern w:val="2"/>
          <w:highlight w:val="white"/>
          <w:lang w:eastAsia="zh-CN" w:bidi="hi-IN"/>
        </w:rPr>
        <w:t>memcopy the value of the property (prop→value) into tmp_value,</w:t>
      </w:r>
    </w:p>
    <w:p w:rsidR="00D31373" w:rsidRDefault="00D31373">
      <w:pPr>
        <w:ind w:left="1080"/>
        <w:rPr>
          <w:rFonts w:eastAsia="Noto Serif CJK SC"/>
          <w:color w:val="000000"/>
          <w:kern w:val="2"/>
          <w:highlight w:val="white"/>
          <w:lang w:eastAsia="zh-CN" w:bidi="hi-IN"/>
        </w:rPr>
      </w:pPr>
    </w:p>
    <w:p w:rsidR="00D31373" w:rsidRDefault="00000000">
      <w:pPr>
        <w:numPr>
          <w:ilvl w:val="1"/>
          <w:numId w:val="12"/>
        </w:numPr>
        <w:rPr>
          <w:rFonts w:eastAsia="Noto Serif CJK SC"/>
          <w:color w:val="000000"/>
          <w:kern w:val="2"/>
          <w:highlight w:val="white"/>
          <w:lang w:eastAsia="zh-CN" w:bidi="hi-IN"/>
        </w:rPr>
      </w:pPr>
      <w:r>
        <w:rPr>
          <w:rFonts w:eastAsia="Noto Serif CJK SC"/>
          <w:color w:val="000000"/>
          <w:kern w:val="2"/>
          <w:highlight w:val="white"/>
          <w:lang w:eastAsia="zh-CN" w:bidi="hi-IN"/>
        </w:rPr>
        <w:t>Call (prop→</w:t>
      </w:r>
      <w:proofErr w:type="gramStart"/>
      <w:r>
        <w:rPr>
          <w:rFonts w:eastAsia="Noto Serif CJK SC"/>
          <w:color w:val="000000"/>
          <w:kern w:val="2"/>
          <w:highlight w:val="white"/>
          <w:lang w:eastAsia="zh-CN" w:bidi="hi-IN"/>
        </w:rPr>
        <w:t>create)(</w:t>
      </w:r>
      <w:proofErr w:type="gramEnd"/>
      <w:r>
        <w:rPr>
          <w:rFonts w:eastAsia="Noto Serif CJK SC"/>
          <w:color w:val="000000"/>
          <w:kern w:val="2"/>
          <w:highlight w:val="white"/>
          <w:lang w:eastAsia="zh-CN" w:bidi="hi-IN"/>
        </w:rPr>
        <w:t xml:space="preserve">prop→name, prop→size, tmp_value),  </w:t>
      </w:r>
    </w:p>
    <w:p w:rsidR="00D31373" w:rsidRDefault="00000000">
      <w:pPr>
        <w:ind w:left="1080"/>
        <w:rPr>
          <w:rFonts w:eastAsia="Noto Serif CJK SC"/>
          <w:color w:val="FF4000"/>
          <w:kern w:val="2"/>
          <w:highlight w:val="white"/>
          <w:lang w:eastAsia="zh-CN" w:bidi="hi-IN"/>
        </w:rPr>
      </w:pPr>
      <w:r>
        <w:rPr>
          <w:rFonts w:eastAsia="Noto Serif CJK SC"/>
          <w:color w:val="FF4000"/>
          <w:kern w:val="2"/>
          <w:highlight w:val="white"/>
          <w:lang w:eastAsia="zh-CN" w:bidi="hi-IN"/>
        </w:rPr>
        <w:t>*** need spec on what create is supposed to do ***</w:t>
      </w:r>
    </w:p>
    <w:p w:rsidR="00D31373" w:rsidRDefault="00D31373">
      <w:pPr>
        <w:ind w:left="1080"/>
        <w:rPr>
          <w:rFonts w:eastAsia="Noto Serif CJK SC"/>
          <w:color w:val="000000"/>
          <w:kern w:val="2"/>
          <w:highlight w:val="white"/>
          <w:lang w:eastAsia="zh-CN" w:bidi="hi-IN"/>
        </w:rPr>
      </w:pPr>
    </w:p>
    <w:p w:rsidR="00D31373" w:rsidRDefault="00000000">
      <w:pPr>
        <w:numPr>
          <w:ilvl w:val="1"/>
          <w:numId w:val="12"/>
        </w:numPr>
      </w:pPr>
      <w:r>
        <w:rPr>
          <w:rFonts w:eastAsia="Noto Serif CJK SC"/>
          <w:color w:val="000000"/>
          <w:kern w:val="2"/>
          <w:highlight w:val="white"/>
          <w:lang w:eastAsia="zh-CN" w:bidi="hi-IN"/>
        </w:rPr>
        <w:t>Call H5P__dup_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xml:space="preserve">prop, H5P_PROP_WITHIN_LIST).  In this context, </w:t>
      </w:r>
      <w:r>
        <w:rPr>
          <w:rFonts w:eastAsia="Noto Serif CJK SC"/>
          <w:b/>
          <w:bCs/>
          <w:color w:val="000000"/>
          <w:kern w:val="2"/>
          <w:highlight w:val="white"/>
          <w:lang w:eastAsia="zh-CN" w:bidi="hi-IN"/>
        </w:rPr>
        <w:t>H5P__dup_</w:t>
      </w:r>
      <w:proofErr w:type="gramStart"/>
      <w:r>
        <w:rPr>
          <w:rFonts w:eastAsia="Noto Serif CJK SC"/>
          <w:b/>
          <w:bCs/>
          <w:color w:val="000000"/>
          <w:kern w:val="2"/>
          <w:highlight w:val="white"/>
          <w:lang w:eastAsia="zh-CN" w:bidi="hi-IN"/>
        </w:rPr>
        <w:t>prop(</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allocates a new instance of H5P_genprop_t (new_prop), copies the image of *prop into it, sets new_prop→shared_name = TRUE, duplicates the buffer pointed to by prop→value (if it exists) storing the address of the duplicate in new_prop→value, and returns the address of the new instance of H5P_genprop_t.</w:t>
      </w:r>
    </w:p>
    <w:p w:rsidR="00D31373" w:rsidRDefault="00D31373">
      <w:pPr>
        <w:ind w:left="1080"/>
        <w:rPr>
          <w:rFonts w:eastAsia="Noto Serif CJK SC"/>
          <w:color w:val="000000"/>
          <w:kern w:val="2"/>
          <w:highlight w:val="white"/>
          <w:lang w:eastAsia="zh-CN" w:bidi="hi-IN"/>
        </w:rPr>
      </w:pPr>
    </w:p>
    <w:p w:rsidR="00D31373" w:rsidRDefault="00000000">
      <w:pPr>
        <w:numPr>
          <w:ilvl w:val="1"/>
          <w:numId w:val="12"/>
        </w:numPr>
        <w:rPr>
          <w:rFonts w:eastAsia="Noto Serif CJK SC"/>
          <w:color w:val="000000"/>
          <w:kern w:val="2"/>
          <w:highlight w:val="white"/>
          <w:lang w:eastAsia="zh-CN" w:bidi="hi-IN"/>
        </w:rPr>
      </w:pPr>
      <w:r>
        <w:rPr>
          <w:rFonts w:eastAsia="Noto Serif CJK SC"/>
          <w:color w:val="000000"/>
          <w:kern w:val="2"/>
          <w:highlight w:val="white"/>
          <w:lang w:eastAsia="zh-CN" w:bidi="hi-IN"/>
        </w:rPr>
        <w:t>Memcopy tmp_value into new_prop→value.</w:t>
      </w:r>
    </w:p>
    <w:p w:rsidR="00D31373" w:rsidRDefault="00D31373">
      <w:pPr>
        <w:ind w:left="1080"/>
        <w:rPr>
          <w:rFonts w:eastAsia="Noto Serif CJK SC"/>
          <w:color w:val="000000"/>
          <w:kern w:val="2"/>
          <w:highlight w:val="white"/>
          <w:lang w:eastAsia="zh-CN" w:bidi="hi-IN"/>
        </w:rPr>
      </w:pPr>
    </w:p>
    <w:p w:rsidR="00D31373" w:rsidRDefault="00000000">
      <w:pPr>
        <w:numPr>
          <w:ilvl w:val="1"/>
          <w:numId w:val="12"/>
        </w:numPr>
        <w:rPr>
          <w:rFonts w:eastAsia="Noto Serif CJK SC"/>
          <w:color w:val="000000"/>
          <w:kern w:val="2"/>
          <w:highlight w:val="white"/>
          <w:lang w:eastAsia="zh-CN" w:bidi="hi-IN"/>
        </w:rPr>
      </w:pPr>
      <w:r>
        <w:rPr>
          <w:rFonts w:eastAsia="Noto Serif CJK SC"/>
          <w:color w:val="000000"/>
          <w:kern w:val="2"/>
          <w:highlight w:val="white"/>
          <w:lang w:eastAsia="zh-CN" w:bidi="hi-IN"/>
        </w:rPr>
        <w:t>Call H5P__add_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to insert the new property into new_slist→props.</w:t>
      </w:r>
    </w:p>
    <w:p w:rsidR="00D31373" w:rsidRDefault="00D31373">
      <w:pPr>
        <w:ind w:left="1080"/>
        <w:rPr>
          <w:rFonts w:eastAsia="Noto Serif CJK SC"/>
          <w:color w:val="000000"/>
          <w:kern w:val="2"/>
          <w:highlight w:val="white"/>
          <w:lang w:eastAsia="zh-CN" w:bidi="hi-IN"/>
        </w:rPr>
      </w:pPr>
    </w:p>
    <w:p w:rsidR="00D31373" w:rsidRDefault="00000000">
      <w:pPr>
        <w:numPr>
          <w:ilvl w:val="1"/>
          <w:numId w:val="12"/>
        </w:numPr>
        <w:rPr>
          <w:rFonts w:eastAsia="Noto Serif CJK SC"/>
          <w:color w:val="000000"/>
          <w:kern w:val="2"/>
          <w:highlight w:val="white"/>
          <w:lang w:eastAsia="zh-CN" w:bidi="hi-IN"/>
        </w:rPr>
      </w:pPr>
      <w:r>
        <w:rPr>
          <w:rFonts w:eastAsia="Noto Serif CJK SC"/>
          <w:color w:val="000000"/>
          <w:kern w:val="2"/>
          <w:highlight w:val="white"/>
          <w:lang w:eastAsia="zh-CN" w:bidi="hi-IN"/>
        </w:rPr>
        <w:lastRenderedPageBreak/>
        <w:t>Discard tmp_value.</w:t>
      </w:r>
    </w:p>
    <w:p w:rsidR="00D31373" w:rsidRDefault="00D31373">
      <w:pPr>
        <w:ind w:left="720"/>
        <w:rPr>
          <w:rFonts w:eastAsia="Noto Serif CJK SC"/>
          <w:color w:val="000000"/>
          <w:kern w:val="2"/>
          <w:highlight w:val="white"/>
          <w:lang w:eastAsia="zh-CN" w:bidi="hi-IN"/>
        </w:rPr>
      </w:pPr>
    </w:p>
    <w:p w:rsidR="00D31373" w:rsidRDefault="00000000">
      <w:pPr>
        <w:numPr>
          <w:ilvl w:val="1"/>
          <w:numId w:val="12"/>
        </w:numPr>
        <w:rPr>
          <w:rFonts w:eastAsia="Noto Serif CJK SC"/>
          <w:color w:val="000000"/>
          <w:kern w:val="2"/>
          <w:highlight w:val="white"/>
          <w:lang w:eastAsia="zh-CN" w:bidi="hi-IN"/>
        </w:rPr>
      </w:pPr>
      <w:r>
        <w:rPr>
          <w:rFonts w:eastAsia="Noto Serif CJK SC"/>
          <w:color w:val="000000"/>
          <w:kern w:val="2"/>
          <w:highlight w:val="white"/>
          <w:lang w:eastAsia="zh-CN" w:bidi="hi-IN"/>
        </w:rPr>
        <w:t>On failure, call H5P__free_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to discard the copy of the property.</w:t>
      </w:r>
    </w:p>
    <w:p w:rsidR="00D31373" w:rsidRDefault="00D31373">
      <w:pPr>
        <w:ind w:left="720"/>
        <w:rPr>
          <w:rFonts w:eastAsia="Noto Serif CJK SC"/>
          <w:color w:val="000000"/>
          <w:kern w:val="2"/>
          <w:highlight w:val="white"/>
          <w:lang w:eastAsia="zh-CN" w:bidi="hi-IN"/>
        </w:rPr>
      </w:pPr>
    </w:p>
    <w:p w:rsidR="00D31373" w:rsidRDefault="00000000">
      <w:pPr>
        <w:ind w:left="720"/>
        <w:rPr>
          <w:rFonts w:eastAsia="Noto Serif CJK SC"/>
          <w:color w:val="000000"/>
          <w:kern w:val="2"/>
          <w:highlight w:val="white"/>
          <w:lang w:eastAsia="zh-CN" w:bidi="hi-IN"/>
        </w:rPr>
      </w:pPr>
      <w:r>
        <w:rPr>
          <w:rFonts w:eastAsia="Noto Serif CJK SC"/>
          <w:color w:val="000000"/>
          <w:kern w:val="2"/>
          <w:highlight w:val="white"/>
          <w:lang w:eastAsia="zh-CN" w:bidi="hi-IN"/>
        </w:rPr>
        <w:t>Again, note that only properties that have create callbacks are copied from parent property list class(es) into plist→props.</w:t>
      </w:r>
    </w:p>
    <w:p w:rsidR="00D31373" w:rsidRDefault="00D31373">
      <w:pPr>
        <w:ind w:left="720"/>
      </w:pPr>
    </w:p>
    <w:p w:rsidR="00D31373" w:rsidRDefault="00000000">
      <w:pPr>
        <w:ind w:left="720"/>
        <w:rPr>
          <w:color w:val="000000"/>
          <w:highlight w:val="white"/>
        </w:rPr>
      </w:pPr>
      <w:r>
        <w:rPr>
          <w:color w:val="000000"/>
          <w:highlight w:val="white"/>
        </w:rPr>
        <w:t>After H5P__do_prop_cb1() returns, increment pclass→nprops.</w:t>
      </w:r>
    </w:p>
    <w:p w:rsidR="00D31373" w:rsidRDefault="00D31373">
      <w:pPr>
        <w:ind w:left="720"/>
      </w:pPr>
    </w:p>
    <w:p w:rsidR="00D31373" w:rsidRDefault="00000000">
      <w:pPr>
        <w:numPr>
          <w:ilvl w:val="0"/>
          <w:numId w:val="11"/>
        </w:numPr>
        <w:rPr>
          <w:color w:val="000000"/>
          <w:highlight w:val="white"/>
        </w:rPr>
      </w:pPr>
      <w:r>
        <w:rPr>
          <w:color w:val="000000"/>
          <w:highlight w:val="white"/>
        </w:rPr>
        <w:t>Regardless of whether prop→</w:t>
      </w:r>
      <w:proofErr w:type="gramStart"/>
      <w:r>
        <w:rPr>
          <w:color w:val="000000"/>
          <w:highlight w:val="white"/>
        </w:rPr>
        <w:t>create !</w:t>
      </w:r>
      <w:proofErr w:type="gramEnd"/>
      <w:r>
        <w:rPr>
          <w:color w:val="000000"/>
          <w:highlight w:val="white"/>
        </w:rPr>
        <w:t>= NULL, add prop→name to the “seen” skip list.</w:t>
      </w:r>
    </w:p>
    <w:p w:rsidR="00D31373" w:rsidRDefault="00D31373">
      <w:pPr>
        <w:ind w:left="720"/>
      </w:pPr>
    </w:p>
    <w:p w:rsidR="00D31373" w:rsidRDefault="00000000">
      <w:pPr>
        <w:rPr>
          <w:color w:val="000000"/>
          <w:highlight w:val="white"/>
        </w:rPr>
      </w:pPr>
      <w:r>
        <w:rPr>
          <w:color w:val="000000"/>
          <w:highlight w:val="white"/>
        </w:rPr>
        <w:t>After populating plist→props, H5P__</w:t>
      </w:r>
      <w:proofErr w:type="gramStart"/>
      <w:r>
        <w:rPr>
          <w:color w:val="000000"/>
          <w:highlight w:val="white"/>
        </w:rPr>
        <w:t>create(</w:t>
      </w:r>
      <w:proofErr w:type="gramEnd"/>
      <w:r>
        <w:rPr>
          <w:color w:val="000000"/>
          <w:highlight w:val="white"/>
        </w:rPr>
        <w:t>) calls</w:t>
      </w:r>
    </w:p>
    <w:p w:rsidR="00D31373" w:rsidRDefault="00D31373">
      <w:pPr>
        <w:rPr>
          <w:color w:val="000000"/>
          <w:highlight w:val="white"/>
        </w:rPr>
      </w:pPr>
    </w:p>
    <w:p w:rsidR="00D31373" w:rsidRDefault="00000000">
      <w:r>
        <w:rPr>
          <w:rFonts w:ascii="Courier" w:hAnsi="Courier"/>
          <w:color w:val="000000"/>
          <w:sz w:val="18"/>
          <w:szCs w:val="18"/>
          <w:highlight w:val="white"/>
        </w:rPr>
        <w:t xml:space="preserve">    H5P__access_class(plist-&gt;pclass, H5P_MOD_INC_LST)</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which in this context increments plist→pclass→plists.</w:t>
      </w:r>
    </w:p>
    <w:p w:rsidR="00D31373" w:rsidRDefault="00D31373">
      <w:pPr>
        <w:rPr>
          <w:color w:val="000000"/>
          <w:highlight w:val="white"/>
        </w:rPr>
      </w:pPr>
    </w:p>
    <w:p w:rsidR="00D31373" w:rsidRDefault="00000000">
      <w:pPr>
        <w:rPr>
          <w:color w:val="000000"/>
          <w:highlight w:val="white"/>
        </w:rPr>
      </w:pPr>
      <w:r>
        <w:rPr>
          <w:color w:val="000000"/>
          <w:highlight w:val="white"/>
        </w:rPr>
        <w:t>Finally, H5P__</w:t>
      </w:r>
      <w:proofErr w:type="gramStart"/>
      <w:r>
        <w:rPr>
          <w:color w:val="000000"/>
          <w:highlight w:val="white"/>
        </w:rPr>
        <w:t>create(</w:t>
      </w:r>
      <w:proofErr w:type="gramEnd"/>
      <w:r>
        <w:rPr>
          <w:color w:val="000000"/>
          <w:highlight w:val="white"/>
        </w:rPr>
        <w:t>) returns plist.</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Multi-thread safety concerns:</w:t>
      </w:r>
      <w:r>
        <w:rPr>
          <w:color w:val="000000"/>
          <w:highlight w:val="white"/>
        </w:rPr>
        <w:br/>
      </w:r>
      <w:r>
        <w:rPr>
          <w:color w:val="000000"/>
          <w:highlight w:val="white"/>
        </w:rPr>
        <w:br/>
        <w:t>Skip list implementation is not thread safe.</w:t>
      </w:r>
    </w:p>
    <w:p w:rsidR="00D31373" w:rsidRDefault="00D31373">
      <w:pPr>
        <w:rPr>
          <w:rFonts w:ascii="monospace" w:hAnsi="monospace"/>
        </w:rPr>
      </w:pPr>
    </w:p>
    <w:p w:rsidR="00D31373" w:rsidRDefault="00000000">
      <w:pPr>
        <w:rPr>
          <w:color w:val="000000"/>
          <w:highlight w:val="white"/>
        </w:rPr>
      </w:pPr>
      <w:r>
        <w:rPr>
          <w:color w:val="000000"/>
          <w:highlight w:val="white"/>
        </w:rPr>
        <w:t>Property list, property list classes, and their associated properties are all subject to simultaneous access and / or modification – with the obvious potential for corruption.</w:t>
      </w:r>
      <w:bookmarkStart w:id="1054" w:name="__DdeLink__3935_1108019163"/>
      <w:bookmarkEnd w:id="1054"/>
    </w:p>
    <w:p w:rsidR="00D31373" w:rsidRDefault="00D31373">
      <w:pPr>
        <w:rPr>
          <w:rFonts w:ascii="monospace" w:hAnsi="monospace"/>
        </w:rPr>
      </w:pPr>
    </w:p>
    <w:p w:rsidR="00D31373" w:rsidRDefault="00D31373">
      <w:pPr>
        <w:rPr>
          <w:rFonts w:ascii="monospace" w:hAnsi="monospace"/>
        </w:rPr>
      </w:pPr>
    </w:p>
    <w:p w:rsidR="00D31373" w:rsidRDefault="00D31373">
      <w:pPr>
        <w:rPr>
          <w:rFonts w:ascii="monospace" w:hAnsi="monospace"/>
        </w:rPr>
      </w:pPr>
    </w:p>
    <w:p w:rsidR="00D31373" w:rsidRDefault="00D31373">
      <w:pPr>
        <w:rPr>
          <w:rFonts w:ascii="monospace" w:hAnsi="monospace"/>
        </w:rPr>
      </w:pPr>
    </w:p>
    <w:p w:rsidR="00D31373" w:rsidRDefault="00000000">
      <w:pPr>
        <w:rPr>
          <w:rFonts w:ascii="monospace" w:hAnsi="monospace"/>
        </w:rPr>
      </w:pPr>
      <w:r>
        <w:br w:type="page"/>
      </w:r>
    </w:p>
    <w:p w:rsidR="00D31373" w:rsidRDefault="00D31373">
      <w:pPr>
        <w:rPr>
          <w:rFonts w:ascii="monospace" w:hAnsi="monospace"/>
        </w:rPr>
      </w:pPr>
    </w:p>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Creates a new property list class </w:t>
      </w:r>
      <w:r>
        <w:rPr>
          <w:rFonts w:ascii="Courier" w:hAnsi="Courier"/>
          <w:sz w:val="18"/>
          <w:szCs w:val="18"/>
        </w:rPr>
        <w:br/>
        <w:t xml:space="preserve">* </w:t>
      </w:r>
      <w:r>
        <w:rPr>
          <w:rFonts w:ascii="Courier" w:hAnsi="Courier"/>
          <w:sz w:val="18"/>
          <w:szCs w:val="18"/>
        </w:rPr>
        <w:br/>
        <w:t xml:space="preserve">* \plistcls_id{parent} </w:t>
      </w:r>
      <w:r>
        <w:rPr>
          <w:rFonts w:ascii="Courier" w:hAnsi="Courier"/>
          <w:sz w:val="18"/>
          <w:szCs w:val="18"/>
        </w:rPr>
        <w:br/>
        <w:t xml:space="preserve">* \param[in] name        Name of property list class to register </w:t>
      </w:r>
      <w:r>
        <w:rPr>
          <w:rFonts w:ascii="Courier" w:hAnsi="Courier"/>
          <w:sz w:val="18"/>
          <w:szCs w:val="18"/>
        </w:rPr>
        <w:br/>
        <w:t xml:space="preserve">* \param[in] create      Callback routine called when a property list is </w:t>
      </w:r>
      <w:r>
        <w:rPr>
          <w:rFonts w:ascii="Courier" w:hAnsi="Courier"/>
          <w:sz w:val="18"/>
          <w:szCs w:val="18"/>
        </w:rPr>
        <w:br/>
        <w:t xml:space="preserve">*                        created </w:t>
      </w:r>
      <w:r>
        <w:rPr>
          <w:rFonts w:ascii="Courier" w:hAnsi="Courier"/>
          <w:sz w:val="18"/>
          <w:szCs w:val="18"/>
        </w:rPr>
        <w:br/>
        <w:t xml:space="preserve">* \param[in] create_data Pointer to user-defined class create data, to be </w:t>
      </w:r>
      <w:r>
        <w:rPr>
          <w:rFonts w:ascii="Courier" w:hAnsi="Courier"/>
          <w:sz w:val="18"/>
          <w:szCs w:val="18"/>
        </w:rPr>
        <w:br/>
        <w:t xml:space="preserve">*                        passed along to class create callback </w:t>
      </w:r>
      <w:r>
        <w:rPr>
          <w:rFonts w:ascii="Courier" w:hAnsi="Courier"/>
          <w:sz w:val="18"/>
          <w:szCs w:val="18"/>
        </w:rPr>
        <w:br/>
        <w:t xml:space="preserve">* \param[in] copy        Callback routine called when a property list is </w:t>
      </w:r>
      <w:r>
        <w:rPr>
          <w:rFonts w:ascii="Courier" w:hAnsi="Courier"/>
          <w:sz w:val="18"/>
          <w:szCs w:val="18"/>
        </w:rPr>
        <w:br/>
        <w:t xml:space="preserve">*                        copied </w:t>
      </w:r>
      <w:r>
        <w:rPr>
          <w:rFonts w:ascii="Courier" w:hAnsi="Courier"/>
          <w:sz w:val="18"/>
          <w:szCs w:val="18"/>
        </w:rPr>
        <w:br/>
        <w:t xml:space="preserve">* \param[in] copy_data   Pointer to user-defined class copy data, to be </w:t>
      </w:r>
      <w:r>
        <w:rPr>
          <w:rFonts w:ascii="Courier" w:hAnsi="Courier"/>
          <w:sz w:val="18"/>
          <w:szCs w:val="18"/>
        </w:rPr>
        <w:br/>
        <w:t xml:space="preserve">*                        passed along to class copy callback </w:t>
      </w:r>
      <w:r>
        <w:rPr>
          <w:rFonts w:ascii="Courier" w:hAnsi="Courier"/>
          <w:sz w:val="18"/>
          <w:szCs w:val="18"/>
        </w:rPr>
        <w:br/>
        <w:t xml:space="preserve">* \param[in] close       Callback routine called when a property list is </w:t>
      </w:r>
      <w:r>
        <w:rPr>
          <w:rFonts w:ascii="Courier" w:hAnsi="Courier"/>
          <w:sz w:val="18"/>
          <w:szCs w:val="18"/>
        </w:rPr>
        <w:br/>
        <w:t xml:space="preserve">*                        being closed </w:t>
      </w:r>
      <w:r>
        <w:rPr>
          <w:rFonts w:ascii="Courier" w:hAnsi="Courier"/>
          <w:sz w:val="18"/>
          <w:szCs w:val="18"/>
        </w:rPr>
        <w:br/>
        <w:t xml:space="preserve">* \param[in] close_data  Pointer to user-defined class close data, to be </w:t>
      </w:r>
      <w:r>
        <w:rPr>
          <w:rFonts w:ascii="Courier" w:hAnsi="Courier"/>
          <w:sz w:val="18"/>
          <w:szCs w:val="18"/>
        </w:rPr>
        <w:br/>
        <w:t xml:space="preserve">*                        passed along to class close callback </w:t>
      </w:r>
      <w:r>
        <w:rPr>
          <w:rFonts w:ascii="Courier" w:hAnsi="Courier"/>
          <w:sz w:val="18"/>
          <w:szCs w:val="18"/>
        </w:rPr>
        <w:br/>
        <w:t xml:space="preserve">* </w:t>
      </w:r>
      <w:r>
        <w:rPr>
          <w:rFonts w:ascii="Courier" w:hAnsi="Courier"/>
          <w:sz w:val="18"/>
          <w:szCs w:val="18"/>
        </w:rPr>
        <w:br/>
        <w:t xml:space="preserve">* \return \hid_t{property list class} </w:t>
      </w:r>
      <w:r>
        <w:rPr>
          <w:rFonts w:ascii="Courier" w:hAnsi="Courier"/>
          <w:sz w:val="18"/>
          <w:szCs w:val="18"/>
        </w:rPr>
        <w:br/>
        <w:t xml:space="preserve">* </w:t>
      </w:r>
      <w:r>
        <w:rPr>
          <w:rFonts w:ascii="Courier" w:hAnsi="Courier"/>
          <w:sz w:val="18"/>
          <w:szCs w:val="18"/>
        </w:rPr>
        <w:br/>
        <w:t xml:space="preserve">* \details H5Pcreate_class() registers a new property list class with the </w:t>
      </w:r>
      <w:r>
        <w:rPr>
          <w:rFonts w:ascii="Courier" w:hAnsi="Courier"/>
          <w:sz w:val="18"/>
          <w:szCs w:val="18"/>
        </w:rPr>
        <w:br/>
        <w:t xml:space="preserve">*          library. The new property list class can inherit from an </w:t>
      </w:r>
      <w:r>
        <w:rPr>
          <w:rFonts w:ascii="Courier" w:hAnsi="Courier"/>
          <w:sz w:val="18"/>
          <w:szCs w:val="18"/>
        </w:rPr>
        <w:br/>
        <w:t xml:space="preserve">*          existing property list class, \p parent, or may be derived </w:t>
      </w:r>
      <w:r>
        <w:rPr>
          <w:rFonts w:ascii="Courier" w:hAnsi="Courier"/>
          <w:sz w:val="18"/>
          <w:szCs w:val="18"/>
        </w:rPr>
        <w:br/>
        <w:t xml:space="preserve">*          from the default “empty” class, NULL. New classes with </w:t>
      </w:r>
      <w:r>
        <w:rPr>
          <w:rFonts w:ascii="MingLiU" w:eastAsia="MingLiU" w:hAnsi="MingLiU" w:cs="MingLiU"/>
          <w:sz w:val="18"/>
          <w:szCs w:val="18"/>
        </w:rPr>
        <w:br/>
      </w:r>
      <w:r>
        <w:rPr>
          <w:rFonts w:ascii="Courier" w:hAnsi="Courier"/>
          <w:sz w:val="18"/>
          <w:szCs w:val="18"/>
        </w:rPr>
        <w:t xml:space="preserve">*          inherited properties from existing classes may not remove </w:t>
      </w:r>
      <w:r>
        <w:rPr>
          <w:rFonts w:ascii="MingLiU" w:eastAsia="MingLiU" w:hAnsi="MingLiU" w:cs="MingLiU"/>
          <w:sz w:val="18"/>
          <w:szCs w:val="18"/>
        </w:rPr>
        <w:br/>
      </w:r>
      <w:r>
        <w:rPr>
          <w:rFonts w:ascii="Courier" w:hAnsi="Courier"/>
          <w:sz w:val="18"/>
          <w:szCs w:val="18"/>
        </w:rPr>
        <w:t xml:space="preserve">*          those existing properties, only add or remove their own class </w:t>
      </w:r>
      <w:r>
        <w:rPr>
          <w:rFonts w:ascii="Courier" w:hAnsi="Courier"/>
          <w:sz w:val="18"/>
          <w:szCs w:val="18"/>
        </w:rPr>
        <w:br/>
        <w:t xml:space="preserve">*          properties. Property list classes defined and supported in the </w:t>
      </w:r>
      <w:r>
        <w:rPr>
          <w:rFonts w:ascii="Courier" w:hAnsi="Courier"/>
          <w:sz w:val="18"/>
          <w:szCs w:val="18"/>
        </w:rPr>
        <w:br/>
        <w:t xml:space="preserve">*          HDF5 library distribution are listed and briefly described in </w:t>
      </w:r>
      <w:r>
        <w:rPr>
          <w:rFonts w:ascii="Courier" w:hAnsi="Courier"/>
          <w:sz w:val="18"/>
          <w:szCs w:val="18"/>
        </w:rPr>
        <w:br/>
        <w:t>*          H5</w:t>
      </w:r>
      <w:proofErr w:type="gramStart"/>
      <w:r>
        <w:rPr>
          <w:rFonts w:ascii="Courier" w:hAnsi="Courier"/>
          <w:sz w:val="18"/>
          <w:szCs w:val="18"/>
        </w:rPr>
        <w:t>Pcreate(</w:t>
      </w:r>
      <w:proofErr w:type="gramEnd"/>
      <w:r>
        <w:rPr>
          <w:rFonts w:ascii="Courier" w:hAnsi="Courier"/>
          <w:sz w:val="18"/>
          <w:szCs w:val="18"/>
        </w:rPr>
        <w:t xml:space="preserve">). The \p create, \p copy, \p close functions are called </w:t>
      </w:r>
      <w:r>
        <w:rPr>
          <w:rFonts w:ascii="Courier" w:hAnsi="Courier"/>
          <w:sz w:val="18"/>
          <w:szCs w:val="18"/>
        </w:rPr>
        <w:br/>
        <w:t xml:space="preserve">*          when a property list of the new class is created, copied, or closed, </w:t>
      </w:r>
      <w:r>
        <w:rPr>
          <w:rFonts w:ascii="Courier" w:hAnsi="Courier"/>
          <w:sz w:val="18"/>
          <w:szCs w:val="18"/>
        </w:rPr>
        <w:br/>
        <w:t xml:space="preserve">*          respectively. </w:t>
      </w:r>
      <w:r>
        <w:rPr>
          <w:rFonts w:ascii="Courier" w:hAnsi="Courier"/>
          <w:sz w:val="18"/>
          <w:szCs w:val="18"/>
        </w:rPr>
        <w:br/>
        <w:t xml:space="preserve">* </w:t>
      </w:r>
      <w:r>
        <w:rPr>
          <w:rFonts w:ascii="Courier" w:hAnsi="Courier"/>
          <w:sz w:val="18"/>
          <w:szCs w:val="18"/>
        </w:rPr>
        <w:br/>
        <w:t>*          H5Pclose_</w:t>
      </w:r>
      <w:proofErr w:type="gramStart"/>
      <w:r>
        <w:rPr>
          <w:rFonts w:ascii="Courier" w:hAnsi="Courier"/>
          <w:sz w:val="18"/>
          <w:szCs w:val="18"/>
        </w:rPr>
        <w:t>class(</w:t>
      </w:r>
      <w:proofErr w:type="gramEnd"/>
      <w:r>
        <w:rPr>
          <w:rFonts w:ascii="Courier" w:hAnsi="Courier"/>
          <w:sz w:val="18"/>
          <w:szCs w:val="18"/>
        </w:rPr>
        <w:t xml:space="preserve">) must be used to release the property list class </w:t>
      </w:r>
      <w:r>
        <w:rPr>
          <w:rFonts w:ascii="Courier" w:hAnsi="Courier"/>
          <w:sz w:val="18"/>
          <w:szCs w:val="18"/>
        </w:rPr>
        <w:br/>
        <w:t xml:space="preserve">*          identifier returned by this function.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hid_t H5Pcreate_</w:t>
      </w:r>
      <w:proofErr w:type="gramStart"/>
      <w:r>
        <w:rPr>
          <w:rFonts w:ascii="Courier" w:hAnsi="Courier"/>
          <w:sz w:val="18"/>
          <w:szCs w:val="18"/>
        </w:rPr>
        <w:t>class(</w:t>
      </w:r>
      <w:proofErr w:type="gramEnd"/>
      <w:r>
        <w:rPr>
          <w:rFonts w:ascii="Courier" w:hAnsi="Courier"/>
          <w:sz w:val="18"/>
          <w:szCs w:val="18"/>
        </w:rPr>
        <w:t xml:space="preserve">hid_t parent, const char *name, </w:t>
      </w:r>
    </w:p>
    <w:p w:rsidR="00D31373" w:rsidRDefault="00000000">
      <w:pPr>
        <w:rPr>
          <w:rFonts w:ascii="Courier" w:hAnsi="Courier"/>
          <w:sz w:val="18"/>
          <w:szCs w:val="18"/>
        </w:rPr>
      </w:pPr>
      <w:r>
        <w:rPr>
          <w:rFonts w:ascii="Courier" w:hAnsi="Courier"/>
          <w:sz w:val="18"/>
          <w:szCs w:val="18"/>
        </w:rPr>
        <w:t xml:space="preserve">                             H5P_cls_create_func_t create,</w:t>
      </w:r>
    </w:p>
    <w:p w:rsidR="00D31373" w:rsidRDefault="00000000">
      <w:pPr>
        <w:rPr>
          <w:rFonts w:ascii="Courier" w:hAnsi="Courier"/>
          <w:sz w:val="18"/>
          <w:szCs w:val="18"/>
        </w:rPr>
      </w:pPr>
      <w:r>
        <w:rPr>
          <w:rFonts w:ascii="Courier" w:hAnsi="Courier"/>
          <w:sz w:val="18"/>
          <w:szCs w:val="18"/>
        </w:rPr>
        <w:t xml:space="preserve">                             void *create_data, H5P_cls_copy_func_t copy, </w:t>
      </w:r>
    </w:p>
    <w:p w:rsidR="00D31373" w:rsidRDefault="00000000">
      <w:pPr>
        <w:rPr>
          <w:rFonts w:ascii="Courier" w:hAnsi="Courier"/>
          <w:sz w:val="18"/>
          <w:szCs w:val="18"/>
        </w:rPr>
      </w:pPr>
      <w:r>
        <w:rPr>
          <w:rFonts w:ascii="Courier" w:hAnsi="Courier"/>
          <w:sz w:val="18"/>
          <w:szCs w:val="18"/>
        </w:rPr>
        <w:t xml:space="preserve">                             void *copy_data, H5P_cls_close_func_t close, </w:t>
      </w:r>
    </w:p>
    <w:p w:rsidR="00D31373" w:rsidRDefault="00000000">
      <w:pPr>
        <w:rPr>
          <w:rFonts w:ascii="Courier" w:hAnsi="Courier"/>
          <w:sz w:val="18"/>
          <w:szCs w:val="18"/>
        </w:rPr>
      </w:pPr>
      <w:r>
        <w:rPr>
          <w:rFonts w:ascii="Courier" w:hAnsi="Courier"/>
          <w:sz w:val="18"/>
          <w:szCs w:val="18"/>
        </w:rPr>
        <w:t xml:space="preserve">                             void *close_data);</w:t>
      </w:r>
    </w:p>
    <w:p w:rsidR="00D31373" w:rsidRDefault="00D31373">
      <w:pPr>
        <w:rPr>
          <w:rFonts w:ascii="Courier" w:hAnsi="Courier"/>
        </w:rPr>
      </w:pPr>
    </w:p>
    <w:p w:rsidR="00D31373" w:rsidRDefault="00000000">
      <w:pPr>
        <w:rPr>
          <w:rFonts w:ascii="Courier" w:hAnsi="Courier"/>
          <w:sz w:val="18"/>
          <w:szCs w:val="18"/>
        </w:rPr>
      </w:pPr>
      <w:r>
        <w:rPr>
          <w:rFonts w:ascii="Courier" w:hAnsi="Courier"/>
          <w:sz w:val="18"/>
          <w:szCs w:val="18"/>
        </w:rPr>
        <w:t>H5Pcreate_</w:t>
      </w:r>
      <w:proofErr w:type="gramStart"/>
      <w:r>
        <w:rPr>
          <w:rFonts w:ascii="Courier" w:hAnsi="Courier"/>
          <w:sz w:val="18"/>
          <w:szCs w:val="18"/>
        </w:rPr>
        <w:t>class(</w:t>
      </w:r>
      <w:proofErr w:type="gramEnd"/>
      <w:r>
        <w:rPr>
          <w:rFonts w:ascii="Courier" w:hAnsi="Courier"/>
          <w:sz w:val="18"/>
          <w:szCs w:val="18"/>
        </w:rPr>
        <w:t>)</w:t>
      </w:r>
    </w:p>
    <w:p w:rsidR="00D31373" w:rsidRDefault="00000000">
      <w:r>
        <w:rPr>
          <w:rFonts w:ascii="Courier" w:hAnsi="Courier"/>
          <w:sz w:val="18"/>
          <w:szCs w:val="18"/>
        </w:rPr>
        <w:t xml:space="preserve"> +-</w:t>
      </w:r>
      <w:r>
        <w:rPr>
          <w:rFonts w:ascii="Courier" w:hAnsi="Courier"/>
          <w:color w:val="000000"/>
          <w:sz w:val="18"/>
          <w:szCs w:val="18"/>
          <w:highlight w:val="white"/>
        </w:rPr>
        <w:t>H5I_get_</w:t>
      </w:r>
      <w:proofErr w:type="gramStart"/>
      <w:r>
        <w:rPr>
          <w:rFonts w:ascii="Courier" w:hAnsi="Courier"/>
          <w:color w:val="000000"/>
          <w:sz w:val="18"/>
          <w:szCs w:val="18"/>
          <w:highlight w:val="white"/>
        </w:rPr>
        <w:t>type(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object(</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+-H5P__create_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-H5FL_CALLOC()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-H5P__access_class(par_class, H5P_MOD_INC_CLS)</w:t>
      </w:r>
      <w:r>
        <w:rPr>
          <w:rFonts w:ascii="Courier" w:hAnsi="Courier"/>
          <w:color w:val="000000"/>
          <w:sz w:val="18"/>
          <w:szCs w:val="18"/>
          <w:highlight w:val="white"/>
        </w:rPr>
        <w:br/>
        <w:t xml:space="preserve"> |  |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+-H5SL_destroy()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w:t>
      </w:r>
      <w:bookmarkStart w:id="1055" w:name="__DdeLink__2830_40451993491"/>
      <w:r>
        <w:rPr>
          <w:rFonts w:ascii="Courier" w:hAnsi="Courier"/>
          <w:color w:val="000000"/>
          <w:sz w:val="18"/>
          <w:szCs w:val="18"/>
          <w:highlight w:val="white"/>
        </w:rPr>
        <w:t>H5P__access_class</w:t>
      </w:r>
      <w:bookmarkEnd w:id="1055"/>
      <w:r>
        <w:rPr>
          <w:rFonts w:ascii="Courier" w:hAnsi="Courier"/>
          <w:color w:val="000000"/>
          <w:sz w:val="18"/>
          <w:szCs w:val="18"/>
          <w:highlight w:val="white"/>
        </w:rPr>
        <w:t>(par_class, H5P_MOD_DEC_CLS) // can’t happen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lastRenderedPageBreak/>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-H5SL_destroy()</w:t>
      </w:r>
    </w:p>
    <w:p w:rsidR="00D31373" w:rsidRDefault="00000000">
      <w:r>
        <w:rPr>
          <w:rFonts w:ascii="Courier" w:hAnsi="Courier"/>
          <w:color w:val="000000"/>
          <w:sz w:val="18"/>
          <w:szCs w:val="18"/>
          <w:highlight w:val="white"/>
        </w:rPr>
        <w:t xml:space="preserve"> |     +- … // eventually</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H5P__free_prop_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+-(tprop-&gt;</w:t>
      </w:r>
      <w:proofErr w:type="gramStart"/>
      <w:r>
        <w:rPr>
          <w:rFonts w:ascii="Courier" w:hAnsi="Courier"/>
          <w:color w:val="000000"/>
          <w:sz w:val="18"/>
          <w:szCs w:val="18"/>
          <w:highlight w:val="white"/>
        </w:rPr>
        <w:t>close)(</w:t>
      </w:r>
      <w:proofErr w:type="gramEnd"/>
      <w:r>
        <w:rPr>
          <w:rFonts w:ascii="Courier" w:hAnsi="Courier"/>
          <w:color w:val="000000"/>
          <w:sz w:val="18"/>
          <w:szCs w:val="18"/>
          <w:highlight w:val="white"/>
        </w:rPr>
        <w:t>tprop-&gt;name, tprop-&gt;size, tprop-&gt;value);</w:t>
      </w:r>
      <w:r>
        <w:rPr>
          <w:rFonts w:ascii="Courier" w:hAnsi="Courier"/>
          <w:color w:val="000000"/>
          <w:sz w:val="18"/>
          <w:szCs w:val="18"/>
          <w:highlight w:val="white"/>
        </w:rPr>
        <w:br/>
        <w:t xml:space="preserve"> |           |  +- … // property specific – may not exist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+-H5P__free_prop(tprop);</w:t>
      </w:r>
      <w:r>
        <w:rPr>
          <w:rFonts w:ascii="Courier" w:hAnsi="Courier"/>
          <w:color w:val="000000"/>
          <w:sz w:val="18"/>
          <w:szCs w:val="18"/>
          <w:highlight w:val="white"/>
        </w:rPr>
        <w:br/>
        <w:t xml:space="preserve"> |              +-H5MM_</w:t>
      </w:r>
      <w:proofErr w:type="gramStart"/>
      <w:r>
        <w:rPr>
          <w:rFonts w:ascii="Courier" w:hAnsi="Courier"/>
          <w:color w:val="000000"/>
          <w:sz w:val="18"/>
          <w:szCs w:val="18"/>
          <w:highlight w:val="white"/>
        </w:rPr>
        <w:t>xfree(</w:t>
      </w:r>
      <w:proofErr w:type="gramEnd"/>
      <w:r>
        <w:rPr>
          <w:rFonts w:ascii="Courier" w:hAnsi="Courier"/>
          <w:color w:val="000000"/>
          <w:sz w:val="18"/>
          <w:szCs w:val="18"/>
          <w:highlight w:val="white"/>
        </w:rPr>
        <w:t>)</w:t>
      </w:r>
      <w:r>
        <w:rPr>
          <w:rFonts w:ascii="Courier" w:hAnsi="Courier"/>
          <w:color w:val="000000"/>
          <w:sz w:val="18"/>
          <w:szCs w:val="18"/>
          <w:highlight w:val="white"/>
        </w:rPr>
        <w:br/>
        <w:t xml:space="preserve"> |              +-H5FL_FREE()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+-H5P__close_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+-H5P__access_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pclass, H5P_MOD_DEC_REF)</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+-H5MM_</w:t>
      </w:r>
      <w:proofErr w:type="gramStart"/>
      <w:r>
        <w:rPr>
          <w:rFonts w:ascii="Courier" w:hAnsi="Courier"/>
          <w:color w:val="000000"/>
          <w:sz w:val="18"/>
          <w:szCs w:val="18"/>
          <w:highlight w:val="white"/>
        </w:rPr>
        <w:t>xfree(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+-H5SL_</w:t>
      </w:r>
      <w:proofErr w:type="gramStart"/>
      <w:r>
        <w:rPr>
          <w:rFonts w:ascii="Courier" w:hAnsi="Courier"/>
          <w:color w:val="000000"/>
          <w:sz w:val="18"/>
          <w:szCs w:val="18"/>
          <w:highlight w:val="white"/>
        </w:rPr>
        <w:t>destroy(</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r>
        <w:rPr>
          <w:rFonts w:ascii="Courier" w:hAnsi="Courier"/>
          <w:color w:val="000000"/>
          <w:sz w:val="18"/>
          <w:szCs w:val="18"/>
          <w:highlight w:val="white"/>
        </w:rPr>
        <w:t xml:space="preserve">       +-</w:t>
      </w:r>
      <w:bookmarkStart w:id="1056" w:name="__DdeLink__2830_4045199349"/>
      <w:r>
        <w:rPr>
          <w:rFonts w:ascii="Courier" w:hAnsi="Courier"/>
          <w:color w:val="000000"/>
          <w:sz w:val="18"/>
          <w:szCs w:val="18"/>
          <w:highlight w:val="white"/>
        </w:rPr>
        <w:t>H5P__access_</w:t>
      </w:r>
      <w:proofErr w:type="gramStart"/>
      <w:r>
        <w:rPr>
          <w:rFonts w:ascii="Courier" w:hAnsi="Courier"/>
          <w:color w:val="000000"/>
          <w:sz w:val="18"/>
          <w:szCs w:val="18"/>
          <w:highlight w:val="white"/>
        </w:rPr>
        <w:t>class</w:t>
      </w:r>
      <w:bookmarkEnd w:id="1056"/>
      <w:r>
        <w:rPr>
          <w:rFonts w:ascii="Courier" w:hAnsi="Courier"/>
          <w:color w:val="000000"/>
          <w:sz w:val="18"/>
          <w:szCs w:val="18"/>
          <w:highlight w:val="white"/>
        </w:rPr>
        <w:t>(</w:t>
      </w:r>
      <w:proofErr w:type="gramEnd"/>
      <w:r>
        <w:rPr>
          <w:rFonts w:ascii="Courier" w:hAnsi="Courier"/>
          <w:color w:val="000000"/>
          <w:sz w:val="18"/>
          <w:szCs w:val="18"/>
          <w:highlight w:val="white"/>
        </w:rPr>
        <w:t>par_class, H5P_MOD_DEC_CLS)</w:t>
      </w:r>
    </w:p>
    <w:p w:rsidR="00D31373" w:rsidRDefault="00000000">
      <w:r>
        <w:rPr>
          <w:rFonts w:ascii="Courier" w:hAnsi="Courier"/>
          <w:color w:val="000000"/>
          <w:sz w:val="18"/>
          <w:szCs w:val="18"/>
          <w:highlight w:val="white"/>
        </w:rPr>
        <w:t xml:space="preserve">          +- // see above</w:t>
      </w:r>
      <w:r>
        <w:rPr>
          <w:rFonts w:ascii="Courier" w:hAnsi="Courier"/>
          <w:color w:val="000000"/>
          <w:sz w:val="18"/>
          <w:szCs w:val="18"/>
          <w:highlight w:val="white"/>
        </w:rPr>
        <w:br/>
      </w:r>
      <w:r>
        <w:rPr>
          <w:rFonts w:ascii="monospace" w:hAnsi="monospace"/>
          <w:color w:val="000000"/>
          <w:sz w:val="18"/>
          <w:szCs w:val="18"/>
          <w:highlight w:val="white"/>
        </w:rPr>
        <w:br/>
      </w:r>
      <w:r>
        <w:rPr>
          <w:rFonts w:ascii="monospace" w:hAnsi="monospace"/>
          <w:sz w:val="20"/>
          <w:szCs w:val="20"/>
        </w:rPr>
        <w:br/>
      </w:r>
      <w:r>
        <w:rPr>
          <w:color w:val="000000"/>
          <w:highlight w:val="white"/>
        </w:rPr>
        <w:t>In a nutshell:</w:t>
      </w:r>
    </w:p>
    <w:p w:rsidR="00D31373" w:rsidRDefault="00D31373">
      <w:pPr>
        <w:rPr>
          <w:rFonts w:ascii="monospace" w:hAnsi="monospace"/>
        </w:rPr>
      </w:pPr>
    </w:p>
    <w:p w:rsidR="00D31373" w:rsidRDefault="00000000">
      <w:pPr>
        <w:rPr>
          <w:color w:val="000000"/>
          <w:highlight w:val="white"/>
        </w:rPr>
      </w:pPr>
      <w:r>
        <w:rPr>
          <w:color w:val="000000"/>
          <w:highlight w:val="white"/>
        </w:rPr>
        <w:t>Create a new property list class based on the supplied parent property list class, insert it in the index, and return its id.</w:t>
      </w:r>
    </w:p>
    <w:p w:rsidR="00D31373" w:rsidRDefault="00D31373">
      <w:pPr>
        <w:rPr>
          <w:rFonts w:ascii="monospace" w:hAnsi="monospac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color w:val="000000"/>
          <w:highlight w:val="white"/>
        </w:rPr>
        <w:t xml:space="preserve">After input validations, </w:t>
      </w:r>
      <w:r>
        <w:rPr>
          <w:b/>
          <w:bCs/>
          <w:color w:val="000000"/>
          <w:highlight w:val="white"/>
        </w:rPr>
        <w:t>H5Pcreate_</w:t>
      </w:r>
      <w:proofErr w:type="gramStart"/>
      <w:r>
        <w:rPr>
          <w:b/>
          <w:bCs/>
          <w:color w:val="000000"/>
          <w:highlight w:val="white"/>
        </w:rPr>
        <w:t>class(</w:t>
      </w:r>
      <w:proofErr w:type="gramEnd"/>
      <w:r>
        <w:rPr>
          <w:b/>
          <w:bCs/>
          <w:color w:val="000000"/>
          <w:highlight w:val="white"/>
        </w:rPr>
        <w:t>)</w:t>
      </w:r>
      <w:r>
        <w:rPr>
          <w:color w:val="000000"/>
          <w:highlight w:val="white"/>
        </w:rPr>
        <w:t xml:space="preserve"> checks to see if the parent property list class id is H5P_DEFAULT.  If it is, it sets par_class = NULL.  </w:t>
      </w:r>
      <w:proofErr w:type="gramStart"/>
      <w:r>
        <w:rPr>
          <w:color w:val="000000"/>
          <w:highlight w:val="white"/>
        </w:rPr>
        <w:t>Otherwise</w:t>
      </w:r>
      <w:proofErr w:type="gramEnd"/>
      <w:r>
        <w:rPr>
          <w:color w:val="000000"/>
          <w:highlight w:val="white"/>
        </w:rPr>
        <w:t xml:space="preserve"> it calls H5I_object to obtain a pointer to the parent class, and sets par_class to this value.  </w:t>
      </w:r>
      <w:r>
        <w:rPr>
          <w:color w:val="C9211E"/>
          <w:highlight w:val="white"/>
        </w:rPr>
        <w:t>(Note: a NULL par_class will trigger an assertion failure in H5P__create_</w:t>
      </w:r>
      <w:proofErr w:type="gramStart"/>
      <w:r>
        <w:rPr>
          <w:color w:val="C9211E"/>
          <w:highlight w:val="white"/>
        </w:rPr>
        <w:t>class(</w:t>
      </w:r>
      <w:proofErr w:type="gramEnd"/>
      <w:r>
        <w:rPr>
          <w:color w:val="C9211E"/>
          <w:highlight w:val="white"/>
        </w:rPr>
        <w:t>) in debug builds, but does not seem to trigger an error in production builds.  This is probably a bug.)</w:t>
      </w:r>
    </w:p>
    <w:p w:rsidR="00D31373" w:rsidRDefault="00D31373">
      <w:pPr>
        <w:rPr>
          <w:color w:val="000000"/>
          <w:highlight w:val="white"/>
        </w:rPr>
      </w:pPr>
    </w:p>
    <w:p w:rsidR="00D31373" w:rsidRDefault="00000000">
      <w:pPr>
        <w:rPr>
          <w:color w:val="000000"/>
          <w:highlight w:val="white"/>
        </w:rPr>
      </w:pPr>
      <w:r>
        <w:rPr>
          <w:color w:val="000000"/>
          <w:highlight w:val="white"/>
        </w:rPr>
        <w:t>This done, H5Pcreate_</w:t>
      </w:r>
      <w:proofErr w:type="gramStart"/>
      <w:r>
        <w:rPr>
          <w:color w:val="000000"/>
          <w:highlight w:val="white"/>
        </w:rPr>
        <w:t>class(</w:t>
      </w:r>
      <w:proofErr w:type="gramEnd"/>
      <w:r>
        <w:rPr>
          <w:color w:val="000000"/>
          <w:highlight w:val="white"/>
        </w:rPr>
        <w:t>) calls</w:t>
      </w:r>
    </w:p>
    <w:p w:rsidR="00D31373" w:rsidRDefault="00D31373">
      <w:pPr>
        <w:rPr>
          <w:color w:val="000000"/>
          <w:highlight w:val="white"/>
        </w:rPr>
      </w:pP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pclass = H5P__create_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par_class, name, H5P_TYPE_USER,</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cls_create, create_data,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cls_copy, copy_data, </w:t>
      </w:r>
    </w:p>
    <w:p w:rsidR="00D31373" w:rsidRDefault="00000000">
      <w:r>
        <w:rPr>
          <w:rFonts w:ascii="Courier" w:hAnsi="Courier"/>
          <w:color w:val="000000"/>
          <w:sz w:val="18"/>
          <w:szCs w:val="18"/>
          <w:highlight w:val="white"/>
        </w:rPr>
        <w:t xml:space="preserve">                               cls_close, close_data)</w:t>
      </w:r>
      <w:r>
        <w:rPr>
          <w:color w:val="000000"/>
          <w:highlight w:val="white"/>
        </w:rPr>
        <w:br/>
      </w:r>
    </w:p>
    <w:p w:rsidR="00D31373" w:rsidRDefault="00000000">
      <w:pPr>
        <w:rPr>
          <w:color w:val="000000"/>
          <w:highlight w:val="white"/>
        </w:rPr>
      </w:pPr>
      <w:r>
        <w:rPr>
          <w:color w:val="000000"/>
          <w:highlight w:val="white"/>
        </w:rPr>
        <w:t>to create the new property list class.</w:t>
      </w:r>
    </w:p>
    <w:p w:rsidR="00D31373" w:rsidRDefault="00D31373">
      <w:pPr>
        <w:rPr>
          <w:color w:val="000000"/>
          <w:highlight w:val="white"/>
        </w:rPr>
      </w:pPr>
    </w:p>
    <w:p w:rsidR="00D31373" w:rsidRDefault="00000000">
      <w:r>
        <w:rPr>
          <w:b/>
          <w:bCs/>
          <w:color w:val="000000"/>
          <w:highlight w:val="white"/>
        </w:rPr>
        <w:t>H5P__create_</w:t>
      </w:r>
      <w:proofErr w:type="gramStart"/>
      <w:r>
        <w:rPr>
          <w:b/>
          <w:bCs/>
          <w:color w:val="000000"/>
          <w:highlight w:val="white"/>
        </w:rPr>
        <w:t>class(</w:t>
      </w:r>
      <w:proofErr w:type="gramEnd"/>
      <w:r>
        <w:rPr>
          <w:b/>
          <w:bCs/>
          <w:color w:val="000000"/>
          <w:highlight w:val="white"/>
        </w:rPr>
        <w:t>)</w:t>
      </w:r>
      <w:r>
        <w:rPr>
          <w:color w:val="000000"/>
          <w:highlight w:val="white"/>
        </w:rPr>
        <w:t xml:space="preserve"> is discussed in detail in the “COPY PROPERTY LIST CLASS” case of the discussion of H5Pcopy() above.  Briefly, it creates a property list class with no properties and no derived property lists or property list classes, that is otherwise a duplicate of </w:t>
      </w:r>
      <w:r>
        <w:rPr>
          <w:rFonts w:eastAsia="Noto Serif CJK SC"/>
          <w:color w:val="000000"/>
          <w:kern w:val="2"/>
          <w:highlight w:val="white"/>
          <w:lang w:eastAsia="zh-CN" w:bidi="hi-IN"/>
        </w:rPr>
        <w:t>the parent property list class</w:t>
      </w:r>
      <w:r>
        <w:rPr>
          <w:color w:val="000000"/>
          <w:highlight w:val="white"/>
        </w:rPr>
        <w:t>, and returns a pointer to it.  In passing, it also increments dst_pclass-&gt;parent-&gt;classes.</w:t>
      </w:r>
    </w:p>
    <w:p w:rsidR="00D31373" w:rsidRDefault="00D31373">
      <w:pPr>
        <w:rPr>
          <w:color w:val="000000"/>
          <w:highlight w:val="white"/>
        </w:rPr>
      </w:pPr>
    </w:p>
    <w:p w:rsidR="00D31373" w:rsidRDefault="00000000">
      <w:pPr>
        <w:rPr>
          <w:color w:val="000000"/>
          <w:highlight w:val="white"/>
        </w:rPr>
      </w:pPr>
      <w:r>
        <w:rPr>
          <w:color w:val="000000"/>
          <w:highlight w:val="white"/>
        </w:rPr>
        <w:t>When H5P__create_</w:t>
      </w:r>
      <w:proofErr w:type="gramStart"/>
      <w:r>
        <w:rPr>
          <w:color w:val="000000"/>
          <w:highlight w:val="white"/>
        </w:rPr>
        <w:t>class(</w:t>
      </w:r>
      <w:proofErr w:type="gramEnd"/>
      <w:r>
        <w:rPr>
          <w:color w:val="000000"/>
          <w:highlight w:val="white"/>
        </w:rPr>
        <w:t xml:space="preserve">) returns, H5Pcreate_class() calls </w:t>
      </w:r>
    </w:p>
    <w:p w:rsidR="00D31373" w:rsidRDefault="00D31373">
      <w:pPr>
        <w:rPr>
          <w:color w:val="000000"/>
          <w:highlight w:val="white"/>
        </w:rPr>
      </w:pP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H5I_GENPROP_CLS, pclass, TRUE)</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to insert the new property list class into the index, and returns the new property list class id.</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Multi-thread safety concerns:</w:t>
      </w:r>
      <w:r>
        <w:rPr>
          <w:color w:val="000000"/>
          <w:highlight w:val="white"/>
        </w:rPr>
        <w:br/>
      </w:r>
      <w:r>
        <w:rPr>
          <w:color w:val="000000"/>
          <w:highlight w:val="white"/>
        </w:rPr>
        <w:br/>
        <w:t>Skip list implementation is not thread safe.</w:t>
      </w:r>
    </w:p>
    <w:p w:rsidR="00D31373" w:rsidRDefault="00D31373">
      <w:pPr>
        <w:rPr>
          <w:rFonts w:ascii="monospace" w:hAnsi="monospace"/>
        </w:rPr>
      </w:pPr>
    </w:p>
    <w:p w:rsidR="00D31373" w:rsidRDefault="00000000">
      <w:pPr>
        <w:rPr>
          <w:color w:val="000000"/>
          <w:highlight w:val="white"/>
        </w:rPr>
      </w:pPr>
      <w:r>
        <w:rPr>
          <w:color w:val="000000"/>
          <w:highlight w:val="white"/>
        </w:rPr>
        <w:t>Property list classes, and their associated properties are all subject to simultaneous access and / or modification – with the obvious potential for corruption.</w:t>
      </w:r>
      <w:r>
        <w:br w:type="page"/>
      </w:r>
    </w:p>
    <w:p w:rsidR="00D31373" w:rsidRDefault="00000000">
      <w:r>
        <w:rPr>
          <w:rFonts w:ascii="monospace" w:hAnsi="monospace"/>
          <w:sz w:val="20"/>
          <w:szCs w:val="20"/>
        </w:rPr>
        <w:lastRenderedPageBreak/>
        <w:br/>
      </w:r>
      <w:r>
        <w:rPr>
          <w:rFonts w:ascii="Courier" w:hAnsi="Courier"/>
          <w:color w:val="000000"/>
          <w:sz w:val="18"/>
          <w:szCs w:val="18"/>
          <w:highlight w:val="white"/>
        </w:rP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Decodes property list received in a binary object buffer and </w:t>
      </w:r>
      <w:r>
        <w:rPr>
          <w:rFonts w:ascii="Courier" w:hAnsi="Courier"/>
          <w:sz w:val="18"/>
          <w:szCs w:val="18"/>
        </w:rPr>
        <w:br/>
        <w:t xml:space="preserve">*          returns a new property list identifier </w:t>
      </w:r>
      <w:r>
        <w:rPr>
          <w:rFonts w:ascii="Courier" w:hAnsi="Courier"/>
          <w:sz w:val="18"/>
          <w:szCs w:val="18"/>
        </w:rPr>
        <w:br/>
        <w:t xml:space="preserve">* </w:t>
      </w:r>
      <w:r>
        <w:rPr>
          <w:rFonts w:ascii="Courier" w:hAnsi="Courier"/>
          <w:sz w:val="18"/>
          <w:szCs w:val="18"/>
        </w:rPr>
        <w:br/>
        <w:t xml:space="preserve">* \param[in] buf Buffer holding the encoded property list </w:t>
      </w:r>
      <w:r>
        <w:rPr>
          <w:rFonts w:ascii="Courier" w:hAnsi="Courier"/>
          <w:sz w:val="18"/>
          <w:szCs w:val="18"/>
        </w:rPr>
        <w:br/>
        <w:t xml:space="preserve">* </w:t>
      </w:r>
      <w:r>
        <w:rPr>
          <w:rFonts w:ascii="Courier" w:hAnsi="Courier"/>
          <w:sz w:val="18"/>
          <w:szCs w:val="18"/>
        </w:rPr>
        <w:br/>
        <w:t xml:space="preserve">* \return \hid_tv{object} </w:t>
      </w:r>
      <w:r>
        <w:rPr>
          <w:rFonts w:ascii="Courier" w:hAnsi="Courier"/>
          <w:sz w:val="18"/>
          <w:szCs w:val="18"/>
        </w:rPr>
        <w:br/>
        <w:t xml:space="preserve">* </w:t>
      </w:r>
      <w:r>
        <w:rPr>
          <w:rFonts w:ascii="Courier" w:hAnsi="Courier"/>
          <w:sz w:val="18"/>
          <w:szCs w:val="18"/>
        </w:rPr>
        <w:br/>
        <w:t>* \details Given a binary property list description in a buffer, H5</w:t>
      </w:r>
      <w:proofErr w:type="gramStart"/>
      <w:r>
        <w:rPr>
          <w:rFonts w:ascii="Courier" w:hAnsi="Courier"/>
          <w:sz w:val="18"/>
          <w:szCs w:val="18"/>
        </w:rPr>
        <w:t>Pdecode(</w:t>
      </w:r>
      <w:proofErr w:type="gramEnd"/>
      <w:r>
        <w:rPr>
          <w:rFonts w:ascii="Courier" w:hAnsi="Courier"/>
          <w:sz w:val="18"/>
          <w:szCs w:val="18"/>
        </w:rPr>
        <w:t xml:space="preserve">) </w:t>
      </w:r>
      <w:r>
        <w:rPr>
          <w:rFonts w:ascii="Courier" w:hAnsi="Courier"/>
          <w:sz w:val="18"/>
          <w:szCs w:val="18"/>
        </w:rPr>
        <w:br/>
        <w:t xml:space="preserve">*          reconstructs the HDF5 property list and returns an identifier </w:t>
      </w:r>
      <w:r>
        <w:rPr>
          <w:rFonts w:ascii="Courier" w:hAnsi="Courier"/>
          <w:sz w:val="18"/>
          <w:szCs w:val="18"/>
        </w:rPr>
        <w:br/>
        <w:t xml:space="preserve">*          for the new property list. The binary description of the property </w:t>
      </w:r>
      <w:r>
        <w:rPr>
          <w:rFonts w:ascii="Courier" w:hAnsi="Courier"/>
          <w:sz w:val="18"/>
          <w:szCs w:val="18"/>
        </w:rPr>
        <w:br/>
        <w:t>*          list is encoded by H5</w:t>
      </w:r>
      <w:proofErr w:type="gramStart"/>
      <w:r>
        <w:rPr>
          <w:rFonts w:ascii="Courier" w:hAnsi="Courier"/>
          <w:sz w:val="18"/>
          <w:szCs w:val="18"/>
        </w:rPr>
        <w:t>Pencode(</w:t>
      </w:r>
      <w:proofErr w:type="gramEnd"/>
      <w:r>
        <w:rPr>
          <w:rFonts w:ascii="Courier" w:hAnsi="Courier"/>
          <w:sz w:val="18"/>
          <w:szCs w:val="18"/>
        </w:rPr>
        <w:t xml:space="preserve">). </w:t>
      </w:r>
      <w:r>
        <w:rPr>
          <w:rFonts w:ascii="Courier" w:hAnsi="Courier"/>
          <w:sz w:val="18"/>
          <w:szCs w:val="18"/>
        </w:rPr>
        <w:br/>
        <w:t xml:space="preserve">* </w:t>
      </w:r>
      <w:r>
        <w:rPr>
          <w:rFonts w:ascii="Courier" w:hAnsi="Courier"/>
          <w:sz w:val="18"/>
          <w:szCs w:val="18"/>
        </w:rPr>
        <w:br/>
        <w:t xml:space="preserve">*          The user is responsible for passing in the correct buffer. </w:t>
      </w:r>
      <w:r>
        <w:rPr>
          <w:rFonts w:ascii="Courier" w:hAnsi="Courier"/>
          <w:sz w:val="18"/>
          <w:szCs w:val="18"/>
        </w:rPr>
        <w:br/>
        <w:t xml:space="preserve">* </w:t>
      </w:r>
      <w:r>
        <w:rPr>
          <w:rFonts w:ascii="Courier" w:hAnsi="Courier"/>
          <w:sz w:val="18"/>
          <w:szCs w:val="18"/>
        </w:rPr>
        <w:br/>
        <w:t xml:space="preserve">*          The property list identifier returned by this function should be </w:t>
      </w:r>
      <w:r>
        <w:rPr>
          <w:rFonts w:ascii="Courier" w:hAnsi="Courier"/>
          <w:sz w:val="18"/>
          <w:szCs w:val="18"/>
        </w:rPr>
        <w:br/>
        <w:t>*          released with H5</w:t>
      </w:r>
      <w:proofErr w:type="gramStart"/>
      <w:r>
        <w:rPr>
          <w:rFonts w:ascii="Courier" w:hAnsi="Courier"/>
          <w:sz w:val="18"/>
          <w:szCs w:val="18"/>
        </w:rPr>
        <w:t>Pclose(</w:t>
      </w:r>
      <w:proofErr w:type="gramEnd"/>
      <w:r>
        <w:rPr>
          <w:rFonts w:ascii="Courier" w:hAnsi="Courier"/>
          <w:sz w:val="18"/>
          <w:szCs w:val="18"/>
        </w:rPr>
        <w:t xml:space="preserve">) when the identifier is no longer needed </w:t>
      </w:r>
      <w:r>
        <w:rPr>
          <w:rFonts w:ascii="Courier" w:hAnsi="Courier"/>
          <w:sz w:val="18"/>
          <w:szCs w:val="18"/>
        </w:rPr>
        <w:br/>
        <w:t xml:space="preserve">*          so that resource leaks will not develop. </w:t>
      </w:r>
      <w:r>
        <w:rPr>
          <w:rFonts w:ascii="Courier" w:hAnsi="Courier"/>
          <w:sz w:val="18"/>
          <w:szCs w:val="18"/>
        </w:rPr>
        <w:br/>
        <w:t xml:space="preserve">* </w:t>
      </w:r>
      <w:r>
        <w:rPr>
          <w:rFonts w:ascii="Courier" w:hAnsi="Courier"/>
          <w:sz w:val="18"/>
          <w:szCs w:val="18"/>
        </w:rPr>
        <w:br/>
        <w:t xml:space="preserve">* \note Some properties cannot be encoded and therefore will not be available </w:t>
      </w:r>
      <w:r>
        <w:rPr>
          <w:rFonts w:ascii="Courier" w:hAnsi="Courier"/>
          <w:sz w:val="18"/>
          <w:szCs w:val="18"/>
        </w:rPr>
        <w:br/>
        <w:t xml:space="preserve">*       in the decoded property list. These properties are discussed in </w:t>
      </w:r>
      <w:r>
        <w:rPr>
          <w:rFonts w:ascii="Courier" w:hAnsi="Courier"/>
          <w:sz w:val="18"/>
          <w:szCs w:val="18"/>
        </w:rPr>
        <w:br/>
        <w:t>*       H5</w:t>
      </w:r>
      <w:proofErr w:type="gramStart"/>
      <w:r>
        <w:rPr>
          <w:rFonts w:ascii="Courier" w:hAnsi="Courier"/>
          <w:sz w:val="18"/>
          <w:szCs w:val="18"/>
        </w:rPr>
        <w:t>Pencode(</w:t>
      </w:r>
      <w:proofErr w:type="gramEnd"/>
      <w:r>
        <w:rPr>
          <w:rFonts w:ascii="Courier" w:hAnsi="Courier"/>
          <w:sz w:val="18"/>
          <w:szCs w:val="18"/>
        </w:rPr>
        <w:t xml:space="preserve">). </w:t>
      </w:r>
      <w:r>
        <w:rPr>
          <w:rFonts w:ascii="Courier" w:hAnsi="Courier"/>
          <w:sz w:val="18"/>
          <w:szCs w:val="18"/>
        </w:rPr>
        <w:br/>
        <w:t xml:space="preserve">* </w:t>
      </w:r>
      <w:r>
        <w:rPr>
          <w:rFonts w:ascii="Courier" w:hAnsi="Courier"/>
          <w:sz w:val="18"/>
          <w:szCs w:val="18"/>
        </w:rPr>
        <w:br/>
        <w:t xml:space="preserve">* \since 1.10.0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hid_t H5</w:t>
      </w:r>
      <w:proofErr w:type="gramStart"/>
      <w:r>
        <w:rPr>
          <w:rFonts w:ascii="Courier" w:hAnsi="Courier"/>
          <w:sz w:val="18"/>
          <w:szCs w:val="18"/>
        </w:rPr>
        <w:t>Pdecode(</w:t>
      </w:r>
      <w:proofErr w:type="gramEnd"/>
      <w:r>
        <w:rPr>
          <w:rFonts w:ascii="Courier" w:hAnsi="Courier"/>
          <w:sz w:val="18"/>
          <w:szCs w:val="18"/>
        </w:rPr>
        <w:t>const void *buf);</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w:t>
      </w:r>
      <w:proofErr w:type="gramStart"/>
      <w:r>
        <w:rPr>
          <w:rFonts w:ascii="Courier" w:hAnsi="Courier"/>
          <w:sz w:val="18"/>
          <w:szCs w:val="18"/>
        </w:rPr>
        <w:t>Pdecode(</w:t>
      </w:r>
      <w:proofErr w:type="gramEnd"/>
      <w:r>
        <w:rPr>
          <w:rFonts w:ascii="Courier" w:hAnsi="Courier"/>
          <w:sz w:val="18"/>
          <w:szCs w:val="18"/>
        </w:rPr>
        <w:t>)</w:t>
      </w:r>
    </w:p>
    <w:p w:rsidR="00D31373" w:rsidRDefault="00000000">
      <w:r>
        <w:rPr>
          <w:rFonts w:ascii="Courier" w:hAnsi="Courier"/>
          <w:sz w:val="18"/>
          <w:szCs w:val="18"/>
        </w:rPr>
        <w:t xml:space="preserve"> +-</w:t>
      </w:r>
      <w:r>
        <w:rPr>
          <w:rFonts w:ascii="Courier" w:hAnsi="Courier"/>
          <w:color w:val="000000"/>
          <w:sz w:val="18"/>
          <w:szCs w:val="18"/>
          <w:highlight w:val="white"/>
        </w:rPr>
        <w:t>H5P__</w:t>
      </w:r>
      <w:proofErr w:type="gramStart"/>
      <w:r>
        <w:rPr>
          <w:rFonts w:ascii="Courier" w:hAnsi="Courier"/>
          <w:color w:val="000000"/>
          <w:sz w:val="18"/>
          <w:szCs w:val="18"/>
          <w:highlight w:val="white"/>
        </w:rPr>
        <w:t>decode(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+-H5P__new_plist_of_</w:t>
      </w:r>
      <w:proofErr w:type="gramStart"/>
      <w:r>
        <w:rPr>
          <w:rFonts w:ascii="Courier" w:hAnsi="Courier"/>
          <w:color w:val="000000"/>
          <w:sz w:val="18"/>
          <w:szCs w:val="18"/>
          <w:highlight w:val="white"/>
        </w:rPr>
        <w:t>type(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-H5I_object()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-H5P_create_id()</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w:t>
      </w:r>
      <w:proofErr w:type="gramStart"/>
      <w:r>
        <w:rPr>
          <w:rFonts w:ascii="Courier" w:hAnsi="Courier"/>
          <w:color w:val="000000"/>
          <w:sz w:val="18"/>
          <w:szCs w:val="18"/>
          <w:highlight w:val="white"/>
        </w:rPr>
        <w:t>create(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-H5FL_CALLOC()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-H5SL_first()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-H5SL_item()</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-H5P__do_prop_cb1(plist-&gt;props, tmp, tmp-&gt;create)</w:t>
      </w:r>
      <w:r>
        <w:rPr>
          <w:rFonts w:ascii="Courier" w:hAnsi="Courier"/>
          <w:color w:val="000000"/>
          <w:sz w:val="18"/>
          <w:szCs w:val="18"/>
          <w:highlight w:val="white"/>
        </w:rPr>
        <w:br/>
        <w:t xml:space="preserve">    |     |  |  +-H5MM_malloc()</w:t>
      </w:r>
    </w:p>
    <w:p w:rsidR="00D31373" w:rsidRDefault="00000000">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+-cb(prop-&gt;name, prop-&gt;size, tmp_value) // cb == tmp</w:t>
      </w:r>
      <w:r>
        <w:rPr>
          <w:rFonts w:cs="Calibri"/>
          <w:color w:val="000000"/>
          <w:sz w:val="18"/>
          <w:szCs w:val="18"/>
          <w:highlight w:val="white"/>
        </w:rPr>
        <w:t>→</w:t>
      </w:r>
      <w:r>
        <w:rPr>
          <w:rFonts w:ascii="Courier" w:hAnsi="Courier"/>
          <w:color w:val="000000"/>
          <w:sz w:val="18"/>
          <w:szCs w:val="18"/>
          <w:highlight w:val="white"/>
        </w:rPr>
        <w:t>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+-H5P__dup_prop(prop, H5P_PROP_WITHIN_LIST)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+-H5FL_MALLOC()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+-H5FL_FREE()  // error cleanup</w:t>
      </w:r>
      <w:r>
        <w:rPr>
          <w:rFonts w:ascii="Courier" w:hAnsi="Courier"/>
          <w:color w:val="000000"/>
          <w:sz w:val="18"/>
          <w:szCs w:val="18"/>
          <w:highlight w:val="white"/>
        </w:rPr>
        <w:br/>
        <w:t xml:space="preserve">    |     |  |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+-H5P__add_prop()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+-H5SL_insert()</w:t>
      </w:r>
      <w:r>
        <w:rPr>
          <w:rFonts w:ascii="Courier" w:hAnsi="Courier"/>
          <w:color w:val="000000"/>
          <w:sz w:val="18"/>
          <w:szCs w:val="18"/>
          <w:highlight w:val="white"/>
        </w:rPr>
        <w:br/>
        <w:t xml:space="preserve">    |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 ()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+-H5P__free_prop()</w:t>
      </w:r>
      <w:r>
        <w:rPr>
          <w:rFonts w:ascii="Courier" w:hAnsi="Courier"/>
          <w:color w:val="000000"/>
          <w:sz w:val="18"/>
          <w:szCs w:val="18"/>
          <w:highlight w:val="white"/>
        </w:rPr>
        <w:br/>
        <w:t xml:space="preserve">    |     |  |  +-H5P__free_prop()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lastRenderedPageBreak/>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-H5SL_insert()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-H5SL_next()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-H5P__access_class(plist-&gt;pclass, H5P_MOD_INC_LST)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in this case, increment the plist count in the pclass</w:t>
      </w:r>
      <w:r>
        <w:rPr>
          <w:rFonts w:ascii="Courier" w:hAnsi="Courier"/>
          <w:color w:val="000000"/>
          <w:sz w:val="18"/>
          <w:szCs w:val="18"/>
          <w:highlight w:val="white"/>
        </w:rPr>
        <w:b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-H5SL_close()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-H5SL_destroy()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-H5SL_close()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+-H5I_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w:t>
      </w:r>
    </w:p>
    <w:p w:rsidR="00D31373" w:rsidRDefault="00000000">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+-(tclass-&gt;create_func)(plist_id, tclass</w:t>
      </w:r>
      <w:r>
        <w:rPr>
          <w:rFonts w:cs="Calibri"/>
          <w:color w:val="000000"/>
          <w:sz w:val="18"/>
          <w:szCs w:val="18"/>
          <w:highlight w:val="white"/>
        </w:rPr>
        <w:t>→</w:t>
      </w:r>
      <w:r>
        <w:rPr>
          <w:rFonts w:ascii="Courier" w:hAnsi="Courier"/>
          <w:color w:val="000000"/>
          <w:sz w:val="18"/>
          <w:szCs w:val="18"/>
          <w:highlight w:val="white"/>
        </w:rPr>
        <w:t xml:space="preserve">create_data) // class specific,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may not exist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+-H5I_</w:t>
      </w:r>
      <w:proofErr w:type="gramStart"/>
      <w:r>
        <w:rPr>
          <w:rFonts w:ascii="Courier" w:hAnsi="Courier"/>
          <w:color w:val="000000"/>
          <w:sz w:val="18"/>
          <w:szCs w:val="18"/>
          <w:highlight w:val="white"/>
        </w:rPr>
        <w:t>remove(</w:t>
      </w:r>
      <w:proofErr w:type="gramEnd"/>
      <w:r>
        <w:rPr>
          <w:rFonts w:ascii="Courier" w:hAnsi="Courier"/>
          <w:color w:val="000000"/>
          <w:sz w:val="18"/>
          <w:szCs w:val="18"/>
          <w:highlight w:val="white"/>
        </w:rPr>
        <w:t>) // error cleanup only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w:t>
      </w:r>
      <w:proofErr w:type="gramStart"/>
      <w:r>
        <w:rPr>
          <w:rFonts w:ascii="Courier" w:hAnsi="Courier"/>
          <w:color w:val="000000"/>
          <w:sz w:val="18"/>
          <w:szCs w:val="18"/>
          <w:highlight w:val="white"/>
        </w:rPr>
        <w:t>close(</w:t>
      </w:r>
      <w:proofErr w:type="gramEnd"/>
      <w:r>
        <w:rPr>
          <w:rFonts w:ascii="Courier" w:hAnsi="Courier"/>
          <w:color w:val="000000"/>
          <w:sz w:val="18"/>
          <w:szCs w:val="18"/>
          <w:highlight w:val="white"/>
        </w:rPr>
        <w:t>) // error cleanup only</w:t>
      </w:r>
      <w:r>
        <w:rPr>
          <w:rFonts w:ascii="Courier" w:hAnsi="Courier"/>
          <w:color w:val="000000"/>
          <w:sz w:val="18"/>
          <w:szCs w:val="18"/>
          <w:highlight w:val="white"/>
        </w:rPr>
        <w:br/>
        <w:t xml:space="preserve">    |        +- // see H5Pclose() above</w:t>
      </w:r>
      <w:r>
        <w:rPr>
          <w:rFonts w:ascii="Courier" w:hAnsi="Courier"/>
          <w:color w:val="000000"/>
          <w:sz w:val="18"/>
          <w:szCs w:val="18"/>
          <w:highlight w:val="white"/>
        </w:rPr>
        <w:br/>
        <w:t xml:space="preserve">    |</w:t>
      </w:r>
      <w:r>
        <w:rPr>
          <w:rFonts w:ascii="Courier" w:hAnsi="Courier"/>
          <w:color w:val="000000"/>
          <w:sz w:val="18"/>
          <w:szCs w:val="18"/>
          <w:highlight w:val="white"/>
        </w:rPr>
        <w:br/>
        <w:t xml:space="preserve">    +-H5I_object()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HDstrlen(</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+-H5P__find_prop_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+-H5MM_</w:t>
      </w:r>
      <w:proofErr w:type="gramStart"/>
      <w:r>
        <w:rPr>
          <w:rFonts w:ascii="Courier" w:hAnsi="Courier"/>
          <w:color w:val="000000"/>
          <w:sz w:val="18"/>
          <w:szCs w:val="18"/>
          <w:highlight w:val="white"/>
        </w:rPr>
        <w:t>realloc(</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+-(prop-&gt;</w:t>
      </w:r>
      <w:proofErr w:type="gramStart"/>
      <w:r>
        <w:rPr>
          <w:rFonts w:ascii="Courier" w:hAnsi="Courier"/>
          <w:color w:val="000000"/>
          <w:sz w:val="18"/>
          <w:szCs w:val="18"/>
          <w:highlight w:val="white"/>
        </w:rPr>
        <w:t>decode)(</w:t>
      </w:r>
      <w:proofErr w:type="gramEnd"/>
      <w:r>
        <w:rPr>
          <w:rFonts w:ascii="Courier" w:hAnsi="Courier"/>
          <w:color w:val="000000"/>
          <w:sz w:val="18"/>
          <w:szCs w:val="18"/>
          <w:highlight w:val="white"/>
        </w:rPr>
        <w:t>(const void **)&amp;p, value_buf)</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 property specific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w:t>
      </w:r>
      <w:proofErr w:type="gramStart"/>
      <w:r>
        <w:rPr>
          <w:rFonts w:ascii="Courier" w:hAnsi="Courier"/>
          <w:color w:val="000000"/>
          <w:sz w:val="18"/>
          <w:szCs w:val="18"/>
          <w:highlight w:val="white"/>
        </w:rPr>
        <w:t>poke(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-H5P__do_prop(plist, name, H5P__poke_plist_cb,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H5P__poke_pclass_cb, &amp;udata)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+-H5SL_</w:t>
      </w:r>
      <w:proofErr w:type="gramStart"/>
      <w:r>
        <w:rPr>
          <w:rFonts w:ascii="Courier" w:hAnsi="Courier"/>
          <w:color w:val="000000"/>
          <w:sz w:val="18"/>
          <w:szCs w:val="18"/>
          <w:highlight w:val="white"/>
        </w:rPr>
        <w:t>search(</w:t>
      </w:r>
      <w:proofErr w:type="gramEnd"/>
      <w:r>
        <w:rPr>
          <w:rFonts w:ascii="Courier" w:hAnsi="Courier"/>
          <w:color w:val="000000"/>
          <w:sz w:val="18"/>
          <w:szCs w:val="18"/>
          <w:highlight w:val="white"/>
        </w:rPr>
        <w:t>)</w:t>
      </w:r>
    </w:p>
    <w:p w:rsidR="00D31373" w:rsidRDefault="00000000">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+-H5P__poke_plist_cb()</w:t>
      </w:r>
    </w:p>
    <w:p w:rsidR="00D31373" w:rsidRDefault="00000000">
      <w:r>
        <w:rPr>
          <w:rFonts w:ascii="Courier" w:eastAsia="Noto Serif CJK SC" w:hAnsi="Courier"/>
          <w:color w:val="000000"/>
          <w:kern w:val="2"/>
          <w:sz w:val="18"/>
          <w:szCs w:val="18"/>
          <w:highlight w:val="white"/>
          <w:lang w:eastAsia="zh-CN" w:bidi="hi-IN"/>
        </w:rPr>
        <w:t xml:space="preserve">    |     </w:t>
      </w:r>
      <w:proofErr w:type="gramStart"/>
      <w:r>
        <w:rPr>
          <w:rFonts w:ascii="Courier" w:eastAsia="Noto Serif CJK SC" w:hAnsi="Courier"/>
          <w:color w:val="000000"/>
          <w:kern w:val="2"/>
          <w:sz w:val="18"/>
          <w:szCs w:val="18"/>
          <w:highlight w:val="white"/>
          <w:lang w:eastAsia="zh-CN" w:bidi="hi-IN"/>
        </w:rPr>
        <w:t>|  +</w:t>
      </w:r>
      <w:proofErr w:type="gramEnd"/>
      <w:r>
        <w:rPr>
          <w:rFonts w:ascii="Courier" w:eastAsia="Noto Serif CJK SC" w:hAnsi="Courier"/>
          <w:color w:val="000000"/>
          <w:kern w:val="2"/>
          <w:sz w:val="18"/>
          <w:szCs w:val="18"/>
          <w:highlight w:val="white"/>
          <w:lang w:eastAsia="zh-CN" w:bidi="hi-IN"/>
        </w:rPr>
        <w:t>-H5MM_memcpy()</w:t>
      </w:r>
      <w:r>
        <w:rPr>
          <w:rFonts w:ascii="Courier" w:eastAsia="Noto Serif CJK SC" w:hAnsi="Courier"/>
          <w:color w:val="000000"/>
          <w:kern w:val="2"/>
          <w:sz w:val="18"/>
          <w:szCs w:val="18"/>
          <w:highlight w:val="white"/>
          <w:lang w:eastAsia="zh-CN" w:bidi="hi-IN"/>
        </w:rPr>
        <w:br/>
      </w:r>
      <w:r>
        <w:rPr>
          <w:rFonts w:ascii="Courier" w:hAnsi="Courier"/>
          <w:color w:val="000000"/>
          <w:sz w:val="18"/>
          <w:szCs w:val="18"/>
          <w:highlight w:val="white"/>
        </w:rPr>
        <w:t xml:space="preserve">    |     +-H5P__poke_pclass_cb()</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+-H5P__dup_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prop, H5P_PROP_WITHIN_LIST)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+-H5MM_</w:t>
      </w:r>
      <w:proofErr w:type="gramStart"/>
      <w:r>
        <w:rPr>
          <w:rFonts w:ascii="Courier" w:hAnsi="Courier"/>
          <w:color w:val="000000"/>
          <w:sz w:val="18"/>
          <w:szCs w:val="18"/>
          <w:highlight w:val="white"/>
        </w:rPr>
        <w:t>memcpy(</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+-H5P__add_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-H5SL_insert()</w:t>
      </w:r>
      <w:r>
        <w:rPr>
          <w:rFonts w:ascii="Courier" w:hAnsi="Courier"/>
          <w:color w:val="000000"/>
          <w:sz w:val="18"/>
          <w:szCs w:val="18"/>
          <w:highlight w:val="white"/>
        </w:rPr>
        <w:b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+-H5P__free_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 // error cleanup</w:t>
      </w:r>
      <w:r>
        <w:rPr>
          <w:rFonts w:ascii="Courier" w:hAnsi="Courier"/>
          <w:color w:val="000000"/>
          <w:sz w:val="18"/>
          <w:szCs w:val="18"/>
          <w:highlight w:val="white"/>
        </w:rPr>
        <w:br/>
        <w:t xml:space="preserve">    |             +-H5MM_xfree()</w:t>
      </w:r>
      <w:r>
        <w:rPr>
          <w:rFonts w:ascii="Courier" w:hAnsi="Courier"/>
          <w:color w:val="000000"/>
          <w:sz w:val="18"/>
          <w:szCs w:val="18"/>
          <w:highlight w:val="white"/>
        </w:rPr>
        <w:br/>
        <w:t xml:space="preserve">    |             +-H5FL_FREE()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+-H5MM_</w:t>
      </w:r>
      <w:proofErr w:type="gramStart"/>
      <w:r>
        <w:rPr>
          <w:rFonts w:ascii="Courier" w:hAnsi="Courier"/>
          <w:color w:val="000000"/>
          <w:sz w:val="18"/>
          <w:szCs w:val="18"/>
          <w:highlight w:val="white"/>
        </w:rPr>
        <w:t>xfree(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+-H5I_dec_</w:t>
      </w:r>
      <w:proofErr w:type="gramStart"/>
      <w:r>
        <w:rPr>
          <w:rFonts w:ascii="Courier" w:hAnsi="Courier"/>
          <w:color w:val="000000"/>
          <w:sz w:val="18"/>
          <w:szCs w:val="18"/>
          <w:highlight w:val="white"/>
        </w:rPr>
        <w:t>ref(</w:t>
      </w:r>
      <w:proofErr w:type="gramEnd"/>
      <w:r>
        <w:rPr>
          <w:rFonts w:ascii="Courier" w:hAnsi="Courier"/>
          <w:color w:val="000000"/>
          <w:sz w:val="18"/>
          <w:szCs w:val="18"/>
          <w:highlight w:val="white"/>
        </w:rPr>
        <w:t>)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D31373">
      <w:pPr>
        <w:rPr>
          <w:rFonts w:ascii="monospace" w:hAnsi="monospace"/>
          <w:color w:val="000000"/>
          <w:sz w:val="20"/>
          <w:szCs w:val="20"/>
          <w:highlight w:val="white"/>
        </w:rPr>
      </w:pPr>
    </w:p>
    <w:p w:rsidR="00D31373" w:rsidRDefault="00D31373">
      <w:pPr>
        <w:rPr>
          <w:rFonts w:ascii="monospace" w:hAnsi="monospace"/>
          <w:sz w:val="20"/>
          <w:szCs w:val="20"/>
        </w:rPr>
      </w:pPr>
    </w:p>
    <w:p w:rsidR="00D31373" w:rsidRDefault="00000000">
      <w:pPr>
        <w:rPr>
          <w:color w:val="000000"/>
          <w:highlight w:val="white"/>
        </w:rPr>
      </w:pPr>
      <w:r>
        <w:rPr>
          <w:color w:val="000000"/>
          <w:highlight w:val="white"/>
        </w:rPr>
        <w:lastRenderedPageBreak/>
        <w:t>In a nutshell:</w:t>
      </w:r>
    </w:p>
    <w:p w:rsidR="00D31373" w:rsidRDefault="00D31373"/>
    <w:p w:rsidR="00D31373" w:rsidRDefault="00000000">
      <w:pPr>
        <w:rPr>
          <w:color w:val="000000"/>
          <w:highlight w:val="white"/>
        </w:rPr>
      </w:pPr>
      <w:r>
        <w:rPr>
          <w:color w:val="000000"/>
          <w:highlight w:val="white"/>
        </w:rPr>
        <w:t>Given a buffer containing an encoded property list, decode the buffer, construct the property list described in the buffer, insert it in the index, and return the id associated with the decoded property list.</w:t>
      </w:r>
    </w:p>
    <w:p w:rsidR="00D31373" w:rsidRDefault="00D31373"/>
    <w:p w:rsidR="00D31373" w:rsidRDefault="00000000">
      <w:pPr>
        <w:rPr>
          <w:color w:val="C9211E"/>
          <w:highlight w:val="white"/>
        </w:rPr>
      </w:pPr>
      <w:r>
        <w:rPr>
          <w:color w:val="C9211E"/>
          <w:highlight w:val="white"/>
        </w:rPr>
        <w:t>Note that only property lists derived from HDF5 defined property list classes are supported.  This is not mentioned in the user documentation.</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b/>
          <w:bCs/>
          <w:color w:val="000000"/>
          <w:highlight w:val="white"/>
        </w:rPr>
        <w:t>H5</w:t>
      </w:r>
      <w:proofErr w:type="gramStart"/>
      <w:r>
        <w:rPr>
          <w:b/>
          <w:bCs/>
          <w:color w:val="000000"/>
          <w:highlight w:val="white"/>
        </w:rPr>
        <w:t>Pdecode(</w:t>
      </w:r>
      <w:proofErr w:type="gramEnd"/>
      <w:r>
        <w:rPr>
          <w:b/>
          <w:bCs/>
          <w:color w:val="000000"/>
          <w:highlight w:val="white"/>
        </w:rPr>
        <w:t>)</w:t>
      </w:r>
      <w:r>
        <w:rPr>
          <w:color w:val="000000"/>
          <w:highlight w:val="white"/>
        </w:rPr>
        <w:t xml:space="preserve"> simply calls H5P__decode() with the supplied buffer, and returns whatever H5P__decode() returns, flagging an error in passing if H5P__decode() fails.</w:t>
      </w:r>
    </w:p>
    <w:p w:rsidR="00D31373" w:rsidRDefault="00D31373">
      <w:pPr>
        <w:rPr>
          <w:color w:val="000000"/>
          <w:highlight w:val="white"/>
        </w:rPr>
      </w:pPr>
    </w:p>
    <w:p w:rsidR="00D31373" w:rsidRDefault="00000000">
      <w:r>
        <w:rPr>
          <w:b/>
          <w:bCs/>
          <w:color w:val="000000"/>
          <w:highlight w:val="white"/>
        </w:rPr>
        <w:t>H5P__</w:t>
      </w:r>
      <w:proofErr w:type="gramStart"/>
      <w:r>
        <w:rPr>
          <w:b/>
          <w:bCs/>
          <w:color w:val="000000"/>
          <w:highlight w:val="white"/>
        </w:rPr>
        <w:t>decode(</w:t>
      </w:r>
      <w:proofErr w:type="gramEnd"/>
      <w:r>
        <w:rPr>
          <w:b/>
          <w:bCs/>
          <w:color w:val="000000"/>
          <w:highlight w:val="white"/>
        </w:rPr>
        <w:t>)</w:t>
      </w:r>
      <w:r>
        <w:rPr>
          <w:color w:val="000000"/>
          <w:highlight w:val="white"/>
        </w:rPr>
        <w:t xml:space="preserve"> first reads the encoding version number from the first byte of the supplied buffer and fails if it is not H5P_ENCODE_VERS (currently defined to be zero). </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It then loads the type of the property list (another byte) and fails if </w:t>
      </w:r>
    </w:p>
    <w:p w:rsidR="00D31373" w:rsidRDefault="00D31373">
      <w:pPr>
        <w:rPr>
          <w:color w:val="000000"/>
          <w:highlight w:val="white"/>
        </w:rPr>
      </w:pPr>
    </w:p>
    <w:p w:rsidR="00D31373" w:rsidRDefault="00000000">
      <w:pPr>
        <w:ind w:left="709"/>
        <w:rPr>
          <w:color w:val="000000"/>
          <w:highlight w:val="white"/>
        </w:rPr>
      </w:pPr>
      <w:r>
        <w:rPr>
          <w:color w:val="000000"/>
          <w:highlight w:val="white"/>
        </w:rPr>
        <w:t>type &lt;</w:t>
      </w:r>
      <w:proofErr w:type="gramStart"/>
      <w:r>
        <w:rPr>
          <w:color w:val="000000"/>
          <w:highlight w:val="white"/>
        </w:rPr>
        <w:t>=  H</w:t>
      </w:r>
      <w:proofErr w:type="gramEnd"/>
      <w:r>
        <w:rPr>
          <w:color w:val="000000"/>
          <w:highlight w:val="white"/>
        </w:rPr>
        <w:t>5P_TYPE_USER or type &gt;=H5P_TYPE_MAX_TYPE.</w:t>
      </w:r>
    </w:p>
    <w:p w:rsidR="00D31373" w:rsidRDefault="00D31373">
      <w:pPr>
        <w:rPr>
          <w:color w:val="000000"/>
          <w:highlight w:val="white"/>
        </w:rPr>
      </w:pPr>
    </w:p>
    <w:p w:rsidR="00D31373" w:rsidRDefault="00000000">
      <w:r>
        <w:rPr>
          <w:color w:val="C9211E"/>
          <w:highlight w:val="white"/>
        </w:rPr>
        <w:t>Observe that this disallows user defined property lists.</w:t>
      </w:r>
      <w:r>
        <w:rPr>
          <w:color w:val="000000"/>
          <w:highlight w:val="white"/>
        </w:rPr>
        <w:t xml:space="preserve">  H5P_TYPE_USER and H5P_TYPE_MAX_TYPE are both members of the enumerated type H5P_plist_type_t, whose definition is reproduced below:</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 xml:space="preserve">typedef enum H5P_plist_type_t { </w:t>
      </w:r>
      <w:r>
        <w:rPr>
          <w:rFonts w:ascii="Courier" w:hAnsi="Courier"/>
          <w:color w:val="000000"/>
          <w:sz w:val="18"/>
          <w:szCs w:val="18"/>
          <w:highlight w:val="white"/>
        </w:rPr>
        <w:br/>
        <w:t xml:space="preserve">   H5P_TYPE_USER             = 0, </w:t>
      </w:r>
      <w:r>
        <w:rPr>
          <w:rFonts w:ascii="Courier" w:hAnsi="Courier"/>
          <w:color w:val="000000"/>
          <w:sz w:val="18"/>
          <w:szCs w:val="18"/>
          <w:highlight w:val="white"/>
        </w:rPr>
        <w:br/>
        <w:t xml:space="preserve">   H5P_TYPE_ROOT             = 1, </w:t>
      </w:r>
      <w:r>
        <w:rPr>
          <w:rFonts w:ascii="Courier" w:hAnsi="Courier"/>
          <w:color w:val="000000"/>
          <w:sz w:val="18"/>
          <w:szCs w:val="18"/>
          <w:highlight w:val="white"/>
        </w:rPr>
        <w:br/>
        <w:t xml:space="preserve">   H5P_TYPE_OBJECT_CREATE    = 2, </w:t>
      </w:r>
      <w:r>
        <w:rPr>
          <w:rFonts w:ascii="Courier" w:hAnsi="Courier"/>
          <w:color w:val="000000"/>
          <w:sz w:val="18"/>
          <w:szCs w:val="18"/>
          <w:highlight w:val="white"/>
        </w:rPr>
        <w:br/>
        <w:t xml:space="preserve">   H5P_TYPE_FILE_CREATE      = 3, </w:t>
      </w:r>
      <w:r>
        <w:rPr>
          <w:rFonts w:ascii="Courier" w:hAnsi="Courier"/>
          <w:color w:val="000000"/>
          <w:sz w:val="18"/>
          <w:szCs w:val="18"/>
          <w:highlight w:val="white"/>
        </w:rPr>
        <w:br/>
        <w:t xml:space="preserve">   H5P_TYPE_FILE_ACCESS      = 4, </w:t>
      </w:r>
      <w:r>
        <w:rPr>
          <w:rFonts w:ascii="Courier" w:hAnsi="Courier"/>
          <w:color w:val="000000"/>
          <w:sz w:val="18"/>
          <w:szCs w:val="18"/>
          <w:highlight w:val="white"/>
        </w:rPr>
        <w:br/>
        <w:t xml:space="preserve">   H5P_TYPE_DATASET_CREATE   = 5, </w:t>
      </w:r>
      <w:r>
        <w:rPr>
          <w:rFonts w:ascii="Courier" w:hAnsi="Courier"/>
          <w:color w:val="000000"/>
          <w:sz w:val="18"/>
          <w:szCs w:val="18"/>
          <w:highlight w:val="white"/>
        </w:rPr>
        <w:br/>
        <w:t xml:space="preserve">   H5P_TYPE_DATASET_ACCESS   = 6, </w:t>
      </w:r>
      <w:r>
        <w:rPr>
          <w:rFonts w:ascii="Courier" w:hAnsi="Courier"/>
          <w:color w:val="000000"/>
          <w:sz w:val="18"/>
          <w:szCs w:val="18"/>
          <w:highlight w:val="white"/>
        </w:rPr>
        <w:br/>
        <w:t xml:space="preserve">   H5P_TYPE_DATASET_XFER     = 7, </w:t>
      </w:r>
      <w:r>
        <w:rPr>
          <w:rFonts w:ascii="Courier" w:hAnsi="Courier"/>
          <w:color w:val="000000"/>
          <w:sz w:val="18"/>
          <w:szCs w:val="18"/>
          <w:highlight w:val="white"/>
        </w:rPr>
        <w:br/>
        <w:t xml:space="preserve">   H5P_TYPE_FILE_MOUNT       = 8, </w:t>
      </w:r>
      <w:r>
        <w:rPr>
          <w:rFonts w:ascii="Courier" w:hAnsi="Courier"/>
          <w:color w:val="000000"/>
          <w:sz w:val="18"/>
          <w:szCs w:val="18"/>
          <w:highlight w:val="white"/>
        </w:rPr>
        <w:br/>
        <w:t xml:space="preserve">   H5P_TYPE_GROUP_CREATE     = 9, </w:t>
      </w:r>
      <w:r>
        <w:rPr>
          <w:rFonts w:ascii="Courier" w:hAnsi="Courier"/>
          <w:color w:val="000000"/>
          <w:sz w:val="18"/>
          <w:szCs w:val="18"/>
          <w:highlight w:val="white"/>
        </w:rPr>
        <w:br/>
        <w:t xml:space="preserve">   H5P_TYPE_GROUP_ACCESS     = 10, </w:t>
      </w:r>
      <w:r>
        <w:rPr>
          <w:rFonts w:ascii="Courier" w:hAnsi="Courier"/>
          <w:color w:val="000000"/>
          <w:sz w:val="18"/>
          <w:szCs w:val="18"/>
          <w:highlight w:val="white"/>
        </w:rPr>
        <w:br/>
        <w:t xml:space="preserve">   H5P_TYPE_DATATYPE_CREATE  = 11, </w:t>
      </w:r>
      <w:r>
        <w:rPr>
          <w:rFonts w:ascii="Courier" w:hAnsi="Courier"/>
          <w:color w:val="000000"/>
          <w:sz w:val="18"/>
          <w:szCs w:val="18"/>
          <w:highlight w:val="white"/>
        </w:rPr>
        <w:br/>
        <w:t xml:space="preserve">   H5P_TYPE_DATATYPE_ACCESS  = 12, </w:t>
      </w:r>
      <w:r>
        <w:rPr>
          <w:rFonts w:ascii="Courier" w:hAnsi="Courier"/>
          <w:color w:val="000000"/>
          <w:sz w:val="18"/>
          <w:szCs w:val="18"/>
          <w:highlight w:val="white"/>
        </w:rPr>
        <w:br/>
        <w:t xml:space="preserve">   H5P_TYPE_STRING_CREATE    = 13, </w:t>
      </w:r>
      <w:r>
        <w:rPr>
          <w:rFonts w:ascii="Courier" w:hAnsi="Courier"/>
          <w:color w:val="000000"/>
          <w:sz w:val="18"/>
          <w:szCs w:val="18"/>
          <w:highlight w:val="white"/>
        </w:rPr>
        <w:br/>
        <w:t xml:space="preserve">   H5P_TYPE_ATTRIBUTE_CREATE = 14, </w:t>
      </w:r>
      <w:r>
        <w:rPr>
          <w:rFonts w:ascii="Courier" w:hAnsi="Courier"/>
          <w:color w:val="000000"/>
          <w:sz w:val="18"/>
          <w:szCs w:val="18"/>
          <w:highlight w:val="white"/>
        </w:rPr>
        <w:br/>
        <w:t xml:space="preserve">   H5P_TYPE_OBJECT_COPY      = 15, </w:t>
      </w:r>
      <w:r>
        <w:rPr>
          <w:rFonts w:ascii="Courier" w:hAnsi="Courier"/>
          <w:color w:val="000000"/>
          <w:sz w:val="18"/>
          <w:szCs w:val="18"/>
          <w:highlight w:val="white"/>
        </w:rPr>
        <w:br/>
        <w:t xml:space="preserve">   H5P_TYPE_LINK_CREATE      = 16, </w:t>
      </w:r>
      <w:r>
        <w:rPr>
          <w:rFonts w:ascii="Courier" w:hAnsi="Courier"/>
          <w:color w:val="000000"/>
          <w:sz w:val="18"/>
          <w:szCs w:val="18"/>
          <w:highlight w:val="white"/>
        </w:rPr>
        <w:br/>
        <w:t xml:space="preserve">   H5P_TYPE_LINK_ACCESS      = 17, </w:t>
      </w:r>
      <w:r>
        <w:rPr>
          <w:rFonts w:ascii="Courier" w:hAnsi="Courier"/>
          <w:color w:val="000000"/>
          <w:sz w:val="18"/>
          <w:szCs w:val="18"/>
          <w:highlight w:val="white"/>
        </w:rPr>
        <w:br/>
        <w:t xml:space="preserve">   H5P_TYPE_ATTRIBUTE_ACCESS = 18, </w:t>
      </w:r>
      <w:r>
        <w:rPr>
          <w:rFonts w:ascii="Courier" w:hAnsi="Courier"/>
          <w:color w:val="000000"/>
          <w:sz w:val="18"/>
          <w:szCs w:val="18"/>
          <w:highlight w:val="white"/>
        </w:rPr>
        <w:br/>
        <w:t xml:space="preserve">   H5P_TYPE_VOL_INITIALIZE   = 19, </w:t>
      </w:r>
      <w:r>
        <w:rPr>
          <w:rFonts w:ascii="Courier" w:hAnsi="Courier"/>
          <w:color w:val="000000"/>
          <w:sz w:val="18"/>
          <w:szCs w:val="18"/>
          <w:highlight w:val="white"/>
        </w:rPr>
        <w:br/>
        <w:t xml:space="preserve">   H5P_TYPE_MAP_CREATE       = 20, </w:t>
      </w:r>
      <w:r>
        <w:rPr>
          <w:rFonts w:ascii="Courier" w:hAnsi="Courier"/>
          <w:color w:val="000000"/>
          <w:sz w:val="18"/>
          <w:szCs w:val="18"/>
          <w:highlight w:val="white"/>
        </w:rPr>
        <w:br/>
        <w:t xml:space="preserve">   H5P_TYPE_MAP_ACCESS       = 21, </w:t>
      </w:r>
      <w:r>
        <w:rPr>
          <w:rFonts w:ascii="Courier" w:hAnsi="Courier"/>
          <w:color w:val="000000"/>
          <w:sz w:val="18"/>
          <w:szCs w:val="18"/>
          <w:highlight w:val="white"/>
        </w:rPr>
        <w:br/>
        <w:t xml:space="preserve">   H5P_TYPE_REFERENCE_ACCESS = 22, </w:t>
      </w:r>
      <w:r>
        <w:rPr>
          <w:rFonts w:ascii="Courier" w:hAnsi="Courier"/>
          <w:color w:val="000000"/>
          <w:sz w:val="18"/>
          <w:szCs w:val="18"/>
          <w:highlight w:val="white"/>
        </w:rPr>
        <w:br/>
        <w:t xml:space="preserve">   H5P_TYPE_MAX_TYPE </w:t>
      </w:r>
      <w:r>
        <w:rPr>
          <w:rFonts w:ascii="Courier" w:hAnsi="Courier"/>
          <w:color w:val="000000"/>
          <w:sz w:val="18"/>
          <w:szCs w:val="18"/>
          <w:highlight w:val="white"/>
        </w:rPr>
        <w:br/>
      </w:r>
      <w:r>
        <w:rPr>
          <w:rFonts w:ascii="Courier" w:hAnsi="Courier"/>
          <w:color w:val="000000"/>
          <w:sz w:val="18"/>
          <w:szCs w:val="18"/>
          <w:highlight w:val="white"/>
        </w:rPr>
        <w:lastRenderedPageBreak/>
        <w:t>} H5P_plist_type_t;</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If the property list type is in range, H5P__</w:t>
      </w:r>
      <w:proofErr w:type="gramStart"/>
      <w:r>
        <w:rPr>
          <w:color w:val="000000"/>
          <w:highlight w:val="white"/>
        </w:rPr>
        <w:t>decode(</w:t>
      </w:r>
      <w:proofErr w:type="gramEnd"/>
      <w:r>
        <w:rPr>
          <w:color w:val="000000"/>
          <w:highlight w:val="white"/>
        </w:rPr>
        <w:t xml:space="preserve">) calls </w:t>
      </w:r>
    </w:p>
    <w:p w:rsidR="00D31373" w:rsidRDefault="00000000">
      <w:pPr>
        <w:ind w:left="709"/>
      </w:pPr>
      <w:r>
        <w:rPr>
          <w:color w:val="000000"/>
          <w:highlight w:val="white"/>
        </w:rPr>
        <w:br/>
      </w:r>
      <w:r>
        <w:rPr>
          <w:rFonts w:ascii="Courier" w:hAnsi="Courier"/>
          <w:color w:val="000000"/>
          <w:sz w:val="18"/>
          <w:szCs w:val="18"/>
          <w:highlight w:val="white"/>
        </w:rPr>
        <w:t>plist_id = H5P__new_plist_of_type(type)</w:t>
      </w:r>
    </w:p>
    <w:p w:rsidR="00D31373" w:rsidRDefault="00D31373">
      <w:pPr>
        <w:rPr>
          <w:color w:val="000000"/>
          <w:highlight w:val="white"/>
        </w:rPr>
      </w:pPr>
    </w:p>
    <w:p w:rsidR="00D31373" w:rsidRDefault="00000000">
      <w:pPr>
        <w:rPr>
          <w:color w:val="000000"/>
          <w:highlight w:val="white"/>
        </w:rPr>
      </w:pPr>
      <w:r>
        <w:rPr>
          <w:color w:val="000000"/>
          <w:highlight w:val="white"/>
        </w:rPr>
        <w:t>to create a new property list of the specified type, insert it in the index, and return its id.  Given plist_id, H5P_</w:t>
      </w:r>
      <w:proofErr w:type="gramStart"/>
      <w:r>
        <w:rPr>
          <w:color w:val="000000"/>
          <w:highlight w:val="white"/>
        </w:rPr>
        <w:t>decode(</w:t>
      </w:r>
      <w:proofErr w:type="gramEnd"/>
      <w:r>
        <w:rPr>
          <w:color w:val="000000"/>
          <w:highlight w:val="white"/>
        </w:rPr>
        <w:t xml:space="preserve">) obtains a pointer to the new property list (plist) via a call to H5I_object().  It populates *plist by executing the following loop until the supplied buffer is exhausted. </w:t>
      </w:r>
    </w:p>
    <w:p w:rsidR="00D31373" w:rsidRDefault="00D31373">
      <w:pPr>
        <w:rPr>
          <w:color w:val="000000"/>
          <w:highlight w:val="white"/>
        </w:rPr>
      </w:pPr>
    </w:p>
    <w:p w:rsidR="00D31373" w:rsidRDefault="00000000">
      <w:pPr>
        <w:numPr>
          <w:ilvl w:val="0"/>
          <w:numId w:val="13"/>
        </w:numPr>
        <w:rPr>
          <w:color w:val="000000"/>
          <w:highlight w:val="white"/>
        </w:rPr>
      </w:pPr>
      <w:r>
        <w:rPr>
          <w:color w:val="000000"/>
          <w:highlight w:val="white"/>
        </w:rPr>
        <w:t>Test to see if the buffer is exhausted, and exit the loop if it is.</w:t>
      </w:r>
    </w:p>
    <w:p w:rsidR="00D31373" w:rsidRDefault="00D31373">
      <w:pPr>
        <w:ind w:left="720"/>
      </w:pPr>
    </w:p>
    <w:p w:rsidR="00D31373" w:rsidRDefault="00000000">
      <w:pPr>
        <w:numPr>
          <w:ilvl w:val="0"/>
          <w:numId w:val="13"/>
        </w:numPr>
        <w:rPr>
          <w:color w:val="000000"/>
          <w:highlight w:val="white"/>
        </w:rPr>
      </w:pPr>
      <w:r>
        <w:rPr>
          <w:color w:val="000000"/>
          <w:highlight w:val="white"/>
        </w:rPr>
        <w:t>Set name to point to the string in the buffer containing the next property name.</w:t>
      </w:r>
    </w:p>
    <w:p w:rsidR="00D31373" w:rsidRDefault="00D31373">
      <w:pPr>
        <w:ind w:left="720"/>
      </w:pPr>
    </w:p>
    <w:p w:rsidR="00D31373" w:rsidRDefault="00000000">
      <w:pPr>
        <w:numPr>
          <w:ilvl w:val="0"/>
          <w:numId w:val="13"/>
        </w:numPr>
        <w:rPr>
          <w:color w:val="000000"/>
          <w:highlight w:val="white"/>
        </w:rPr>
      </w:pPr>
      <w:r>
        <w:rPr>
          <w:color w:val="000000"/>
          <w:highlight w:val="white"/>
        </w:rPr>
        <w:t>Call</w:t>
      </w:r>
    </w:p>
    <w:p w:rsidR="00D31373" w:rsidRDefault="00D31373">
      <w:pPr>
        <w:ind w:left="720"/>
      </w:pPr>
    </w:p>
    <w:p w:rsidR="00D31373" w:rsidRDefault="00000000">
      <w:pPr>
        <w:ind w:left="1080"/>
        <w:rPr>
          <w:rFonts w:ascii="Courier" w:hAnsi="Courier"/>
          <w:color w:val="000000"/>
          <w:sz w:val="18"/>
          <w:szCs w:val="18"/>
          <w:highlight w:val="white"/>
        </w:rPr>
      </w:pPr>
      <w:r>
        <w:rPr>
          <w:rFonts w:ascii="Courier" w:hAnsi="Courier"/>
          <w:color w:val="000000"/>
          <w:sz w:val="18"/>
          <w:szCs w:val="18"/>
          <w:highlight w:val="white"/>
        </w:rPr>
        <w:t>prop = H5P__find_prop_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plist, name)</w:t>
      </w:r>
      <w:r>
        <w:rPr>
          <w:rFonts w:ascii="Courier" w:hAnsi="Courier"/>
          <w:color w:val="000000"/>
          <w:sz w:val="18"/>
          <w:szCs w:val="18"/>
          <w:highlight w:val="white"/>
        </w:rPr>
        <w:br/>
      </w:r>
    </w:p>
    <w:p w:rsidR="00D31373" w:rsidRDefault="00000000">
      <w:pPr>
        <w:ind w:left="720"/>
        <w:rPr>
          <w:color w:val="000000"/>
          <w:highlight w:val="white"/>
        </w:rPr>
      </w:pPr>
      <w:r>
        <w:rPr>
          <w:color w:val="000000"/>
          <w:highlight w:val="white"/>
        </w:rPr>
        <w:t>to obtain a pointer to the existing property in the newly created property list of the specified name.  Since plist is a newly created property list, prop should have the default value.</w:t>
      </w:r>
    </w:p>
    <w:p w:rsidR="00D31373" w:rsidRDefault="00D31373">
      <w:pPr>
        <w:ind w:left="720"/>
        <w:rPr>
          <w:rFonts w:ascii="monospace" w:hAnsi="monospace"/>
        </w:rPr>
      </w:pPr>
    </w:p>
    <w:p w:rsidR="00D31373" w:rsidRDefault="00000000">
      <w:pPr>
        <w:numPr>
          <w:ilvl w:val="0"/>
          <w:numId w:val="13"/>
        </w:numPr>
      </w:pPr>
      <w:r>
        <w:rPr>
          <w:rFonts w:eastAsia="Noto Serif CJK SC"/>
          <w:color w:val="000000"/>
          <w:kern w:val="2"/>
          <w:highlight w:val="white"/>
          <w:lang w:eastAsia="zh-CN" w:bidi="hi-IN"/>
        </w:rPr>
        <w:t>The value_buf is a buffer that is provided to prop→</w:t>
      </w:r>
      <w:proofErr w:type="gramStart"/>
      <w:r>
        <w:rPr>
          <w:rFonts w:eastAsia="Noto Serif CJK SC"/>
          <w:color w:val="000000"/>
          <w:kern w:val="2"/>
          <w:highlight w:val="white"/>
          <w:lang w:eastAsia="zh-CN" w:bidi="hi-IN"/>
        </w:rPr>
        <w:t>decode(</w:t>
      </w:r>
      <w:proofErr w:type="gramEnd"/>
      <w:r>
        <w:rPr>
          <w:rFonts w:eastAsia="Noto Serif CJK SC"/>
          <w:color w:val="000000"/>
          <w:kern w:val="2"/>
          <w:highlight w:val="white"/>
          <w:lang w:eastAsia="zh-CN" w:bidi="hi-IN"/>
        </w:rPr>
        <w:t xml:space="preserve">), and must be of length greater than or equal to prop→size.  Check to see if the current value_buf is large enough, and if not, </w:t>
      </w:r>
      <w:proofErr w:type="gramStart"/>
      <w:r>
        <w:rPr>
          <w:rFonts w:eastAsia="Noto Serif CJK SC"/>
          <w:color w:val="000000"/>
          <w:kern w:val="2"/>
          <w:highlight w:val="white"/>
          <w:lang w:eastAsia="zh-CN" w:bidi="hi-IN"/>
        </w:rPr>
        <w:t>realloc(</w:t>
      </w:r>
      <w:proofErr w:type="gramEnd"/>
      <w:r>
        <w:rPr>
          <w:rFonts w:eastAsia="Noto Serif CJK SC"/>
          <w:color w:val="000000"/>
          <w:kern w:val="2"/>
          <w:highlight w:val="white"/>
          <w:lang w:eastAsia="zh-CN" w:bidi="hi-IN"/>
        </w:rPr>
        <w:t xml:space="preserve">) it to the required size, and make note of the new size in </w:t>
      </w:r>
      <w:r>
        <w:rPr>
          <w:color w:val="000000"/>
          <w:highlight w:val="white"/>
        </w:rPr>
        <w:t xml:space="preserve"> value_buf_size.</w:t>
      </w:r>
    </w:p>
    <w:p w:rsidR="00D31373" w:rsidRDefault="00D31373">
      <w:pPr>
        <w:ind w:left="720"/>
        <w:rPr>
          <w:rFonts w:ascii="monospace" w:hAnsi="monospace"/>
        </w:rPr>
      </w:pPr>
    </w:p>
    <w:p w:rsidR="00D31373" w:rsidRDefault="00000000">
      <w:pPr>
        <w:numPr>
          <w:ilvl w:val="0"/>
          <w:numId w:val="13"/>
        </w:numPr>
      </w:pPr>
      <w:r>
        <w:rPr>
          <w:rFonts w:eastAsia="Noto Serif CJK SC"/>
          <w:color w:val="000000"/>
          <w:kern w:val="2"/>
          <w:highlight w:val="white"/>
          <w:lang w:eastAsia="zh-CN" w:bidi="hi-IN"/>
        </w:rPr>
        <w:t>C</w:t>
      </w:r>
      <w:r>
        <w:rPr>
          <w:color w:val="000000"/>
          <w:highlight w:val="white"/>
        </w:rPr>
        <w:t>all</w:t>
      </w:r>
    </w:p>
    <w:p w:rsidR="00D31373" w:rsidRDefault="00D31373">
      <w:pPr>
        <w:ind w:left="720"/>
        <w:rPr>
          <w:color w:val="000000"/>
          <w:highlight w:val="white"/>
        </w:rPr>
      </w:pPr>
    </w:p>
    <w:p w:rsidR="00D31373" w:rsidRDefault="00000000">
      <w:pPr>
        <w:ind w:left="1080"/>
        <w:rPr>
          <w:rFonts w:ascii="Courier" w:hAnsi="Courier"/>
          <w:color w:val="000000"/>
          <w:sz w:val="18"/>
          <w:szCs w:val="18"/>
          <w:highlight w:val="white"/>
        </w:rPr>
      </w:pPr>
      <w:r>
        <w:rPr>
          <w:rFonts w:ascii="Courier" w:hAnsi="Courier"/>
          <w:color w:val="000000"/>
          <w:sz w:val="18"/>
          <w:szCs w:val="18"/>
          <w:highlight w:val="white"/>
        </w:rPr>
        <w:t>prop-&gt;</w:t>
      </w:r>
      <w:proofErr w:type="gramStart"/>
      <w:r>
        <w:rPr>
          <w:rFonts w:ascii="Courier" w:hAnsi="Courier"/>
          <w:color w:val="000000"/>
          <w:sz w:val="18"/>
          <w:szCs w:val="18"/>
          <w:highlight w:val="white"/>
        </w:rPr>
        <w:t>decode)(</w:t>
      </w:r>
      <w:proofErr w:type="gramEnd"/>
      <w:r>
        <w:rPr>
          <w:rFonts w:ascii="Courier" w:hAnsi="Courier"/>
          <w:color w:val="000000"/>
          <w:sz w:val="18"/>
          <w:szCs w:val="18"/>
          <w:highlight w:val="white"/>
        </w:rPr>
        <w:t>(const void **)&amp;p, value_buf)</w:t>
      </w:r>
    </w:p>
    <w:p w:rsidR="00D31373" w:rsidRDefault="00D31373">
      <w:pPr>
        <w:ind w:left="720"/>
        <w:rPr>
          <w:rFonts w:ascii="monospace" w:hAnsi="monospace"/>
        </w:rPr>
      </w:pPr>
    </w:p>
    <w:p w:rsidR="00D31373" w:rsidRDefault="00000000">
      <w:pPr>
        <w:ind w:left="720"/>
        <w:rPr>
          <w:color w:val="000000"/>
          <w:highlight w:val="white"/>
        </w:rPr>
      </w:pPr>
      <w:r>
        <w:rPr>
          <w:color w:val="000000"/>
          <w:highlight w:val="white"/>
        </w:rPr>
        <w:t>where p is a pointer to the current location in the supplied buffer.  In addition to loading the value into value_buf, prop→</w:t>
      </w:r>
      <w:proofErr w:type="gramStart"/>
      <w:r>
        <w:rPr>
          <w:color w:val="000000"/>
          <w:highlight w:val="white"/>
        </w:rPr>
        <w:t>decode(</w:t>
      </w:r>
      <w:proofErr w:type="gramEnd"/>
      <w:r>
        <w:rPr>
          <w:color w:val="000000"/>
          <w:highlight w:val="white"/>
        </w:rPr>
        <w:t>) must update p to reflect the number of bytes read from the buffer.</w:t>
      </w:r>
    </w:p>
    <w:p w:rsidR="00D31373" w:rsidRDefault="00D31373">
      <w:pPr>
        <w:ind w:left="720"/>
        <w:rPr>
          <w:rFonts w:ascii="monospace" w:hAnsi="monospace"/>
        </w:rPr>
      </w:pPr>
    </w:p>
    <w:p w:rsidR="00D31373" w:rsidRDefault="00000000">
      <w:pPr>
        <w:numPr>
          <w:ilvl w:val="0"/>
          <w:numId w:val="13"/>
        </w:numPr>
        <w:rPr>
          <w:color w:val="000000"/>
          <w:highlight w:val="white"/>
        </w:rPr>
      </w:pPr>
      <w:r>
        <w:rPr>
          <w:color w:val="000000"/>
          <w:highlight w:val="white"/>
        </w:rPr>
        <w:t xml:space="preserve">Call </w:t>
      </w:r>
      <w:r>
        <w:rPr>
          <w:color w:val="000000"/>
          <w:highlight w:val="white"/>
        </w:rPr>
        <w:br/>
      </w:r>
    </w:p>
    <w:p w:rsidR="00D31373" w:rsidRDefault="00000000">
      <w:pPr>
        <w:ind w:left="1080"/>
        <w:rPr>
          <w:rFonts w:ascii="Courier" w:hAnsi="Courier"/>
          <w:color w:val="000000"/>
          <w:sz w:val="18"/>
          <w:szCs w:val="18"/>
          <w:highlight w:val="white"/>
        </w:rPr>
      </w:pPr>
      <w:r>
        <w:rPr>
          <w:rFonts w:ascii="Courier" w:hAnsi="Courier"/>
          <w:color w:val="000000"/>
          <w:sz w:val="18"/>
          <w:szCs w:val="18"/>
          <w:highlight w:val="white"/>
        </w:rPr>
        <w:t>H5P_</w:t>
      </w:r>
      <w:proofErr w:type="gramStart"/>
      <w:r>
        <w:rPr>
          <w:rFonts w:ascii="Courier" w:hAnsi="Courier"/>
          <w:color w:val="000000"/>
          <w:sz w:val="18"/>
          <w:szCs w:val="18"/>
          <w:highlight w:val="white"/>
        </w:rPr>
        <w:t>poke(</w:t>
      </w:r>
      <w:proofErr w:type="gramEnd"/>
      <w:r>
        <w:rPr>
          <w:rFonts w:ascii="Courier" w:hAnsi="Courier"/>
          <w:color w:val="000000"/>
          <w:sz w:val="18"/>
          <w:szCs w:val="18"/>
          <w:highlight w:val="white"/>
        </w:rPr>
        <w:t>plist, name, value_buf)</w:t>
      </w:r>
    </w:p>
    <w:p w:rsidR="00D31373" w:rsidRDefault="00D31373">
      <w:pPr>
        <w:ind w:left="720"/>
        <w:rPr>
          <w:rFonts w:ascii="monospace" w:hAnsi="monospace"/>
        </w:rPr>
      </w:pPr>
    </w:p>
    <w:p w:rsidR="00D31373" w:rsidRDefault="00000000">
      <w:pPr>
        <w:ind w:left="720"/>
        <w:rPr>
          <w:color w:val="000000"/>
          <w:highlight w:val="white"/>
        </w:rPr>
      </w:pPr>
      <w:r>
        <w:rPr>
          <w:color w:val="000000"/>
          <w:highlight w:val="white"/>
        </w:rPr>
        <w:t>to insert the value into the named property in the property list.</w:t>
      </w:r>
    </w:p>
    <w:p w:rsidR="00D31373" w:rsidRDefault="00D31373">
      <w:pPr>
        <w:rPr>
          <w:color w:val="000000"/>
          <w:highlight w:val="white"/>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On exiting this loop, free value_buf, and return plist_id.</w:t>
      </w:r>
    </w:p>
    <w:p w:rsidR="00D31373" w:rsidRDefault="00D31373">
      <w:pPr>
        <w:rPr>
          <w:color w:val="000000"/>
          <w:highlight w:val="white"/>
        </w:rPr>
      </w:pPr>
    </w:p>
    <w:p w:rsidR="00D31373" w:rsidRDefault="00000000">
      <w:r>
        <w:rPr>
          <w:rFonts w:eastAsia="Noto Serif CJK SC"/>
          <w:color w:val="000000"/>
          <w:kern w:val="2"/>
          <w:highlight w:val="white"/>
          <w:lang w:eastAsia="zh-CN" w:bidi="hi-IN"/>
        </w:rPr>
        <w:lastRenderedPageBreak/>
        <w:t>On error, test to see if the new property list has been created, and if so, discard it via a call to H5I_dec_</w:t>
      </w:r>
      <w:proofErr w:type="gramStart"/>
      <w:r>
        <w:rPr>
          <w:rFonts w:eastAsia="Noto Serif CJK SC"/>
          <w:color w:val="000000"/>
          <w:kern w:val="2"/>
          <w:highlight w:val="white"/>
          <w:lang w:eastAsia="zh-CN" w:bidi="hi-IN"/>
        </w:rPr>
        <w:t>ref(</w:t>
      </w:r>
      <w:proofErr w:type="gramEnd"/>
      <w:r>
        <w:rPr>
          <w:rFonts w:eastAsia="Noto Serif CJK SC"/>
          <w:color w:val="000000"/>
          <w:kern w:val="2"/>
          <w:highlight w:val="white"/>
          <w:lang w:eastAsia="zh-CN" w:bidi="hi-IN"/>
        </w:rPr>
        <w:t>).</w:t>
      </w:r>
      <w:r>
        <w:rPr>
          <w:color w:val="000000"/>
          <w:highlight w:val="white"/>
        </w:rPr>
        <w:br/>
      </w:r>
    </w:p>
    <w:p w:rsidR="00D31373" w:rsidRDefault="00D31373">
      <w:pPr>
        <w:rPr>
          <w:color w:val="000000"/>
          <w:highlight w:val="white"/>
        </w:rPr>
      </w:pPr>
    </w:p>
    <w:p w:rsidR="00D31373" w:rsidRDefault="00000000">
      <w:r>
        <w:rPr>
          <w:color w:val="000000"/>
          <w:highlight w:val="white"/>
        </w:rPr>
        <w:t xml:space="preserve">After some sanity checking (which includes specifically disallowing property lists derived from user created property list classes) </w:t>
      </w:r>
      <w:r>
        <w:rPr>
          <w:b/>
          <w:bCs/>
          <w:color w:val="000000"/>
          <w:highlight w:val="white"/>
        </w:rPr>
        <w:t>H5P__new_plist_of_</w:t>
      </w:r>
      <w:proofErr w:type="gramStart"/>
      <w:r>
        <w:rPr>
          <w:b/>
          <w:bCs/>
          <w:color w:val="000000"/>
          <w:highlight w:val="white"/>
        </w:rPr>
        <w:t>type(</w:t>
      </w:r>
      <w:proofErr w:type="gramEnd"/>
      <w:r>
        <w:rPr>
          <w:b/>
          <w:bCs/>
          <w:color w:val="000000"/>
          <w:highlight w:val="white"/>
        </w:rPr>
        <w:t>)</w:t>
      </w:r>
      <w:r>
        <w:rPr>
          <w:color w:val="000000"/>
          <w:highlight w:val="white"/>
        </w:rPr>
        <w:t xml:space="preserve"> runs a switch statement to map the supplied instance of H5P_plist_type_t to the id of the associated property list class.  These ids are read from the appropriate global variable, and stored in the local variable class_id.</w:t>
      </w:r>
    </w:p>
    <w:p w:rsidR="00D31373" w:rsidRDefault="00D31373">
      <w:pPr>
        <w:rPr>
          <w:color w:val="000000"/>
          <w:highlight w:val="white"/>
        </w:rPr>
      </w:pPr>
    </w:p>
    <w:p w:rsidR="00D31373" w:rsidRDefault="00000000">
      <w:pPr>
        <w:rPr>
          <w:color w:val="000000"/>
          <w:highlight w:val="white"/>
        </w:rPr>
      </w:pPr>
      <w:r>
        <w:rPr>
          <w:color w:val="000000"/>
          <w:highlight w:val="white"/>
        </w:rPr>
        <w:t>H5P__new_plist_of_</w:t>
      </w:r>
      <w:proofErr w:type="gramStart"/>
      <w:r>
        <w:rPr>
          <w:color w:val="000000"/>
          <w:highlight w:val="white"/>
        </w:rPr>
        <w:t>type(</w:t>
      </w:r>
      <w:proofErr w:type="gramEnd"/>
      <w:r>
        <w:rPr>
          <w:color w:val="000000"/>
          <w:highlight w:val="white"/>
        </w:rPr>
        <w:t>) then calls H5I_object() to obtain a pointer (pclass) to the source data set class, and then calls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ret_value = H5P_create_</w:t>
      </w:r>
      <w:proofErr w:type="gramStart"/>
      <w:r>
        <w:rPr>
          <w:rFonts w:ascii="Courier" w:hAnsi="Courier"/>
          <w:color w:val="000000"/>
          <w:sz w:val="18"/>
          <w:szCs w:val="18"/>
          <w:highlight w:val="white"/>
        </w:rPr>
        <w:t>id(</w:t>
      </w:r>
      <w:proofErr w:type="gramEnd"/>
      <w:r>
        <w:rPr>
          <w:rFonts w:ascii="Courier" w:hAnsi="Courier"/>
          <w:color w:val="000000"/>
          <w:sz w:val="18"/>
          <w:szCs w:val="18"/>
          <w:highlight w:val="white"/>
        </w:rPr>
        <w:t>pclass, TRUE)</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which creates the desired property list class, inserts it into the index, and returns the new id, which H5P__rew_plist_of_</w:t>
      </w:r>
      <w:proofErr w:type="gramStart"/>
      <w:r>
        <w:rPr>
          <w:color w:val="000000"/>
          <w:highlight w:val="white"/>
        </w:rPr>
        <w:t>type(</w:t>
      </w:r>
      <w:proofErr w:type="gramEnd"/>
      <w:r>
        <w:rPr>
          <w:color w:val="000000"/>
          <w:highlight w:val="white"/>
        </w:rPr>
        <w:t>) returns.</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H5P_create_</w:t>
      </w:r>
      <w:proofErr w:type="gramStart"/>
      <w:r>
        <w:rPr>
          <w:b/>
          <w:bCs/>
          <w:color w:val="000000"/>
          <w:highlight w:val="white"/>
        </w:rPr>
        <w:t>id(</w:t>
      </w:r>
      <w:proofErr w:type="gramEnd"/>
      <w:r>
        <w:rPr>
          <w:b/>
          <w:bCs/>
          <w:color w:val="000000"/>
          <w:highlight w:val="white"/>
        </w:rPr>
        <w:t>)</w:t>
      </w:r>
      <w:r>
        <w:rPr>
          <w:color w:val="000000"/>
          <w:highlight w:val="white"/>
        </w:rPr>
        <w:t xml:space="preserve"> is discussed at length In H5Pcreate() above – please see the discussion of that API call for details.  </w:t>
      </w:r>
      <w:r>
        <w:rPr>
          <w:rFonts w:eastAsia="Noto Serif CJK SC"/>
          <w:color w:val="000000"/>
          <w:kern w:val="2"/>
          <w:highlight w:val="white"/>
          <w:lang w:eastAsia="zh-CN" w:bidi="hi-IN"/>
        </w:rPr>
        <w:t>Briefly, it creates a new property list of the supplied property list class, populates it with default values, inserts it in the index, and returns the id of the new property list class.</w:t>
      </w:r>
      <w:r>
        <w:rPr>
          <w:color w:val="000000"/>
          <w:highlight w:val="white"/>
        </w:rPr>
        <w:t xml:space="preserve"> </w:t>
      </w:r>
    </w:p>
    <w:p w:rsidR="00D31373" w:rsidRDefault="00D31373">
      <w:pPr>
        <w:rPr>
          <w:color w:val="000000"/>
          <w:highlight w:val="white"/>
        </w:rPr>
      </w:pPr>
    </w:p>
    <w:p w:rsidR="00D31373" w:rsidRDefault="00D31373">
      <w:pPr>
        <w:rPr>
          <w:color w:val="000000"/>
          <w:highlight w:val="white"/>
        </w:rPr>
      </w:pPr>
    </w:p>
    <w:p w:rsidR="00D31373" w:rsidRDefault="00000000">
      <w:r>
        <w:rPr>
          <w:b/>
          <w:bCs/>
        </w:rPr>
        <w:t>H5P__find_prop_</w:t>
      </w:r>
      <w:proofErr w:type="gramStart"/>
      <w:r>
        <w:rPr>
          <w:b/>
          <w:bCs/>
        </w:rPr>
        <w:t>plist(</w:t>
      </w:r>
      <w:proofErr w:type="gramEnd"/>
      <w:r>
        <w:rPr>
          <w:b/>
          <w:bCs/>
        </w:rPr>
        <w:t>)</w:t>
      </w:r>
      <w:r>
        <w:t xml:space="preserve"> first searches the deleted list (prop→del) for the supplied name, and flags an error and returns if the search is successful.</w:t>
      </w:r>
    </w:p>
    <w:p w:rsidR="00D31373" w:rsidRDefault="00D31373"/>
    <w:p w:rsidR="00D31373" w:rsidRDefault="00000000">
      <w:pPr>
        <w:rPr>
          <w:color w:val="000000"/>
          <w:highlight w:val="white"/>
        </w:rPr>
      </w:pPr>
      <w:r>
        <w:rPr>
          <w:color w:val="000000"/>
          <w:highlight w:val="white"/>
        </w:rPr>
        <w:t>Failing that, it searches plist→props for a property of the supplied name, and returns a pointer to the target instance of H5P_genprop_t if the search succeeds.</w:t>
      </w:r>
    </w:p>
    <w:p w:rsidR="00D31373" w:rsidRDefault="00D31373"/>
    <w:p w:rsidR="00D31373" w:rsidRDefault="00000000">
      <w:pPr>
        <w:rPr>
          <w:color w:val="000000"/>
          <w:highlight w:val="white"/>
        </w:rPr>
      </w:pPr>
      <w:r>
        <w:rPr>
          <w:color w:val="000000"/>
          <w:highlight w:val="white"/>
        </w:rPr>
        <w:t xml:space="preserve">Failing that, it searches the property lists of its parent property list class(es), starting with plist→parent→props, and then up the list of parents until it either finds a property of the supplied name – in which case it </w:t>
      </w:r>
      <w:proofErr w:type="gramStart"/>
      <w:r>
        <w:rPr>
          <w:color w:val="000000"/>
          <w:highlight w:val="white"/>
        </w:rPr>
        <w:t>returns  a</w:t>
      </w:r>
      <w:proofErr w:type="gramEnd"/>
      <w:r>
        <w:rPr>
          <w:color w:val="000000"/>
          <w:highlight w:val="white"/>
        </w:rPr>
        <w:t xml:space="preserve"> pointer to the target instance of H5P_genprop_t, or it runs out of parents – in which case it returns NULL and flags an error.</w:t>
      </w:r>
    </w:p>
    <w:p w:rsidR="00D31373" w:rsidRDefault="00D31373"/>
    <w:p w:rsidR="00D31373" w:rsidRDefault="00000000">
      <w:pPr>
        <w:rPr>
          <w:color w:val="000000"/>
          <w:highlight w:val="white"/>
        </w:rPr>
      </w:pPr>
      <w:r>
        <w:rPr>
          <w:color w:val="000000"/>
          <w:highlight w:val="white"/>
        </w:rPr>
        <w:t>All searches are done via calls to H5SL_</w:t>
      </w:r>
      <w:proofErr w:type="gramStart"/>
      <w:r>
        <w:rPr>
          <w:color w:val="000000"/>
          <w:highlight w:val="white"/>
        </w:rPr>
        <w:t>search(</w:t>
      </w:r>
      <w:proofErr w:type="gramEnd"/>
      <w:r>
        <w:rPr>
          <w:color w:val="000000"/>
          <w:highlight w:val="white"/>
        </w:rPr>
        <w:t>)</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H5P_</w:t>
      </w:r>
      <w:proofErr w:type="gramStart"/>
      <w:r>
        <w:rPr>
          <w:b/>
          <w:bCs/>
          <w:color w:val="000000"/>
          <w:highlight w:val="white"/>
        </w:rPr>
        <w:t>poke(</w:t>
      </w:r>
      <w:proofErr w:type="gramEnd"/>
      <w:r>
        <w:rPr>
          <w:b/>
          <w:bCs/>
          <w:color w:val="000000"/>
          <w:highlight w:val="white"/>
        </w:rPr>
        <w:t>)</w:t>
      </w:r>
      <w:r>
        <w:rPr>
          <w:color w:val="000000"/>
          <w:highlight w:val="white"/>
        </w:rPr>
        <w:t xml:space="preserve"> allocates an instance of H5P_prop_set_ud_t (definition below)</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Typedef for property list set/poke callbacks */ </w:t>
      </w:r>
      <w:r>
        <w:rPr>
          <w:rFonts w:ascii="Courier" w:hAnsi="Courier"/>
          <w:color w:val="000000"/>
          <w:sz w:val="18"/>
          <w:szCs w:val="18"/>
          <w:highlight w:val="white"/>
        </w:rPr>
        <w:br/>
        <w:t xml:space="preserve">typedef struct { </w:t>
      </w:r>
      <w:r>
        <w:rPr>
          <w:rFonts w:ascii="Courier" w:hAnsi="Courier"/>
          <w:color w:val="000000"/>
          <w:sz w:val="18"/>
          <w:szCs w:val="18"/>
          <w:highlight w:val="white"/>
        </w:rPr>
        <w:br/>
        <w:t xml:space="preserve">   const void *value; /* Pointer to value to set */ </w:t>
      </w:r>
      <w:r>
        <w:rPr>
          <w:rFonts w:ascii="Courier" w:hAnsi="Courier"/>
          <w:color w:val="000000"/>
          <w:sz w:val="18"/>
          <w:szCs w:val="18"/>
          <w:highlight w:val="white"/>
        </w:rPr>
        <w:br/>
        <w:t>} H5P_prop_set_ud_t;</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and initializes the instance (udata) as follows: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udata.value = value;</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 xml:space="preserve">This done, it calls </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H5P__do_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plist, name, H5P__poke_plist_cb, H5P__poke_pclass_cb, &amp;udata)</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and returns.</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H5P__do_</w:t>
      </w:r>
      <w:proofErr w:type="gramStart"/>
      <w:r>
        <w:rPr>
          <w:b/>
          <w:bCs/>
          <w:color w:val="000000"/>
          <w:highlight w:val="white"/>
        </w:rPr>
        <w:t>prop(</w:t>
      </w:r>
      <w:proofErr w:type="gramEnd"/>
      <w:r>
        <w:rPr>
          <w:b/>
          <w:bCs/>
          <w:color w:val="000000"/>
          <w:highlight w:val="white"/>
        </w:rPr>
        <w:t>plist, name, H5P__poke_plist_cb, H5P__poke_pclass_cb, &amp;udata)</w:t>
      </w:r>
      <w:r>
        <w:rPr>
          <w:color w:val="000000"/>
          <w:highlight w:val="white"/>
        </w:rPr>
        <w:t xml:space="preserve"> first searches </w:t>
      </w:r>
      <w:r>
        <w:rPr>
          <w:rFonts w:eastAsia="Noto Serif CJK SC"/>
          <w:color w:val="000000"/>
          <w:kern w:val="2"/>
          <w:highlight w:val="white"/>
          <w:lang w:eastAsia="zh-CN" w:bidi="hi-IN"/>
        </w:rPr>
        <w:t>plist→del for the specified name, and fails if it is found.</w:t>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 </w:t>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It then tries to find the named property in dst_plist→props via the call </w:t>
      </w:r>
    </w:p>
    <w:p w:rsidR="00D31373" w:rsidRDefault="00D31373">
      <w:pPr>
        <w:rPr>
          <w:rFonts w:eastAsia="Noto Serif CJK SC"/>
          <w:color w:val="000000"/>
          <w:kern w:val="2"/>
          <w:highlight w:val="white"/>
          <w:lang w:eastAsia="zh-CN" w:bidi="hi-IN"/>
        </w:rPr>
      </w:pPr>
    </w:p>
    <w:p w:rsidR="00D31373" w:rsidRDefault="00000000">
      <w:r>
        <w:rPr>
          <w:rFonts w:ascii="Courier" w:eastAsia="Noto Serif CJK SC" w:hAnsi="Courier"/>
          <w:color w:val="000000"/>
          <w:kern w:val="2"/>
          <w:sz w:val="18"/>
          <w:szCs w:val="18"/>
          <w:highlight w:val="white"/>
          <w:lang w:eastAsia="zh-CN" w:bidi="hi-IN"/>
        </w:rPr>
        <w:t xml:space="preserve">    prop = H5SL_</w:t>
      </w:r>
      <w:proofErr w:type="gramStart"/>
      <w:r>
        <w:rPr>
          <w:rFonts w:ascii="Courier" w:eastAsia="Noto Serif CJK SC" w:hAnsi="Courier"/>
          <w:color w:val="000000"/>
          <w:kern w:val="2"/>
          <w:sz w:val="18"/>
          <w:szCs w:val="18"/>
          <w:highlight w:val="white"/>
          <w:lang w:eastAsia="zh-CN" w:bidi="hi-IN"/>
        </w:rPr>
        <w:t>search(</w:t>
      </w:r>
      <w:proofErr w:type="gramEnd"/>
      <w:r>
        <w:rPr>
          <w:rFonts w:ascii="Courier" w:eastAsia="Noto Serif CJK SC" w:hAnsi="Courier"/>
          <w:color w:val="000000"/>
          <w:kern w:val="2"/>
          <w:sz w:val="18"/>
          <w:szCs w:val="18"/>
          <w:highlight w:val="white"/>
          <w:lang w:eastAsia="zh-CN" w:bidi="hi-IN"/>
        </w:rPr>
        <w:t>dst_plist</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 xml:space="preserve">props, name).  </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If successful, it calls </w:t>
      </w:r>
    </w:p>
    <w:p w:rsidR="00D31373" w:rsidRDefault="00D31373">
      <w:pPr>
        <w:rPr>
          <w:rFonts w:eastAsia="Noto Serif CJK SC"/>
          <w:color w:val="000000"/>
          <w:kern w:val="2"/>
          <w:highlight w:val="white"/>
          <w:lang w:eastAsia="zh-CN" w:bidi="hi-IN"/>
        </w:rPr>
      </w:pPr>
    </w:p>
    <w:p w:rsidR="00D31373" w:rsidRDefault="00000000">
      <w:r>
        <w:rPr>
          <w:rFonts w:ascii="Courier" w:eastAsia="Noto Serif CJK SC" w:hAnsi="Courier"/>
          <w:color w:val="000000"/>
          <w:kern w:val="2"/>
          <w:sz w:val="18"/>
          <w:szCs w:val="18"/>
          <w:highlight w:val="white"/>
          <w:lang w:eastAsia="zh-CN" w:bidi="hi-IN"/>
        </w:rPr>
        <w:t xml:space="preserve">    </w:t>
      </w:r>
      <w:bookmarkStart w:id="1057" w:name="__DdeLink__3893_11080191631"/>
      <w:r>
        <w:rPr>
          <w:rFonts w:ascii="Courier" w:eastAsia="Noto Serif CJK SC" w:hAnsi="Courier"/>
          <w:color w:val="000000"/>
          <w:kern w:val="2"/>
          <w:sz w:val="18"/>
          <w:szCs w:val="18"/>
          <w:highlight w:val="white"/>
          <w:lang w:eastAsia="zh-CN" w:bidi="hi-IN"/>
        </w:rPr>
        <w:t>H5P__poke_plist_</w:t>
      </w:r>
      <w:proofErr w:type="gramStart"/>
      <w:r>
        <w:rPr>
          <w:rFonts w:ascii="Courier" w:eastAsia="Noto Serif CJK SC" w:hAnsi="Courier"/>
          <w:color w:val="000000"/>
          <w:kern w:val="2"/>
          <w:sz w:val="18"/>
          <w:szCs w:val="18"/>
          <w:highlight w:val="white"/>
          <w:lang w:eastAsia="zh-CN" w:bidi="hi-IN"/>
        </w:rPr>
        <w:t>cb</w:t>
      </w:r>
      <w:bookmarkEnd w:id="1057"/>
      <w:r>
        <w:rPr>
          <w:rFonts w:ascii="Courier" w:eastAsia="Noto Serif CJK SC" w:hAnsi="Courier"/>
          <w:color w:val="000000"/>
          <w:kern w:val="2"/>
          <w:sz w:val="18"/>
          <w:szCs w:val="18"/>
          <w:highlight w:val="white"/>
          <w:lang w:eastAsia="zh-CN" w:bidi="hi-IN"/>
        </w:rPr>
        <w:t>(</w:t>
      </w:r>
      <w:proofErr w:type="gramEnd"/>
      <w:r>
        <w:rPr>
          <w:rFonts w:ascii="Courier" w:eastAsia="Noto Serif CJK SC" w:hAnsi="Courier"/>
          <w:color w:val="000000"/>
          <w:kern w:val="2"/>
          <w:sz w:val="18"/>
          <w:szCs w:val="18"/>
          <w:highlight w:val="white"/>
          <w:lang w:eastAsia="zh-CN" w:bidi="hi-IN"/>
        </w:rPr>
        <w:t>plist, name, prop, udata)</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and returns success or failure if this call succeeds or fails.</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If this search fails, H5P__do_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searches the parent property list class(es) for the target property, and if successful calls:</w:t>
      </w:r>
    </w:p>
    <w:p w:rsidR="00D31373" w:rsidRDefault="00D31373">
      <w:pPr>
        <w:rPr>
          <w:rFonts w:eastAsia="Noto Serif CJK SC"/>
          <w:color w:val="000000"/>
          <w:kern w:val="2"/>
          <w:highlight w:val="white"/>
          <w:lang w:eastAsia="zh-CN" w:bidi="hi-IN"/>
        </w:rPr>
      </w:pPr>
    </w:p>
    <w:p w:rsidR="00D31373" w:rsidRDefault="00000000">
      <w:pPr>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H5P__poke_pclass_</w:t>
      </w:r>
      <w:proofErr w:type="gramStart"/>
      <w:r>
        <w:rPr>
          <w:rFonts w:ascii="Courier" w:eastAsia="Noto Serif CJK SC" w:hAnsi="Courier"/>
          <w:color w:val="000000"/>
          <w:kern w:val="2"/>
          <w:sz w:val="18"/>
          <w:szCs w:val="18"/>
          <w:highlight w:val="white"/>
          <w:lang w:eastAsia="zh-CN" w:bidi="hi-IN"/>
        </w:rPr>
        <w:t>cb(</w:t>
      </w:r>
      <w:proofErr w:type="gramEnd"/>
      <w:r>
        <w:rPr>
          <w:rFonts w:ascii="Courier" w:eastAsia="Noto Serif CJK SC" w:hAnsi="Courier"/>
          <w:color w:val="000000"/>
          <w:kern w:val="2"/>
          <w:sz w:val="18"/>
          <w:szCs w:val="18"/>
          <w:highlight w:val="white"/>
          <w:lang w:eastAsia="zh-CN" w:bidi="hi-IN"/>
        </w:rPr>
        <w:t>dst_plist, name, prop, udata)</w:t>
      </w:r>
    </w:p>
    <w:p w:rsidR="00D31373" w:rsidRDefault="00D31373">
      <w:pPr>
        <w:rPr>
          <w:color w:val="000000"/>
          <w:highlight w:val="white"/>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and </w:t>
      </w:r>
      <w:proofErr w:type="gramStart"/>
      <w:r>
        <w:rPr>
          <w:rFonts w:eastAsia="Noto Serif CJK SC"/>
          <w:color w:val="000000"/>
          <w:kern w:val="2"/>
          <w:highlight w:val="white"/>
          <w:lang w:eastAsia="zh-CN" w:bidi="hi-IN"/>
        </w:rPr>
        <w:t>again</w:t>
      </w:r>
      <w:proofErr w:type="gramEnd"/>
      <w:r>
        <w:rPr>
          <w:rFonts w:eastAsia="Noto Serif CJK SC"/>
          <w:color w:val="000000"/>
          <w:kern w:val="2"/>
          <w:highlight w:val="white"/>
          <w:lang w:eastAsia="zh-CN" w:bidi="hi-IN"/>
        </w:rPr>
        <w:t xml:space="preserve"> returns success or failure if this call succeeds or fails.</w:t>
      </w:r>
    </w:p>
    <w:p w:rsidR="00D31373" w:rsidRDefault="00D31373">
      <w:pPr>
        <w:rPr>
          <w:rFonts w:eastAsia="Noto Serif CJK SC"/>
          <w:color w:val="000000"/>
          <w:kern w:val="2"/>
          <w:highlight w:val="white"/>
          <w:lang w:eastAsia="zh-CN" w:bidi="hi-IN"/>
        </w:rPr>
      </w:pPr>
    </w:p>
    <w:p w:rsidR="00D31373" w:rsidRDefault="00000000">
      <w:r>
        <w:rPr>
          <w:color w:val="000000"/>
          <w:highlight w:val="white"/>
        </w:rPr>
        <w:t>If the searches of the supplied property list and its parent property list class(es) fail, H5P__do_</w:t>
      </w:r>
      <w:proofErr w:type="gramStart"/>
      <w:r>
        <w:rPr>
          <w:color w:val="000000"/>
          <w:highlight w:val="white"/>
        </w:rPr>
        <w:t>prop(</w:t>
      </w:r>
      <w:proofErr w:type="gramEnd"/>
      <w:r>
        <w:rPr>
          <w:color w:val="000000"/>
          <w:highlight w:val="white"/>
        </w:rPr>
        <w:t xml:space="preserve">) </w:t>
      </w:r>
      <w:r>
        <w:rPr>
          <w:rFonts w:eastAsia="Noto Serif CJK SC"/>
          <w:color w:val="000000"/>
          <w:kern w:val="2"/>
          <w:highlight w:val="white"/>
          <w:lang w:eastAsia="zh-CN" w:bidi="hi-IN"/>
        </w:rPr>
        <w:t>returns failure</w:t>
      </w:r>
      <w:r>
        <w:rPr>
          <w:color w:val="000000"/>
          <w:highlight w:val="white"/>
        </w:rPr>
        <w:t>.</w:t>
      </w:r>
    </w:p>
    <w:p w:rsidR="00D31373" w:rsidRDefault="00D31373">
      <w:pPr>
        <w:rPr>
          <w:color w:val="000000"/>
          <w:highlight w:val="white"/>
        </w:rPr>
      </w:pPr>
    </w:p>
    <w:p w:rsidR="00D31373" w:rsidRDefault="00D31373">
      <w:pPr>
        <w:rPr>
          <w:color w:val="000000"/>
          <w:highlight w:val="white"/>
        </w:rPr>
      </w:pPr>
    </w:p>
    <w:p w:rsidR="00D31373" w:rsidRDefault="00000000">
      <w:r>
        <w:rPr>
          <w:rFonts w:eastAsia="Noto Serif CJK SC"/>
          <w:b/>
          <w:bCs/>
          <w:color w:val="000000"/>
          <w:kern w:val="2"/>
          <w:highlight w:val="white"/>
          <w:lang w:eastAsia="zh-CN" w:bidi="hi-IN"/>
        </w:rPr>
        <w:t>H5P__poke_plist_</w:t>
      </w:r>
      <w:proofErr w:type="gramStart"/>
      <w:r>
        <w:rPr>
          <w:rFonts w:eastAsia="Noto Serif CJK SC"/>
          <w:b/>
          <w:bCs/>
          <w:color w:val="000000"/>
          <w:kern w:val="2"/>
          <w:highlight w:val="white"/>
          <w:lang w:eastAsia="zh-CN" w:bidi="hi-IN"/>
        </w:rPr>
        <w:t>cb(</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simply memcpy’s the supplied buffer (udata→value) into prop→value and returns.</w:t>
      </w:r>
    </w:p>
    <w:p w:rsidR="00D31373" w:rsidRDefault="00D31373">
      <w:pPr>
        <w:rPr>
          <w:color w:val="000000"/>
          <w:highlight w:val="white"/>
        </w:rPr>
      </w:pPr>
    </w:p>
    <w:p w:rsidR="00D31373" w:rsidRDefault="00D31373">
      <w:pPr>
        <w:rPr>
          <w:color w:val="000000"/>
          <w:highlight w:val="white"/>
        </w:rPr>
      </w:pPr>
    </w:p>
    <w:p w:rsidR="00D31373" w:rsidRDefault="00D31373">
      <w:pPr>
        <w:rPr>
          <w:color w:val="000000"/>
          <w:highlight w:val="white"/>
        </w:rPr>
      </w:pPr>
    </w:p>
    <w:p w:rsidR="00D31373" w:rsidRDefault="00000000">
      <w:r>
        <w:rPr>
          <w:rFonts w:eastAsia="Noto Serif CJK SC"/>
          <w:color w:val="000000"/>
          <w:kern w:val="2"/>
          <w:highlight w:val="white"/>
          <w:lang w:eastAsia="zh-CN" w:bidi="hi-IN"/>
        </w:rPr>
        <w:t xml:space="preserve">After some sanity checks, </w:t>
      </w:r>
      <w:r>
        <w:rPr>
          <w:rFonts w:eastAsia="Noto Serif CJK SC"/>
          <w:b/>
          <w:bCs/>
          <w:color w:val="000000"/>
          <w:kern w:val="2"/>
          <w:highlight w:val="white"/>
          <w:lang w:eastAsia="zh-CN" w:bidi="hi-IN"/>
        </w:rPr>
        <w:t>H5P__poke_pclass_</w:t>
      </w:r>
      <w:proofErr w:type="gramStart"/>
      <w:r>
        <w:rPr>
          <w:rFonts w:eastAsia="Noto Serif CJK SC"/>
          <w:b/>
          <w:bCs/>
          <w:color w:val="000000"/>
          <w:kern w:val="2"/>
          <w:highlight w:val="white"/>
          <w:lang w:eastAsia="zh-CN" w:bidi="hi-IN"/>
        </w:rPr>
        <w:t>cb(</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calls </w:t>
      </w:r>
    </w:p>
    <w:p w:rsidR="00D31373" w:rsidRDefault="00D31373">
      <w:pPr>
        <w:rPr>
          <w:color w:val="000000"/>
          <w:highlight w:val="white"/>
        </w:rPr>
      </w:pPr>
    </w:p>
    <w:p w:rsidR="00D31373" w:rsidRDefault="00000000">
      <w:pPr>
        <w:ind w:left="709"/>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pcopy = H5P__dup_</w:t>
      </w:r>
      <w:proofErr w:type="gramStart"/>
      <w:r>
        <w:rPr>
          <w:rFonts w:ascii="Courier" w:eastAsia="Noto Serif CJK SC" w:hAnsi="Courier"/>
          <w:color w:val="000000"/>
          <w:kern w:val="2"/>
          <w:sz w:val="18"/>
          <w:szCs w:val="18"/>
          <w:highlight w:val="white"/>
          <w:lang w:eastAsia="zh-CN" w:bidi="hi-IN"/>
        </w:rPr>
        <w:t>prop(</w:t>
      </w:r>
      <w:proofErr w:type="gramEnd"/>
      <w:r>
        <w:rPr>
          <w:rFonts w:ascii="Courier" w:eastAsia="Noto Serif CJK SC" w:hAnsi="Courier"/>
          <w:color w:val="000000"/>
          <w:kern w:val="2"/>
          <w:sz w:val="18"/>
          <w:szCs w:val="18"/>
          <w:highlight w:val="white"/>
          <w:lang w:eastAsia="zh-CN" w:bidi="hi-IN"/>
        </w:rPr>
        <w:t>prop, H5P_PROP_WITHIN_LIST)</w:t>
      </w:r>
      <w:r>
        <w:rPr>
          <w:rFonts w:ascii="Courier" w:eastAsia="Noto Serif CJK SC" w:hAnsi="Courier"/>
          <w:color w:val="000000"/>
          <w:kern w:val="2"/>
          <w:sz w:val="18"/>
          <w:szCs w:val="18"/>
          <w:highlight w:val="white"/>
          <w:lang w:eastAsia="zh-CN" w:bidi="hi-IN"/>
        </w:rPr>
        <w:br/>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to duplicate the named property, </w:t>
      </w:r>
      <w:proofErr w:type="gramStart"/>
      <w:r>
        <w:rPr>
          <w:rFonts w:eastAsia="Noto Serif CJK SC"/>
          <w:color w:val="000000"/>
          <w:kern w:val="2"/>
          <w:highlight w:val="white"/>
          <w:lang w:eastAsia="zh-CN" w:bidi="hi-IN"/>
        </w:rPr>
        <w:t>memcpy(</w:t>
      </w:r>
      <w:proofErr w:type="gramEnd"/>
      <w:r>
        <w:rPr>
          <w:rFonts w:eastAsia="Noto Serif CJK SC"/>
          <w:color w:val="000000"/>
          <w:kern w:val="2"/>
          <w:highlight w:val="white"/>
          <w:lang w:eastAsia="zh-CN" w:bidi="hi-IN"/>
        </w:rPr>
        <w:t>)s udata.value into pcopy→value, and then calls</w:t>
      </w:r>
    </w:p>
    <w:p w:rsidR="00D31373" w:rsidRDefault="00D31373">
      <w:pPr>
        <w:rPr>
          <w:color w:val="000000"/>
          <w:highlight w:val="white"/>
        </w:rPr>
      </w:pPr>
    </w:p>
    <w:p w:rsidR="00D31373" w:rsidRDefault="00000000">
      <w:pPr>
        <w:ind w:left="709"/>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H5P__add_prop(plist-&gt;props, pcopy)</w:t>
      </w:r>
      <w:r>
        <w:rPr>
          <w:rFonts w:ascii="Courier" w:eastAsia="Noto Serif CJK SC" w:hAnsi="Courier"/>
          <w:color w:val="000000"/>
          <w:kern w:val="2"/>
          <w:sz w:val="18"/>
          <w:szCs w:val="18"/>
          <w:highlight w:val="white"/>
          <w:lang w:eastAsia="zh-CN" w:bidi="hi-IN"/>
        </w:rPr>
        <w:br/>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lastRenderedPageBreak/>
        <w:t>to insert the modified property into plist before returning.</w:t>
      </w:r>
    </w:p>
    <w:p w:rsidR="00D31373" w:rsidRDefault="00D31373">
      <w:pPr>
        <w:rPr>
          <w:rFonts w:eastAsia="Noto Serif CJK SC"/>
          <w:kern w:val="2"/>
          <w:highlight w:val="white"/>
          <w:lang w:eastAsia="zh-CN" w:bidi="hi-IN"/>
        </w:rPr>
      </w:pPr>
    </w:p>
    <w:p w:rsidR="00D31373" w:rsidRDefault="00D31373">
      <w:pPr>
        <w:rPr>
          <w:rFonts w:eastAsia="Noto Serif CJK SC"/>
          <w:kern w:val="2"/>
          <w:highlight w:val="white"/>
          <w:lang w:eastAsia="zh-CN" w:bidi="hi-IN"/>
        </w:rPr>
      </w:pPr>
    </w:p>
    <w:p w:rsidR="00D31373" w:rsidRDefault="00000000">
      <w:r>
        <w:rPr>
          <w:rFonts w:eastAsia="Noto Serif CJK SC"/>
          <w:color w:val="000000"/>
          <w:kern w:val="2"/>
          <w:highlight w:val="white"/>
          <w:lang w:eastAsia="zh-CN" w:bidi="hi-IN"/>
        </w:rPr>
        <w:t xml:space="preserve">In this context, </w:t>
      </w:r>
      <w:r>
        <w:rPr>
          <w:rFonts w:eastAsia="Noto Serif CJK SC"/>
          <w:b/>
          <w:bCs/>
          <w:color w:val="000000"/>
          <w:kern w:val="2"/>
          <w:highlight w:val="white"/>
          <w:lang w:eastAsia="zh-CN" w:bidi="hi-IN"/>
        </w:rPr>
        <w:t>H5P__dup_</w:t>
      </w:r>
      <w:proofErr w:type="gramStart"/>
      <w:r>
        <w:rPr>
          <w:rFonts w:eastAsia="Noto Serif CJK SC"/>
          <w:b/>
          <w:bCs/>
          <w:color w:val="000000"/>
          <w:kern w:val="2"/>
          <w:highlight w:val="white"/>
          <w:lang w:eastAsia="zh-CN" w:bidi="hi-IN"/>
        </w:rPr>
        <w:t>prop(</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allocates a new instance of H5P_genprop_t (pcopy), copies the image of *prop into it, sets pcopy→shared_name = TRUE, duplicates the buffer pointed to by prop→value (if it exists) storing the address of the duplicate in pcopy→value, and returns the address of the new instance of H5P_genprop_t.</w:t>
      </w:r>
    </w:p>
    <w:p w:rsidR="00D31373" w:rsidRDefault="00D31373"/>
    <w:p w:rsidR="00D31373" w:rsidRDefault="00D31373"/>
    <w:p w:rsidR="00D31373" w:rsidRDefault="00000000">
      <w:r>
        <w:rPr>
          <w:rFonts w:eastAsia="Noto Serif CJK SC"/>
          <w:b/>
          <w:bCs/>
          <w:color w:val="000000"/>
          <w:kern w:val="2"/>
          <w:highlight w:val="white"/>
          <w:lang w:eastAsia="zh-CN" w:bidi="hi-IN"/>
        </w:rPr>
        <w:t>H5P__add_</w:t>
      </w:r>
      <w:proofErr w:type="gramStart"/>
      <w:r>
        <w:rPr>
          <w:rFonts w:eastAsia="Noto Serif CJK SC"/>
          <w:b/>
          <w:bCs/>
          <w:color w:val="000000"/>
          <w:kern w:val="2"/>
          <w:highlight w:val="white"/>
          <w:lang w:eastAsia="zh-CN" w:bidi="hi-IN"/>
        </w:rPr>
        <w:t>prop(</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simply calls H5SL_insert() to add pcopy to plist→props.</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Multi-thread safety concerns:</w:t>
      </w:r>
      <w:r>
        <w:rPr>
          <w:color w:val="000000"/>
          <w:highlight w:val="white"/>
        </w:rPr>
        <w:br/>
      </w:r>
      <w:r>
        <w:br w:type="page"/>
      </w:r>
    </w:p>
    <w:p w:rsidR="00D31373" w:rsidRDefault="00D31373">
      <w:pPr>
        <w:rPr>
          <w:rFonts w:ascii="monospace" w:hAnsi="monospace"/>
        </w:rPr>
      </w:pPr>
    </w:p>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 </w:t>
      </w:r>
      <w:r>
        <w:rPr>
          <w:rFonts w:ascii="Courier" w:hAnsi="Courier"/>
          <w:sz w:val="18"/>
          <w:szCs w:val="18"/>
        </w:rPr>
        <w:br/>
        <w:t xml:space="preserve">* </w:t>
      </w:r>
      <w:r>
        <w:rPr>
          <w:rFonts w:ascii="Courier" w:hAnsi="Courier"/>
          <w:sz w:val="18"/>
          <w:szCs w:val="18"/>
        </w:rPr>
        <w:br/>
        <w:t xml:space="preserve">* \brief Encodes the property values in a property list into a binary </w:t>
      </w:r>
      <w:r>
        <w:rPr>
          <w:rFonts w:ascii="Courier" w:hAnsi="Courier"/>
          <w:sz w:val="18"/>
          <w:szCs w:val="18"/>
        </w:rPr>
        <w:br/>
        <w:t xml:space="preserve">*        buffer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\param[out] buf    Buffer into which the property list will be encoded. </w:t>
      </w:r>
      <w:r>
        <w:rPr>
          <w:rFonts w:ascii="Courier" w:hAnsi="Courier"/>
          <w:sz w:val="18"/>
          <w:szCs w:val="18"/>
        </w:rPr>
        <w:br/>
        <w:t xml:space="preserve">*                    If the provided buffer is NULL, the size of the </w:t>
      </w:r>
      <w:r>
        <w:rPr>
          <w:rFonts w:ascii="Courier" w:hAnsi="Courier"/>
          <w:sz w:val="18"/>
          <w:szCs w:val="18"/>
        </w:rPr>
        <w:br/>
        <w:t xml:space="preserve">*                    buffer required is returned through \p nalloc; the </w:t>
      </w:r>
      <w:r>
        <w:rPr>
          <w:rFonts w:ascii="Courier" w:hAnsi="Courier"/>
          <w:sz w:val="18"/>
          <w:szCs w:val="18"/>
        </w:rPr>
        <w:br/>
        <w:t xml:space="preserve">*                    function does nothing more. </w:t>
      </w:r>
      <w:r>
        <w:rPr>
          <w:rFonts w:ascii="Courier" w:hAnsi="Courier"/>
          <w:sz w:val="18"/>
          <w:szCs w:val="18"/>
        </w:rPr>
        <w:br/>
        <w:t xml:space="preserve">* \param[out] nalloc </w:t>
      </w:r>
      <w:proofErr w:type="gramStart"/>
      <w:r>
        <w:rPr>
          <w:rFonts w:ascii="Courier" w:hAnsi="Courier"/>
          <w:sz w:val="18"/>
          <w:szCs w:val="18"/>
        </w:rPr>
        <w:t>The</w:t>
      </w:r>
      <w:proofErr w:type="gramEnd"/>
      <w:r>
        <w:rPr>
          <w:rFonts w:ascii="Courier" w:hAnsi="Courier"/>
          <w:sz w:val="18"/>
          <w:szCs w:val="18"/>
        </w:rPr>
        <w:t xml:space="preserve"> size of the required buffer </w:t>
      </w:r>
      <w:r>
        <w:rPr>
          <w:rFonts w:ascii="Courier" w:hAnsi="Courier"/>
          <w:sz w:val="18"/>
          <w:szCs w:val="18"/>
        </w:rPr>
        <w:br/>
        <w:t xml:space="preserve">* \fapl_id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H5Pencode2() encodes the property list \p plist_id into the </w:t>
      </w:r>
      <w:r>
        <w:rPr>
          <w:rFonts w:ascii="Courier" w:hAnsi="Courier"/>
          <w:sz w:val="18"/>
          <w:szCs w:val="18"/>
        </w:rPr>
        <w:br/>
        <w:t xml:space="preserve">*          binary buffer \p buf, according to the file format setting </w:t>
      </w:r>
      <w:r>
        <w:rPr>
          <w:rFonts w:ascii="Courier" w:hAnsi="Courier"/>
          <w:sz w:val="18"/>
          <w:szCs w:val="18"/>
        </w:rPr>
        <w:br/>
        <w:t xml:space="preserve">*          specified by the file access property list \p fapl_id. </w:t>
      </w:r>
      <w:r>
        <w:rPr>
          <w:rFonts w:ascii="Courier" w:hAnsi="Courier"/>
          <w:sz w:val="18"/>
          <w:szCs w:val="18"/>
        </w:rPr>
        <w:br/>
        <w:t xml:space="preserve">* </w:t>
      </w:r>
      <w:r>
        <w:rPr>
          <w:rFonts w:ascii="Courier" w:hAnsi="Courier"/>
          <w:sz w:val="18"/>
          <w:szCs w:val="18"/>
        </w:rPr>
        <w:br/>
        <w:t xml:space="preserve">*          If the required buffer size is unknown, \p buf can be passed </w:t>
      </w:r>
      <w:r>
        <w:rPr>
          <w:rFonts w:ascii="Courier" w:hAnsi="Courier"/>
          <w:sz w:val="18"/>
          <w:szCs w:val="18"/>
        </w:rPr>
        <w:br/>
        <w:t xml:space="preserve">*          in as NULL and the function will set the required buffer size </w:t>
      </w:r>
      <w:r>
        <w:rPr>
          <w:rFonts w:ascii="Courier" w:hAnsi="Courier"/>
          <w:sz w:val="18"/>
          <w:szCs w:val="18"/>
        </w:rPr>
        <w:br/>
        <w:t xml:space="preserve">*          in \p nalloc. The buffer can then be created and the property </w:t>
      </w:r>
      <w:r>
        <w:rPr>
          <w:rFonts w:ascii="Courier" w:hAnsi="Courier"/>
          <w:sz w:val="18"/>
          <w:szCs w:val="18"/>
        </w:rPr>
        <w:br/>
        <w:t xml:space="preserve">*          list encoded with a subsequent H5Pencode2() call. </w:t>
      </w:r>
      <w:r>
        <w:rPr>
          <w:rFonts w:ascii="Courier" w:hAnsi="Courier"/>
          <w:sz w:val="18"/>
          <w:szCs w:val="18"/>
        </w:rPr>
        <w:br/>
        <w:t xml:space="preserve">* </w:t>
      </w:r>
      <w:r>
        <w:rPr>
          <w:rFonts w:ascii="Courier" w:hAnsi="Courier"/>
          <w:sz w:val="18"/>
          <w:szCs w:val="18"/>
        </w:rPr>
        <w:br/>
        <w:t xml:space="preserve">*          If the buffer passed in is not big enough to hold the encoded </w:t>
      </w:r>
      <w:r>
        <w:rPr>
          <w:rFonts w:ascii="Courier" w:hAnsi="Courier"/>
          <w:sz w:val="18"/>
          <w:szCs w:val="18"/>
        </w:rPr>
        <w:br/>
        <w:t xml:space="preserve">*          properties, the H5Pencode2() call can be expected to fail with </w:t>
      </w:r>
      <w:r>
        <w:rPr>
          <w:rFonts w:ascii="Courier" w:hAnsi="Courier"/>
          <w:sz w:val="18"/>
          <w:szCs w:val="18"/>
        </w:rPr>
        <w:br/>
        <w:t xml:space="preserve">*          a segmentation fault. </w:t>
      </w:r>
      <w:r>
        <w:rPr>
          <w:rFonts w:ascii="Courier" w:hAnsi="Courier"/>
          <w:sz w:val="18"/>
          <w:szCs w:val="18"/>
        </w:rPr>
        <w:br/>
        <w:t xml:space="preserve">* </w:t>
      </w:r>
      <w:r>
        <w:rPr>
          <w:rFonts w:ascii="Courier" w:hAnsi="Courier"/>
          <w:sz w:val="18"/>
          <w:szCs w:val="18"/>
        </w:rPr>
        <w:br/>
        <w:t xml:space="preserve">*          The file access property list \p fapl_id is used to </w:t>
      </w:r>
      <w:r>
        <w:rPr>
          <w:rFonts w:ascii="Courier" w:hAnsi="Courier"/>
          <w:sz w:val="18"/>
          <w:szCs w:val="18"/>
        </w:rPr>
        <w:br/>
        <w:t xml:space="preserve">*          control the encoding via the \a libver_bounds property </w:t>
      </w:r>
      <w:r>
        <w:rPr>
          <w:rFonts w:ascii="Courier" w:hAnsi="Courier"/>
          <w:sz w:val="18"/>
          <w:szCs w:val="18"/>
        </w:rPr>
        <w:br/>
        <w:t xml:space="preserve">*       </w:t>
      </w:r>
      <w:proofErr w:type="gramStart"/>
      <w:r>
        <w:rPr>
          <w:rFonts w:ascii="Courier" w:hAnsi="Courier"/>
          <w:sz w:val="18"/>
          <w:szCs w:val="18"/>
        </w:rPr>
        <w:t xml:space="preserve">   (</w:t>
      </w:r>
      <w:proofErr w:type="gramEnd"/>
      <w:r>
        <w:rPr>
          <w:rFonts w:ascii="Courier" w:hAnsi="Courier"/>
          <w:sz w:val="18"/>
          <w:szCs w:val="18"/>
        </w:rPr>
        <w:t xml:space="preserve">see H5Pset_libver_bounds()). If the \a libver_bounds </w:t>
      </w:r>
      <w:r>
        <w:rPr>
          <w:rFonts w:ascii="Courier" w:hAnsi="Courier"/>
          <w:sz w:val="18"/>
          <w:szCs w:val="18"/>
        </w:rPr>
        <w:br/>
        <w:t xml:space="preserve">*          property is missing, H5Pencode2() proceeds as if the \a </w:t>
      </w:r>
      <w:r>
        <w:rPr>
          <w:rFonts w:ascii="Courier" w:hAnsi="Courier"/>
          <w:sz w:val="18"/>
          <w:szCs w:val="18"/>
        </w:rPr>
        <w:br/>
        <w:t xml:space="preserve">*          libver_bounds property were set to (#H5F_LIBVER_EARLIEST, </w:t>
      </w:r>
      <w:r>
        <w:rPr>
          <w:rFonts w:ascii="Courier" w:hAnsi="Courier"/>
          <w:sz w:val="18"/>
          <w:szCs w:val="18"/>
        </w:rPr>
        <w:br/>
        <w:t xml:space="preserve">*          #H5F_LIBVER_LATEST). (Functionally, H5Pencode1() is identical to </w:t>
      </w:r>
      <w:r>
        <w:rPr>
          <w:rFonts w:ascii="Courier" w:hAnsi="Courier"/>
          <w:sz w:val="18"/>
          <w:szCs w:val="18"/>
        </w:rPr>
        <w:br/>
        <w:t xml:space="preserve">*          H5Pencode2() with \a libver_bounds set to (#H5F_LIBVER_EARLIEST, </w:t>
      </w:r>
      <w:r>
        <w:rPr>
          <w:rFonts w:ascii="Courier" w:hAnsi="Courier"/>
          <w:sz w:val="18"/>
          <w:szCs w:val="18"/>
        </w:rPr>
        <w:br/>
        <w:t xml:space="preserve">*          #H5F_LIBVER_LATEST).) </w:t>
      </w:r>
      <w:r>
        <w:rPr>
          <w:rFonts w:ascii="Courier" w:hAnsi="Courier"/>
          <w:sz w:val="18"/>
          <w:szCs w:val="18"/>
        </w:rPr>
        <w:br/>
        <w:t xml:space="preserve">*          Properties that do not have encode callbacks will be skipped. </w:t>
      </w:r>
      <w:r>
        <w:rPr>
          <w:rFonts w:ascii="Courier" w:hAnsi="Courier"/>
          <w:sz w:val="18"/>
          <w:szCs w:val="18"/>
        </w:rPr>
        <w:br/>
        <w:t>*          There is currently no mechanism to register an encode callback for</w:t>
      </w:r>
      <w:r>
        <w:rPr>
          <w:rFonts w:ascii="Courier" w:hAnsi="Courier"/>
          <w:sz w:val="18"/>
          <w:szCs w:val="18"/>
        </w:rPr>
        <w:br/>
        <w:t xml:space="preserve">*          a user-defined property, so user-defined properties cannot </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currently</w:t>
      </w:r>
      <w:proofErr w:type="gramEnd"/>
      <w:r>
        <w:rPr>
          <w:rFonts w:ascii="Courier" w:hAnsi="Courier"/>
          <w:sz w:val="18"/>
          <w:szCs w:val="18"/>
        </w:rPr>
        <w:t xml:space="preserve"> be encoded. </w:t>
      </w:r>
      <w:r>
        <w:rPr>
          <w:rFonts w:ascii="Courier" w:hAnsi="Courier"/>
          <w:sz w:val="18"/>
          <w:szCs w:val="18"/>
        </w:rPr>
        <w:br/>
        <w:t xml:space="preserve">* </w:t>
      </w:r>
      <w:r>
        <w:rPr>
          <w:rFonts w:ascii="Courier" w:hAnsi="Courier"/>
          <w:sz w:val="18"/>
          <w:szCs w:val="18"/>
        </w:rPr>
        <w:br/>
        <w:t>*          Some properties cannot be encoded, particularly properties that</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are</w:t>
      </w:r>
      <w:proofErr w:type="gramEnd"/>
      <w:r>
        <w:rPr>
          <w:rFonts w:ascii="Courier" w:hAnsi="Courier"/>
          <w:sz w:val="18"/>
          <w:szCs w:val="18"/>
        </w:rPr>
        <w:t xml:space="preserve"> reliant on local context. </w:t>
      </w:r>
      <w:r>
        <w:rPr>
          <w:rFonts w:ascii="Courier" w:hAnsi="Courier"/>
          <w:sz w:val="18"/>
          <w:szCs w:val="18"/>
        </w:rPr>
        <w:br/>
        <w:t xml:space="preserve">* </w:t>
      </w:r>
      <w:r>
        <w:rPr>
          <w:rFonts w:ascii="Courier" w:hAnsi="Courier"/>
          <w:sz w:val="18"/>
          <w:szCs w:val="18"/>
        </w:rPr>
        <w:br/>
        <w:t xml:space="preserve">*      \b Motivation: </w:t>
      </w:r>
      <w:r>
        <w:rPr>
          <w:rFonts w:ascii="Courier" w:hAnsi="Courier"/>
          <w:sz w:val="18"/>
          <w:szCs w:val="18"/>
        </w:rPr>
        <w:br/>
        <w:t>*       This function was introduced in HDF5-1.12 as part of the \a H5Sencode</w:t>
      </w:r>
      <w:r>
        <w:rPr>
          <w:rFonts w:ascii="Courier" w:hAnsi="Courier"/>
          <w:sz w:val="18"/>
          <w:szCs w:val="18"/>
        </w:rPr>
        <w:br/>
        <w:t xml:space="preserve">*       format change to enable 64-bit selection encodings and a dataspace </w:t>
      </w:r>
      <w:r>
        <w:rPr>
          <w:rFonts w:ascii="Courier" w:hAnsi="Courier"/>
          <w:sz w:val="18"/>
          <w:szCs w:val="18"/>
        </w:rPr>
        <w:br/>
        <w:t xml:space="preserve">*       selection that is tied to a file. </w:t>
      </w:r>
      <w:r>
        <w:rPr>
          <w:rFonts w:ascii="Courier" w:hAnsi="Courier"/>
          <w:sz w:val="18"/>
          <w:szCs w:val="18"/>
        </w:rPr>
        <w:br/>
        <w:t xml:space="preserve">* </w:t>
      </w:r>
      <w:r>
        <w:rPr>
          <w:rFonts w:ascii="Courier" w:hAnsi="Courier"/>
          <w:sz w:val="18"/>
          <w:szCs w:val="18"/>
        </w:rPr>
        <w:br/>
        <w:t xml:space="preserve">* \since 1.12.0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H5Pencode2(hid_t plist_id, void *buf, size_t *nalloc, hid_t fapl_id);</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H5Pencode2()</w:t>
      </w:r>
    </w:p>
    <w:p w:rsidR="00D31373" w:rsidRDefault="00000000">
      <w:r>
        <w:rPr>
          <w:rFonts w:ascii="Courier" w:hAnsi="Courier"/>
          <w:sz w:val="18"/>
          <w:szCs w:val="18"/>
        </w:rPr>
        <w:t xml:space="preserve"> +-</w:t>
      </w:r>
      <w:r>
        <w:rPr>
          <w:rFonts w:ascii="Courier" w:hAnsi="Courier"/>
          <w:color w:val="000000"/>
          <w:sz w:val="18"/>
          <w:szCs w:val="18"/>
          <w:highlight w:val="white"/>
        </w:rPr>
        <w:t>H5I_object_</w:t>
      </w:r>
      <w:proofErr w:type="gramStart"/>
      <w:r>
        <w:rPr>
          <w:rFonts w:ascii="Courier" w:hAnsi="Courier"/>
          <w:color w:val="000000"/>
          <w:sz w:val="18"/>
          <w:szCs w:val="18"/>
          <w:highlight w:val="white"/>
        </w:rPr>
        <w:t>verify(</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r>
        <w:rPr>
          <w:rFonts w:ascii="Courier" w:hAnsi="Courier"/>
          <w:color w:val="000000"/>
          <w:sz w:val="18"/>
          <w:szCs w:val="18"/>
          <w:highlight w:val="white"/>
        </w:rPr>
        <w:t xml:space="preserve"> +-</w:t>
      </w:r>
      <w:bookmarkStart w:id="1058" w:name="__DdeLink__2849_4045199349"/>
      <w:r>
        <w:rPr>
          <w:rFonts w:ascii="Courier" w:hAnsi="Courier"/>
          <w:color w:val="000000"/>
          <w:sz w:val="18"/>
          <w:szCs w:val="18"/>
          <w:highlight w:val="white"/>
        </w:rPr>
        <w:t>H5CX_set_</w:t>
      </w:r>
      <w:proofErr w:type="gramStart"/>
      <w:r>
        <w:rPr>
          <w:rFonts w:ascii="Courier" w:hAnsi="Courier"/>
          <w:color w:val="000000"/>
          <w:sz w:val="18"/>
          <w:szCs w:val="18"/>
          <w:highlight w:val="white"/>
        </w:rPr>
        <w:t>apl</w:t>
      </w:r>
      <w:bookmarkEnd w:id="1058"/>
      <w:r>
        <w:rPr>
          <w:rFonts w:ascii="Courier" w:hAnsi="Courier"/>
          <w:color w:val="000000"/>
          <w:sz w:val="18"/>
          <w:szCs w:val="18"/>
          <w:highlight w:val="white"/>
        </w:rPr>
        <w:t>(</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w:t>
      </w:r>
      <w:proofErr w:type="gramStart"/>
      <w:r>
        <w:rPr>
          <w:rFonts w:ascii="Courier" w:hAnsi="Courier"/>
          <w:color w:val="000000"/>
          <w:sz w:val="18"/>
          <w:szCs w:val="18"/>
          <w:highlight w:val="white"/>
        </w:rPr>
        <w:t>encode(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+-H5P__iterate_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plist, enc_all_prop, &amp;idx, H5P__encode_cb, &amp;udata)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lastRenderedPageBreak/>
        <w:t xml:space="preserve">       +-H5SL_</w:t>
      </w:r>
      <w:proofErr w:type="gramStart"/>
      <w:r>
        <w:rPr>
          <w:rFonts w:ascii="Courier" w:hAnsi="Courier"/>
          <w:color w:val="000000"/>
          <w:sz w:val="18"/>
          <w:szCs w:val="18"/>
          <w:highlight w:val="white"/>
        </w:rPr>
        <w:t>create(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Note different callback functions in two invocations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of H5SL_</w:t>
      </w:r>
      <w:proofErr w:type="gramStart"/>
      <w:r>
        <w:rPr>
          <w:rFonts w:ascii="Courier" w:hAnsi="Courier"/>
          <w:color w:val="000000"/>
          <w:sz w:val="18"/>
          <w:szCs w:val="18"/>
          <w:highlight w:val="white"/>
        </w:rPr>
        <w:t>iterate(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+-H5SL_iterate(plist-&gt;props, H5P__iterate_plist_cb, &amp;udata_int)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in this case – note that arg names </w:t>
      </w:r>
      <w:r>
        <w:rPr>
          <w:rFonts w:ascii="Courier" w:eastAsia="Noto Serif CJK SC" w:hAnsi="Courier"/>
          <w:color w:val="000000"/>
          <w:kern w:val="2"/>
          <w:sz w:val="18"/>
          <w:szCs w:val="18"/>
          <w:highlight w:val="white"/>
          <w:lang w:eastAsia="zh-CN" w:bidi="hi-IN"/>
        </w:rPr>
        <w:t>have been changed</w:t>
      </w: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for clarity</w:t>
      </w:r>
      <w:r>
        <w:rPr>
          <w:rFonts w:ascii="Courier" w:hAnsi="Courier"/>
          <w:color w:val="000000"/>
          <w:sz w:val="18"/>
          <w:szCs w:val="18"/>
          <w:highlight w:val="white"/>
        </w:rPr>
        <w:br/>
        <w:t xml:space="preserve">       |  +-H5P__iterate_plist_cb(prop, name, udata_int) </w:t>
      </w:r>
    </w:p>
    <w:p w:rsidR="00D31373" w:rsidRDefault="00000000">
      <w:bookmarkStart w:id="1059" w:name="__DdeLink__4019_110801916312"/>
      <w:bookmarkEnd w:id="1059"/>
      <w:r>
        <w:rPr>
          <w:rFonts w:ascii="Courier" w:hAnsi="Courier"/>
          <w:color w:val="000000"/>
          <w:sz w:val="18"/>
          <w:szCs w:val="18"/>
          <w:highlight w:val="white"/>
        </w:rPr>
        <w:t xml:space="preserve">       |     +-H5P__cmp_plist_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id, prop</w:t>
      </w:r>
      <w:r>
        <w:rPr>
          <w:rFonts w:cs="Calibri"/>
          <w:color w:val="000000"/>
          <w:sz w:val="18"/>
          <w:szCs w:val="18"/>
          <w:highlight w:val="white"/>
        </w:rPr>
        <w:t>→</w:t>
      </w:r>
      <w:r>
        <w:rPr>
          <w:rFonts w:ascii="Courier" w:hAnsi="Courier"/>
          <w:color w:val="000000"/>
          <w:sz w:val="18"/>
          <w:szCs w:val="18"/>
          <w:highlight w:val="white"/>
        </w:rPr>
        <w:t xml:space="preserve">name, udata)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+-H5P_exist_plist(udata-&gt;plist2, prop-&gt;name)</w:t>
      </w:r>
      <w:r>
        <w:rPr>
          <w:rFonts w:ascii="Courier" w:hAnsi="Courier"/>
          <w:color w:val="000000"/>
          <w:sz w:val="18"/>
          <w:szCs w:val="18"/>
          <w:highlight w:val="white"/>
        </w:rPr>
        <w:b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+-H5P__find_prop_plist(udata-&gt;plist2, prop-&gt;name)</w:t>
      </w:r>
      <w:r>
        <w:rPr>
          <w:rFonts w:ascii="Courier" w:hAnsi="Courier"/>
          <w:color w:val="000000"/>
          <w:sz w:val="18"/>
          <w:szCs w:val="18"/>
          <w:highlight w:val="white"/>
        </w:rPr>
        <w:b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+-H5P__encode_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prop, prop2)</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HDstrlen(</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HDstrcpy(</w:t>
      </w:r>
      <w:proofErr w:type="gramEnd"/>
      <w:r>
        <w:rPr>
          <w:rFonts w:ascii="Courier" w:hAnsi="Courier"/>
          <w:color w:val="000000"/>
          <w:sz w:val="18"/>
          <w:szCs w:val="18"/>
          <w:highlight w:val="white"/>
        </w:rPr>
        <w:t>)</w:t>
      </w:r>
      <w:r>
        <w:rPr>
          <w:rFonts w:ascii="Courier" w:hAnsi="Courier"/>
          <w:color w:val="000000"/>
          <w:sz w:val="18"/>
          <w:szCs w:val="18"/>
          <w:highlight w:val="white"/>
        </w:rPr>
        <w:br/>
        <w:t xml:space="preserve">       |           +-prop-&gt;encode(prop-&gt;value, udata-&gt;pp, &amp;prop_value_len)</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property specific</w:t>
      </w:r>
    </w:p>
    <w:p w:rsidR="00D31373" w:rsidRDefault="00000000">
      <w:pPr>
        <w:rPr>
          <w:rFonts w:ascii="Courier" w:hAnsi="Courier"/>
          <w:color w:val="000000"/>
          <w:sz w:val="18"/>
          <w:szCs w:val="18"/>
          <w:highlight w:val="white"/>
        </w:rPr>
      </w:pPr>
      <w:bookmarkStart w:id="1060" w:name="__DdeLink__4019_1108019163111"/>
      <w:bookmarkEnd w:id="1060"/>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+-H5SL_iterate(plist-&gt;props, H5P__iterate_plist_pclass_cb, &amp;udata_int)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in this case – note that arg names </w:t>
      </w:r>
      <w:r>
        <w:rPr>
          <w:rFonts w:ascii="Courier" w:eastAsia="Noto Serif CJK SC" w:hAnsi="Courier"/>
          <w:color w:val="000000"/>
          <w:kern w:val="2"/>
          <w:sz w:val="18"/>
          <w:szCs w:val="18"/>
          <w:highlight w:val="white"/>
          <w:lang w:eastAsia="zh-CN" w:bidi="hi-IN"/>
        </w:rPr>
        <w:t>have been changed</w:t>
      </w: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for clarity</w:t>
      </w:r>
      <w:r>
        <w:rPr>
          <w:rFonts w:ascii="Courier" w:hAnsi="Courier"/>
          <w:color w:val="000000"/>
          <w:sz w:val="18"/>
          <w:szCs w:val="18"/>
          <w:highlight w:val="white"/>
        </w:rPr>
        <w:br/>
        <w:t xml:space="preserve">       |  +-H5P__iterate_plist_pclass_cb(prop, name, udata_int)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+_H5SL_</w:t>
      </w:r>
      <w:proofErr w:type="gramStart"/>
      <w:r>
        <w:rPr>
          <w:rFonts w:ascii="Courier" w:hAnsi="Courier"/>
          <w:color w:val="000000"/>
          <w:sz w:val="18"/>
          <w:szCs w:val="18"/>
          <w:highlight w:val="white"/>
        </w:rPr>
        <w:t>search(</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+-H5P__iterate_plist_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 xml:space="preserve">prop, name, udata_int) </w:t>
      </w:r>
    </w:p>
    <w:p w:rsidR="00D31373" w:rsidRDefault="00000000">
      <w:r>
        <w:rPr>
          <w:rFonts w:ascii="Courier" w:hAnsi="Courier"/>
          <w:color w:val="000000"/>
          <w:sz w:val="18"/>
          <w:szCs w:val="18"/>
          <w:highlight w:val="white"/>
        </w:rPr>
        <w:t xml:space="preserve">       |        +-H5P__encode_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id, prop</w:t>
      </w:r>
      <w:r>
        <w:rPr>
          <w:rFonts w:cs="Calibri"/>
          <w:color w:val="000000"/>
          <w:sz w:val="18"/>
          <w:szCs w:val="18"/>
          <w:highlight w:val="white"/>
        </w:rPr>
        <w:t>→</w:t>
      </w:r>
      <w:r>
        <w:rPr>
          <w:rFonts w:ascii="Courier" w:hAnsi="Courier"/>
          <w:color w:val="000000"/>
          <w:sz w:val="18"/>
          <w:szCs w:val="18"/>
          <w:highlight w:val="white"/>
        </w:rPr>
        <w:t xml:space="preserve">name, </w:t>
      </w:r>
      <w:r>
        <w:rPr>
          <w:rFonts w:ascii="Courier" w:eastAsia="Noto Serif CJK SC" w:hAnsi="Courier"/>
          <w:color w:val="000000"/>
          <w:kern w:val="2"/>
          <w:sz w:val="18"/>
          <w:szCs w:val="18"/>
          <w:highlight w:val="white"/>
          <w:lang w:eastAsia="zh-CN" w:bidi="hi-IN"/>
        </w:rPr>
        <w:t>u</w:t>
      </w:r>
      <w:r>
        <w:rPr>
          <w:rFonts w:ascii="Courier" w:hAnsi="Courier"/>
          <w:color w:val="000000"/>
          <w:sz w:val="18"/>
          <w:szCs w:val="18"/>
          <w:highlight w:val="white"/>
        </w:rPr>
        <w:t>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see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+-H5SL_</w:t>
      </w:r>
      <w:proofErr w:type="gramStart"/>
      <w:r>
        <w:rPr>
          <w:rFonts w:ascii="Courier" w:hAnsi="Courier"/>
          <w:color w:val="000000"/>
          <w:sz w:val="18"/>
          <w:szCs w:val="18"/>
          <w:highlight w:val="white"/>
        </w:rPr>
        <w:t>close(</w:t>
      </w:r>
      <w:proofErr w:type="gramEnd"/>
      <w:r>
        <w:rPr>
          <w:rFonts w:ascii="Courier" w:hAnsi="Courier"/>
          <w:color w:val="000000"/>
          <w:sz w:val="18"/>
          <w:szCs w:val="18"/>
          <w:highlight w:val="white"/>
        </w:rPr>
        <w:t>)</w:t>
      </w:r>
      <w:bookmarkStart w:id="1061" w:name="__DdeLink__4000_110801916311"/>
      <w:bookmarkEnd w:id="1061"/>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D31373">
      <w:pPr>
        <w:rPr>
          <w:rFonts w:ascii="monospace" w:hAnsi="monospace"/>
        </w:rPr>
      </w:pPr>
    </w:p>
    <w:p w:rsidR="00D31373" w:rsidRDefault="00D31373">
      <w:pPr>
        <w:rPr>
          <w:rFonts w:ascii="monospace" w:hAnsi="monospace"/>
        </w:rPr>
      </w:pPr>
    </w:p>
    <w:p w:rsidR="00D31373" w:rsidRDefault="00000000">
      <w:pPr>
        <w:rPr>
          <w:color w:val="000000"/>
          <w:highlight w:val="white"/>
        </w:rPr>
      </w:pPr>
      <w:r>
        <w:rPr>
          <w:color w:val="000000"/>
          <w:highlight w:val="white"/>
        </w:rPr>
        <w:t>In a nutshell:</w:t>
      </w:r>
    </w:p>
    <w:p w:rsidR="00D31373" w:rsidRDefault="00D31373"/>
    <w:p w:rsidR="00D31373" w:rsidRDefault="00000000">
      <w:pPr>
        <w:rPr>
          <w:color w:val="000000"/>
          <w:highlight w:val="white"/>
        </w:rPr>
      </w:pPr>
      <w:r>
        <w:rPr>
          <w:color w:val="000000"/>
          <w:highlight w:val="white"/>
        </w:rPr>
        <w:t>Encode the indicated property list in the supplied buffer, and return the number of bytes written to buf in *nalloc.  If buf is NULL, *nalloc is set to the number of bytes required in buf.</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b/>
          <w:bCs/>
          <w:color w:val="000000"/>
          <w:highlight w:val="white"/>
        </w:rPr>
        <w:t>H5Pencode2()</w:t>
      </w:r>
      <w:r>
        <w:rPr>
          <w:color w:val="000000"/>
          <w:highlight w:val="white"/>
        </w:rPr>
        <w:t xml:space="preserve"> calls H5I_object_</w:t>
      </w:r>
      <w:proofErr w:type="gramStart"/>
      <w:r>
        <w:rPr>
          <w:color w:val="000000"/>
          <w:highlight w:val="white"/>
        </w:rPr>
        <w:t>verify(</w:t>
      </w:r>
      <w:proofErr w:type="gramEnd"/>
      <w:r>
        <w:rPr>
          <w:color w:val="000000"/>
          <w:highlight w:val="white"/>
        </w:rPr>
        <w:t>) to obtain a pointer (plist) to the target property list, and then calls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H5CX_set_</w:t>
      </w:r>
      <w:proofErr w:type="gramStart"/>
      <w:r>
        <w:rPr>
          <w:rFonts w:ascii="Courier" w:hAnsi="Courier"/>
          <w:color w:val="000000"/>
          <w:sz w:val="18"/>
          <w:szCs w:val="18"/>
          <w:highlight w:val="white"/>
        </w:rPr>
        <w:t>apl(</w:t>
      </w:r>
      <w:proofErr w:type="gramEnd"/>
      <w:r>
        <w:rPr>
          <w:rFonts w:ascii="Courier" w:hAnsi="Courier"/>
          <w:color w:val="000000"/>
          <w:sz w:val="18"/>
          <w:szCs w:val="18"/>
          <w:highlight w:val="white"/>
        </w:rPr>
        <w:t>&amp;fapl_id, H5P_CLS_FACC, H5I_INVALID_HID, TRUE)</w:t>
      </w:r>
    </w:p>
    <w:p w:rsidR="00D31373" w:rsidRDefault="00D31373">
      <w:pPr>
        <w:rPr>
          <w:color w:val="000000"/>
          <w:highlight w:val="white"/>
        </w:rPr>
      </w:pPr>
    </w:p>
    <w:p w:rsidR="00D31373" w:rsidRDefault="00000000">
      <w:pPr>
        <w:rPr>
          <w:color w:val="000000"/>
          <w:highlight w:val="white"/>
        </w:rPr>
      </w:pPr>
      <w:r>
        <w:rPr>
          <w:color w:val="000000"/>
          <w:highlight w:val="white"/>
        </w:rPr>
        <w:t>to setup the context – in particular to make the FAPL available to the next call.  This done, H5Pencode2() calls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H5P__</w:t>
      </w:r>
      <w:proofErr w:type="gramStart"/>
      <w:r>
        <w:rPr>
          <w:rFonts w:ascii="Courier" w:hAnsi="Courier"/>
          <w:color w:val="000000"/>
          <w:sz w:val="18"/>
          <w:szCs w:val="18"/>
          <w:highlight w:val="white"/>
        </w:rPr>
        <w:t>encode(</w:t>
      </w:r>
      <w:proofErr w:type="gramEnd"/>
      <w:r>
        <w:rPr>
          <w:rFonts w:ascii="Courier" w:hAnsi="Courier"/>
          <w:color w:val="000000"/>
          <w:sz w:val="18"/>
          <w:szCs w:val="18"/>
          <w:highlight w:val="white"/>
        </w:rPr>
        <w:t>plist, TRUE, buf, nalloc)</w:t>
      </w:r>
    </w:p>
    <w:p w:rsidR="00D31373" w:rsidRDefault="00D31373">
      <w:pPr>
        <w:rPr>
          <w:color w:val="000000"/>
          <w:highlight w:val="white"/>
        </w:rPr>
      </w:pPr>
    </w:p>
    <w:p w:rsidR="00D31373" w:rsidRDefault="00000000">
      <w:pPr>
        <w:rPr>
          <w:color w:val="000000"/>
          <w:highlight w:val="white"/>
        </w:rPr>
      </w:pPr>
      <w:r>
        <w:rPr>
          <w:color w:val="000000"/>
          <w:highlight w:val="white"/>
        </w:rPr>
        <w:t>and returns the result.</w:t>
      </w:r>
    </w:p>
    <w:p w:rsidR="00D31373" w:rsidRDefault="00D31373">
      <w:pPr>
        <w:rPr>
          <w:color w:val="000000"/>
          <w:highlight w:val="white"/>
        </w:rPr>
      </w:pPr>
    </w:p>
    <w:p w:rsidR="00D31373" w:rsidRDefault="00000000">
      <w:pPr>
        <w:rPr>
          <w:color w:val="C9211E"/>
          <w:highlight w:val="white"/>
        </w:rPr>
      </w:pPr>
      <w:r>
        <w:rPr>
          <w:color w:val="C9211E"/>
          <w:highlight w:val="white"/>
        </w:rPr>
        <w:t>Note: there appears to be no mechanism to use *nalloc to detect or prevent buffer overruns when buf is not NULL.</w:t>
      </w:r>
    </w:p>
    <w:p w:rsidR="00D31373" w:rsidRDefault="00D31373">
      <w:pPr>
        <w:rPr>
          <w:rFonts w:ascii="monospace" w:hAnsi="monospace"/>
          <w:color w:val="C9211E"/>
        </w:rPr>
      </w:pPr>
    </w:p>
    <w:p w:rsidR="00D31373" w:rsidRDefault="00D31373">
      <w:pPr>
        <w:rPr>
          <w:color w:val="000000"/>
          <w:highlight w:val="white"/>
        </w:rPr>
      </w:pPr>
    </w:p>
    <w:p w:rsidR="00D31373" w:rsidRDefault="00000000">
      <w:r>
        <w:rPr>
          <w:color w:val="000000"/>
          <w:highlight w:val="white"/>
        </w:rPr>
        <w:t xml:space="preserve">After some sanity checking, </w:t>
      </w:r>
      <w:r>
        <w:rPr>
          <w:b/>
          <w:bCs/>
          <w:color w:val="000000"/>
          <w:highlight w:val="white"/>
        </w:rPr>
        <w:t>H5P__</w:t>
      </w:r>
      <w:proofErr w:type="gramStart"/>
      <w:r>
        <w:rPr>
          <w:b/>
          <w:bCs/>
          <w:color w:val="000000"/>
          <w:highlight w:val="white"/>
        </w:rPr>
        <w:t>encode(</w:t>
      </w:r>
      <w:proofErr w:type="gramEnd"/>
      <w:r>
        <w:rPr>
          <w:b/>
          <w:bCs/>
          <w:color w:val="000000"/>
          <w:highlight w:val="white"/>
        </w:rPr>
        <w:t>)</w:t>
      </w:r>
      <w:r>
        <w:rPr>
          <w:color w:val="000000"/>
          <w:highlight w:val="white"/>
        </w:rPr>
        <w:t xml:space="preserve"> tests to see if the buf parameter is NULL.  If it is, it sets the local encode variable to FALSE.  Otherwise, encode is TRUE. Similarly, it sets the local variable p equal to buf.  p is used to point to the next location to write in buf. </w:t>
      </w:r>
    </w:p>
    <w:p w:rsidR="00D31373" w:rsidRDefault="00D31373">
      <w:pPr>
        <w:rPr>
          <w:color w:val="000000"/>
          <w:highlight w:val="white"/>
        </w:rPr>
      </w:pPr>
    </w:p>
    <w:p w:rsidR="00D31373" w:rsidRDefault="00000000">
      <w:pPr>
        <w:rPr>
          <w:color w:val="000000"/>
          <w:highlight w:val="white"/>
        </w:rPr>
      </w:pPr>
      <w:r>
        <w:rPr>
          <w:color w:val="000000"/>
          <w:highlight w:val="white"/>
        </w:rPr>
        <w:t>If encode is TRUE, H5P__encode sets the first two bytes of buf equal to H5P_ENCODE_VERS and the type of the property list to be encoded, and updates p according.  Regardless of the value of encode, the local variable encode_size (used to accumulate the number of bytes written / required in the buffer) is set to 2</w:t>
      </w:r>
      <w:r>
        <w:rPr>
          <w:color w:val="000000"/>
          <w:highlight w:val="white"/>
        </w:rPr>
        <w:br/>
      </w:r>
    </w:p>
    <w:p w:rsidR="00D31373" w:rsidRDefault="00000000">
      <w:pPr>
        <w:rPr>
          <w:color w:val="000000"/>
          <w:highlight w:val="white"/>
        </w:rPr>
      </w:pPr>
      <w:r>
        <w:rPr>
          <w:color w:val="000000"/>
          <w:highlight w:val="white"/>
        </w:rPr>
        <w:t xml:space="preserve">It then initializes udata, an instance of H5P_enc_iter_ud_t (definition below) </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Typedef for iterator when encoding a property list */ </w:t>
      </w:r>
      <w:r>
        <w:rPr>
          <w:rFonts w:ascii="Courier" w:hAnsi="Courier"/>
          <w:color w:val="000000"/>
          <w:sz w:val="18"/>
          <w:szCs w:val="18"/>
          <w:highlight w:val="white"/>
        </w:rPr>
        <w:br/>
        <w:t xml:space="preserve">typedef struct { </w:t>
      </w:r>
      <w:r>
        <w:rPr>
          <w:rFonts w:ascii="Courier" w:hAnsi="Courier"/>
          <w:color w:val="000000"/>
          <w:sz w:val="18"/>
          <w:szCs w:val="18"/>
          <w:highlight w:val="white"/>
        </w:rPr>
        <w:br/>
        <w:t xml:space="preserve">   hbool_t </w:t>
      </w:r>
      <w:proofErr w:type="gramStart"/>
      <w:r>
        <w:rPr>
          <w:rFonts w:ascii="Courier" w:hAnsi="Courier"/>
          <w:color w:val="000000"/>
          <w:sz w:val="18"/>
          <w:szCs w:val="18"/>
          <w:highlight w:val="white"/>
        </w:rPr>
        <w:t>encode;   </w:t>
      </w:r>
      <w:proofErr w:type="gramEnd"/>
      <w:r>
        <w:rPr>
          <w:rFonts w:ascii="Courier" w:hAnsi="Courier"/>
          <w:color w:val="000000"/>
          <w:sz w:val="18"/>
          <w:szCs w:val="18"/>
          <w:highlight w:val="white"/>
        </w:rPr>
        <w:t xml:space="preserve">    /* Whether the property list should be encoded */ </w:t>
      </w:r>
      <w:r>
        <w:rPr>
          <w:rFonts w:ascii="Courier" w:hAnsi="Courier"/>
          <w:color w:val="000000"/>
          <w:sz w:val="18"/>
          <w:szCs w:val="18"/>
          <w:highlight w:val="white"/>
        </w:rPr>
        <w:br/>
        <w:t xml:space="preserve">   size_t *enc_size_ptr; /* Pointer to size of encoded buffer */ </w:t>
      </w:r>
    </w:p>
    <w:p w:rsidR="00D31373" w:rsidRDefault="00000000">
      <w:pPr>
        <w:ind w:left="709"/>
      </w:pPr>
      <w:r>
        <w:rPr>
          <w:rFonts w:ascii="Courier" w:hAnsi="Courier"/>
          <w:color w:val="000000"/>
          <w:sz w:val="18"/>
          <w:szCs w:val="18"/>
          <w:highlight w:val="white"/>
        </w:rPr>
        <w:t xml:space="preserve">                         </w:t>
      </w:r>
      <w:r>
        <w:rPr>
          <w:rFonts w:ascii="Courier" w:hAnsi="Courier"/>
          <w:color w:val="C9211E"/>
          <w:sz w:val="18"/>
          <w:szCs w:val="18"/>
          <w:highlight w:val="white"/>
        </w:rPr>
        <w:t xml:space="preserve">// Note: the above comment is inaccurate </w:t>
      </w:r>
    </w:p>
    <w:p w:rsidR="00D31373" w:rsidRDefault="00000000">
      <w:pPr>
        <w:ind w:left="709"/>
        <w:rPr>
          <w:rFonts w:ascii="Courier" w:hAnsi="Courier"/>
          <w:color w:val="C9211E"/>
          <w:sz w:val="18"/>
          <w:szCs w:val="18"/>
          <w:highlight w:val="white"/>
        </w:rPr>
      </w:pPr>
      <w:r>
        <w:rPr>
          <w:rFonts w:ascii="Courier" w:hAnsi="Courier"/>
          <w:color w:val="C9211E"/>
          <w:sz w:val="18"/>
          <w:szCs w:val="18"/>
          <w:highlight w:val="white"/>
        </w:rPr>
        <w:t xml:space="preserve">                         // in this case.  *</w:t>
      </w:r>
      <w:proofErr w:type="gramStart"/>
      <w:r>
        <w:rPr>
          <w:rFonts w:ascii="Courier" w:hAnsi="Courier"/>
          <w:color w:val="C9211E"/>
          <w:sz w:val="18"/>
          <w:szCs w:val="18"/>
          <w:highlight w:val="white"/>
        </w:rPr>
        <w:t>enc</w:t>
      </w:r>
      <w:proofErr w:type="gramEnd"/>
      <w:r>
        <w:rPr>
          <w:rFonts w:ascii="Courier" w:hAnsi="Courier"/>
          <w:color w:val="C9211E"/>
          <w:sz w:val="18"/>
          <w:szCs w:val="18"/>
          <w:highlight w:val="white"/>
        </w:rPr>
        <w:t>_size_ptr is used to</w:t>
      </w:r>
    </w:p>
    <w:p w:rsidR="00D31373" w:rsidRDefault="00000000">
      <w:pPr>
        <w:ind w:left="709"/>
        <w:rPr>
          <w:rFonts w:ascii="Courier" w:hAnsi="Courier"/>
          <w:color w:val="C9211E"/>
          <w:sz w:val="18"/>
          <w:szCs w:val="18"/>
          <w:highlight w:val="white"/>
        </w:rPr>
      </w:pPr>
      <w:r>
        <w:rPr>
          <w:rFonts w:ascii="Courier" w:hAnsi="Courier"/>
          <w:color w:val="C9211E"/>
          <w:sz w:val="18"/>
          <w:szCs w:val="18"/>
          <w:highlight w:val="white"/>
        </w:rPr>
        <w:t xml:space="preserve">                         // accumulate the number of bytes that are </w:t>
      </w:r>
    </w:p>
    <w:p w:rsidR="00D31373" w:rsidRDefault="00000000">
      <w:pPr>
        <w:ind w:left="709"/>
      </w:pPr>
      <w:r>
        <w:rPr>
          <w:rFonts w:ascii="Courier" w:hAnsi="Courier"/>
          <w:color w:val="C9211E"/>
          <w:sz w:val="18"/>
          <w:szCs w:val="18"/>
          <w:highlight w:val="white"/>
        </w:rPr>
        <w:t xml:space="preserve">                         // (or would be) written to the buffer.</w:t>
      </w:r>
      <w:r>
        <w:rPr>
          <w:rFonts w:ascii="Courier" w:hAnsi="Courier"/>
          <w:color w:val="000000"/>
          <w:sz w:val="18"/>
          <w:szCs w:val="18"/>
          <w:highlight w:val="white"/>
        </w:rPr>
        <w:br/>
        <w:t xml:space="preserve">   void ** </w:t>
      </w:r>
      <w:proofErr w:type="gramStart"/>
      <w:r>
        <w:rPr>
          <w:rFonts w:ascii="Courier" w:hAnsi="Courier"/>
          <w:color w:val="000000"/>
          <w:sz w:val="18"/>
          <w:szCs w:val="18"/>
          <w:highlight w:val="white"/>
        </w:rPr>
        <w:t>pp;   </w:t>
      </w:r>
      <w:proofErr w:type="gramEnd"/>
      <w:r>
        <w:rPr>
          <w:rFonts w:ascii="Courier" w:hAnsi="Courier"/>
          <w:color w:val="000000"/>
          <w:sz w:val="18"/>
          <w:szCs w:val="18"/>
          <w:highlight w:val="white"/>
        </w:rPr>
        <w:t xml:space="preserve">        /* Pointer to encoding buffer pointer */ </w:t>
      </w:r>
      <w:r>
        <w:rPr>
          <w:rFonts w:ascii="Courier" w:hAnsi="Courier"/>
          <w:color w:val="000000"/>
          <w:sz w:val="18"/>
          <w:szCs w:val="18"/>
          <w:highlight w:val="white"/>
        </w:rPr>
        <w:br/>
        <w:t>} H5P_enc_iter_ud_t;</w:t>
      </w:r>
    </w:p>
    <w:p w:rsidR="00D31373" w:rsidRDefault="00000000">
      <w:pPr>
        <w:rPr>
          <w:color w:val="000000"/>
          <w:highlight w:val="white"/>
        </w:rPr>
      </w:pPr>
      <w:r>
        <w:rPr>
          <w:color w:val="000000"/>
          <w:highlight w:val="white"/>
        </w:rPr>
        <w:br/>
        <w:t>as follows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Initialize user data for iteration callback */ </w:t>
      </w:r>
      <w:r>
        <w:rPr>
          <w:rFonts w:ascii="Courier" w:hAnsi="Courier"/>
          <w:color w:val="000000"/>
          <w:sz w:val="18"/>
          <w:szCs w:val="18"/>
          <w:highlight w:val="white"/>
        </w:rPr>
        <w:br/>
      </w:r>
      <w:proofErr w:type="gramStart"/>
      <w:r>
        <w:rPr>
          <w:rFonts w:ascii="Courier" w:hAnsi="Courier"/>
          <w:color w:val="000000"/>
          <w:sz w:val="18"/>
          <w:szCs w:val="18"/>
          <w:highlight w:val="white"/>
        </w:rPr>
        <w:t>udata.encode</w:t>
      </w:r>
      <w:proofErr w:type="gramEnd"/>
      <w:r>
        <w:rPr>
          <w:rFonts w:ascii="Courier" w:hAnsi="Courier"/>
          <w:color w:val="000000"/>
          <w:sz w:val="18"/>
          <w:szCs w:val="18"/>
          <w:highlight w:val="white"/>
        </w:rPr>
        <w:t xml:space="preserve">       = encode; </w:t>
      </w:r>
      <w:r>
        <w:rPr>
          <w:rFonts w:ascii="Courier" w:hAnsi="Courier"/>
          <w:color w:val="000000"/>
          <w:sz w:val="18"/>
          <w:szCs w:val="18"/>
          <w:highlight w:val="white"/>
        </w:rPr>
        <w:br/>
        <w:t xml:space="preserve">udata.enc_size_ptr = &amp;encode_size; </w:t>
      </w:r>
      <w:r>
        <w:rPr>
          <w:rFonts w:ascii="Courier" w:hAnsi="Courier"/>
          <w:color w:val="000000"/>
          <w:sz w:val="18"/>
          <w:szCs w:val="18"/>
          <w:highlight w:val="white"/>
        </w:rPr>
        <w:br/>
        <w:t>udata.pp           = (void **)&amp;p;</w:t>
      </w:r>
    </w:p>
    <w:p w:rsidR="00D31373" w:rsidRDefault="00D31373">
      <w:pPr>
        <w:rPr>
          <w:color w:val="000000"/>
          <w:highlight w:val="white"/>
        </w:rPr>
      </w:pPr>
    </w:p>
    <w:p w:rsidR="00D31373" w:rsidRDefault="00000000">
      <w:r>
        <w:rPr>
          <w:rFonts w:eastAsia="Noto Serif CJK SC"/>
          <w:color w:val="000000"/>
          <w:kern w:val="2"/>
          <w:highlight w:val="white"/>
          <w:lang w:eastAsia="zh-CN" w:bidi="hi-IN"/>
        </w:rPr>
        <w:t>H5P__</w:t>
      </w:r>
      <w:proofErr w:type="gramStart"/>
      <w:r>
        <w:rPr>
          <w:rFonts w:eastAsia="Noto Serif CJK SC"/>
          <w:color w:val="000000"/>
          <w:kern w:val="2"/>
          <w:highlight w:val="white"/>
          <w:lang w:eastAsia="zh-CN" w:bidi="hi-IN"/>
        </w:rPr>
        <w:t>encode(</w:t>
      </w:r>
      <w:proofErr w:type="gramEnd"/>
      <w:r>
        <w:rPr>
          <w:rFonts w:eastAsia="Noto Serif CJK SC"/>
          <w:color w:val="000000"/>
          <w:kern w:val="2"/>
          <w:highlight w:val="white"/>
          <w:lang w:eastAsia="zh-CN" w:bidi="hi-IN"/>
        </w:rPr>
        <w:t>) next</w:t>
      </w:r>
      <w:r>
        <w:rPr>
          <w:color w:val="000000"/>
          <w:highlight w:val="white"/>
        </w:rPr>
        <w:t xml:space="preserve"> sets the local variable idx equal to zero and calls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H5P__iterate_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 xml:space="preserve">plist, </w:t>
      </w:r>
      <w:r>
        <w:rPr>
          <w:rFonts w:ascii="Courier" w:eastAsia="Noto Serif CJK SC" w:hAnsi="Courier"/>
          <w:color w:val="000000"/>
          <w:kern w:val="2"/>
          <w:sz w:val="18"/>
          <w:szCs w:val="18"/>
          <w:highlight w:val="white"/>
          <w:lang w:eastAsia="zh-CN" w:bidi="hi-IN"/>
        </w:rPr>
        <w:t>TRUE</w:t>
      </w:r>
      <w:r>
        <w:rPr>
          <w:rFonts w:ascii="Courier" w:hAnsi="Courier"/>
          <w:color w:val="000000"/>
          <w:sz w:val="18"/>
          <w:szCs w:val="18"/>
          <w:highlight w:val="white"/>
        </w:rPr>
        <w:t>, &amp;idx, H5P__encode_cb, &amp;udata)</w:t>
      </w:r>
      <w:r>
        <w:rPr>
          <w:rFonts w:ascii="Courier" w:hAnsi="Courier"/>
          <w:color w:val="000000"/>
          <w:sz w:val="18"/>
          <w:szCs w:val="18"/>
          <w:highlight w:val="white"/>
        </w:rPr>
        <w:br/>
      </w:r>
    </w:p>
    <w:p w:rsidR="00D31373" w:rsidRDefault="00000000">
      <w:r>
        <w:rPr>
          <w:color w:val="000000"/>
          <w:highlight w:val="white"/>
        </w:rPr>
        <w:t>to encode the properties in plist, After H5P__iterate_</w:t>
      </w:r>
      <w:proofErr w:type="gramStart"/>
      <w:r>
        <w:rPr>
          <w:color w:val="000000"/>
          <w:highlight w:val="white"/>
        </w:rPr>
        <w:t>plist(</w:t>
      </w:r>
      <w:proofErr w:type="gramEnd"/>
      <w:r>
        <w:rPr>
          <w:color w:val="000000"/>
          <w:highlight w:val="white"/>
        </w:rPr>
        <w:t xml:space="preserve">) returns, it sets the last byte in the buffer to zero.  </w:t>
      </w:r>
      <w:r>
        <w:rPr>
          <w:rFonts w:eastAsia="Noto Serif CJK SC"/>
          <w:color w:val="000000"/>
          <w:kern w:val="2"/>
          <w:highlight w:val="white"/>
          <w:lang w:eastAsia="zh-CN" w:bidi="hi-IN"/>
        </w:rPr>
        <w:t>As mentioned above,</w:t>
      </w:r>
      <w:r>
        <w:rPr>
          <w:color w:val="000000"/>
          <w:highlight w:val="white"/>
        </w:rPr>
        <w:t xml:space="preserve"> the number of bytes either written to the buffer (if encode is TRUE) or that would be written (if encode is FALSE) is maintained in the local variable encode</w:t>
      </w:r>
      <w:r>
        <w:rPr>
          <w:color w:val="000000"/>
          <w:highlight w:val="white"/>
        </w:rPr>
        <w:softHyphen/>
        <w:t>_size.  Just before H5P__</w:t>
      </w:r>
      <w:proofErr w:type="gramStart"/>
      <w:r>
        <w:rPr>
          <w:color w:val="000000"/>
          <w:highlight w:val="white"/>
        </w:rPr>
        <w:t>encode(</w:t>
      </w:r>
      <w:proofErr w:type="gramEnd"/>
      <w:r>
        <w:rPr>
          <w:color w:val="000000"/>
          <w:highlight w:val="white"/>
        </w:rPr>
        <w:t>) returns, it sets *nalloc = encode_size.</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H5P__iterate_</w:t>
      </w:r>
      <w:proofErr w:type="gramStart"/>
      <w:r>
        <w:rPr>
          <w:b/>
          <w:bCs/>
          <w:color w:val="000000"/>
          <w:highlight w:val="white"/>
        </w:rPr>
        <w:t>plist(</w:t>
      </w:r>
      <w:proofErr w:type="gramEnd"/>
      <w:r>
        <w:rPr>
          <w:b/>
          <w:bCs/>
          <w:color w:val="000000"/>
          <w:highlight w:val="white"/>
        </w:rPr>
        <w:t>)</w:t>
      </w:r>
      <w:r>
        <w:rPr>
          <w:color w:val="000000"/>
          <w:highlight w:val="white"/>
        </w:rPr>
        <w:t xml:space="preserve"> first creates the “seen” skip list that is used to track the names of properties that have already been seen in the scan of the properties.</w:t>
      </w:r>
    </w:p>
    <w:p w:rsidR="00D31373" w:rsidRDefault="00000000">
      <w:pPr>
        <w:rPr>
          <w:color w:val="000000"/>
          <w:highlight w:val="white"/>
        </w:rPr>
      </w:pPr>
      <w:r>
        <w:rPr>
          <w:color w:val="000000"/>
          <w:highlight w:val="white"/>
        </w:rPr>
        <w:lastRenderedPageBreak/>
        <w:t>It then initializes udata_int, which is an instance of H5P_iter_plist_ud_t (definition below)</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Typedef for property list iterator callback */ </w:t>
      </w:r>
      <w:r>
        <w:rPr>
          <w:rFonts w:ascii="Courier" w:hAnsi="Courier"/>
          <w:color w:val="000000"/>
          <w:sz w:val="18"/>
          <w:szCs w:val="18"/>
          <w:highlight w:val="white"/>
        </w:rPr>
        <w:br/>
        <w:t xml:space="preserve">typedef struct { </w:t>
      </w:r>
      <w:r>
        <w:rPr>
          <w:rFonts w:ascii="Courier" w:hAnsi="Courier"/>
          <w:color w:val="000000"/>
          <w:sz w:val="18"/>
          <w:szCs w:val="18"/>
          <w:highlight w:val="white"/>
        </w:rPr>
        <w:br/>
        <w:t>   H5P_iterate_int_t     cb_</w:t>
      </w:r>
      <w:proofErr w:type="gramStart"/>
      <w:r>
        <w:rPr>
          <w:rFonts w:ascii="Courier" w:hAnsi="Courier"/>
          <w:color w:val="000000"/>
          <w:sz w:val="18"/>
          <w:szCs w:val="18"/>
          <w:highlight w:val="white"/>
        </w:rPr>
        <w:t>func;   </w:t>
      </w:r>
      <w:proofErr w:type="gramEnd"/>
      <w:r>
        <w:rPr>
          <w:rFonts w:ascii="Courier" w:hAnsi="Courier"/>
          <w:color w:val="000000"/>
          <w:sz w:val="18"/>
          <w:szCs w:val="18"/>
          <w:highlight w:val="white"/>
        </w:rPr>
        <w:t xml:space="preserve">   /* Iterator callback */ </w:t>
      </w:r>
      <w:r>
        <w:rPr>
          <w:rFonts w:ascii="Courier" w:hAnsi="Courier"/>
          <w:color w:val="000000"/>
          <w:sz w:val="18"/>
          <w:szCs w:val="18"/>
          <w:highlight w:val="white"/>
        </w:rPr>
        <w:br/>
        <w:t xml:space="preserve">   void *                udata;        /* Iterator callback pointer */ </w:t>
      </w:r>
      <w:r>
        <w:rPr>
          <w:rFonts w:ascii="Courier" w:hAnsi="Courier"/>
          <w:color w:val="000000"/>
          <w:sz w:val="18"/>
          <w:szCs w:val="18"/>
          <w:highlight w:val="white"/>
        </w:rPr>
        <w:br/>
        <w:t xml:space="preserve">   const H5P_genplist_t *plist;        /* Property list pointer */ </w:t>
      </w:r>
      <w:r>
        <w:rPr>
          <w:rFonts w:ascii="Courier" w:hAnsi="Courier"/>
          <w:color w:val="000000"/>
          <w:sz w:val="18"/>
          <w:szCs w:val="18"/>
          <w:highlight w:val="white"/>
        </w:rPr>
        <w:br/>
        <w:t xml:space="preserve">   H5SL_t *              seen;         /* Skip list to hold names of </w:t>
      </w: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properties already seen */ </w:t>
      </w:r>
      <w:r>
        <w:rPr>
          <w:rFonts w:ascii="Courier" w:hAnsi="Courier"/>
          <w:color w:val="000000"/>
          <w:sz w:val="18"/>
          <w:szCs w:val="18"/>
          <w:highlight w:val="white"/>
        </w:rPr>
        <w:br/>
        <w:t xml:space="preserve">   int *                 curr_idx_ptr; /* Pointer to current iteration </w:t>
      </w:r>
    </w:p>
    <w:p w:rsidR="00D31373" w:rsidRDefault="00000000">
      <w:pPr>
        <w:ind w:left="709"/>
      </w:pPr>
      <w:r>
        <w:rPr>
          <w:rFonts w:ascii="Courier" w:hAnsi="Courier"/>
          <w:color w:val="000000"/>
          <w:sz w:val="18"/>
          <w:szCs w:val="18"/>
          <w:highlight w:val="white"/>
        </w:rPr>
        <w:t xml:space="preserve">                                          index */ </w:t>
      </w:r>
      <w:r>
        <w:rPr>
          <w:rFonts w:ascii="Courier" w:hAnsi="Courier"/>
          <w:color w:val="000000"/>
          <w:sz w:val="18"/>
          <w:szCs w:val="18"/>
          <w:highlight w:val="white"/>
        </w:rPr>
        <w:br/>
        <w:t>   int                   prev_</w:t>
      </w:r>
      <w:proofErr w:type="gramStart"/>
      <w:r>
        <w:rPr>
          <w:rFonts w:ascii="Courier" w:hAnsi="Courier"/>
          <w:color w:val="000000"/>
          <w:sz w:val="18"/>
          <w:szCs w:val="18"/>
          <w:highlight w:val="white"/>
        </w:rPr>
        <w:t>idx;   </w:t>
      </w:r>
      <w:proofErr w:type="gramEnd"/>
      <w:r>
        <w:rPr>
          <w:rFonts w:ascii="Courier" w:hAnsi="Courier"/>
          <w:color w:val="000000"/>
          <w:sz w:val="18"/>
          <w:szCs w:val="18"/>
          <w:highlight w:val="white"/>
        </w:rPr>
        <w:t xml:space="preserve">  /* Previous iteration index */ </w:t>
      </w:r>
      <w:r>
        <w:rPr>
          <w:rFonts w:ascii="Courier" w:hAnsi="Courier"/>
          <w:color w:val="000000"/>
          <w:sz w:val="18"/>
          <w:szCs w:val="18"/>
          <w:highlight w:val="white"/>
        </w:rPr>
        <w:br/>
        <w:t>} H5P_iter_plist_ud_t;</w:t>
      </w:r>
      <w:r>
        <w:rPr>
          <w:color w:val="000000"/>
          <w:highlight w:val="white"/>
        </w:rPr>
        <w:br/>
      </w:r>
    </w:p>
    <w:p w:rsidR="00D31373" w:rsidRDefault="00000000">
      <w:pPr>
        <w:rPr>
          <w:color w:val="000000"/>
          <w:highlight w:val="white"/>
        </w:rPr>
      </w:pPr>
      <w:r>
        <w:rPr>
          <w:color w:val="000000"/>
          <w:highlight w:val="white"/>
        </w:rPr>
        <w:t>as follows: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 xml:space="preserve">/* Set up iterator callback info */ </w:t>
      </w:r>
      <w:r>
        <w:rPr>
          <w:rFonts w:ascii="Courier" w:hAnsi="Courier"/>
          <w:color w:val="000000"/>
          <w:sz w:val="18"/>
          <w:szCs w:val="18"/>
          <w:highlight w:val="white"/>
        </w:rPr>
        <w:br/>
        <w:t>udata_</w:t>
      </w:r>
      <w:proofErr w:type="gramStart"/>
      <w:r>
        <w:rPr>
          <w:rFonts w:ascii="Courier" w:hAnsi="Courier"/>
          <w:color w:val="000000"/>
          <w:sz w:val="18"/>
          <w:szCs w:val="18"/>
          <w:highlight w:val="white"/>
        </w:rPr>
        <w:t>int.plist</w:t>
      </w:r>
      <w:proofErr w:type="gramEnd"/>
      <w:r>
        <w:rPr>
          <w:rFonts w:ascii="Courier" w:hAnsi="Courier"/>
          <w:color w:val="000000"/>
          <w:sz w:val="18"/>
          <w:szCs w:val="18"/>
          <w:highlight w:val="white"/>
        </w:rPr>
        <w:t xml:space="preserve">        = plist; </w:t>
      </w:r>
      <w:r>
        <w:rPr>
          <w:rFonts w:ascii="Courier" w:hAnsi="Courier"/>
          <w:color w:val="000000"/>
          <w:sz w:val="18"/>
          <w:szCs w:val="18"/>
          <w:highlight w:val="white"/>
        </w:rPr>
        <w:br/>
        <w:t>udata_int.cb_func      = cb_func; // H5P__encode_cb() in this case</w:t>
      </w:r>
      <w:r>
        <w:rPr>
          <w:rFonts w:ascii="Courier" w:hAnsi="Courier"/>
          <w:color w:val="000000"/>
          <w:sz w:val="18"/>
          <w:szCs w:val="18"/>
          <w:highlight w:val="white"/>
        </w:rPr>
        <w:br/>
        <w:t>udata_int.udata        = udata;   // the udata initialized by H5P__encode()</w:t>
      </w:r>
      <w:r>
        <w:rPr>
          <w:rFonts w:ascii="Courier" w:hAnsi="Courier"/>
          <w:color w:val="000000"/>
          <w:sz w:val="18"/>
          <w:szCs w:val="18"/>
          <w:highlight w:val="white"/>
        </w:rPr>
        <w:br/>
        <w:t xml:space="preserve">udata_int.seen         = seen; </w:t>
      </w:r>
      <w:r>
        <w:rPr>
          <w:rFonts w:ascii="Courier" w:hAnsi="Courier"/>
          <w:color w:val="000000"/>
          <w:sz w:val="18"/>
          <w:szCs w:val="18"/>
          <w:highlight w:val="white"/>
        </w:rPr>
        <w:br/>
        <w:t>udata_int.curr_idx_ptr = &amp;curr_idx; // curr_idx is a local integer</w:t>
      </w:r>
    </w:p>
    <w:p w:rsidR="00D31373" w:rsidRDefault="00000000">
      <w:pPr>
        <w:ind w:left="709"/>
      </w:pPr>
      <w:r>
        <w:rPr>
          <w:rFonts w:ascii="Courier" w:hAnsi="Courier"/>
          <w:color w:val="000000"/>
          <w:sz w:val="18"/>
          <w:szCs w:val="18"/>
          <w:highlight w:val="white"/>
        </w:rPr>
        <w:t xml:space="preserve">                                    // that is initialized to zero</w:t>
      </w:r>
      <w:r>
        <w:rPr>
          <w:rFonts w:ascii="Courier" w:hAnsi="Courier"/>
          <w:color w:val="000000"/>
          <w:sz w:val="18"/>
          <w:szCs w:val="18"/>
          <w:highlight w:val="white"/>
        </w:rPr>
        <w:br/>
        <w:t>udata_</w:t>
      </w:r>
      <w:proofErr w:type="gramStart"/>
      <w:r>
        <w:rPr>
          <w:rFonts w:ascii="Courier" w:hAnsi="Courier"/>
          <w:color w:val="000000"/>
          <w:sz w:val="18"/>
          <w:szCs w:val="18"/>
          <w:highlight w:val="white"/>
        </w:rPr>
        <w:t>int.prev</w:t>
      </w:r>
      <w:proofErr w:type="gramEnd"/>
      <w:r>
        <w:rPr>
          <w:rFonts w:ascii="Courier" w:hAnsi="Courier"/>
          <w:color w:val="000000"/>
          <w:sz w:val="18"/>
          <w:szCs w:val="18"/>
          <w:highlight w:val="white"/>
        </w:rPr>
        <w:t>_idx     = *idx;      // *idx is zero in this case</w:t>
      </w:r>
      <w:r>
        <w:rPr>
          <w:rFonts w:ascii="monospace" w:hAnsi="monospace"/>
          <w:color w:val="000000"/>
          <w:highlight w:val="white"/>
        </w:rPr>
        <w:br/>
      </w:r>
    </w:p>
    <w:p w:rsidR="00D31373" w:rsidRDefault="00000000">
      <w:pPr>
        <w:rPr>
          <w:color w:val="000000"/>
          <w:highlight w:val="white"/>
        </w:rPr>
      </w:pPr>
      <w:r>
        <w:rPr>
          <w:color w:val="000000"/>
          <w:highlight w:val="white"/>
        </w:rPr>
        <w:t>This done, H5P__iterate_</w:t>
      </w:r>
      <w:proofErr w:type="gramStart"/>
      <w:r>
        <w:rPr>
          <w:color w:val="000000"/>
          <w:highlight w:val="white"/>
        </w:rPr>
        <w:t>plist(</w:t>
      </w:r>
      <w:proofErr w:type="gramEnd"/>
      <w:r>
        <w:rPr>
          <w:color w:val="000000"/>
          <w:highlight w:val="white"/>
        </w:rPr>
        <w:t xml:space="preserve">) calls </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H5SL_iterate(plist-&gt;props, H5P__iterate_plist_cb, &amp;udata_int)</w:t>
      </w:r>
    </w:p>
    <w:p w:rsidR="00D31373" w:rsidRDefault="00D31373">
      <w:pPr>
        <w:rPr>
          <w:color w:val="000000"/>
          <w:highlight w:val="white"/>
        </w:rPr>
      </w:pPr>
    </w:p>
    <w:p w:rsidR="00D31373" w:rsidRDefault="00000000">
      <w:r>
        <w:rPr>
          <w:color w:val="000000"/>
          <w:highlight w:val="white"/>
        </w:rPr>
        <w:t>After this call returns, H5P__iterate_</w:t>
      </w:r>
      <w:proofErr w:type="gramStart"/>
      <w:r>
        <w:rPr>
          <w:color w:val="000000"/>
          <w:highlight w:val="white"/>
        </w:rPr>
        <w:t>plist(</w:t>
      </w:r>
      <w:proofErr w:type="gramEnd"/>
      <w:r>
        <w:rPr>
          <w:color w:val="000000"/>
          <w:highlight w:val="white"/>
        </w:rPr>
        <w:t xml:space="preserve">) tests to see if the iter_all_prop parameter is TRUE (which it is in this case).  If it is, the function scans the property list(s) of the parent property list class(es) staring with plist→parent-&gt;props </w:t>
      </w:r>
      <w:r>
        <w:rPr>
          <w:rFonts w:eastAsia="Noto Serif CJK SC"/>
          <w:color w:val="000000"/>
          <w:kern w:val="2"/>
          <w:highlight w:val="white"/>
          <w:lang w:eastAsia="zh-CN" w:bidi="hi-IN"/>
        </w:rPr>
        <w:t xml:space="preserve">via the </w:t>
      </w:r>
      <w:r>
        <w:rPr>
          <w:color w:val="000000"/>
          <w:highlight w:val="white"/>
        </w:rPr>
        <w:t xml:space="preserve">calls </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H5SL_iterate(tclass-&gt;props, H5P__iterate_plist_pclass_cb, &amp;udata_int)</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where tclass is the parent property list class currently under scan.  Note that it breaks out of this scan of the parent property list class(es) if an error is return by H5SL_</w:t>
      </w:r>
      <w:proofErr w:type="gramStart"/>
      <w:r>
        <w:rPr>
          <w:color w:val="000000"/>
          <w:highlight w:val="white"/>
        </w:rPr>
        <w:t>iterate(</w:t>
      </w:r>
      <w:proofErr w:type="gramEnd"/>
      <w:r>
        <w:rPr>
          <w:color w:val="000000"/>
          <w:highlight w:val="white"/>
        </w:rPr>
        <w:t>).</w:t>
      </w:r>
    </w:p>
    <w:p w:rsidR="00D31373" w:rsidRDefault="00D31373">
      <w:pPr>
        <w:rPr>
          <w:color w:val="000000"/>
          <w:highlight w:val="white"/>
        </w:rPr>
      </w:pPr>
    </w:p>
    <w:p w:rsidR="00D31373" w:rsidRDefault="00000000">
      <w:pPr>
        <w:rPr>
          <w:color w:val="000000"/>
          <w:highlight w:val="white"/>
        </w:rPr>
      </w:pPr>
      <w:r>
        <w:rPr>
          <w:color w:val="000000"/>
          <w:highlight w:val="white"/>
        </w:rPr>
        <w:t>Before returning, H5P__iterate_</w:t>
      </w:r>
      <w:proofErr w:type="gramStart"/>
      <w:r>
        <w:rPr>
          <w:color w:val="000000"/>
          <w:highlight w:val="white"/>
        </w:rPr>
        <w:t>plist(</w:t>
      </w:r>
      <w:proofErr w:type="gramEnd"/>
      <w:r>
        <w:rPr>
          <w:color w:val="000000"/>
          <w:highlight w:val="white"/>
        </w:rPr>
        <w:t>) sets *idx equal to *(udata_int.curr_idx) and frees the “seen” skip list.</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H5SL_</w:t>
      </w:r>
      <w:proofErr w:type="gramStart"/>
      <w:r>
        <w:rPr>
          <w:b/>
          <w:bCs/>
          <w:color w:val="000000"/>
          <w:highlight w:val="white"/>
        </w:rPr>
        <w:t>iterate(</w:t>
      </w:r>
      <w:proofErr w:type="gramEnd"/>
      <w:r>
        <w:rPr>
          <w:b/>
          <w:bCs/>
          <w:color w:val="000000"/>
          <w:highlight w:val="white"/>
        </w:rPr>
        <w:t>)</w:t>
      </w:r>
      <w:r>
        <w:rPr>
          <w:color w:val="000000"/>
          <w:highlight w:val="white"/>
        </w:rPr>
        <w:t xml:space="preserve"> simply walks the skip list, </w:t>
      </w:r>
      <w:r>
        <w:rPr>
          <w:rFonts w:eastAsia="Noto Serif CJK SC"/>
          <w:color w:val="000000"/>
          <w:kern w:val="2"/>
          <w:highlight w:val="white"/>
          <w:lang w:eastAsia="zh-CN" w:bidi="hi-IN"/>
        </w:rPr>
        <w:t>calling</w:t>
      </w:r>
      <w:r>
        <w:rPr>
          <w:color w:val="000000"/>
          <w:highlight w:val="white"/>
        </w:rPr>
        <w:t xml:space="preserve"> the supplied call back function on the contents of each node until it either reaches the end of the list, or the supplied callback returns a non-zero value.  In this case, it calls either</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H5P__iterate_plist_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prop, name, udata_int)</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or </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H5P__iterate_plist_pclass_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prop, name, udata_int)</w:t>
      </w:r>
    </w:p>
    <w:p w:rsidR="00D31373" w:rsidRDefault="00D31373">
      <w:pPr>
        <w:rPr>
          <w:color w:val="000000"/>
          <w:highlight w:val="white"/>
        </w:rPr>
      </w:pPr>
    </w:p>
    <w:p w:rsidR="00D31373" w:rsidRDefault="00000000">
      <w:pPr>
        <w:rPr>
          <w:color w:val="000000"/>
          <w:highlight w:val="white"/>
        </w:rPr>
      </w:pPr>
      <w:r>
        <w:rPr>
          <w:color w:val="000000"/>
          <w:highlight w:val="white"/>
        </w:rPr>
        <w:t>depending on which invocation in H5P__iterate_</w:t>
      </w:r>
      <w:proofErr w:type="gramStart"/>
      <w:r>
        <w:rPr>
          <w:color w:val="000000"/>
          <w:highlight w:val="white"/>
        </w:rPr>
        <w:t>plist(</w:t>
      </w:r>
      <w:proofErr w:type="gramEnd"/>
      <w:r>
        <w:rPr>
          <w:color w:val="000000"/>
          <w:highlight w:val="white"/>
        </w:rPr>
        <w:t>) we are looking at.  Here, prop is a pointer to the instance of H5P_getprop_t, and name is the name of the property pointed to by prop.</w:t>
      </w:r>
    </w:p>
    <w:p w:rsidR="00D31373" w:rsidRDefault="00D31373">
      <w:pPr>
        <w:rPr>
          <w:color w:val="000000"/>
          <w:highlight w:val="white"/>
        </w:rPr>
      </w:pPr>
    </w:p>
    <w:p w:rsidR="00D31373" w:rsidRDefault="00D31373">
      <w:pPr>
        <w:rPr>
          <w:color w:val="000000"/>
          <w:highlight w:val="white"/>
        </w:rPr>
      </w:pPr>
    </w:p>
    <w:p w:rsidR="00D31373" w:rsidRDefault="00000000">
      <w:r>
        <w:rPr>
          <w:color w:val="000000"/>
          <w:highlight w:val="white"/>
        </w:rPr>
        <w:t xml:space="preserve">After some sanity checks, </w:t>
      </w:r>
      <w:r>
        <w:rPr>
          <w:b/>
          <w:bCs/>
          <w:color w:val="000000"/>
          <w:highlight w:val="white"/>
        </w:rPr>
        <w:t>H5P__iterate_plist_</w:t>
      </w:r>
      <w:proofErr w:type="gramStart"/>
      <w:r>
        <w:rPr>
          <w:b/>
          <w:bCs/>
          <w:color w:val="000000"/>
          <w:highlight w:val="white"/>
        </w:rPr>
        <w:t>cb(</w:t>
      </w:r>
      <w:proofErr w:type="gramEnd"/>
      <w:r>
        <w:rPr>
          <w:b/>
          <w:bCs/>
          <w:color w:val="000000"/>
          <w:highlight w:val="white"/>
        </w:rPr>
        <w:t>)</w:t>
      </w:r>
      <w:r>
        <w:rPr>
          <w:color w:val="000000"/>
          <w:highlight w:val="white"/>
        </w:rPr>
        <w:t xml:space="preserve"> tests to see if </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*(udata_int</w:t>
      </w:r>
      <w:r>
        <w:rPr>
          <w:rFonts w:cs="Calibri"/>
          <w:color w:val="000000"/>
          <w:sz w:val="18"/>
          <w:szCs w:val="18"/>
          <w:highlight w:val="white"/>
        </w:rPr>
        <w:t>→</w:t>
      </w:r>
      <w:r>
        <w:rPr>
          <w:rFonts w:ascii="Courier" w:hAnsi="Courier"/>
          <w:color w:val="000000"/>
          <w:sz w:val="18"/>
          <w:szCs w:val="18"/>
          <w:highlight w:val="white"/>
        </w:rPr>
        <w:t>curr_idx_ptr) &gt;= udata_int</w:t>
      </w:r>
      <w:r>
        <w:rPr>
          <w:rFonts w:cs="Calibri"/>
          <w:color w:val="000000"/>
          <w:sz w:val="18"/>
          <w:szCs w:val="18"/>
          <w:highlight w:val="white"/>
        </w:rPr>
        <w:t>→</w:t>
      </w:r>
      <w:r>
        <w:rPr>
          <w:rFonts w:ascii="Courier" w:hAnsi="Courier"/>
          <w:color w:val="000000"/>
          <w:sz w:val="18"/>
          <w:szCs w:val="18"/>
          <w:highlight w:val="white"/>
        </w:rPr>
        <w:t>prev_idx</w:t>
      </w:r>
    </w:p>
    <w:p w:rsidR="00D31373" w:rsidRDefault="00D31373">
      <w:pPr>
        <w:rPr>
          <w:color w:val="000000"/>
          <w:highlight w:val="white"/>
        </w:rPr>
      </w:pPr>
    </w:p>
    <w:p w:rsidR="00D31373" w:rsidRDefault="00000000">
      <w:pPr>
        <w:rPr>
          <w:color w:val="000000"/>
          <w:highlight w:val="white"/>
        </w:rPr>
      </w:pPr>
      <w:r>
        <w:rPr>
          <w:color w:val="000000"/>
          <w:highlight w:val="white"/>
        </w:rPr>
        <w:t>if it is, H5P__iterate_plist_</w:t>
      </w:r>
      <w:proofErr w:type="gramStart"/>
      <w:r>
        <w:rPr>
          <w:color w:val="000000"/>
          <w:highlight w:val="white"/>
        </w:rPr>
        <w:t>cb(</w:t>
      </w:r>
      <w:proofErr w:type="gramEnd"/>
      <w:r>
        <w:rPr>
          <w:color w:val="000000"/>
          <w:highlight w:val="white"/>
        </w:rPr>
        <w:t>) calls: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ret_value = (*udata_int-&gt;cb_</w:t>
      </w:r>
      <w:proofErr w:type="gramStart"/>
      <w:r>
        <w:rPr>
          <w:rFonts w:ascii="Courier" w:hAnsi="Courier"/>
          <w:color w:val="000000"/>
          <w:sz w:val="18"/>
          <w:szCs w:val="18"/>
          <w:highlight w:val="white"/>
        </w:rPr>
        <w:t>func)(</w:t>
      </w:r>
      <w:proofErr w:type="gramEnd"/>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 udata_int</w:t>
      </w:r>
      <w:r>
        <w:rPr>
          <w:rFonts w:cs="Calibri"/>
          <w:color w:val="000000"/>
          <w:sz w:val="18"/>
          <w:szCs w:val="18"/>
          <w:highlight w:val="white"/>
        </w:rPr>
        <w:t>→</w:t>
      </w:r>
      <w:r>
        <w:rPr>
          <w:rFonts w:ascii="Courier" w:hAnsi="Courier"/>
          <w:color w:val="000000"/>
          <w:sz w:val="18"/>
          <w:szCs w:val="18"/>
          <w:highlight w:val="white"/>
        </w:rPr>
        <w:t>udata)</w:t>
      </w:r>
    </w:p>
    <w:p w:rsidR="00D31373" w:rsidRDefault="00D31373">
      <w:pPr>
        <w:rPr>
          <w:rFonts w:ascii="ibri" w:hAnsi="ibri"/>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or, in this case </w:t>
      </w:r>
    </w:p>
    <w:p w:rsidR="00D31373" w:rsidRDefault="00D31373">
      <w:pPr>
        <w:ind w:left="709"/>
        <w:rPr>
          <w:color w:val="000000"/>
          <w:highlight w:val="white"/>
        </w:rPr>
      </w:pPr>
    </w:p>
    <w:p w:rsidR="00D31373" w:rsidRDefault="00000000">
      <w:pPr>
        <w:ind w:left="709"/>
      </w:pPr>
      <w:r>
        <w:rPr>
          <w:rFonts w:ascii="Courier" w:hAnsi="Courier"/>
          <w:color w:val="000000"/>
          <w:sz w:val="18"/>
          <w:szCs w:val="18"/>
          <w:highlight w:val="white"/>
        </w:rPr>
        <w:t xml:space="preserve">ret_value </w:t>
      </w:r>
      <w:proofErr w:type="gramStart"/>
      <w:r>
        <w:rPr>
          <w:rFonts w:ascii="Courier" w:hAnsi="Courier"/>
          <w:color w:val="000000"/>
          <w:sz w:val="18"/>
          <w:szCs w:val="18"/>
          <w:highlight w:val="white"/>
        </w:rPr>
        <w:t>=  H</w:t>
      </w:r>
      <w:proofErr w:type="gramEnd"/>
      <w:r>
        <w:rPr>
          <w:rFonts w:ascii="Courier" w:hAnsi="Courier"/>
          <w:color w:val="000000"/>
          <w:sz w:val="18"/>
          <w:szCs w:val="18"/>
          <w:highlight w:val="white"/>
        </w:rPr>
        <w:t>5P__encode_cb(</w:t>
      </w:r>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 udata_int</w:t>
      </w:r>
      <w:r>
        <w:rPr>
          <w:rFonts w:cs="Calibri"/>
          <w:color w:val="000000"/>
          <w:sz w:val="18"/>
          <w:szCs w:val="18"/>
          <w:highlight w:val="white"/>
        </w:rPr>
        <w:t>→</w:t>
      </w:r>
      <w:r>
        <w:rPr>
          <w:rFonts w:ascii="Courier" w:hAnsi="Courier"/>
          <w:color w:val="000000"/>
          <w:sz w:val="18"/>
          <w:szCs w:val="18"/>
          <w:highlight w:val="white"/>
        </w:rPr>
        <w:t>udata)</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If the above test is false, or if ret_value is non-zero, H5P__iterate_plist_</w:t>
      </w:r>
      <w:proofErr w:type="gramStart"/>
      <w:r>
        <w:rPr>
          <w:color w:val="000000"/>
          <w:highlight w:val="white"/>
        </w:rPr>
        <w:t>cb(</w:t>
      </w:r>
      <w:proofErr w:type="gramEnd"/>
      <w:r>
        <w:rPr>
          <w:color w:val="000000"/>
          <w:highlight w:val="white"/>
        </w:rPr>
        <w:t>) increments *(udata_int→cur_idx_ptr) and adds name to the “seen” skip list (udata_int→seen) prior to returning.</w:t>
      </w:r>
    </w:p>
    <w:p w:rsidR="00D31373" w:rsidRDefault="00D31373">
      <w:pPr>
        <w:rPr>
          <w:color w:val="000000"/>
          <w:highlight w:val="white"/>
        </w:rPr>
      </w:pPr>
    </w:p>
    <w:p w:rsidR="00D31373" w:rsidRDefault="00000000">
      <w:r>
        <w:rPr>
          <w:color w:val="000000"/>
          <w:highlight w:val="white"/>
        </w:rPr>
        <w:t xml:space="preserve">In reading the above, recall that udata→prev_idx is </w:t>
      </w:r>
      <w:r>
        <w:rPr>
          <w:rFonts w:eastAsia="Noto Serif CJK SC"/>
          <w:color w:val="000000"/>
          <w:kern w:val="2"/>
          <w:highlight w:val="white"/>
          <w:lang w:eastAsia="zh-CN" w:bidi="hi-IN"/>
        </w:rPr>
        <w:t>zero in this case, thus the effect is to call H5P__encode_</w:t>
      </w:r>
      <w:proofErr w:type="gramStart"/>
      <w:r>
        <w:rPr>
          <w:rFonts w:eastAsia="Noto Serif CJK SC"/>
          <w:color w:val="000000"/>
          <w:kern w:val="2"/>
          <w:highlight w:val="white"/>
          <w:lang w:eastAsia="zh-CN" w:bidi="hi-IN"/>
        </w:rPr>
        <w:t>cb(</w:t>
      </w:r>
      <w:proofErr w:type="gramEnd"/>
      <w:r>
        <w:rPr>
          <w:rFonts w:eastAsia="Noto Serif CJK SC"/>
          <w:color w:val="000000"/>
          <w:kern w:val="2"/>
          <w:highlight w:val="white"/>
          <w:lang w:eastAsia="zh-CN" w:bidi="hi-IN"/>
        </w:rPr>
        <w:t>) on each property in the target property list.</w:t>
      </w:r>
    </w:p>
    <w:p w:rsidR="00D31373" w:rsidRDefault="00D31373">
      <w:pPr>
        <w:rPr>
          <w:color w:val="000000"/>
          <w:highlight w:val="white"/>
        </w:rPr>
      </w:pPr>
    </w:p>
    <w:p w:rsidR="00D31373" w:rsidRDefault="00D31373">
      <w:pPr>
        <w:rPr>
          <w:color w:val="000000"/>
          <w:highlight w:val="white"/>
        </w:rPr>
      </w:pPr>
    </w:p>
    <w:p w:rsidR="00D31373" w:rsidRDefault="00000000">
      <w:r>
        <w:rPr>
          <w:rFonts w:eastAsia="Noto Serif CJK SC"/>
          <w:color w:val="000000"/>
          <w:kern w:val="2"/>
          <w:highlight w:val="white"/>
          <w:lang w:eastAsia="zh-CN" w:bidi="hi-IN"/>
        </w:rPr>
        <w:t>Finally</w:t>
      </w:r>
      <w:r>
        <w:rPr>
          <w:color w:val="000000"/>
          <w:highlight w:val="white"/>
        </w:rPr>
        <w:t>, note that udata_int→</w:t>
      </w:r>
      <w:r>
        <w:rPr>
          <w:rFonts w:eastAsia="Noto Serif CJK SC"/>
          <w:color w:val="000000"/>
          <w:kern w:val="2"/>
          <w:highlight w:val="white"/>
          <w:lang w:eastAsia="zh-CN" w:bidi="hi-IN"/>
        </w:rPr>
        <w:t>udata</w:t>
      </w:r>
      <w:r>
        <w:rPr>
          <w:color w:val="000000"/>
          <w:highlight w:val="white"/>
        </w:rPr>
        <w:t xml:space="preserve"> is (in this case) the instance of </w:t>
      </w:r>
      <w:r>
        <w:rPr>
          <w:rFonts w:ascii="monospace" w:hAnsi="monospace"/>
          <w:color w:val="000000"/>
          <w:sz w:val="20"/>
          <w:szCs w:val="20"/>
          <w:highlight w:val="white"/>
        </w:rPr>
        <w:t>H5P_enc_iter_ud_t</w:t>
      </w:r>
      <w:r>
        <w:rPr>
          <w:color w:val="000000"/>
          <w:highlight w:val="white"/>
        </w:rPr>
        <w:t xml:space="preserve"> allocated on the stack of H5P__</w:t>
      </w:r>
      <w:proofErr w:type="gramStart"/>
      <w:r>
        <w:rPr>
          <w:color w:val="000000"/>
          <w:highlight w:val="white"/>
        </w:rPr>
        <w:t>encode(</w:t>
      </w:r>
      <w:proofErr w:type="gramEnd"/>
      <w:r>
        <w:rPr>
          <w:color w:val="000000"/>
          <w:highlight w:val="white"/>
        </w:rPr>
        <w:t>) and initilized by that function.</w:t>
      </w:r>
    </w:p>
    <w:p w:rsidR="00D31373" w:rsidRDefault="00D31373">
      <w:pPr>
        <w:rPr>
          <w:color w:val="000000"/>
          <w:highlight w:val="white"/>
        </w:rPr>
      </w:pPr>
    </w:p>
    <w:p w:rsidR="00D31373" w:rsidRDefault="00D31373">
      <w:pPr>
        <w:rPr>
          <w:color w:val="000000"/>
          <w:highlight w:val="white"/>
        </w:rPr>
      </w:pPr>
    </w:p>
    <w:p w:rsidR="00D31373" w:rsidRDefault="00000000">
      <w:r>
        <w:t xml:space="preserve">If prop→encode is NULL, </w:t>
      </w:r>
      <w:r>
        <w:rPr>
          <w:b/>
          <w:bCs/>
        </w:rPr>
        <w:t>H5P__encode_</w:t>
      </w:r>
      <w:proofErr w:type="gramStart"/>
      <w:r>
        <w:rPr>
          <w:b/>
          <w:bCs/>
        </w:rPr>
        <w:t>cb(</w:t>
      </w:r>
      <w:proofErr w:type="gramEnd"/>
      <w:r>
        <w:rPr>
          <w:b/>
          <w:bCs/>
        </w:rPr>
        <w:t>)</w:t>
      </w:r>
      <w:r>
        <w:t xml:space="preserve"> is a NO-OP.</w:t>
      </w:r>
    </w:p>
    <w:p w:rsidR="00D31373" w:rsidRDefault="00D31373">
      <w:pPr>
        <w:rPr>
          <w:color w:val="000000"/>
          <w:highlight w:val="white"/>
        </w:rPr>
      </w:pPr>
    </w:p>
    <w:p w:rsidR="00D31373" w:rsidRDefault="00000000">
      <w:r>
        <w:t>Otherwise, H5P__encode_</w:t>
      </w:r>
      <w:proofErr w:type="gramStart"/>
      <w:r>
        <w:t>cb(</w:t>
      </w:r>
      <w:proofErr w:type="gramEnd"/>
      <w:r>
        <w:t xml:space="preserve">) calls strlen() to determine the length of the name of the supplied property.  If udata→encode is TRUE, the function </w:t>
      </w:r>
      <w:r>
        <w:rPr>
          <w:rFonts w:eastAsia="Noto Serif CJK SC"/>
          <w:color w:val="auto"/>
          <w:kern w:val="2"/>
          <w:lang w:eastAsia="zh-CN" w:bidi="hi-IN"/>
        </w:rPr>
        <w:t xml:space="preserve">calls </w:t>
      </w:r>
      <w:proofErr w:type="gramStart"/>
      <w:r>
        <w:rPr>
          <w:rFonts w:eastAsia="Noto Serif CJK SC"/>
          <w:color w:val="auto"/>
          <w:kern w:val="2"/>
          <w:lang w:eastAsia="zh-CN" w:bidi="hi-IN"/>
        </w:rPr>
        <w:t>strcpy(</w:t>
      </w:r>
      <w:proofErr w:type="gramEnd"/>
      <w:r>
        <w:rPr>
          <w:rFonts w:eastAsia="Noto Serif CJK SC"/>
          <w:color w:val="auto"/>
          <w:kern w:val="2"/>
          <w:lang w:eastAsia="zh-CN" w:bidi="hi-IN"/>
        </w:rPr>
        <w:t xml:space="preserve">) to copy the property name into the buffer starting at udata→pp, and updates *(udata→pp) to point to the next available byte in the buffer.  Regardless of the value of udata→encode, it also adds the length of property name to *(udata→enc_size_ptr). </w:t>
      </w:r>
    </w:p>
    <w:p w:rsidR="00D31373" w:rsidRDefault="00D31373">
      <w:pPr>
        <w:rPr>
          <w:color w:val="000000"/>
          <w:highlight w:val="white"/>
        </w:rPr>
      </w:pPr>
    </w:p>
    <w:p w:rsidR="00D31373" w:rsidRDefault="00000000">
      <w:pPr>
        <w:rPr>
          <w:rFonts w:eastAsia="Noto Serif CJK SC"/>
          <w:color w:val="auto"/>
          <w:kern w:val="2"/>
          <w:lang w:eastAsia="zh-CN" w:bidi="hi-IN"/>
        </w:rPr>
      </w:pPr>
      <w:r>
        <w:rPr>
          <w:rFonts w:eastAsia="Noto Serif CJK SC"/>
          <w:color w:val="auto"/>
          <w:kern w:val="2"/>
          <w:lang w:eastAsia="zh-CN" w:bidi="hi-IN"/>
        </w:rPr>
        <w:t>Also regardless of the value of udata→encode, H5P__encode_</w:t>
      </w:r>
      <w:proofErr w:type="gramStart"/>
      <w:r>
        <w:rPr>
          <w:rFonts w:eastAsia="Noto Serif CJK SC"/>
          <w:color w:val="auto"/>
          <w:kern w:val="2"/>
          <w:lang w:eastAsia="zh-CN" w:bidi="hi-IN"/>
        </w:rPr>
        <w:t>cb(</w:t>
      </w:r>
      <w:proofErr w:type="gramEnd"/>
      <w:r>
        <w:rPr>
          <w:rFonts w:eastAsia="Noto Serif CJK SC"/>
          <w:color w:val="auto"/>
          <w:kern w:val="2"/>
          <w:lang w:eastAsia="zh-CN" w:bidi="hi-IN"/>
        </w:rPr>
        <w:t>) sets the local variable prop_value_len = 0, calls</w:t>
      </w:r>
    </w:p>
    <w:p w:rsidR="00D31373" w:rsidRDefault="00D31373">
      <w:pPr>
        <w:rPr>
          <w:color w:val="000000"/>
          <w:highlight w:val="white"/>
        </w:rPr>
      </w:pPr>
    </w:p>
    <w:p w:rsidR="00D31373" w:rsidRDefault="00000000">
      <w:r>
        <w:rPr>
          <w:rFonts w:eastAsia="Noto Serif CJK SC"/>
          <w:color w:val="000000"/>
          <w:kern w:val="2"/>
          <w:highlight w:val="white"/>
          <w:lang w:eastAsia="zh-CN" w:bidi="hi-IN"/>
        </w:rPr>
        <w:t>(prop-&gt;</w:t>
      </w:r>
      <w:proofErr w:type="gramStart"/>
      <w:r>
        <w:rPr>
          <w:rFonts w:eastAsia="Noto Serif CJK SC"/>
          <w:color w:val="000000"/>
          <w:kern w:val="2"/>
          <w:highlight w:val="white"/>
          <w:lang w:eastAsia="zh-CN" w:bidi="hi-IN"/>
        </w:rPr>
        <w:t>encode)(</w:t>
      </w:r>
      <w:proofErr w:type="gramEnd"/>
      <w:r>
        <w:rPr>
          <w:rFonts w:eastAsia="Noto Serif CJK SC"/>
          <w:color w:val="000000"/>
          <w:kern w:val="2"/>
          <w:highlight w:val="white"/>
          <w:lang w:eastAsia="zh-CN" w:bidi="hi-IN"/>
        </w:rPr>
        <w:t>prop-&gt;value, udata-&gt;pp, &amp;prop_value_len)</w:t>
      </w:r>
      <w:r>
        <w:rPr>
          <w:rFonts w:eastAsia="Noto Serif CJK SC"/>
          <w:color w:val="auto"/>
          <w:kern w:val="2"/>
          <w:lang w:eastAsia="zh-CN" w:bidi="hi-IN"/>
        </w:rPr>
        <w:br/>
      </w:r>
    </w:p>
    <w:p w:rsidR="00D31373" w:rsidRDefault="00000000">
      <w:pPr>
        <w:rPr>
          <w:rFonts w:eastAsia="Noto Serif CJK SC"/>
          <w:color w:val="auto"/>
          <w:kern w:val="2"/>
          <w:lang w:eastAsia="zh-CN" w:bidi="hi-IN"/>
        </w:rPr>
      </w:pPr>
      <w:r>
        <w:rPr>
          <w:rFonts w:eastAsia="Noto Serif CJK SC"/>
          <w:color w:val="auto"/>
          <w:kern w:val="2"/>
          <w:lang w:eastAsia="zh-CN" w:bidi="hi-IN"/>
        </w:rPr>
        <w:t>adds prop_value_len to *(udata→enc_size_ptr) and returns.</w:t>
      </w:r>
    </w:p>
    <w:p w:rsidR="00D31373" w:rsidRDefault="00D31373">
      <w:pPr>
        <w:rPr>
          <w:color w:val="000000"/>
          <w:highlight w:val="white"/>
        </w:rPr>
      </w:pPr>
    </w:p>
    <w:p w:rsidR="00D31373" w:rsidRDefault="00000000">
      <w:pPr>
        <w:rPr>
          <w:rFonts w:eastAsia="Noto Serif CJK SC"/>
          <w:color w:val="C9211E"/>
          <w:kern w:val="2"/>
          <w:lang w:eastAsia="zh-CN" w:bidi="hi-IN"/>
        </w:rPr>
      </w:pPr>
      <w:r>
        <w:rPr>
          <w:rFonts w:eastAsia="Noto Serif CJK SC"/>
          <w:color w:val="C9211E"/>
          <w:kern w:val="2"/>
          <w:lang w:eastAsia="zh-CN" w:bidi="hi-IN"/>
        </w:rPr>
        <w:t>Note: This unconditional call to prop→</w:t>
      </w:r>
      <w:proofErr w:type="gramStart"/>
      <w:r>
        <w:rPr>
          <w:rFonts w:eastAsia="Noto Serif CJK SC"/>
          <w:color w:val="C9211E"/>
          <w:kern w:val="2"/>
          <w:lang w:eastAsia="zh-CN" w:bidi="hi-IN"/>
        </w:rPr>
        <w:t>encode(</w:t>
      </w:r>
      <w:proofErr w:type="gramEnd"/>
      <w:r>
        <w:rPr>
          <w:rFonts w:eastAsia="Noto Serif CJK SC"/>
          <w:color w:val="C9211E"/>
          <w:kern w:val="2"/>
          <w:lang w:eastAsia="zh-CN" w:bidi="hi-IN"/>
        </w:rPr>
        <w:t>) implies that encode functions will not write to a NULL, and will update *(udata→pp) if it is not NULL  Further, the decode code makes the assumption that value length is prop→size.  When this is not the case, it seems that the encode and decode functions must conceal this.</w:t>
      </w:r>
    </w:p>
    <w:p w:rsidR="00D31373" w:rsidRDefault="00D31373">
      <w:pPr>
        <w:rPr>
          <w:color w:val="000000"/>
          <w:highlight w:val="white"/>
        </w:rPr>
      </w:pPr>
    </w:p>
    <w:p w:rsidR="00D31373" w:rsidRDefault="00D31373">
      <w:pPr>
        <w:rPr>
          <w:color w:val="000000"/>
          <w:highlight w:val="white"/>
        </w:rPr>
      </w:pPr>
    </w:p>
    <w:p w:rsidR="00D31373" w:rsidRDefault="00000000">
      <w:r>
        <w:rPr>
          <w:color w:val="000000"/>
          <w:highlight w:val="white"/>
        </w:rPr>
        <w:t xml:space="preserve">Backing up a bit, </w:t>
      </w:r>
      <w:r>
        <w:rPr>
          <w:b/>
          <w:bCs/>
          <w:color w:val="000000"/>
          <w:highlight w:val="white"/>
        </w:rPr>
        <w:t>H5P__iterate_plist_pclass_</w:t>
      </w:r>
      <w:proofErr w:type="gramStart"/>
      <w:r>
        <w:rPr>
          <w:b/>
          <w:bCs/>
          <w:color w:val="000000"/>
          <w:highlight w:val="white"/>
        </w:rPr>
        <w:t>cb(</w:t>
      </w:r>
      <w:proofErr w:type="gramEnd"/>
      <w:r>
        <w:rPr>
          <w:b/>
          <w:bCs/>
          <w:color w:val="000000"/>
          <w:highlight w:val="white"/>
        </w:rPr>
        <w:t>)</w:t>
      </w:r>
      <w:r>
        <w:rPr>
          <w:color w:val="000000"/>
          <w:highlight w:val="white"/>
        </w:rPr>
        <w:t xml:space="preserve"> first checks to see if the supplied name is in either the “seen” skip list (udata_int→seen) or the properties deleted skip list (prop→del).  If it isn’t, H5P__iterate_plist_pclass_</w:t>
      </w:r>
      <w:proofErr w:type="gramStart"/>
      <w:r>
        <w:rPr>
          <w:color w:val="000000"/>
          <w:highlight w:val="white"/>
        </w:rPr>
        <w:t>cb(</w:t>
      </w:r>
      <w:proofErr w:type="gramEnd"/>
      <w:r>
        <w:rPr>
          <w:color w:val="000000"/>
          <w:highlight w:val="white"/>
        </w:rPr>
        <w:t>) calls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ret_value = H5P__iterate_plist_</w:t>
      </w:r>
      <w:proofErr w:type="gramStart"/>
      <w:r>
        <w:rPr>
          <w:rFonts w:ascii="Courier" w:hAnsi="Courier"/>
          <w:color w:val="000000"/>
          <w:sz w:val="18"/>
          <w:szCs w:val="18"/>
          <w:highlight w:val="white"/>
        </w:rPr>
        <w:t>cb(</w:t>
      </w:r>
      <w:proofErr w:type="gramEnd"/>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 xml:space="preserve">, </w:t>
      </w:r>
      <w:r>
        <w:rPr>
          <w:rFonts w:ascii="Courier" w:eastAsia="Noto Serif CJK SC" w:hAnsi="Courier"/>
          <w:color w:val="000000"/>
          <w:kern w:val="2"/>
          <w:sz w:val="18"/>
          <w:szCs w:val="18"/>
          <w:highlight w:val="white"/>
          <w:lang w:eastAsia="zh-CN" w:bidi="hi-IN"/>
        </w:rPr>
        <w:t>name</w:t>
      </w:r>
      <w:r>
        <w:rPr>
          <w:rFonts w:ascii="Courier" w:hAnsi="Courier"/>
          <w:color w:val="000000"/>
          <w:sz w:val="18"/>
          <w:szCs w:val="18"/>
          <w:highlight w:val="white"/>
        </w:rPr>
        <w:t>, udata_int)</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and returns ret_value.  See above for a discussion of H5P__iterate_plist_cb.</w:t>
      </w:r>
    </w:p>
    <w:p w:rsidR="00D31373" w:rsidRDefault="00D31373">
      <w:pPr>
        <w:rPr>
          <w:color w:val="000000"/>
          <w:highlight w:val="white"/>
        </w:rPr>
      </w:pPr>
    </w:p>
    <w:p w:rsidR="00D31373" w:rsidRDefault="00D31373">
      <w:pPr>
        <w:rPr>
          <w:rFonts w:ascii="monospace" w:hAnsi="monospace"/>
        </w:rPr>
      </w:pPr>
    </w:p>
    <w:p w:rsidR="00D31373" w:rsidRDefault="00000000">
      <w:pPr>
        <w:rPr>
          <w:color w:val="000000"/>
          <w:highlight w:val="white"/>
        </w:rPr>
      </w:pPr>
      <w:bookmarkStart w:id="1062" w:name="__DdeLink__4002_1108019163"/>
      <w:r>
        <w:rPr>
          <w:color w:val="000000"/>
          <w:highlight w:val="white"/>
        </w:rPr>
        <w:t>Multi-thread safety concerns:</w:t>
      </w:r>
      <w:r>
        <w:rPr>
          <w:color w:val="000000"/>
          <w:highlight w:val="white"/>
        </w:rPr>
        <w:br/>
      </w:r>
      <w:bookmarkEnd w:id="1062"/>
      <w:r>
        <w:br w:type="page"/>
      </w:r>
    </w:p>
    <w:p w:rsidR="00D31373" w:rsidRDefault="00D31373">
      <w:pPr>
        <w:rPr>
          <w:rFonts w:ascii="monospace" w:hAnsi="monospace"/>
        </w:rPr>
      </w:pPr>
    </w:p>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Compares two property lists or classes for equality </w:t>
      </w:r>
      <w:r>
        <w:rPr>
          <w:rFonts w:ascii="Courier" w:hAnsi="Courier"/>
          <w:sz w:val="18"/>
          <w:szCs w:val="18"/>
        </w:rPr>
        <w:br/>
        <w:t xml:space="preserve">* </w:t>
      </w:r>
      <w:r>
        <w:rPr>
          <w:rFonts w:ascii="Courier" w:hAnsi="Courier"/>
          <w:sz w:val="18"/>
          <w:szCs w:val="18"/>
        </w:rPr>
        <w:br/>
        <w:t xml:space="preserve">* \param[in] id1 First property object to be compared </w:t>
      </w:r>
      <w:r>
        <w:rPr>
          <w:rFonts w:ascii="Courier" w:hAnsi="Courier"/>
          <w:sz w:val="18"/>
          <w:szCs w:val="18"/>
        </w:rPr>
        <w:br/>
        <w:t xml:space="preserve">* \param[in] id2 Second property object to be compared </w:t>
      </w:r>
      <w:r>
        <w:rPr>
          <w:rFonts w:ascii="Courier" w:hAnsi="Courier"/>
          <w:sz w:val="18"/>
          <w:szCs w:val="18"/>
        </w:rPr>
        <w:br/>
        <w:t xml:space="preserve">* </w:t>
      </w:r>
      <w:r>
        <w:rPr>
          <w:rFonts w:ascii="Courier" w:hAnsi="Courier"/>
          <w:sz w:val="18"/>
          <w:szCs w:val="18"/>
        </w:rPr>
        <w:br/>
        <w:t xml:space="preserve">* \return \htri_t </w:t>
      </w:r>
      <w:r>
        <w:rPr>
          <w:rFonts w:ascii="Courier" w:hAnsi="Courier"/>
          <w:sz w:val="18"/>
          <w:szCs w:val="18"/>
        </w:rPr>
        <w:br/>
        <w:t xml:space="preserve">* </w:t>
      </w:r>
      <w:r>
        <w:rPr>
          <w:rFonts w:ascii="Courier" w:hAnsi="Courier"/>
          <w:sz w:val="18"/>
          <w:szCs w:val="18"/>
        </w:rPr>
        <w:br/>
        <w:t>* \details H5</w:t>
      </w:r>
      <w:proofErr w:type="gramStart"/>
      <w:r>
        <w:rPr>
          <w:rFonts w:ascii="Courier" w:hAnsi="Courier"/>
          <w:sz w:val="18"/>
          <w:szCs w:val="18"/>
        </w:rPr>
        <w:t>Pequal(</w:t>
      </w:r>
      <w:proofErr w:type="gramEnd"/>
      <w:r>
        <w:rPr>
          <w:rFonts w:ascii="Courier" w:hAnsi="Courier"/>
          <w:sz w:val="18"/>
          <w:szCs w:val="18"/>
        </w:rPr>
        <w:t xml:space="preserve">) compares two property lists or classes to determine </w:t>
      </w:r>
      <w:r>
        <w:rPr>
          <w:rFonts w:ascii="Courier" w:hAnsi="Courier"/>
          <w:sz w:val="18"/>
          <w:szCs w:val="18"/>
        </w:rPr>
        <w:br/>
        <w:t xml:space="preserve">*          whether they are equal to one another. </w:t>
      </w:r>
      <w:r>
        <w:rPr>
          <w:rFonts w:ascii="Courier" w:hAnsi="Courier"/>
          <w:sz w:val="18"/>
          <w:szCs w:val="18"/>
        </w:rPr>
        <w:br/>
        <w:t xml:space="preserve">* </w:t>
      </w:r>
      <w:r>
        <w:rPr>
          <w:rFonts w:ascii="Courier" w:hAnsi="Courier"/>
          <w:sz w:val="18"/>
          <w:szCs w:val="18"/>
        </w:rPr>
        <w:br/>
        <w:t xml:space="preserve">*          Either both \p id1 and \p id2 must be property lists or both </w:t>
      </w:r>
      <w:r>
        <w:rPr>
          <w:rFonts w:ascii="Courier" w:hAnsi="Courier"/>
          <w:sz w:val="18"/>
          <w:szCs w:val="18"/>
        </w:rPr>
        <w:br/>
        <w:t xml:space="preserve">*          must be classes; comparing a list to a class is an error.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htri_t H5</w:t>
      </w:r>
      <w:proofErr w:type="gramStart"/>
      <w:r>
        <w:rPr>
          <w:rFonts w:ascii="Courier" w:hAnsi="Courier"/>
          <w:sz w:val="18"/>
          <w:szCs w:val="18"/>
        </w:rPr>
        <w:t>Pequal(</w:t>
      </w:r>
      <w:proofErr w:type="gramEnd"/>
      <w:r>
        <w:rPr>
          <w:rFonts w:ascii="Courier" w:hAnsi="Courier"/>
          <w:sz w:val="18"/>
          <w:szCs w:val="18"/>
        </w:rPr>
        <w:t>hid_t id1, hid_t id2);</w:t>
      </w:r>
      <w:r>
        <w:rPr>
          <w:rFonts w:ascii="Courier" w:hAnsi="Courier"/>
          <w:sz w:val="18"/>
          <w:szCs w:val="18"/>
        </w:rPr>
        <w:br/>
      </w:r>
      <w:r>
        <w:rPr>
          <w:rFonts w:ascii="Courier" w:hAnsi="Courier"/>
          <w:sz w:val="18"/>
          <w:szCs w:val="18"/>
        </w:rPr>
        <w:br/>
        <w:t>H5Pequal()</w:t>
      </w:r>
    </w:p>
    <w:p w:rsidR="00D31373" w:rsidRDefault="00000000">
      <w:pPr>
        <w:rPr>
          <w:rFonts w:ascii="Courier" w:hAnsi="Courier"/>
          <w:sz w:val="18"/>
          <w:szCs w:val="18"/>
        </w:rPr>
      </w:pPr>
      <w:r>
        <w:rPr>
          <w:rFonts w:ascii="Courier" w:hAnsi="Courier"/>
          <w:sz w:val="18"/>
          <w:szCs w:val="18"/>
        </w:rPr>
        <w:t xml:space="preserve"> +-H5I_get_</w:t>
      </w:r>
      <w:proofErr w:type="gramStart"/>
      <w:r>
        <w:rPr>
          <w:rFonts w:ascii="Courier" w:hAnsi="Courier"/>
          <w:sz w:val="18"/>
          <w:szCs w:val="18"/>
        </w:rPr>
        <w:t>type(</w:t>
      </w:r>
      <w:proofErr w:type="gramEnd"/>
      <w:r>
        <w:rPr>
          <w:rFonts w:ascii="Courier" w:hAnsi="Courier"/>
          <w:sz w:val="18"/>
          <w:szCs w:val="18"/>
        </w:rPr>
        <w:t xml:space="preserve">)   </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+-H5I_</w:t>
      </w:r>
      <w:proofErr w:type="gramStart"/>
      <w:r>
        <w:rPr>
          <w:rFonts w:ascii="Courier" w:hAnsi="Courier"/>
          <w:sz w:val="18"/>
          <w:szCs w:val="18"/>
        </w:rPr>
        <w:t>object(</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w:t>
      </w:r>
    </w:p>
    <w:p w:rsidR="00D31373" w:rsidRDefault="00000000">
      <w:pPr>
        <w:rPr>
          <w:rFonts w:ascii="Courier" w:hAnsi="Courier"/>
          <w:sz w:val="18"/>
          <w:szCs w:val="18"/>
        </w:rPr>
      </w:pPr>
      <w:bookmarkStart w:id="1063" w:name="__DdeLink__4030_1108019163"/>
      <w:bookmarkEnd w:id="1063"/>
      <w:r>
        <w:rPr>
          <w:rFonts w:ascii="Courier" w:hAnsi="Courier"/>
          <w:sz w:val="18"/>
          <w:szCs w:val="18"/>
        </w:rPr>
        <w:t xml:space="preserve"> | // parameter names have been changed for clarity</w:t>
      </w:r>
    </w:p>
    <w:p w:rsidR="00D31373" w:rsidRDefault="00000000">
      <w:bookmarkStart w:id="1064" w:name="__DdeLink__4030_11080191631"/>
      <w:bookmarkEnd w:id="1064"/>
      <w:r>
        <w:rPr>
          <w:rFonts w:ascii="Courier" w:hAnsi="Courier"/>
          <w:sz w:val="18"/>
          <w:szCs w:val="18"/>
        </w:rPr>
        <w:t xml:space="preserve"> +-</w:t>
      </w:r>
      <w:r>
        <w:rPr>
          <w:rFonts w:ascii="Courier" w:hAnsi="Courier"/>
          <w:color w:val="000000"/>
          <w:sz w:val="18"/>
          <w:szCs w:val="18"/>
          <w:highlight w:val="white"/>
        </w:rPr>
        <w:t>H5P__cmp_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plist1, plist2, &amp;cmp_ret)  // if plists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-H5P__iterate_plist(plist1, TRUE, &amp;idx, H5P__cmp_plist_cb, &amp;udata)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Note different callback functions in two invocations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of H5SL_iterate().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+-H5SL_iterate(plist-&gt;props, H5P__iterate_plist_cb, &amp;udata_int)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in this case – note that arg names </w:t>
      </w:r>
      <w:r>
        <w:rPr>
          <w:rFonts w:ascii="Courier" w:eastAsia="Noto Serif CJK SC" w:hAnsi="Courier"/>
          <w:color w:val="000000"/>
          <w:kern w:val="2"/>
          <w:sz w:val="18"/>
          <w:szCs w:val="18"/>
          <w:highlight w:val="white"/>
          <w:lang w:eastAsia="zh-CN" w:bidi="hi-IN"/>
        </w:rPr>
        <w:t>have been changed</w:t>
      </w:r>
      <w:r>
        <w:rPr>
          <w:rFonts w:ascii="Courier" w:hAnsi="Courier"/>
          <w:color w:val="000000"/>
          <w:sz w:val="18"/>
          <w:szCs w:val="18"/>
          <w:highlight w:val="white"/>
        </w:rPr>
        <w:t xml:space="preserve"> for clarity</w:t>
      </w:r>
      <w:r>
        <w:rPr>
          <w:rFonts w:ascii="Courier" w:hAnsi="Courier"/>
          <w:color w:val="000000"/>
          <w:sz w:val="18"/>
          <w:szCs w:val="18"/>
          <w:highlight w:val="white"/>
        </w:rPr>
        <w:br/>
        <w:t xml:space="preserve"> |  |  |  +-H5P__iterate_plist_cb(prop, name, udata_int) </w:t>
      </w:r>
    </w:p>
    <w:p w:rsidR="00D31373" w:rsidRDefault="00000000">
      <w:bookmarkStart w:id="1065" w:name="__DdeLink__4019_11080191631"/>
      <w:bookmarkEnd w:id="1065"/>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+-H5P__cmp_plist_cb(id, prop</w:t>
      </w:r>
      <w:r>
        <w:rPr>
          <w:rFonts w:cs="Calibri"/>
          <w:color w:val="000000"/>
          <w:sz w:val="18"/>
          <w:szCs w:val="18"/>
          <w:highlight w:val="white"/>
        </w:rPr>
        <w:t>→</w:t>
      </w:r>
      <w:r>
        <w:rPr>
          <w:rFonts w:ascii="Courier" w:hAnsi="Courier"/>
          <w:color w:val="000000"/>
          <w:sz w:val="18"/>
          <w:szCs w:val="18"/>
          <w:highlight w:val="white"/>
        </w:rPr>
        <w:t xml:space="preserve">name, udata)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+-H5P_exist_plist(udata-&gt;plist2, prop-&gt;name)</w:t>
      </w:r>
      <w:r>
        <w:rPr>
          <w:rFonts w:ascii="Courier" w:hAnsi="Courier"/>
          <w:color w:val="000000"/>
          <w:sz w:val="18"/>
          <w:szCs w:val="18"/>
          <w:highlight w:val="white"/>
        </w:rPr>
        <w:br/>
        <w:t xml:space="preserve"> |  |  |        |  +-H5SL_search()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+-H5P__find_prop_plist(udata-&gt;plist2, prop-&gt;name)</w:t>
      </w:r>
      <w:r>
        <w:rPr>
          <w:rFonts w:ascii="Courier" w:hAnsi="Courier"/>
          <w:color w:val="000000"/>
          <w:sz w:val="18"/>
          <w:szCs w:val="18"/>
          <w:highlight w:val="white"/>
        </w:rPr>
        <w:br/>
        <w:t xml:space="preserve"> |  |  |        |  +-H5SL_search()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+-H5P__cmp_prop(prop, prop2)</w:t>
      </w:r>
      <w:r>
        <w:rPr>
          <w:rFonts w:ascii="Courier" w:hAnsi="Courier"/>
          <w:color w:val="000000"/>
          <w:sz w:val="18"/>
          <w:szCs w:val="18"/>
          <w:highlight w:val="white"/>
        </w:rPr>
        <w:br/>
        <w:t xml:space="preserve"> |  |  |           +-prop-&gt;cmp(prop-&gt;value, prop2-&gt;value, prop</w:t>
      </w:r>
      <w:r>
        <w:rPr>
          <w:rFonts w:cs="Calibri"/>
          <w:color w:val="000000"/>
          <w:sz w:val="18"/>
          <w:szCs w:val="18"/>
          <w:highlight w:val="white"/>
        </w:rPr>
        <w:t>→</w:t>
      </w:r>
      <w:r>
        <w:rPr>
          <w:rFonts w:ascii="Courier" w:hAnsi="Courier"/>
          <w:color w:val="000000"/>
          <w:sz w:val="18"/>
          <w:szCs w:val="18"/>
          <w:highlight w:val="white"/>
        </w:rPr>
        <w:t>size)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 property specific</w:t>
      </w:r>
    </w:p>
    <w:p w:rsidR="00D31373" w:rsidRDefault="00000000">
      <w:pPr>
        <w:rPr>
          <w:rFonts w:ascii="Courier" w:hAnsi="Courier"/>
          <w:color w:val="000000"/>
          <w:sz w:val="18"/>
          <w:szCs w:val="18"/>
          <w:highlight w:val="white"/>
        </w:rPr>
      </w:pPr>
      <w:bookmarkStart w:id="1066" w:name="__DdeLink__4019_110801916311"/>
      <w:bookmarkEnd w:id="1066"/>
      <w:r>
        <w:rPr>
          <w:rFonts w:ascii="Courier" w:hAnsi="Courier"/>
          <w:color w:val="000000"/>
          <w:sz w:val="18"/>
          <w:szCs w:val="18"/>
          <w:highlight w:val="white"/>
        </w:rPr>
        <w:t xml:space="preserve">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+-H5SL_iterate(plist-&gt;props, H5P__iterate_plist_pclass_cb, &amp;udata_int)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in this case – note that arg names </w:t>
      </w:r>
      <w:r>
        <w:rPr>
          <w:rFonts w:ascii="Courier" w:eastAsia="Noto Serif CJK SC" w:hAnsi="Courier"/>
          <w:color w:val="000000"/>
          <w:kern w:val="2"/>
          <w:sz w:val="18"/>
          <w:szCs w:val="18"/>
          <w:highlight w:val="white"/>
          <w:lang w:eastAsia="zh-CN" w:bidi="hi-IN"/>
        </w:rPr>
        <w:t>have been changed</w:t>
      </w:r>
      <w:r>
        <w:rPr>
          <w:rFonts w:ascii="Courier" w:hAnsi="Courier"/>
          <w:color w:val="000000"/>
          <w:sz w:val="18"/>
          <w:szCs w:val="18"/>
          <w:highlight w:val="white"/>
        </w:rPr>
        <w:t xml:space="preserve"> for clarity</w:t>
      </w:r>
      <w:r>
        <w:rPr>
          <w:rFonts w:ascii="Courier" w:hAnsi="Courier"/>
          <w:color w:val="000000"/>
          <w:sz w:val="18"/>
          <w:szCs w:val="18"/>
          <w:highlight w:val="white"/>
        </w:rPr>
        <w:br/>
        <w:t xml:space="preserve"> |  |  |  +-H5P__iterate_plist_pclass_cb(prop, name, udata_int)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+_H5SL_search()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+-H5P__iterate_plist_cb(prop, name, udata_int)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+-H5P__cmp_plist_cb(id, prop</w:t>
      </w:r>
      <w:r>
        <w:rPr>
          <w:rFonts w:cs="Calibri"/>
          <w:color w:val="000000"/>
          <w:sz w:val="18"/>
          <w:szCs w:val="18"/>
          <w:highlight w:val="white"/>
        </w:rPr>
        <w:t>→</w:t>
      </w:r>
      <w:r>
        <w:rPr>
          <w:rFonts w:ascii="Courier" w:hAnsi="Courier"/>
          <w:color w:val="000000"/>
          <w:sz w:val="18"/>
          <w:szCs w:val="18"/>
          <w:highlight w:val="white"/>
        </w:rPr>
        <w:t xml:space="preserve">name, </w:t>
      </w:r>
      <w:r>
        <w:rPr>
          <w:rFonts w:ascii="Courier" w:eastAsia="Noto Serif CJK SC" w:hAnsi="Courier"/>
          <w:color w:val="000000"/>
          <w:kern w:val="2"/>
          <w:sz w:val="18"/>
          <w:szCs w:val="18"/>
          <w:highlight w:val="white"/>
          <w:lang w:eastAsia="zh-CN" w:bidi="hi-IN"/>
        </w:rPr>
        <w:t>u</w:t>
      </w:r>
      <w:r>
        <w:rPr>
          <w:rFonts w:ascii="Courier" w:hAnsi="Courier"/>
          <w:color w:val="000000"/>
          <w:sz w:val="18"/>
          <w:szCs w:val="18"/>
          <w:highlight w:val="white"/>
        </w:rPr>
        <w:t>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see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lastRenderedPageBreak/>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+-H5SL_close()</w:t>
      </w:r>
      <w:bookmarkStart w:id="1067" w:name="__DdeLink__4000_11080191631"/>
      <w:bookmarkEnd w:id="1067"/>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-H5P__cmp_class(plist1-&gt;pclass, plist2-&gt;pclass)</w:t>
      </w:r>
      <w:r>
        <w:rPr>
          <w:rFonts w:ascii="Courier" w:hAnsi="Courier"/>
          <w:color w:val="000000"/>
          <w:sz w:val="18"/>
          <w:szCs w:val="18"/>
          <w:highlight w:val="white"/>
        </w:rPr>
        <w:br/>
        <w:t xml:space="preserve"> |     +-strcmp()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+-H5SL_</w:t>
      </w:r>
      <w:proofErr w:type="gramStart"/>
      <w:r>
        <w:rPr>
          <w:rFonts w:ascii="Courier" w:hAnsi="Courier"/>
          <w:color w:val="000000"/>
          <w:sz w:val="18"/>
          <w:szCs w:val="18"/>
          <w:highlight w:val="white"/>
        </w:rPr>
        <w:t>first(</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+-H5SL_</w:t>
      </w:r>
      <w:proofErr w:type="gramStart"/>
      <w:r>
        <w:rPr>
          <w:rFonts w:ascii="Courier" w:hAnsi="Courier"/>
          <w:color w:val="000000"/>
          <w:sz w:val="18"/>
          <w:szCs w:val="18"/>
          <w:highlight w:val="white"/>
        </w:rPr>
        <w:t>item(</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+-H5P__cmp_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 see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+-H5SL_</w:t>
      </w:r>
      <w:proofErr w:type="gramStart"/>
      <w:r>
        <w:rPr>
          <w:rFonts w:ascii="Courier" w:hAnsi="Courier"/>
          <w:color w:val="000000"/>
          <w:sz w:val="18"/>
          <w:szCs w:val="18"/>
          <w:highlight w:val="white"/>
        </w:rPr>
        <w:t>next(</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parameter names have been changed for clarity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+-H5P__cmp_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pclass1, pclass2)</w:t>
      </w:r>
    </w:p>
    <w:p w:rsidR="00D31373" w:rsidRDefault="00000000">
      <w:pPr>
        <w:rPr>
          <w:rFonts w:ascii="Courier" w:hAnsi="Courier"/>
          <w:sz w:val="18"/>
          <w:szCs w:val="18"/>
        </w:rPr>
      </w:pPr>
      <w:r>
        <w:rPr>
          <w:rFonts w:ascii="Courier" w:hAnsi="Courier"/>
          <w:sz w:val="18"/>
          <w:szCs w:val="18"/>
        </w:rPr>
        <w:t xml:space="preserve">    +- // see above</w:t>
      </w:r>
    </w:p>
    <w:p w:rsidR="00D31373" w:rsidRDefault="00D31373">
      <w:pPr>
        <w:rPr>
          <w:rFonts w:ascii="monospace" w:hAnsi="monospace"/>
        </w:rPr>
      </w:pPr>
    </w:p>
    <w:p w:rsidR="00D31373" w:rsidRDefault="00D31373">
      <w:pPr>
        <w:rPr>
          <w:rFonts w:ascii="monospace" w:hAnsi="monospace"/>
        </w:rPr>
      </w:pPr>
    </w:p>
    <w:p w:rsidR="00D31373" w:rsidRDefault="00000000">
      <w:pPr>
        <w:rPr>
          <w:color w:val="000000"/>
          <w:highlight w:val="white"/>
        </w:rPr>
      </w:pPr>
      <w:r>
        <w:rPr>
          <w:color w:val="000000"/>
          <w:highlight w:val="white"/>
        </w:rPr>
        <w:t>In a nutshell:</w:t>
      </w:r>
    </w:p>
    <w:p w:rsidR="00D31373" w:rsidRDefault="00D31373">
      <w:pPr>
        <w:rPr>
          <w:rFonts w:ascii="monospace" w:hAnsi="monospace"/>
        </w:rPr>
      </w:pPr>
    </w:p>
    <w:p w:rsidR="00D31373" w:rsidRDefault="00000000">
      <w:pPr>
        <w:rPr>
          <w:color w:val="000000"/>
          <w:highlight w:val="white"/>
        </w:rPr>
      </w:pPr>
      <w:r>
        <w:rPr>
          <w:color w:val="000000"/>
          <w:highlight w:val="white"/>
        </w:rPr>
        <w:t>Compare two property list or two property list classes and return TRUE if they are identical, and FALSE otherwise.</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b/>
          <w:bCs/>
          <w:color w:val="000000"/>
          <w:highlight w:val="white"/>
        </w:rPr>
        <w:t>H5</w:t>
      </w:r>
      <w:proofErr w:type="gramStart"/>
      <w:r>
        <w:rPr>
          <w:b/>
          <w:bCs/>
          <w:color w:val="000000"/>
          <w:highlight w:val="white"/>
        </w:rPr>
        <w:t>Pequal(</w:t>
      </w:r>
      <w:proofErr w:type="gramEnd"/>
      <w:r>
        <w:rPr>
          <w:b/>
          <w:bCs/>
          <w:color w:val="000000"/>
          <w:highlight w:val="white"/>
        </w:rPr>
        <w:t>)</w:t>
      </w:r>
      <w:r>
        <w:rPr>
          <w:color w:val="000000"/>
          <w:highlight w:val="white"/>
        </w:rPr>
        <w:t xml:space="preserve"> first verifies that either both the supplied ids refer to property list classes, or both refer to property lists.  It flags an error and returns if this is not the case.  </w:t>
      </w:r>
    </w:p>
    <w:p w:rsidR="00D31373" w:rsidRDefault="00D31373">
      <w:pPr>
        <w:rPr>
          <w:color w:val="000000"/>
          <w:highlight w:val="white"/>
        </w:rPr>
      </w:pPr>
    </w:p>
    <w:p w:rsidR="00D31373" w:rsidRDefault="00000000">
      <w:pPr>
        <w:rPr>
          <w:color w:val="000000"/>
          <w:highlight w:val="white"/>
        </w:rPr>
      </w:pPr>
      <w:r>
        <w:rPr>
          <w:color w:val="000000"/>
          <w:highlight w:val="white"/>
        </w:rPr>
        <w:t>It then calls H5I_</w:t>
      </w:r>
      <w:proofErr w:type="gramStart"/>
      <w:r>
        <w:rPr>
          <w:color w:val="000000"/>
          <w:highlight w:val="white"/>
        </w:rPr>
        <w:t>object(</w:t>
      </w:r>
      <w:proofErr w:type="gramEnd"/>
      <w:r>
        <w:rPr>
          <w:color w:val="000000"/>
          <w:highlight w:val="white"/>
        </w:rPr>
        <w:t>) to obtain pointers to both property lists or property list classes, and in passing verifies that both exist.</w:t>
      </w:r>
    </w:p>
    <w:p w:rsidR="00D31373" w:rsidRDefault="00D31373">
      <w:pPr>
        <w:rPr>
          <w:color w:val="000000"/>
          <w:highlight w:val="white"/>
        </w:rPr>
      </w:pPr>
    </w:p>
    <w:p w:rsidR="00D31373" w:rsidRDefault="00000000">
      <w:pPr>
        <w:rPr>
          <w:color w:val="000000"/>
          <w:highlight w:val="white"/>
        </w:rPr>
      </w:pPr>
      <w:r>
        <w:rPr>
          <w:color w:val="000000"/>
          <w:highlight w:val="white"/>
        </w:rPr>
        <w:t>If both of the supplied ids refer to property lists, it calls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H5P__cmp_</w:t>
      </w:r>
      <w:proofErr w:type="gramStart"/>
      <w:r>
        <w:rPr>
          <w:rFonts w:ascii="Courier" w:hAnsi="Courier"/>
          <w:color w:val="000000"/>
          <w:sz w:val="18"/>
          <w:szCs w:val="18"/>
          <w:highlight w:val="white"/>
        </w:rPr>
        <w:t>plist(</w:t>
      </w:r>
      <w:proofErr w:type="gramEnd"/>
      <w:r>
        <w:rPr>
          <w:rFonts w:ascii="Courier" w:eastAsia="Noto Serif CJK SC" w:hAnsi="Courier"/>
          <w:color w:val="000000"/>
          <w:kern w:val="2"/>
          <w:sz w:val="18"/>
          <w:szCs w:val="18"/>
          <w:highlight w:val="white"/>
          <w:lang w:eastAsia="zh-CN" w:bidi="hi-IN"/>
        </w:rPr>
        <w:t>plist</w:t>
      </w:r>
      <w:r>
        <w:rPr>
          <w:rFonts w:ascii="Courier" w:hAnsi="Courier"/>
          <w:color w:val="000000"/>
          <w:sz w:val="18"/>
          <w:szCs w:val="18"/>
          <w:highlight w:val="white"/>
        </w:rPr>
        <w:t xml:space="preserve">1, </w:t>
      </w:r>
      <w:r>
        <w:rPr>
          <w:rFonts w:ascii="Courier" w:eastAsia="Noto Serif CJK SC" w:hAnsi="Courier"/>
          <w:color w:val="000000"/>
          <w:kern w:val="2"/>
          <w:sz w:val="18"/>
          <w:szCs w:val="18"/>
          <w:highlight w:val="white"/>
          <w:lang w:eastAsia="zh-CN" w:bidi="hi-IN"/>
        </w:rPr>
        <w:t>plist</w:t>
      </w:r>
      <w:r>
        <w:rPr>
          <w:rFonts w:ascii="Courier" w:hAnsi="Courier"/>
          <w:color w:val="000000"/>
          <w:sz w:val="18"/>
          <w:szCs w:val="18"/>
          <w:highlight w:val="white"/>
        </w:rPr>
        <w:t>2, &amp;cmp_ret)</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sets ret_value to TRUE *cpm_ret = 0, and FALSE otherwise and then returns.</w:t>
      </w:r>
    </w:p>
    <w:p w:rsidR="00D31373" w:rsidRDefault="00D31373">
      <w:pPr>
        <w:rPr>
          <w:color w:val="000000"/>
          <w:highlight w:val="white"/>
        </w:rPr>
      </w:pPr>
    </w:p>
    <w:p w:rsidR="00D31373" w:rsidRDefault="00000000">
      <w:pPr>
        <w:rPr>
          <w:color w:val="000000"/>
          <w:highlight w:val="white"/>
        </w:rPr>
      </w:pPr>
      <w:r>
        <w:rPr>
          <w:color w:val="000000"/>
          <w:highlight w:val="white"/>
        </w:rPr>
        <w:t>Alternatively, if both of the supplied ids refer to property list classes, H5</w:t>
      </w:r>
      <w:proofErr w:type="gramStart"/>
      <w:r>
        <w:rPr>
          <w:color w:val="000000"/>
          <w:highlight w:val="white"/>
        </w:rPr>
        <w:t>Pequal(</w:t>
      </w:r>
      <w:proofErr w:type="gramEnd"/>
      <w:r>
        <w:rPr>
          <w:color w:val="000000"/>
          <w:highlight w:val="white"/>
        </w:rPr>
        <w:t>) calls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H5P__cmp_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 xml:space="preserve">pclass1, </w:t>
      </w:r>
      <w:r>
        <w:rPr>
          <w:rFonts w:ascii="Courier" w:eastAsia="Noto Serif CJK SC" w:hAnsi="Courier"/>
          <w:color w:val="000000"/>
          <w:kern w:val="2"/>
          <w:sz w:val="18"/>
          <w:szCs w:val="18"/>
          <w:highlight w:val="white"/>
          <w:lang w:eastAsia="zh-CN" w:bidi="hi-IN"/>
        </w:rPr>
        <w:t>pclass2</w:t>
      </w:r>
      <w:r>
        <w:rPr>
          <w:rFonts w:ascii="Courier" w:hAnsi="Courier"/>
          <w:color w:val="000000"/>
          <w:sz w:val="18"/>
          <w:szCs w:val="18"/>
          <w:highlight w:val="white"/>
        </w:rPr>
        <w:t>)</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and then returns TRUE if that function returns 0, and FALSE otherwise.</w:t>
      </w:r>
    </w:p>
    <w:p w:rsidR="00D31373" w:rsidRDefault="00D31373">
      <w:pPr>
        <w:rPr>
          <w:color w:val="000000"/>
          <w:highlight w:val="white"/>
        </w:rPr>
      </w:pPr>
    </w:p>
    <w:p w:rsidR="00D31373" w:rsidRDefault="00D31373">
      <w:pPr>
        <w:rPr>
          <w:color w:val="000000"/>
          <w:highlight w:val="white"/>
        </w:rPr>
      </w:pPr>
    </w:p>
    <w:p w:rsidR="00D31373" w:rsidRDefault="00000000">
      <w:pPr>
        <w:rPr>
          <w:b/>
          <w:bCs/>
          <w:color w:val="000000"/>
          <w:highlight w:val="white"/>
        </w:rPr>
      </w:pPr>
      <w:r>
        <w:rPr>
          <w:b/>
          <w:bCs/>
          <w:color w:val="000000"/>
          <w:highlight w:val="white"/>
        </w:rPr>
        <w:t>PROPERTY LIST CASE:</w:t>
      </w:r>
    </w:p>
    <w:p w:rsidR="00D31373" w:rsidRDefault="00D31373">
      <w:pPr>
        <w:rPr>
          <w:color w:val="000000"/>
          <w:highlight w:val="white"/>
        </w:rPr>
      </w:pPr>
    </w:p>
    <w:p w:rsidR="00D31373" w:rsidRDefault="00000000">
      <w:r>
        <w:rPr>
          <w:b/>
          <w:bCs/>
          <w:color w:val="000000"/>
          <w:highlight w:val="white"/>
        </w:rPr>
        <w:t>H5P__cmp_</w:t>
      </w:r>
      <w:proofErr w:type="gramStart"/>
      <w:r>
        <w:rPr>
          <w:b/>
          <w:bCs/>
          <w:color w:val="000000"/>
          <w:highlight w:val="white"/>
        </w:rPr>
        <w:t>plist(</w:t>
      </w:r>
      <w:proofErr w:type="gramEnd"/>
      <w:r>
        <w:rPr>
          <w:b/>
          <w:bCs/>
          <w:color w:val="000000"/>
          <w:highlight w:val="white"/>
        </w:rPr>
        <w:t>)</w:t>
      </w:r>
      <w:r>
        <w:rPr>
          <w:color w:val="000000"/>
          <w:highlight w:val="white"/>
        </w:rPr>
        <w:t xml:space="preserve"> first checks to see if plist1→nprops is either greater than or less than plist2→nprops, </w:t>
      </w:r>
      <w:r>
        <w:rPr>
          <w:rFonts w:eastAsia="Noto Serif CJK SC"/>
          <w:color w:val="000000"/>
          <w:kern w:val="2"/>
          <w:highlight w:val="white"/>
          <w:lang w:eastAsia="zh-CN" w:bidi="hi-IN"/>
        </w:rPr>
        <w:t>sets *cmp_ret to</w:t>
      </w:r>
      <w:r>
        <w:rPr>
          <w:color w:val="000000"/>
          <w:highlight w:val="white"/>
        </w:rPr>
        <w:t xml:space="preserve"> either +1 or -1 if this is the case and returns SUCCEED. </w:t>
      </w:r>
    </w:p>
    <w:p w:rsidR="00D31373" w:rsidRDefault="00D31373">
      <w:pPr>
        <w:rPr>
          <w:color w:val="000000"/>
          <w:highlight w:val="white"/>
        </w:rPr>
      </w:pPr>
    </w:p>
    <w:p w:rsidR="00D31373" w:rsidRDefault="00000000">
      <w:r>
        <w:rPr>
          <w:color w:val="000000"/>
          <w:highlight w:val="white"/>
        </w:rPr>
        <w:t xml:space="preserve">If the nprops fields are equal, it checks to see if plist1→class_init is either greater than or less than pclist2→class_init, again </w:t>
      </w:r>
      <w:r>
        <w:rPr>
          <w:rFonts w:eastAsia="Noto Serif CJK SC"/>
          <w:color w:val="000000"/>
          <w:kern w:val="2"/>
          <w:highlight w:val="white"/>
          <w:lang w:eastAsia="zh-CN" w:bidi="hi-IN"/>
        </w:rPr>
        <w:t>setting *cpm_ret to</w:t>
      </w:r>
      <w:r>
        <w:rPr>
          <w:color w:val="000000"/>
          <w:highlight w:val="white"/>
        </w:rPr>
        <w:t xml:space="preserve"> either +1 or -1 and returning SUCCEED if this is the case.</w:t>
      </w:r>
    </w:p>
    <w:p w:rsidR="00D31373" w:rsidRDefault="00D31373">
      <w:pPr>
        <w:rPr>
          <w:color w:val="000000"/>
          <w:highlight w:val="white"/>
        </w:rPr>
      </w:pPr>
    </w:p>
    <w:p w:rsidR="00D31373" w:rsidRDefault="00000000">
      <w:pPr>
        <w:rPr>
          <w:color w:val="000000"/>
          <w:highlight w:val="white"/>
        </w:rPr>
      </w:pPr>
      <w:r>
        <w:rPr>
          <w:color w:val="000000"/>
          <w:highlight w:val="white"/>
        </w:rPr>
        <w:t>If neither of these tests demonstrate inequality, H5P__cmp_plist initializes udata, an instance of H5P_plist_cmp_ud_t (definition below)</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Typedef for property list comparison callback */ </w:t>
      </w:r>
      <w:r>
        <w:rPr>
          <w:rFonts w:ascii="Courier" w:hAnsi="Courier"/>
          <w:color w:val="000000"/>
          <w:sz w:val="18"/>
          <w:szCs w:val="18"/>
          <w:highlight w:val="white"/>
        </w:rPr>
        <w:br/>
        <w:t xml:space="preserve">typedef struct { </w:t>
      </w:r>
      <w:r>
        <w:rPr>
          <w:rFonts w:ascii="Courier" w:hAnsi="Courier"/>
          <w:color w:val="000000"/>
          <w:sz w:val="18"/>
          <w:szCs w:val="18"/>
          <w:highlight w:val="white"/>
        </w:rPr>
        <w:br/>
        <w:t>   const H5P_genplist_t *plist</w:t>
      </w:r>
      <w:proofErr w:type="gramStart"/>
      <w:r>
        <w:rPr>
          <w:rFonts w:ascii="Courier" w:hAnsi="Courier"/>
          <w:color w:val="000000"/>
          <w:sz w:val="18"/>
          <w:szCs w:val="18"/>
          <w:highlight w:val="white"/>
        </w:rPr>
        <w:t>2;   </w:t>
      </w:r>
      <w:proofErr w:type="gramEnd"/>
      <w:r>
        <w:rPr>
          <w:rFonts w:ascii="Courier" w:hAnsi="Courier"/>
          <w:color w:val="000000"/>
          <w:sz w:val="18"/>
          <w:szCs w:val="18"/>
          <w:highlight w:val="white"/>
        </w:rPr>
        <w:t xml:space="preserve"> /* Pointer to second property list */ </w:t>
      </w:r>
      <w:r>
        <w:rPr>
          <w:rFonts w:ascii="Courier" w:hAnsi="Courier"/>
          <w:color w:val="000000"/>
          <w:sz w:val="18"/>
          <w:szCs w:val="18"/>
          <w:highlight w:val="white"/>
        </w:rPr>
        <w:br/>
        <w:t xml:space="preserve">   int                   cmp_value; /* Value from property comparison */ </w:t>
      </w:r>
      <w:r>
        <w:rPr>
          <w:rFonts w:ascii="Courier" w:hAnsi="Courier"/>
          <w:color w:val="000000"/>
          <w:sz w:val="18"/>
          <w:szCs w:val="18"/>
          <w:highlight w:val="white"/>
        </w:rPr>
        <w:br/>
        <w:t>} H5P_plist_cmp_ud_t;</w:t>
      </w:r>
    </w:p>
    <w:p w:rsidR="00D31373" w:rsidRDefault="00D31373">
      <w:pPr>
        <w:rPr>
          <w:color w:val="000000"/>
          <w:highlight w:val="white"/>
        </w:rPr>
      </w:pPr>
    </w:p>
    <w:p w:rsidR="00D31373" w:rsidRDefault="00000000">
      <w:pPr>
        <w:rPr>
          <w:color w:val="000000"/>
          <w:highlight w:val="white"/>
        </w:rPr>
      </w:pPr>
      <w:r>
        <w:rPr>
          <w:color w:val="000000"/>
          <w:highlight w:val="white"/>
        </w:rPr>
        <w:t>as follows: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Set up iterator callback info */ </w:t>
      </w:r>
      <w:r>
        <w:rPr>
          <w:rFonts w:ascii="Courier" w:hAnsi="Courier"/>
          <w:color w:val="000000"/>
          <w:sz w:val="18"/>
          <w:szCs w:val="18"/>
          <w:highlight w:val="white"/>
        </w:rPr>
        <w:br/>
        <w:t xml:space="preserve">udata.cmp_value = 0; </w:t>
      </w:r>
      <w:r>
        <w:rPr>
          <w:rFonts w:ascii="Courier" w:hAnsi="Courier"/>
          <w:color w:val="000000"/>
          <w:sz w:val="18"/>
          <w:szCs w:val="18"/>
          <w:highlight w:val="white"/>
        </w:rPr>
        <w:br/>
      </w:r>
      <w:proofErr w:type="gramStart"/>
      <w:r>
        <w:rPr>
          <w:rFonts w:ascii="Courier" w:hAnsi="Courier"/>
          <w:color w:val="000000"/>
          <w:sz w:val="18"/>
          <w:szCs w:val="18"/>
          <w:highlight w:val="white"/>
        </w:rPr>
        <w:t>udata.plist</w:t>
      </w:r>
      <w:proofErr w:type="gramEnd"/>
      <w:r>
        <w:rPr>
          <w:rFonts w:ascii="Courier" w:hAnsi="Courier"/>
          <w:color w:val="000000"/>
          <w:sz w:val="18"/>
          <w:szCs w:val="18"/>
          <w:highlight w:val="white"/>
        </w:rPr>
        <w:t>2    = plist2;</w:t>
      </w:r>
    </w:p>
    <w:p w:rsidR="00D31373" w:rsidRDefault="00D31373">
      <w:pPr>
        <w:rPr>
          <w:color w:val="000000"/>
          <w:highlight w:val="white"/>
        </w:rPr>
      </w:pPr>
    </w:p>
    <w:p w:rsidR="00D31373" w:rsidRDefault="00000000">
      <w:pPr>
        <w:rPr>
          <w:color w:val="000000"/>
          <w:highlight w:val="white"/>
        </w:rPr>
      </w:pPr>
      <w:r>
        <w:rPr>
          <w:color w:val="000000"/>
          <w:highlight w:val="white"/>
        </w:rPr>
        <w:t>This done, H5P__cmp_</w:t>
      </w:r>
      <w:proofErr w:type="gramStart"/>
      <w:r>
        <w:rPr>
          <w:color w:val="000000"/>
          <w:highlight w:val="white"/>
        </w:rPr>
        <w:t>plist(</w:t>
      </w:r>
      <w:proofErr w:type="gramEnd"/>
      <w:r>
        <w:rPr>
          <w:color w:val="000000"/>
          <w:highlight w:val="white"/>
        </w:rPr>
        <w:t>) calls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ret_value = H5P__iterate_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 xml:space="preserve">plist1, TRUE, &amp;idx, </w:t>
      </w:r>
    </w:p>
    <w:p w:rsidR="00D31373" w:rsidRDefault="00000000">
      <w:pPr>
        <w:ind w:left="709"/>
      </w:pPr>
      <w:r>
        <w:rPr>
          <w:rFonts w:ascii="Courier" w:hAnsi="Courier"/>
          <w:color w:val="000000"/>
          <w:sz w:val="18"/>
          <w:szCs w:val="18"/>
          <w:highlight w:val="white"/>
        </w:rPr>
        <w:t xml:space="preserve">                               H5P__cmp_plist_cb, &amp;udata)</w:t>
      </w:r>
      <w:r>
        <w:rPr>
          <w:color w:val="000000"/>
          <w:highlight w:val="white"/>
        </w:rPr>
        <w:br/>
      </w:r>
    </w:p>
    <w:p w:rsidR="00D31373" w:rsidRDefault="00000000">
      <w:pPr>
        <w:rPr>
          <w:color w:val="000000"/>
          <w:highlight w:val="white"/>
        </w:rPr>
      </w:pPr>
      <w:r>
        <w:rPr>
          <w:color w:val="000000"/>
          <w:highlight w:val="white"/>
        </w:rPr>
        <w:t xml:space="preserve">Here, idx is a local integer that is initialized to zero.  </w:t>
      </w:r>
    </w:p>
    <w:p w:rsidR="00D31373" w:rsidRDefault="00D31373">
      <w:pPr>
        <w:rPr>
          <w:color w:val="000000"/>
          <w:highlight w:val="white"/>
        </w:rPr>
      </w:pPr>
    </w:p>
    <w:p w:rsidR="00D31373" w:rsidRDefault="00000000">
      <w:pPr>
        <w:rPr>
          <w:color w:val="000000"/>
          <w:highlight w:val="white"/>
        </w:rPr>
      </w:pPr>
      <w:r>
        <w:rPr>
          <w:color w:val="000000"/>
          <w:highlight w:val="white"/>
        </w:rPr>
        <w:t>If ret_value is negative, H5P__cmp_</w:t>
      </w:r>
      <w:proofErr w:type="gramStart"/>
      <w:r>
        <w:rPr>
          <w:color w:val="000000"/>
          <w:highlight w:val="white"/>
        </w:rPr>
        <w:t>plist(</w:t>
      </w:r>
      <w:proofErr w:type="gramEnd"/>
      <w:r>
        <w:rPr>
          <w:color w:val="000000"/>
          <w:highlight w:val="white"/>
        </w:rPr>
        <w:t>) flags an error and returns.  If ret_value is positive, it sets *cm_ret = udata.cmp_value.  Otherwise, it calls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w:t>
      </w:r>
      <w:proofErr w:type="gramStart"/>
      <w:r>
        <w:rPr>
          <w:rFonts w:ascii="Courier" w:hAnsi="Courier"/>
          <w:color w:val="000000"/>
          <w:sz w:val="18"/>
          <w:szCs w:val="18"/>
          <w:highlight w:val="white"/>
        </w:rPr>
        <w:t>cmp</w:t>
      </w:r>
      <w:proofErr w:type="gramEnd"/>
      <w:r>
        <w:rPr>
          <w:rFonts w:ascii="Courier" w:hAnsi="Courier"/>
          <w:color w:val="000000"/>
          <w:sz w:val="18"/>
          <w:szCs w:val="18"/>
          <w:highlight w:val="white"/>
        </w:rPr>
        <w:t>_ret = H5P__cmp_class(plist1-&gt;pclass, plist2-&gt;pclass)</w:t>
      </w:r>
    </w:p>
    <w:p w:rsidR="00D31373" w:rsidRDefault="00D31373">
      <w:pPr>
        <w:rPr>
          <w:color w:val="000000"/>
          <w:highlight w:val="white"/>
        </w:rPr>
      </w:pPr>
    </w:p>
    <w:p w:rsidR="00D31373" w:rsidRDefault="00000000">
      <w:pPr>
        <w:rPr>
          <w:color w:val="000000"/>
          <w:highlight w:val="white"/>
        </w:rPr>
      </w:pPr>
      <w:r>
        <w:rPr>
          <w:color w:val="000000"/>
          <w:highlight w:val="white"/>
        </w:rPr>
        <w:t>and returns SUCCEED if cmp_ret is non-zero.</w:t>
      </w:r>
    </w:p>
    <w:p w:rsidR="00D31373" w:rsidRDefault="00D31373">
      <w:pPr>
        <w:rPr>
          <w:color w:val="000000"/>
          <w:highlight w:val="white"/>
        </w:rPr>
      </w:pPr>
    </w:p>
    <w:p w:rsidR="00D31373" w:rsidRDefault="00000000">
      <w:pPr>
        <w:rPr>
          <w:color w:val="000000"/>
          <w:highlight w:val="white"/>
        </w:rPr>
      </w:pPr>
      <w:r>
        <w:rPr>
          <w:color w:val="000000"/>
          <w:highlight w:val="white"/>
        </w:rPr>
        <w:t>Finally, if none of these tests have demonstrated inequality, it sets *cmp_ret = 0 and returns SUCCEED.</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H5P__iterate_</w:t>
      </w:r>
      <w:proofErr w:type="gramStart"/>
      <w:r>
        <w:rPr>
          <w:b/>
          <w:bCs/>
          <w:color w:val="000000"/>
          <w:highlight w:val="white"/>
        </w:rPr>
        <w:t>plist(</w:t>
      </w:r>
      <w:proofErr w:type="gramEnd"/>
      <w:r>
        <w:rPr>
          <w:b/>
          <w:bCs/>
          <w:color w:val="000000"/>
          <w:highlight w:val="white"/>
        </w:rPr>
        <w:t>)</w:t>
      </w:r>
      <w:r>
        <w:rPr>
          <w:color w:val="000000"/>
          <w:highlight w:val="white"/>
        </w:rPr>
        <w:t xml:space="preserve"> is discussed in detail in the description of H5Piterate() below.   Thus, only a brief outline that highlights the differences is shown here, and the reader is directed to H5</w:t>
      </w:r>
      <w:proofErr w:type="gramStart"/>
      <w:r>
        <w:rPr>
          <w:color w:val="000000"/>
          <w:highlight w:val="white"/>
        </w:rPr>
        <w:t>Piterate(</w:t>
      </w:r>
      <w:proofErr w:type="gramEnd"/>
      <w:r>
        <w:rPr>
          <w:color w:val="000000"/>
          <w:highlight w:val="white"/>
        </w:rPr>
        <w:t>) for further details.</w:t>
      </w:r>
    </w:p>
    <w:p w:rsidR="00D31373" w:rsidRDefault="00000000">
      <w:pPr>
        <w:rPr>
          <w:color w:val="000000"/>
          <w:highlight w:val="white"/>
        </w:rPr>
      </w:pPr>
      <w:r>
        <w:rPr>
          <w:color w:val="000000"/>
          <w:highlight w:val="white"/>
        </w:rPr>
        <w:t xml:space="preserve"> </w:t>
      </w:r>
    </w:p>
    <w:p w:rsidR="00D31373" w:rsidRDefault="00000000">
      <w:pPr>
        <w:rPr>
          <w:color w:val="000000"/>
          <w:highlight w:val="white"/>
        </w:rPr>
      </w:pPr>
      <w:r>
        <w:rPr>
          <w:color w:val="000000"/>
          <w:highlight w:val="white"/>
        </w:rPr>
        <w:t>The only significant difference between the calls to H5P__iterate_</w:t>
      </w:r>
      <w:proofErr w:type="gramStart"/>
      <w:r>
        <w:rPr>
          <w:color w:val="000000"/>
          <w:highlight w:val="white"/>
        </w:rPr>
        <w:t>plist(</w:t>
      </w:r>
      <w:proofErr w:type="gramEnd"/>
      <w:r>
        <w:rPr>
          <w:color w:val="000000"/>
          <w:highlight w:val="white"/>
        </w:rPr>
        <w:t>) here and in H5Piterate() are the call back and udata parameters, which are reflected in the initialization of udata_int as shown below:</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 xml:space="preserve">/* Set up iterator callback info */ </w:t>
      </w:r>
      <w:r>
        <w:rPr>
          <w:rFonts w:ascii="Courier" w:hAnsi="Courier"/>
          <w:color w:val="000000"/>
          <w:sz w:val="18"/>
          <w:szCs w:val="18"/>
          <w:highlight w:val="white"/>
        </w:rPr>
        <w:br/>
        <w:t>udata_</w:t>
      </w:r>
      <w:proofErr w:type="gramStart"/>
      <w:r>
        <w:rPr>
          <w:rFonts w:ascii="Courier" w:hAnsi="Courier"/>
          <w:color w:val="000000"/>
          <w:sz w:val="18"/>
          <w:szCs w:val="18"/>
          <w:highlight w:val="white"/>
        </w:rPr>
        <w:t>int.plist</w:t>
      </w:r>
      <w:proofErr w:type="gramEnd"/>
      <w:r>
        <w:rPr>
          <w:rFonts w:ascii="Courier" w:hAnsi="Courier"/>
          <w:color w:val="000000"/>
          <w:sz w:val="18"/>
          <w:szCs w:val="18"/>
          <w:highlight w:val="white"/>
        </w:rPr>
        <w:t xml:space="preserve">        = plist1; </w:t>
      </w:r>
      <w:r>
        <w:rPr>
          <w:rFonts w:ascii="Courier" w:hAnsi="Courier"/>
          <w:color w:val="000000"/>
          <w:sz w:val="18"/>
          <w:szCs w:val="18"/>
          <w:highlight w:val="white"/>
        </w:rPr>
        <w:br/>
      </w:r>
      <w:r>
        <w:rPr>
          <w:rFonts w:ascii="Courier" w:hAnsi="Courier"/>
          <w:color w:val="000000"/>
          <w:sz w:val="18"/>
          <w:szCs w:val="18"/>
          <w:highlight w:val="white"/>
        </w:rPr>
        <w:lastRenderedPageBreak/>
        <w:t>udata_int.cb_func      = cb_func;   // H5P__</w:t>
      </w:r>
      <w:r>
        <w:rPr>
          <w:rFonts w:ascii="Courier" w:eastAsia="Noto Serif CJK SC" w:hAnsi="Courier"/>
          <w:color w:val="000000"/>
          <w:kern w:val="2"/>
          <w:sz w:val="18"/>
          <w:szCs w:val="18"/>
          <w:highlight w:val="white"/>
          <w:lang w:eastAsia="zh-CN" w:bidi="hi-IN"/>
        </w:rPr>
        <w:t>cmp_plist</w:t>
      </w:r>
      <w:r>
        <w:rPr>
          <w:rFonts w:ascii="Courier" w:hAnsi="Courier"/>
          <w:color w:val="000000"/>
          <w:sz w:val="18"/>
          <w:szCs w:val="18"/>
          <w:highlight w:val="white"/>
        </w:rPr>
        <w:t>_cb() in this case</w:t>
      </w:r>
      <w:r>
        <w:rPr>
          <w:rFonts w:ascii="Courier" w:hAnsi="Courier"/>
          <w:color w:val="000000"/>
          <w:sz w:val="18"/>
          <w:szCs w:val="18"/>
          <w:highlight w:val="white"/>
        </w:rPr>
        <w:br/>
        <w:t xml:space="preserve">udata_int.udata        = udata;     // the udata initialized by </w:t>
      </w: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 H5P__cmp_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w:t>
      </w:r>
      <w:r>
        <w:rPr>
          <w:rFonts w:ascii="Courier" w:hAnsi="Courier"/>
          <w:color w:val="000000"/>
          <w:sz w:val="18"/>
          <w:szCs w:val="18"/>
          <w:highlight w:val="white"/>
        </w:rPr>
        <w:br/>
        <w:t xml:space="preserve">udata_int.seen         = seen; </w:t>
      </w:r>
      <w:r>
        <w:rPr>
          <w:rFonts w:ascii="Courier" w:hAnsi="Courier"/>
          <w:color w:val="000000"/>
          <w:sz w:val="18"/>
          <w:szCs w:val="18"/>
          <w:highlight w:val="white"/>
        </w:rPr>
        <w:br/>
        <w:t>udata_int.curr_idx_ptr = &amp;curr_idx; // curr_idx is a local integer</w:t>
      </w:r>
    </w:p>
    <w:p w:rsidR="00D31373" w:rsidRDefault="00000000">
      <w:pPr>
        <w:ind w:left="709"/>
      </w:pPr>
      <w:r>
        <w:rPr>
          <w:rFonts w:ascii="Courier" w:hAnsi="Courier"/>
          <w:color w:val="000000"/>
          <w:sz w:val="18"/>
          <w:szCs w:val="18"/>
          <w:highlight w:val="white"/>
        </w:rPr>
        <w:t xml:space="preserve">                                    // that is initialized to zero</w:t>
      </w:r>
      <w:r>
        <w:rPr>
          <w:rFonts w:ascii="Courier" w:hAnsi="Courier"/>
          <w:color w:val="000000"/>
          <w:sz w:val="18"/>
          <w:szCs w:val="18"/>
          <w:highlight w:val="white"/>
        </w:rPr>
        <w:br/>
        <w:t>udata_</w:t>
      </w:r>
      <w:proofErr w:type="gramStart"/>
      <w:r>
        <w:rPr>
          <w:rFonts w:ascii="Courier" w:hAnsi="Courier"/>
          <w:color w:val="000000"/>
          <w:sz w:val="18"/>
          <w:szCs w:val="18"/>
          <w:highlight w:val="white"/>
        </w:rPr>
        <w:t>int.prev</w:t>
      </w:r>
      <w:proofErr w:type="gramEnd"/>
      <w:r>
        <w:rPr>
          <w:rFonts w:ascii="Courier" w:hAnsi="Courier"/>
          <w:color w:val="000000"/>
          <w:sz w:val="18"/>
          <w:szCs w:val="18"/>
          <w:highlight w:val="white"/>
        </w:rPr>
        <w:t>_idx     = *idx;</w:t>
      </w:r>
      <w:r>
        <w:rPr>
          <w:color w:val="000000"/>
          <w:highlight w:val="white"/>
        </w:rPr>
        <w:br/>
      </w:r>
    </w:p>
    <w:p w:rsidR="00D31373" w:rsidRDefault="00000000">
      <w:r>
        <w:rPr>
          <w:color w:val="000000"/>
          <w:highlight w:val="white"/>
        </w:rPr>
        <w:t xml:space="preserve">While </w:t>
      </w:r>
      <w:r>
        <w:rPr>
          <w:rFonts w:eastAsia="Noto Serif CJK SC"/>
          <w:color w:val="000000"/>
          <w:kern w:val="2"/>
          <w:highlight w:val="white"/>
          <w:lang w:eastAsia="zh-CN" w:bidi="hi-IN"/>
        </w:rPr>
        <w:t>these differences</w:t>
      </w:r>
      <w:r>
        <w:rPr>
          <w:color w:val="000000"/>
          <w:highlight w:val="white"/>
        </w:rPr>
        <w:t xml:space="preserve"> have no effect on the processing of H5P__iterate_</w:t>
      </w:r>
      <w:proofErr w:type="gramStart"/>
      <w:r>
        <w:rPr>
          <w:color w:val="000000"/>
          <w:highlight w:val="white"/>
        </w:rPr>
        <w:t>plist(</w:t>
      </w:r>
      <w:proofErr w:type="gramEnd"/>
      <w:r>
        <w:rPr>
          <w:color w:val="000000"/>
          <w:highlight w:val="white"/>
        </w:rPr>
        <w:t>) proper, they become key further down the calling tree.</w:t>
      </w:r>
    </w:p>
    <w:p w:rsidR="00D31373" w:rsidRDefault="00D31373">
      <w:pPr>
        <w:rPr>
          <w:rFonts w:ascii="monospace" w:hAnsi="monospace"/>
        </w:rPr>
      </w:pPr>
    </w:p>
    <w:p w:rsidR="00D31373" w:rsidRDefault="00000000">
      <w:pPr>
        <w:rPr>
          <w:color w:val="000000"/>
          <w:highlight w:val="white"/>
        </w:rPr>
      </w:pPr>
      <w:r>
        <w:rPr>
          <w:color w:val="000000"/>
          <w:highlight w:val="white"/>
        </w:rPr>
        <w:t>This initialization done, H5P__iterate_plist calls:</w:t>
      </w:r>
    </w:p>
    <w:p w:rsidR="00D31373" w:rsidRDefault="00D31373">
      <w:pPr>
        <w:rPr>
          <w:rFonts w:ascii="monospace" w:hAnsi="monospac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ret_value = H5SL_iterate(plist1-&gt;props, H5P__iterate_plist_cb, &amp;udata_int)</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to scan the plist1→props, and, if H5SL_</w:t>
      </w:r>
      <w:proofErr w:type="gramStart"/>
      <w:r>
        <w:rPr>
          <w:color w:val="000000"/>
          <w:highlight w:val="white"/>
        </w:rPr>
        <w:t>iterate(</w:t>
      </w:r>
      <w:proofErr w:type="gramEnd"/>
      <w:r>
        <w:rPr>
          <w:color w:val="000000"/>
          <w:highlight w:val="white"/>
        </w:rPr>
        <w:t>) returns zero (indicating no differences found in this case) and if the iter_all_props parameter is TRUE (which it is in this case) it goes on to scan the property lists of the parent property list classes via (possibly) repeated calls to:</w:t>
      </w:r>
    </w:p>
    <w:p w:rsidR="00D31373" w:rsidRDefault="00D31373">
      <w:pPr>
        <w:rPr>
          <w:rFonts w:ascii="monospace" w:hAnsi="monospac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ret_value = H5SL_iterate(tclass-&gt;props, H5P__iterate_plist_pclass_cb,</w:t>
      </w:r>
    </w:p>
    <w:p w:rsidR="00D31373" w:rsidRDefault="00000000">
      <w:pPr>
        <w:ind w:left="709"/>
      </w:pPr>
      <w:r>
        <w:rPr>
          <w:rFonts w:ascii="Courier" w:hAnsi="Courier"/>
          <w:color w:val="000000"/>
          <w:sz w:val="18"/>
          <w:szCs w:val="18"/>
          <w:highlight w:val="white"/>
        </w:rPr>
        <w:t xml:space="preserve">                         &amp;udata_int)</w:t>
      </w:r>
      <w:r>
        <w:rPr>
          <w:color w:val="000000"/>
          <w:highlight w:val="white"/>
        </w:rPr>
        <w:br/>
      </w:r>
    </w:p>
    <w:p w:rsidR="00D31373" w:rsidRDefault="00000000">
      <w:pPr>
        <w:rPr>
          <w:color w:val="000000"/>
          <w:highlight w:val="white"/>
        </w:rPr>
      </w:pPr>
      <w:r>
        <w:rPr>
          <w:color w:val="000000"/>
          <w:highlight w:val="white"/>
        </w:rPr>
        <w:t>where tclass is the parent property list class currently being scanned.  P5P__iterate_</w:t>
      </w:r>
      <w:proofErr w:type="gramStart"/>
      <w:r>
        <w:rPr>
          <w:color w:val="000000"/>
          <w:highlight w:val="white"/>
        </w:rPr>
        <w:t>plist(</w:t>
      </w:r>
      <w:proofErr w:type="gramEnd"/>
      <w:r>
        <w:rPr>
          <w:color w:val="000000"/>
          <w:highlight w:val="white"/>
        </w:rPr>
        <w:t>) breaks out of the scan and returns if ret_value is non-zero – which indicates (in this case) that either an error or a difference has been found.</w:t>
      </w:r>
    </w:p>
    <w:p w:rsidR="00D31373" w:rsidRDefault="00D31373">
      <w:pPr>
        <w:rPr>
          <w:rFonts w:ascii="monospace" w:hAnsi="monospace"/>
        </w:rPr>
      </w:pPr>
    </w:p>
    <w:p w:rsidR="00D31373" w:rsidRDefault="00D31373">
      <w:pPr>
        <w:rPr>
          <w:rFonts w:ascii="monospace" w:hAnsi="monospace"/>
        </w:rPr>
      </w:pPr>
    </w:p>
    <w:p w:rsidR="00D31373" w:rsidRDefault="00000000">
      <w:r>
        <w:rPr>
          <w:b/>
          <w:bCs/>
          <w:color w:val="000000"/>
          <w:highlight w:val="white"/>
        </w:rPr>
        <w:t>H5SL_</w:t>
      </w:r>
      <w:proofErr w:type="gramStart"/>
      <w:r>
        <w:rPr>
          <w:b/>
          <w:bCs/>
          <w:color w:val="000000"/>
          <w:highlight w:val="white"/>
        </w:rPr>
        <w:t>iterate(</w:t>
      </w:r>
      <w:proofErr w:type="gramEnd"/>
      <w:r>
        <w:rPr>
          <w:b/>
          <w:bCs/>
          <w:color w:val="000000"/>
          <w:highlight w:val="white"/>
        </w:rPr>
        <w:t>)</w:t>
      </w:r>
      <w:r>
        <w:rPr>
          <w:color w:val="000000"/>
          <w:highlight w:val="white"/>
        </w:rPr>
        <w:t xml:space="preserve"> simply walks the skip list, </w:t>
      </w:r>
      <w:r>
        <w:rPr>
          <w:rFonts w:eastAsia="Noto Serif CJK SC"/>
          <w:color w:val="000000"/>
          <w:kern w:val="2"/>
          <w:highlight w:val="white"/>
          <w:lang w:eastAsia="zh-CN" w:bidi="hi-IN"/>
        </w:rPr>
        <w:t>calling</w:t>
      </w:r>
      <w:r>
        <w:rPr>
          <w:color w:val="000000"/>
          <w:highlight w:val="white"/>
        </w:rPr>
        <w:t xml:space="preserve"> the supplied call back function on the contents of each node until it either reaches the end of the list, or the supplied callback returns a non-zero value.  In this case, it calls either</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H5P__iterate_plist_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prop, name, udata_int)</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or </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H5P__iterate_plist_pclass_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prop, name, udata_int)</w:t>
      </w:r>
    </w:p>
    <w:p w:rsidR="00D31373" w:rsidRDefault="00D31373">
      <w:pPr>
        <w:rPr>
          <w:color w:val="000000"/>
          <w:highlight w:val="white"/>
        </w:rPr>
      </w:pPr>
    </w:p>
    <w:p w:rsidR="00D31373" w:rsidRDefault="00000000">
      <w:pPr>
        <w:rPr>
          <w:color w:val="000000"/>
          <w:highlight w:val="white"/>
        </w:rPr>
      </w:pPr>
      <w:r>
        <w:rPr>
          <w:color w:val="000000"/>
          <w:highlight w:val="white"/>
        </w:rPr>
        <w:t>depending on which invocation in H5P__iterate_</w:t>
      </w:r>
      <w:proofErr w:type="gramStart"/>
      <w:r>
        <w:rPr>
          <w:color w:val="000000"/>
          <w:highlight w:val="white"/>
        </w:rPr>
        <w:t>plist(</w:t>
      </w:r>
      <w:proofErr w:type="gramEnd"/>
      <w:r>
        <w:rPr>
          <w:color w:val="000000"/>
          <w:highlight w:val="white"/>
        </w:rPr>
        <w:t>) we are looking at.  Here, prop is a pointer to the instance of H5P_getprop_t, and name is the name of the property pointed to by prop.</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H5P__iterate_plist_</w:t>
      </w:r>
      <w:proofErr w:type="gramStart"/>
      <w:r>
        <w:rPr>
          <w:b/>
          <w:bCs/>
          <w:color w:val="000000"/>
          <w:highlight w:val="white"/>
        </w:rPr>
        <w:t>cb(</w:t>
      </w:r>
      <w:proofErr w:type="gramEnd"/>
      <w:r>
        <w:rPr>
          <w:b/>
          <w:bCs/>
          <w:color w:val="000000"/>
          <w:highlight w:val="white"/>
        </w:rPr>
        <w:t>)</w:t>
      </w:r>
      <w:r>
        <w:rPr>
          <w:color w:val="000000"/>
          <w:highlight w:val="white"/>
        </w:rPr>
        <w:t xml:space="preserve"> is also discussed under H5Piterate(), and the reader is directed there for a detailed discussion.  In this context, H5P__iterate_plist_</w:t>
      </w:r>
      <w:proofErr w:type="gramStart"/>
      <w:r>
        <w:rPr>
          <w:color w:val="000000"/>
          <w:highlight w:val="white"/>
        </w:rPr>
        <w:t>cb(</w:t>
      </w:r>
      <w:proofErr w:type="gramEnd"/>
      <w:r>
        <w:rPr>
          <w:color w:val="000000"/>
          <w:highlight w:val="white"/>
        </w:rPr>
        <w:t>) simply calls: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ret_value = (*udata_int-&gt;cb_</w:t>
      </w:r>
      <w:proofErr w:type="gramStart"/>
      <w:r>
        <w:rPr>
          <w:rFonts w:ascii="Courier" w:hAnsi="Courier"/>
          <w:color w:val="000000"/>
          <w:sz w:val="18"/>
          <w:szCs w:val="18"/>
          <w:highlight w:val="white"/>
        </w:rPr>
        <w:t>func)(</w:t>
      </w:r>
      <w:proofErr w:type="gramEnd"/>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 udata_int</w:t>
      </w:r>
      <w:r>
        <w:rPr>
          <w:rFonts w:cs="Calibri"/>
          <w:color w:val="000000"/>
          <w:sz w:val="18"/>
          <w:szCs w:val="18"/>
          <w:highlight w:val="white"/>
        </w:rPr>
        <w:t>→</w:t>
      </w:r>
      <w:r>
        <w:rPr>
          <w:rFonts w:ascii="Courier" w:hAnsi="Courier"/>
          <w:color w:val="000000"/>
          <w:sz w:val="18"/>
          <w:szCs w:val="18"/>
          <w:highlight w:val="white"/>
        </w:rPr>
        <w:t>udata)</w:t>
      </w:r>
    </w:p>
    <w:p w:rsidR="00D31373" w:rsidRDefault="00D31373">
      <w:pPr>
        <w:rPr>
          <w:rFonts w:ascii="ibri" w:hAnsi="ibri"/>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or, in this case </w:t>
      </w:r>
    </w:p>
    <w:p w:rsidR="00D31373" w:rsidRDefault="00D31373">
      <w:pPr>
        <w:ind w:left="709"/>
        <w:rPr>
          <w:color w:val="000000"/>
          <w:highlight w:val="white"/>
        </w:rPr>
      </w:pPr>
    </w:p>
    <w:p w:rsidR="00D31373" w:rsidRDefault="00000000">
      <w:pPr>
        <w:ind w:left="709"/>
      </w:pPr>
      <w:r>
        <w:rPr>
          <w:rFonts w:ascii="Courier" w:hAnsi="Courier"/>
          <w:color w:val="000000"/>
          <w:sz w:val="18"/>
          <w:szCs w:val="18"/>
          <w:highlight w:val="white"/>
        </w:rPr>
        <w:t xml:space="preserve">ret_value </w:t>
      </w:r>
      <w:proofErr w:type="gramStart"/>
      <w:r>
        <w:rPr>
          <w:rFonts w:ascii="Courier" w:hAnsi="Courier"/>
          <w:color w:val="000000"/>
          <w:sz w:val="18"/>
          <w:szCs w:val="18"/>
          <w:highlight w:val="white"/>
        </w:rPr>
        <w:t>=  H</w:t>
      </w:r>
      <w:proofErr w:type="gramEnd"/>
      <w:r>
        <w:rPr>
          <w:rFonts w:ascii="Courier" w:hAnsi="Courier"/>
          <w:color w:val="000000"/>
          <w:sz w:val="18"/>
          <w:szCs w:val="18"/>
          <w:highlight w:val="white"/>
        </w:rPr>
        <w:t>5P__</w:t>
      </w:r>
      <w:r>
        <w:rPr>
          <w:rFonts w:ascii="Courier" w:eastAsia="Noto Serif CJK SC" w:hAnsi="Courier"/>
          <w:color w:val="000000"/>
          <w:kern w:val="2"/>
          <w:sz w:val="18"/>
          <w:szCs w:val="18"/>
          <w:highlight w:val="white"/>
          <w:lang w:eastAsia="zh-CN" w:bidi="hi-IN"/>
        </w:rPr>
        <w:t>cmp_plist</w:t>
      </w:r>
      <w:r>
        <w:rPr>
          <w:rFonts w:ascii="Courier" w:hAnsi="Courier"/>
          <w:color w:val="000000"/>
          <w:sz w:val="18"/>
          <w:szCs w:val="18"/>
          <w:highlight w:val="white"/>
        </w:rPr>
        <w:t>_cb(</w:t>
      </w:r>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 udata_int</w:t>
      </w:r>
      <w:r>
        <w:rPr>
          <w:rFonts w:cs="Calibri"/>
          <w:color w:val="000000"/>
          <w:sz w:val="18"/>
          <w:szCs w:val="18"/>
          <w:highlight w:val="white"/>
        </w:rPr>
        <w:t>→</w:t>
      </w:r>
      <w:r>
        <w:rPr>
          <w:rFonts w:ascii="Courier" w:hAnsi="Courier"/>
          <w:color w:val="000000"/>
          <w:sz w:val="18"/>
          <w:szCs w:val="18"/>
          <w:highlight w:val="white"/>
        </w:rPr>
        <w:t>udata)</w:t>
      </w:r>
    </w:p>
    <w:p w:rsidR="00D31373" w:rsidRDefault="00D31373">
      <w:pPr>
        <w:rPr>
          <w:color w:val="000000"/>
          <w:highlight w:val="white"/>
        </w:rPr>
      </w:pPr>
    </w:p>
    <w:p w:rsidR="00D31373" w:rsidRDefault="00000000">
      <w:pPr>
        <w:rPr>
          <w:color w:val="000000"/>
          <w:highlight w:val="white"/>
        </w:rPr>
      </w:pPr>
      <w:r>
        <w:rPr>
          <w:color w:val="000000"/>
          <w:highlight w:val="white"/>
        </w:rPr>
        <w:t>and returns ret_value.  Other than maintaining the “seen” skip list, the remaining processing of the function is irrelevant to property list comparison.</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H5P__cmp_plist_</w:t>
      </w:r>
      <w:proofErr w:type="gramStart"/>
      <w:r>
        <w:rPr>
          <w:b/>
          <w:bCs/>
          <w:color w:val="000000"/>
          <w:highlight w:val="white"/>
        </w:rPr>
        <w:t>cb(</w:t>
      </w:r>
      <w:proofErr w:type="gramEnd"/>
      <w:r>
        <w:rPr>
          <w:b/>
          <w:bCs/>
          <w:color w:val="000000"/>
          <w:highlight w:val="white"/>
        </w:rPr>
        <w:t>)</w:t>
      </w:r>
      <w:r>
        <w:rPr>
          <w:color w:val="000000"/>
          <w:highlight w:val="white"/>
        </w:rPr>
        <w:t xml:space="preserve"> starts by calling </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prop2_exist = H5P_exist_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udata</w:t>
      </w:r>
      <w:r>
        <w:rPr>
          <w:rFonts w:cs="Calibri"/>
          <w:color w:val="000000"/>
          <w:sz w:val="18"/>
          <w:szCs w:val="18"/>
          <w:highlight w:val="white"/>
        </w:rPr>
        <w:t>→</w:t>
      </w:r>
      <w:r>
        <w:rPr>
          <w:rFonts w:ascii="Courier" w:hAnsi="Courier"/>
          <w:color w:val="000000"/>
          <w:sz w:val="18"/>
          <w:szCs w:val="18"/>
          <w:highlight w:val="white"/>
        </w:rPr>
        <w:t>plist2, prop</w:t>
      </w:r>
      <w:r>
        <w:rPr>
          <w:rFonts w:cs="Calibri"/>
          <w:color w:val="000000"/>
          <w:sz w:val="18"/>
          <w:szCs w:val="18"/>
          <w:highlight w:val="white"/>
        </w:rPr>
        <w:t>→</w:t>
      </w:r>
      <w:r>
        <w:rPr>
          <w:rFonts w:ascii="Courier" w:hAnsi="Courier"/>
          <w:color w:val="000000"/>
          <w:sz w:val="18"/>
          <w:szCs w:val="18"/>
          <w:highlight w:val="white"/>
        </w:rPr>
        <w:t>name)</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to see whether plist2 contains a property of the same name as the target property.  </w:t>
      </w:r>
    </w:p>
    <w:p w:rsidR="00D31373" w:rsidRDefault="00D31373">
      <w:pPr>
        <w:rPr>
          <w:color w:val="000000"/>
          <w:highlight w:val="white"/>
        </w:rPr>
      </w:pPr>
    </w:p>
    <w:p w:rsidR="00D31373" w:rsidRDefault="00000000">
      <w:r>
        <w:rPr>
          <w:color w:val="000000"/>
          <w:highlight w:val="white"/>
        </w:rPr>
        <w:t xml:space="preserve">If </w:t>
      </w:r>
      <w:r>
        <w:rPr>
          <w:rFonts w:eastAsia="Noto Serif CJK SC"/>
          <w:color w:val="000000"/>
          <w:kern w:val="2"/>
          <w:highlight w:val="white"/>
          <w:lang w:eastAsia="zh-CN" w:bidi="hi-IN"/>
        </w:rPr>
        <w:t>prop2_exist</w:t>
      </w:r>
      <w:r>
        <w:rPr>
          <w:color w:val="000000"/>
          <w:highlight w:val="white"/>
        </w:rPr>
        <w:t xml:space="preserve"> is </w:t>
      </w:r>
      <w:proofErr w:type="gramStart"/>
      <w:r>
        <w:rPr>
          <w:color w:val="000000"/>
          <w:highlight w:val="white"/>
        </w:rPr>
        <w:t>TRUE,  H</w:t>
      </w:r>
      <w:proofErr w:type="gramEnd"/>
      <w:r>
        <w:rPr>
          <w:color w:val="000000"/>
          <w:highlight w:val="white"/>
        </w:rPr>
        <w:t>5P__cmp_plist_cb() calls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prop2 = H5P__find_prop_plist(udata-&gt;plist2, prop-&gt;name)</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 xml:space="preserve">to obtain a pointer to the target property in plist2, and then calls </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udata-&gt;cmp_value = H5P__cmp_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prop, prop2)</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to compare the two properties.  If udata→cmp_value is not zero, H5P__cmp_plist_</w:t>
      </w:r>
      <w:proofErr w:type="gramStart"/>
      <w:r>
        <w:rPr>
          <w:color w:val="000000"/>
          <w:highlight w:val="white"/>
        </w:rPr>
        <w:t>cb(</w:t>
      </w:r>
      <w:proofErr w:type="gramEnd"/>
      <w:r>
        <w:rPr>
          <w:color w:val="000000"/>
          <w:highlight w:val="white"/>
        </w:rPr>
        <w:t>) returns H5_ITER_STOP.</w:t>
      </w:r>
    </w:p>
    <w:p w:rsidR="00D31373" w:rsidRDefault="00D31373">
      <w:pPr>
        <w:rPr>
          <w:color w:val="000000"/>
          <w:highlight w:val="white"/>
        </w:rPr>
      </w:pPr>
    </w:p>
    <w:p w:rsidR="00D31373" w:rsidRDefault="00000000">
      <w:pPr>
        <w:rPr>
          <w:color w:val="000000"/>
          <w:highlight w:val="white"/>
        </w:rPr>
      </w:pPr>
      <w:r>
        <w:rPr>
          <w:color w:val="000000"/>
          <w:highlight w:val="white"/>
        </w:rPr>
        <w:t>If prop2_exist is FALSE, H5P__cmp_plist_</w:t>
      </w:r>
      <w:proofErr w:type="gramStart"/>
      <w:r>
        <w:rPr>
          <w:color w:val="000000"/>
          <w:highlight w:val="white"/>
        </w:rPr>
        <w:t>cb(</w:t>
      </w:r>
      <w:proofErr w:type="gramEnd"/>
      <w:r>
        <w:rPr>
          <w:color w:val="000000"/>
          <w:highlight w:val="white"/>
        </w:rPr>
        <w:t>) sets udata→cmp_value to 1 and again returns H5_ITER_STOP.</w:t>
      </w:r>
    </w:p>
    <w:p w:rsidR="00D31373" w:rsidRDefault="00D31373">
      <w:pPr>
        <w:rPr>
          <w:color w:val="000000"/>
          <w:highlight w:val="white"/>
        </w:rPr>
      </w:pPr>
    </w:p>
    <w:p w:rsidR="00D31373" w:rsidRDefault="00D31373">
      <w:pPr>
        <w:rPr>
          <w:color w:val="000000"/>
          <w:highlight w:val="white"/>
        </w:rPr>
      </w:pPr>
    </w:p>
    <w:p w:rsidR="00D31373" w:rsidRDefault="00000000">
      <w:r>
        <w:rPr>
          <w:b/>
          <w:bCs/>
        </w:rPr>
        <w:t>H5P_exist_</w:t>
      </w:r>
      <w:proofErr w:type="gramStart"/>
      <w:r>
        <w:rPr>
          <w:b/>
          <w:bCs/>
        </w:rPr>
        <w:t>plist(</w:t>
      </w:r>
      <w:proofErr w:type="gramEnd"/>
      <w:r>
        <w:rPr>
          <w:b/>
          <w:bCs/>
        </w:rPr>
        <w:t>)</w:t>
      </w:r>
      <w:r>
        <w:t xml:space="preserve"> first </w:t>
      </w:r>
      <w:r>
        <w:rPr>
          <w:rFonts w:eastAsia="Noto Serif CJK SC"/>
          <w:color w:val="auto"/>
          <w:kern w:val="2"/>
          <w:lang w:eastAsia="zh-CN" w:bidi="hi-IN"/>
        </w:rPr>
        <w:t>searches for the supplied property name in the deleted list  (plist→del), and</w:t>
      </w:r>
      <w:r>
        <w:t xml:space="preserve"> returns FALSE if this search is successful.</w:t>
      </w:r>
    </w:p>
    <w:p w:rsidR="00D31373" w:rsidRDefault="00D31373">
      <w:pPr>
        <w:rPr>
          <w:color w:val="000000"/>
          <w:highlight w:val="white"/>
        </w:rPr>
      </w:pPr>
    </w:p>
    <w:p w:rsidR="00D31373" w:rsidRDefault="00000000">
      <w:r>
        <w:t>It then searches plist→props, returning TRUE if this search succeeds.</w:t>
      </w:r>
    </w:p>
    <w:p w:rsidR="00D31373" w:rsidRDefault="00D31373">
      <w:pPr>
        <w:rPr>
          <w:color w:val="000000"/>
          <w:highlight w:val="white"/>
        </w:rPr>
      </w:pPr>
    </w:p>
    <w:p w:rsidR="00D31373" w:rsidRDefault="00000000">
      <w:r>
        <w:t xml:space="preserve">If the search of plist→props </w:t>
      </w:r>
      <w:proofErr w:type="gramStart"/>
      <w:r>
        <w:t>fails</w:t>
      </w:r>
      <w:proofErr w:type="gramEnd"/>
      <w:r>
        <w:t>, it searches the parent property list class(es), starting with plist→pclass→props and works its way up until either the search succeeds – in which case it returns TRUE – or it runs out of parent property list classes – in which case it returns FALSE.</w:t>
      </w:r>
    </w:p>
    <w:p w:rsidR="00D31373" w:rsidRDefault="00D31373">
      <w:pPr>
        <w:rPr>
          <w:color w:val="000000"/>
          <w:highlight w:val="white"/>
        </w:rPr>
      </w:pPr>
    </w:p>
    <w:p w:rsidR="00D31373" w:rsidRDefault="00000000">
      <w:r>
        <w:t>All searches are done via calls to H5SL_</w:t>
      </w:r>
      <w:proofErr w:type="gramStart"/>
      <w:r>
        <w:t>search(</w:t>
      </w:r>
      <w:proofErr w:type="gramEnd"/>
      <w:r>
        <w:t>).</w:t>
      </w:r>
    </w:p>
    <w:p w:rsidR="00D31373" w:rsidRDefault="00D31373">
      <w:pPr>
        <w:rPr>
          <w:color w:val="000000"/>
          <w:highlight w:val="white"/>
        </w:rPr>
      </w:pPr>
    </w:p>
    <w:p w:rsidR="00D31373" w:rsidRDefault="00D31373">
      <w:pPr>
        <w:rPr>
          <w:color w:val="000000"/>
          <w:highlight w:val="white"/>
        </w:rPr>
      </w:pPr>
    </w:p>
    <w:p w:rsidR="00D31373" w:rsidRDefault="00000000">
      <w:r>
        <w:rPr>
          <w:b/>
          <w:bCs/>
        </w:rPr>
        <w:t>H5P__find_prop_</w:t>
      </w:r>
      <w:proofErr w:type="gramStart"/>
      <w:r>
        <w:rPr>
          <w:b/>
          <w:bCs/>
        </w:rPr>
        <w:t>plist(</w:t>
      </w:r>
      <w:proofErr w:type="gramEnd"/>
      <w:r>
        <w:rPr>
          <w:b/>
          <w:bCs/>
        </w:rPr>
        <w:t>)</w:t>
      </w:r>
      <w:r>
        <w:t xml:space="preserve"> is essentially the same as H5P_exist_plist(), save that it returns a pointer to the target property on success, and flags an error if either the target property has been deleted or if the search fails.</w:t>
      </w:r>
    </w:p>
    <w:p w:rsidR="00D31373" w:rsidRDefault="00D31373">
      <w:pPr>
        <w:rPr>
          <w:color w:val="000000"/>
          <w:highlight w:val="white"/>
        </w:rPr>
      </w:pPr>
    </w:p>
    <w:p w:rsidR="00D31373" w:rsidRDefault="00D31373"/>
    <w:p w:rsidR="00D31373" w:rsidRDefault="00000000">
      <w:bookmarkStart w:id="1068" w:name="__DdeLink__6153_520062681"/>
      <w:bookmarkEnd w:id="1068"/>
      <w:r>
        <w:rPr>
          <w:b/>
          <w:bCs/>
        </w:rPr>
        <w:lastRenderedPageBreak/>
        <w:t>H5P__cmp_</w:t>
      </w:r>
      <w:proofErr w:type="gramStart"/>
      <w:r>
        <w:rPr>
          <w:b/>
          <w:bCs/>
        </w:rPr>
        <w:t>prop(</w:t>
      </w:r>
      <w:proofErr w:type="gramEnd"/>
      <w:r>
        <w:rPr>
          <w:b/>
          <w:bCs/>
        </w:rPr>
        <w:t>)</w:t>
      </w:r>
      <w:r>
        <w:t xml:space="preserve"> does a field by field comparison of the two instances of </w:t>
      </w:r>
      <w:r>
        <w:rPr>
          <w:color w:val="000000"/>
          <w:highlight w:val="white"/>
        </w:rPr>
        <w:t xml:space="preserve">H5P_genprop_t pointed to by the prop1 and prop2 parameters.  The names are compared via </w:t>
      </w:r>
      <w:proofErr w:type="gramStart"/>
      <w:r>
        <w:rPr>
          <w:color w:val="000000"/>
          <w:highlight w:val="white"/>
        </w:rPr>
        <w:t>strcmp(</w:t>
      </w:r>
      <w:proofErr w:type="gramEnd"/>
      <w:r>
        <w:rPr>
          <w:color w:val="000000"/>
          <w:highlight w:val="white"/>
        </w:rPr>
        <w:t>) and the values via the cmp call back.  The function returns zero if all fields are identical, and either +1 or -1 if a difference is detected.</w:t>
      </w:r>
    </w:p>
    <w:p w:rsidR="00D31373" w:rsidRDefault="00D31373">
      <w:pPr>
        <w:rPr>
          <w:color w:val="000000"/>
          <w:highlight w:val="white"/>
        </w:rPr>
      </w:pPr>
      <w:bookmarkStart w:id="1069" w:name="__DdeLink__6153_5200626811"/>
      <w:bookmarkEnd w:id="1069"/>
    </w:p>
    <w:p w:rsidR="00D31373" w:rsidRDefault="00D31373">
      <w:pPr>
        <w:rPr>
          <w:color w:val="000000"/>
          <w:highlight w:val="white"/>
        </w:rPr>
      </w:pPr>
    </w:p>
    <w:p w:rsidR="00D31373" w:rsidRDefault="00000000">
      <w:r>
        <w:rPr>
          <w:color w:val="000000"/>
          <w:highlight w:val="white"/>
        </w:rPr>
        <w:t xml:space="preserve">Backing up a bit, </w:t>
      </w:r>
      <w:r>
        <w:rPr>
          <w:b/>
          <w:bCs/>
          <w:color w:val="000000"/>
          <w:highlight w:val="white"/>
        </w:rPr>
        <w:t>H5P__iterate_plist_pclass_</w:t>
      </w:r>
      <w:proofErr w:type="gramStart"/>
      <w:r>
        <w:rPr>
          <w:b/>
          <w:bCs/>
          <w:color w:val="000000"/>
          <w:highlight w:val="white"/>
        </w:rPr>
        <w:t>cb(</w:t>
      </w:r>
      <w:proofErr w:type="gramEnd"/>
      <w:r>
        <w:rPr>
          <w:b/>
          <w:bCs/>
          <w:color w:val="000000"/>
          <w:highlight w:val="white"/>
        </w:rPr>
        <w:t>)</w:t>
      </w:r>
      <w:r>
        <w:rPr>
          <w:color w:val="000000"/>
          <w:highlight w:val="white"/>
        </w:rPr>
        <w:t xml:space="preserve"> first checks to see if the supplied name is in either the “seen” skip list (udata_int→seen) or in the properties deleted skip list (prop→del).  If it isn’t, H5P__iterate_plist_pclass_</w:t>
      </w:r>
      <w:proofErr w:type="gramStart"/>
      <w:r>
        <w:rPr>
          <w:color w:val="000000"/>
          <w:highlight w:val="white"/>
        </w:rPr>
        <w:t>cb(</w:t>
      </w:r>
      <w:proofErr w:type="gramEnd"/>
      <w:r>
        <w:rPr>
          <w:color w:val="000000"/>
          <w:highlight w:val="white"/>
        </w:rPr>
        <w:t>) calls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ret_value = H5P__iterate_plist_</w:t>
      </w:r>
      <w:proofErr w:type="gramStart"/>
      <w:r>
        <w:rPr>
          <w:rFonts w:ascii="Courier" w:hAnsi="Courier"/>
          <w:color w:val="000000"/>
          <w:sz w:val="18"/>
          <w:szCs w:val="18"/>
          <w:highlight w:val="white"/>
        </w:rPr>
        <w:t>cb(</w:t>
      </w:r>
      <w:proofErr w:type="gramEnd"/>
      <w:r>
        <w:rPr>
          <w:rFonts w:ascii="Courier" w:eastAsia="Noto Serif CJK SC" w:hAnsi="Courier"/>
          <w:color w:val="000000"/>
          <w:kern w:val="2"/>
          <w:sz w:val="18"/>
          <w:szCs w:val="18"/>
          <w:highlight w:val="white"/>
          <w:u w:val="single"/>
          <w:lang w:eastAsia="zh-CN" w:bidi="hi-IN"/>
        </w:rPr>
        <w:t>prop</w:t>
      </w:r>
      <w:r>
        <w:rPr>
          <w:rFonts w:ascii="Courier" w:hAnsi="Courier"/>
          <w:color w:val="000000"/>
          <w:sz w:val="18"/>
          <w:szCs w:val="18"/>
          <w:highlight w:val="white"/>
        </w:rPr>
        <w:t xml:space="preserve">, </w:t>
      </w:r>
      <w:r>
        <w:rPr>
          <w:rFonts w:ascii="Courier" w:eastAsia="Noto Serif CJK SC" w:hAnsi="Courier"/>
          <w:color w:val="000000"/>
          <w:kern w:val="2"/>
          <w:sz w:val="18"/>
          <w:szCs w:val="18"/>
          <w:highlight w:val="white"/>
          <w:lang w:eastAsia="zh-CN" w:bidi="hi-IN"/>
        </w:rPr>
        <w:t>name</w:t>
      </w:r>
      <w:r>
        <w:rPr>
          <w:rFonts w:ascii="Courier" w:hAnsi="Courier"/>
          <w:color w:val="000000"/>
          <w:sz w:val="18"/>
          <w:szCs w:val="18"/>
          <w:highlight w:val="white"/>
        </w:rPr>
        <w:t>, udata_int)</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and returns ret_value.  See above for a discussion of H5P__iterate_plist_cb.</w:t>
      </w:r>
    </w:p>
    <w:p w:rsidR="00D31373" w:rsidRDefault="00D31373">
      <w:pPr>
        <w:rPr>
          <w:color w:val="000000"/>
          <w:highlight w:val="white"/>
        </w:rPr>
      </w:pPr>
    </w:p>
    <w:p w:rsidR="00D31373" w:rsidRDefault="00D31373">
      <w:pPr>
        <w:rPr>
          <w:color w:val="000000"/>
          <w:highlight w:val="white"/>
        </w:rPr>
      </w:pPr>
    </w:p>
    <w:p w:rsidR="00D31373" w:rsidRDefault="00000000">
      <w:r>
        <w:rPr>
          <w:color w:val="000000"/>
          <w:highlight w:val="white"/>
        </w:rPr>
        <w:t xml:space="preserve">Backing up even further, </w:t>
      </w:r>
      <w:r>
        <w:rPr>
          <w:b/>
          <w:bCs/>
          <w:color w:val="000000"/>
          <w:highlight w:val="white"/>
        </w:rPr>
        <w:t>H5P__cmp_</w:t>
      </w:r>
      <w:proofErr w:type="gramStart"/>
      <w:r>
        <w:rPr>
          <w:b/>
          <w:bCs/>
          <w:color w:val="000000"/>
          <w:highlight w:val="white"/>
        </w:rPr>
        <w:t>class(</w:t>
      </w:r>
      <w:proofErr w:type="gramEnd"/>
      <w:r>
        <w:rPr>
          <w:b/>
          <w:bCs/>
          <w:color w:val="000000"/>
          <w:highlight w:val="white"/>
        </w:rPr>
        <w:t>)</w:t>
      </w:r>
      <w:r>
        <w:rPr>
          <w:color w:val="000000"/>
          <w:highlight w:val="white"/>
        </w:rPr>
        <w:t>, compares the supplied instances of H5P_genclass_t.  If the revision fields match, the function assumes that the rest of the structures are identical, and returns zero.</w:t>
      </w:r>
    </w:p>
    <w:p w:rsidR="00D31373" w:rsidRDefault="00D31373">
      <w:pPr>
        <w:rPr>
          <w:color w:val="000000"/>
          <w:highlight w:val="white"/>
        </w:rPr>
      </w:pPr>
    </w:p>
    <w:p w:rsidR="00D31373" w:rsidRDefault="00000000">
      <w:r>
        <w:rPr>
          <w:color w:val="000000"/>
          <w:highlight w:val="white"/>
        </w:rPr>
        <w:t>Otherwise, H5P__cmp_</w:t>
      </w:r>
      <w:proofErr w:type="gramStart"/>
      <w:r>
        <w:rPr>
          <w:color w:val="000000"/>
          <w:highlight w:val="white"/>
        </w:rPr>
        <w:t>class(</w:t>
      </w:r>
      <w:proofErr w:type="gramEnd"/>
      <w:r>
        <w:rPr>
          <w:color w:val="000000"/>
          <w:highlight w:val="white"/>
        </w:rPr>
        <w:t>) does a field by field comparison of the instances of H5P_genclass_t (N</w:t>
      </w:r>
      <w:r>
        <w:rPr>
          <w:rFonts w:eastAsia="Noto Serif CJK SC"/>
          <w:color w:val="000000"/>
          <w:kern w:val="2"/>
          <w:highlight w:val="white"/>
          <w:lang w:eastAsia="zh-CN" w:bidi="hi-IN"/>
        </w:rPr>
        <w:t>ote that</w:t>
      </w:r>
      <w:r>
        <w:rPr>
          <w:color w:val="000000"/>
          <w:highlight w:val="white"/>
        </w:rPr>
        <w:t xml:space="preserve"> parent fields are not compared).  Names are compared via </w:t>
      </w:r>
      <w:proofErr w:type="gramStart"/>
      <w:r>
        <w:rPr>
          <w:color w:val="000000"/>
          <w:highlight w:val="white"/>
        </w:rPr>
        <w:t>strcmp(</w:t>
      </w:r>
      <w:proofErr w:type="gramEnd"/>
      <w:r>
        <w:rPr>
          <w:color w:val="000000"/>
          <w:highlight w:val="white"/>
        </w:rPr>
        <w:t>).  The contents of the property lists are compared by stepping through both property lists entry by entry, and calling H5P__cmp_</w:t>
      </w:r>
      <w:proofErr w:type="gramStart"/>
      <w:r>
        <w:rPr>
          <w:color w:val="000000"/>
          <w:highlight w:val="white"/>
        </w:rPr>
        <w:t>prop(</w:t>
      </w:r>
      <w:proofErr w:type="gramEnd"/>
      <w:r>
        <w:rPr>
          <w:color w:val="000000"/>
          <w:highlight w:val="white"/>
        </w:rPr>
        <w:t xml:space="preserve">) to compare the properties.  Since skip lists sort their entries, this test </w:t>
      </w:r>
      <w:r>
        <w:rPr>
          <w:rFonts w:eastAsia="Noto Serif CJK SC"/>
          <w:color w:val="000000"/>
          <w:kern w:val="2"/>
          <w:highlight w:val="white"/>
          <w:lang w:eastAsia="zh-CN" w:bidi="hi-IN"/>
        </w:rPr>
        <w:t>appears to</w:t>
      </w:r>
      <w:r>
        <w:rPr>
          <w:color w:val="000000"/>
          <w:highlight w:val="white"/>
        </w:rPr>
        <w:t xml:space="preserve"> be correct.</w:t>
      </w:r>
    </w:p>
    <w:p w:rsidR="00D31373" w:rsidRDefault="00D31373">
      <w:pPr>
        <w:rPr>
          <w:color w:val="000000"/>
          <w:highlight w:val="white"/>
        </w:rPr>
      </w:pPr>
    </w:p>
    <w:p w:rsidR="00D31373" w:rsidRDefault="00000000">
      <w:pPr>
        <w:rPr>
          <w:color w:val="000000"/>
          <w:highlight w:val="white"/>
        </w:rPr>
      </w:pPr>
      <w:r>
        <w:rPr>
          <w:color w:val="000000"/>
          <w:highlight w:val="white"/>
        </w:rPr>
        <w:t>H5P__cmp_</w:t>
      </w:r>
      <w:proofErr w:type="gramStart"/>
      <w:r>
        <w:rPr>
          <w:color w:val="000000"/>
          <w:highlight w:val="white"/>
        </w:rPr>
        <w:t>class(</w:t>
      </w:r>
      <w:proofErr w:type="gramEnd"/>
      <w:r>
        <w:rPr>
          <w:color w:val="000000"/>
          <w:highlight w:val="white"/>
        </w:rPr>
        <w:t xml:space="preserve">) returns zero if no differences are found, and either +1 or -1 otherwise. </w:t>
      </w:r>
    </w:p>
    <w:p w:rsidR="00D31373" w:rsidRDefault="00D31373"/>
    <w:p w:rsidR="00D31373" w:rsidRDefault="00D31373"/>
    <w:p w:rsidR="00D31373" w:rsidRDefault="00000000">
      <w:pPr>
        <w:rPr>
          <w:b/>
          <w:bCs/>
          <w:color w:val="000000"/>
          <w:highlight w:val="white"/>
        </w:rPr>
      </w:pPr>
      <w:r>
        <w:rPr>
          <w:b/>
          <w:bCs/>
          <w:color w:val="000000"/>
          <w:highlight w:val="white"/>
        </w:rPr>
        <w:t>PROPERTY LIST CLASS CASE:</w:t>
      </w:r>
    </w:p>
    <w:p w:rsidR="00D31373" w:rsidRDefault="00D31373"/>
    <w:p w:rsidR="00D31373" w:rsidRDefault="00000000">
      <w:pPr>
        <w:rPr>
          <w:color w:val="000000"/>
          <w:highlight w:val="white"/>
        </w:rPr>
      </w:pPr>
      <w:r>
        <w:rPr>
          <w:color w:val="000000"/>
          <w:highlight w:val="white"/>
        </w:rPr>
        <w:t>The property list class case is handled by a call to H5P__cmp_</w:t>
      </w:r>
      <w:proofErr w:type="gramStart"/>
      <w:r>
        <w:rPr>
          <w:color w:val="000000"/>
          <w:highlight w:val="white"/>
        </w:rPr>
        <w:t>class(</w:t>
      </w:r>
      <w:proofErr w:type="gramEnd"/>
      <w:r>
        <w:rPr>
          <w:color w:val="000000"/>
          <w:highlight w:val="white"/>
        </w:rPr>
        <w:t>) – see above.</w:t>
      </w:r>
      <w:r>
        <w:rPr>
          <w:color w:val="000000"/>
          <w:highlight w:val="white"/>
        </w:rPr>
        <w:br/>
      </w:r>
    </w:p>
    <w:p w:rsidR="00D31373" w:rsidRDefault="00000000">
      <w:r>
        <w:br w:type="page"/>
      </w:r>
    </w:p>
    <w:p w:rsidR="00D31373" w:rsidRDefault="00D31373">
      <w:pPr>
        <w:rPr>
          <w:rFonts w:ascii="Courier" w:hAnsi="Courier"/>
          <w:sz w:val="18"/>
          <w:szCs w:val="18"/>
        </w:rPr>
      </w:pPr>
    </w:p>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Queries whether a property name exists in a property list or </w:t>
      </w:r>
      <w:r>
        <w:rPr>
          <w:rFonts w:ascii="Courier" w:hAnsi="Courier"/>
          <w:sz w:val="18"/>
          <w:szCs w:val="18"/>
        </w:rPr>
        <w:br/>
        <w:t xml:space="preserve">*        class </w:t>
      </w:r>
      <w:r>
        <w:rPr>
          <w:rFonts w:ascii="Courier" w:hAnsi="Courier"/>
          <w:sz w:val="18"/>
          <w:szCs w:val="18"/>
        </w:rPr>
        <w:br/>
        <w:t xml:space="preserve">* </w:t>
      </w:r>
      <w:r>
        <w:rPr>
          <w:rFonts w:ascii="Courier" w:hAnsi="Courier"/>
          <w:sz w:val="18"/>
          <w:szCs w:val="18"/>
        </w:rPr>
        <w:br/>
        <w:t xml:space="preserve">* \param[in] plist_id   Identifier for the property list or class to query </w:t>
      </w:r>
      <w:r>
        <w:rPr>
          <w:rFonts w:ascii="Courier" w:hAnsi="Courier"/>
          <w:sz w:val="18"/>
          <w:szCs w:val="18"/>
        </w:rPr>
        <w:br/>
        <w:t xml:space="preserve">* \param[in] name       Name of property to check for </w:t>
      </w:r>
      <w:r>
        <w:rPr>
          <w:rFonts w:ascii="Courier" w:hAnsi="Courier"/>
          <w:sz w:val="18"/>
          <w:szCs w:val="18"/>
        </w:rPr>
        <w:br/>
        <w:t xml:space="preserve">* </w:t>
      </w:r>
      <w:r>
        <w:rPr>
          <w:rFonts w:ascii="Courier" w:hAnsi="Courier"/>
          <w:sz w:val="18"/>
          <w:szCs w:val="18"/>
        </w:rPr>
        <w:br/>
        <w:t xml:space="preserve">* \return \htri_t </w:t>
      </w:r>
      <w:r>
        <w:rPr>
          <w:rFonts w:ascii="Courier" w:hAnsi="Courier"/>
          <w:sz w:val="18"/>
          <w:szCs w:val="18"/>
        </w:rPr>
        <w:br/>
        <w:t xml:space="preserve">* </w:t>
      </w:r>
      <w:r>
        <w:rPr>
          <w:rFonts w:ascii="Courier" w:hAnsi="Courier"/>
          <w:sz w:val="18"/>
          <w:szCs w:val="18"/>
        </w:rPr>
        <w:br/>
        <w:t>* \</w:t>
      </w:r>
      <w:proofErr w:type="gramStart"/>
      <w:r>
        <w:rPr>
          <w:rFonts w:ascii="Courier" w:hAnsi="Courier"/>
          <w:sz w:val="18"/>
          <w:szCs w:val="18"/>
        </w:rPr>
        <w:t>details  H</w:t>
      </w:r>
      <w:proofErr w:type="gramEnd"/>
      <w:r>
        <w:rPr>
          <w:rFonts w:ascii="Courier" w:hAnsi="Courier"/>
          <w:sz w:val="18"/>
          <w:szCs w:val="18"/>
        </w:rPr>
        <w:t xml:space="preserve">5Pexist() determines whether a property exists within a </w:t>
      </w:r>
      <w:r>
        <w:rPr>
          <w:rFonts w:ascii="Courier" w:hAnsi="Courier"/>
          <w:sz w:val="18"/>
          <w:szCs w:val="18"/>
        </w:rPr>
        <w:br/>
        <w:t xml:space="preserve">*           property list or class.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htri_t H5</w:t>
      </w:r>
      <w:proofErr w:type="gramStart"/>
      <w:r>
        <w:rPr>
          <w:rFonts w:ascii="Courier" w:hAnsi="Courier"/>
          <w:sz w:val="18"/>
          <w:szCs w:val="18"/>
        </w:rPr>
        <w:t>Pexist(</w:t>
      </w:r>
      <w:proofErr w:type="gramEnd"/>
      <w:r>
        <w:rPr>
          <w:rFonts w:ascii="Courier" w:hAnsi="Courier"/>
          <w:sz w:val="18"/>
          <w:szCs w:val="18"/>
        </w:rPr>
        <w:t>hid_t plist_id, const char *name);</w:t>
      </w:r>
      <w:r>
        <w:rPr>
          <w:rFonts w:ascii="Courier" w:hAnsi="Courier"/>
          <w:sz w:val="18"/>
          <w:szCs w:val="18"/>
        </w:rPr>
        <w:br/>
      </w:r>
      <w:r>
        <w:rPr>
          <w:rFonts w:ascii="Courier" w:hAnsi="Courier"/>
          <w:sz w:val="18"/>
          <w:szCs w:val="18"/>
        </w:rPr>
        <w:br/>
        <w:t>H5Pexist(id, name)</w:t>
      </w:r>
    </w:p>
    <w:p w:rsidR="00D31373" w:rsidRDefault="00000000">
      <w:pPr>
        <w:rPr>
          <w:rFonts w:ascii="Courier" w:hAnsi="Courier"/>
          <w:sz w:val="18"/>
          <w:szCs w:val="18"/>
        </w:rPr>
      </w:pPr>
      <w:r>
        <w:rPr>
          <w:rFonts w:ascii="Courier" w:hAnsi="Courier"/>
          <w:sz w:val="18"/>
          <w:szCs w:val="18"/>
        </w:rPr>
        <w:t xml:space="preserve"> +-H5I_get_</w:t>
      </w:r>
      <w:proofErr w:type="gramStart"/>
      <w:r>
        <w:rPr>
          <w:rFonts w:ascii="Courier" w:hAnsi="Courier"/>
          <w:sz w:val="18"/>
          <w:szCs w:val="18"/>
        </w:rPr>
        <w:t>type(</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+-H5I_</w:t>
      </w:r>
      <w:proofErr w:type="gramStart"/>
      <w:r>
        <w:rPr>
          <w:rFonts w:ascii="Courier" w:hAnsi="Courier"/>
          <w:sz w:val="18"/>
          <w:szCs w:val="18"/>
        </w:rPr>
        <w:t>object(</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+-H5P_exist_</w:t>
      </w:r>
      <w:proofErr w:type="gramStart"/>
      <w:r>
        <w:rPr>
          <w:rFonts w:ascii="Courier" w:hAnsi="Courier"/>
          <w:sz w:val="18"/>
          <w:szCs w:val="18"/>
        </w:rPr>
        <w:t>plist(</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-H5SL_search()</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+-H5P__exist_</w:t>
      </w:r>
      <w:proofErr w:type="gramStart"/>
      <w:r>
        <w:rPr>
          <w:rFonts w:ascii="Courier" w:hAnsi="Courier"/>
          <w:sz w:val="18"/>
          <w:szCs w:val="18"/>
        </w:rPr>
        <w:t>pclass(</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+-H5SL_</w:t>
      </w:r>
      <w:proofErr w:type="gramStart"/>
      <w:r>
        <w:rPr>
          <w:rFonts w:ascii="Courier" w:hAnsi="Courier"/>
          <w:sz w:val="18"/>
          <w:szCs w:val="18"/>
        </w:rPr>
        <w:t>search(</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 </w:t>
      </w:r>
    </w:p>
    <w:p w:rsidR="00D31373" w:rsidRDefault="00D31373">
      <w:pPr>
        <w:rPr>
          <w:rFonts w:ascii="monospace" w:hAnsi="monospace"/>
        </w:rPr>
      </w:pPr>
    </w:p>
    <w:p w:rsidR="00D31373" w:rsidRDefault="00D31373"/>
    <w:p w:rsidR="00D31373" w:rsidRDefault="00000000">
      <w:pPr>
        <w:rPr>
          <w:color w:val="000000"/>
          <w:highlight w:val="white"/>
        </w:rPr>
      </w:pPr>
      <w:r>
        <w:rPr>
          <w:color w:val="000000"/>
          <w:highlight w:val="white"/>
        </w:rPr>
        <w:t>In a nutshell:</w:t>
      </w:r>
    </w:p>
    <w:p w:rsidR="00D31373" w:rsidRDefault="00D31373">
      <w:pPr>
        <w:rPr>
          <w:color w:val="000000"/>
          <w:highlight w:val="white"/>
        </w:rPr>
      </w:pPr>
    </w:p>
    <w:p w:rsidR="00D31373" w:rsidRDefault="00000000">
      <w:r>
        <w:rPr>
          <w:rFonts w:eastAsia="Noto Serif CJK SC"/>
          <w:color w:val="000000"/>
          <w:kern w:val="2"/>
          <w:highlight w:val="white"/>
          <w:lang w:eastAsia="zh-CN" w:bidi="hi-IN"/>
        </w:rPr>
        <w:t xml:space="preserve">Search for a property of the specified name in the property list or property list class associated with the supplied ID.  Return TRUE if such a property </w:t>
      </w:r>
      <w:proofErr w:type="gramStart"/>
      <w:r>
        <w:rPr>
          <w:rFonts w:eastAsia="Noto Serif CJK SC"/>
          <w:color w:val="000000"/>
          <w:kern w:val="2"/>
          <w:highlight w:val="white"/>
          <w:lang w:eastAsia="zh-CN" w:bidi="hi-IN"/>
        </w:rPr>
        <w:t>exist</w:t>
      </w:r>
      <w:proofErr w:type="gramEnd"/>
      <w:r>
        <w:rPr>
          <w:rFonts w:eastAsia="Noto Serif CJK SC"/>
          <w:color w:val="000000"/>
          <w:kern w:val="2"/>
          <w:highlight w:val="white"/>
          <w:lang w:eastAsia="zh-CN" w:bidi="hi-IN"/>
        </w:rPr>
        <w:t>, and FALSE otherwise</w:t>
      </w:r>
      <w:r>
        <w:rPr>
          <w:color w:val="000000"/>
          <w:highlight w:val="white"/>
        </w:rPr>
        <w:t xml:space="preserve">.  </w:t>
      </w:r>
    </w:p>
    <w:p w:rsidR="00D31373" w:rsidRDefault="00D31373"/>
    <w:p w:rsidR="00D31373" w:rsidRDefault="00D31373"/>
    <w:p w:rsidR="00D31373" w:rsidRDefault="00000000">
      <w:pPr>
        <w:rPr>
          <w:color w:val="000000"/>
          <w:highlight w:val="white"/>
        </w:rPr>
      </w:pPr>
      <w:r>
        <w:rPr>
          <w:color w:val="000000"/>
          <w:highlight w:val="white"/>
        </w:rPr>
        <w:t xml:space="preserve">In greater detail: </w:t>
      </w:r>
    </w:p>
    <w:p w:rsidR="00D31373" w:rsidRDefault="00D31373">
      <w:pPr>
        <w:rPr>
          <w:color w:val="000000"/>
          <w:highlight w:val="white"/>
        </w:rPr>
      </w:pPr>
    </w:p>
    <w:p w:rsidR="00D31373" w:rsidRDefault="00000000">
      <w:r>
        <w:rPr>
          <w:b/>
          <w:bCs/>
          <w:color w:val="000000"/>
          <w:highlight w:val="white"/>
        </w:rPr>
        <w:t>H5</w:t>
      </w:r>
      <w:proofErr w:type="gramStart"/>
      <w:r>
        <w:rPr>
          <w:b/>
          <w:bCs/>
          <w:color w:val="000000"/>
          <w:highlight w:val="white"/>
        </w:rPr>
        <w:t>Pexists(</w:t>
      </w:r>
      <w:proofErr w:type="gramEnd"/>
      <w:r>
        <w:rPr>
          <w:b/>
          <w:bCs/>
          <w:color w:val="000000"/>
          <w:highlight w:val="white"/>
        </w:rPr>
        <w:t>)</w:t>
      </w:r>
      <w:r>
        <w:rPr>
          <w:color w:val="000000"/>
          <w:highlight w:val="white"/>
        </w:rPr>
        <w:t xml:space="preserve"> first calls H5I_get_type() to verify that the supplied id refers to either a property list or a property list class.  It then calls H5I_</w:t>
      </w:r>
      <w:proofErr w:type="gramStart"/>
      <w:r>
        <w:rPr>
          <w:color w:val="000000"/>
          <w:highlight w:val="white"/>
        </w:rPr>
        <w:t>object(</w:t>
      </w:r>
      <w:proofErr w:type="gramEnd"/>
      <w:r>
        <w:rPr>
          <w:color w:val="000000"/>
          <w:highlight w:val="white"/>
        </w:rPr>
        <w:t>) to get a pointer to the property list or class.</w:t>
      </w:r>
    </w:p>
    <w:p w:rsidR="00D31373" w:rsidRDefault="00D31373"/>
    <w:p w:rsidR="00D31373" w:rsidRDefault="00000000">
      <w:pPr>
        <w:rPr>
          <w:color w:val="000000"/>
          <w:highlight w:val="white"/>
        </w:rPr>
      </w:pPr>
      <w:r>
        <w:rPr>
          <w:color w:val="000000"/>
          <w:highlight w:val="white"/>
        </w:rPr>
        <w:t>If it is property list, it calls H5P_exist_</w:t>
      </w:r>
      <w:proofErr w:type="gramStart"/>
      <w:r>
        <w:rPr>
          <w:color w:val="000000"/>
          <w:highlight w:val="white"/>
        </w:rPr>
        <w:t>plist(</w:t>
      </w:r>
      <w:proofErr w:type="gramEnd"/>
      <w:r>
        <w:rPr>
          <w:color w:val="000000"/>
          <w:highlight w:val="white"/>
        </w:rPr>
        <w:t xml:space="preserve">plist, name) and returns the result. </w:t>
      </w:r>
    </w:p>
    <w:p w:rsidR="00D31373" w:rsidRDefault="00D31373"/>
    <w:p w:rsidR="00D31373" w:rsidRDefault="00000000">
      <w:pPr>
        <w:rPr>
          <w:color w:val="000000"/>
          <w:highlight w:val="white"/>
        </w:rPr>
      </w:pPr>
      <w:r>
        <w:rPr>
          <w:color w:val="000000"/>
          <w:highlight w:val="white"/>
        </w:rPr>
        <w:t>If it is a property list class, it calls H5P__exist_</w:t>
      </w:r>
      <w:proofErr w:type="gramStart"/>
      <w:r>
        <w:rPr>
          <w:color w:val="000000"/>
          <w:highlight w:val="white"/>
        </w:rPr>
        <w:t>pclass(</w:t>
      </w:r>
      <w:proofErr w:type="gramEnd"/>
      <w:r>
        <w:rPr>
          <w:color w:val="000000"/>
          <w:highlight w:val="white"/>
        </w:rPr>
        <w:t>pclass, name) and again returns the result.</w:t>
      </w:r>
    </w:p>
    <w:p w:rsidR="00D31373" w:rsidRDefault="00D31373"/>
    <w:p w:rsidR="00D31373" w:rsidRDefault="00D31373"/>
    <w:p w:rsidR="00D31373" w:rsidRDefault="00000000">
      <w:r>
        <w:rPr>
          <w:b/>
          <w:bCs/>
          <w:color w:val="000000"/>
          <w:highlight w:val="white"/>
        </w:rPr>
        <w:t>H5P_exist_</w:t>
      </w:r>
      <w:proofErr w:type="gramStart"/>
      <w:r>
        <w:rPr>
          <w:b/>
          <w:bCs/>
          <w:color w:val="000000"/>
          <w:highlight w:val="white"/>
        </w:rPr>
        <w:t>plist(</w:t>
      </w:r>
      <w:proofErr w:type="gramEnd"/>
      <w:r>
        <w:rPr>
          <w:b/>
          <w:bCs/>
          <w:color w:val="000000"/>
          <w:highlight w:val="white"/>
        </w:rPr>
        <w:t>plist, name)</w:t>
      </w:r>
      <w:r>
        <w:rPr>
          <w:color w:val="000000"/>
          <w:highlight w:val="white"/>
        </w:rPr>
        <w:t>, first searches plist→del for the target name and returns FALSE if the search succeeds.</w:t>
      </w:r>
    </w:p>
    <w:p w:rsidR="00D31373" w:rsidRDefault="00D31373"/>
    <w:p w:rsidR="00D31373" w:rsidRDefault="00000000">
      <w:pPr>
        <w:rPr>
          <w:color w:val="000000"/>
          <w:highlight w:val="white"/>
        </w:rPr>
      </w:pPr>
      <w:r>
        <w:rPr>
          <w:color w:val="000000"/>
          <w:highlight w:val="white"/>
        </w:rPr>
        <w:lastRenderedPageBreak/>
        <w:t>Failing that, it searches plist→props for a property of the supplied name, and returns TRUE if the seach succeeds.</w:t>
      </w:r>
    </w:p>
    <w:p w:rsidR="00D31373" w:rsidRDefault="00D31373"/>
    <w:p w:rsidR="00D31373" w:rsidRDefault="00000000">
      <w:pPr>
        <w:rPr>
          <w:color w:val="000000"/>
          <w:highlight w:val="white"/>
        </w:rPr>
      </w:pPr>
      <w:r>
        <w:rPr>
          <w:color w:val="000000"/>
          <w:highlight w:val="white"/>
        </w:rPr>
        <w:t>Failing that, it searches the property list classes of its parent property list class(es), starting with plist→parent→props, and then works its way up the list of parents until it either finds a property of the supplied name – in which case it returns TRUE, or it runs out of parents – in which case it returns FALSE.</w:t>
      </w:r>
    </w:p>
    <w:p w:rsidR="00D31373" w:rsidRDefault="00D31373"/>
    <w:p w:rsidR="00D31373" w:rsidRDefault="00000000">
      <w:pPr>
        <w:rPr>
          <w:color w:val="000000"/>
          <w:highlight w:val="white"/>
        </w:rPr>
      </w:pPr>
      <w:r>
        <w:rPr>
          <w:color w:val="000000"/>
          <w:highlight w:val="white"/>
        </w:rPr>
        <w:t>All searches are done via calls to H5SL_</w:t>
      </w:r>
      <w:proofErr w:type="gramStart"/>
      <w:r>
        <w:rPr>
          <w:color w:val="000000"/>
          <w:highlight w:val="white"/>
        </w:rPr>
        <w:t>search(</w:t>
      </w:r>
      <w:proofErr w:type="gramEnd"/>
      <w:r>
        <w:rPr>
          <w:color w:val="000000"/>
          <w:highlight w:val="white"/>
        </w:rPr>
        <w:t>)</w:t>
      </w:r>
    </w:p>
    <w:p w:rsidR="00D31373" w:rsidRDefault="00D31373"/>
    <w:p w:rsidR="00D31373" w:rsidRDefault="00D31373"/>
    <w:p w:rsidR="00D31373" w:rsidRDefault="00000000">
      <w:r>
        <w:rPr>
          <w:b/>
          <w:bCs/>
          <w:color w:val="000000"/>
          <w:highlight w:val="white"/>
        </w:rPr>
        <w:t>H5P__exist_pclass(pclass_name)</w:t>
      </w:r>
      <w:r>
        <w:rPr>
          <w:color w:val="000000"/>
          <w:highlight w:val="white"/>
        </w:rPr>
        <w:t xml:space="preserve"> first searches pclass→props for a property of the supplied name, and returns TRUE if the search succeeds.</w:t>
      </w:r>
    </w:p>
    <w:p w:rsidR="00D31373" w:rsidRDefault="00D31373"/>
    <w:p w:rsidR="00D31373" w:rsidRDefault="00000000">
      <w:pPr>
        <w:rPr>
          <w:color w:val="000000"/>
          <w:highlight w:val="white"/>
        </w:rPr>
      </w:pPr>
      <w:r>
        <w:rPr>
          <w:color w:val="000000"/>
          <w:highlight w:val="white"/>
        </w:rPr>
        <w:t>Failing that, it searches the property lists of its parent property list class(es), starting with pclass→parent→props, and then works its way up the list of parents until it either finds a property of the supplied name – in which case it returns TRUE, or it runs out of parents – in which case it returns FALSE.</w:t>
      </w:r>
    </w:p>
    <w:p w:rsidR="00D31373" w:rsidRDefault="00D31373"/>
    <w:p w:rsidR="00D31373" w:rsidRDefault="00000000">
      <w:pPr>
        <w:rPr>
          <w:color w:val="000000"/>
          <w:highlight w:val="white"/>
        </w:rPr>
      </w:pPr>
      <w:r>
        <w:rPr>
          <w:color w:val="000000"/>
          <w:highlight w:val="white"/>
        </w:rPr>
        <w:t>Again, all searches are done via calls to H5SL_</w:t>
      </w:r>
      <w:proofErr w:type="gramStart"/>
      <w:r>
        <w:rPr>
          <w:color w:val="000000"/>
          <w:highlight w:val="white"/>
        </w:rPr>
        <w:t>search(</w:t>
      </w:r>
      <w:proofErr w:type="gramEnd"/>
      <w:r>
        <w:rPr>
          <w:color w:val="000000"/>
          <w:highlight w:val="white"/>
        </w:rPr>
        <w:t>).</w:t>
      </w:r>
    </w:p>
    <w:p w:rsidR="00D31373" w:rsidRDefault="00D31373"/>
    <w:p w:rsidR="00D31373" w:rsidRDefault="00D31373"/>
    <w:p w:rsidR="00D31373" w:rsidRDefault="00000000">
      <w:pPr>
        <w:rPr>
          <w:color w:val="000000"/>
          <w:highlight w:val="white"/>
        </w:rPr>
      </w:pPr>
      <w:r>
        <w:rPr>
          <w:color w:val="000000"/>
          <w:highlight w:val="white"/>
        </w:rPr>
        <w:t>Thread safety concerns:</w:t>
      </w:r>
    </w:p>
    <w:p w:rsidR="00D31373" w:rsidRDefault="00D31373"/>
    <w:p w:rsidR="00D31373" w:rsidRDefault="00D31373">
      <w:pPr>
        <w:rPr>
          <w:rFonts w:ascii="monospace" w:hAnsi="monospace"/>
        </w:rPr>
      </w:pPr>
    </w:p>
    <w:p w:rsidR="00D31373" w:rsidRDefault="00D31373">
      <w:pPr>
        <w:rPr>
          <w:rFonts w:ascii="monospace" w:hAnsi="monospace"/>
        </w:rPr>
      </w:pPr>
    </w:p>
    <w:p w:rsidR="00D31373" w:rsidRDefault="00000000">
      <w:pPr>
        <w:rPr>
          <w:rFonts w:ascii="monospace" w:hAnsi="monospace"/>
        </w:rPr>
      </w:pPr>
      <w:r>
        <w:br w:type="page"/>
      </w:r>
    </w:p>
    <w:p w:rsidR="00D31373" w:rsidRDefault="00D31373">
      <w:pPr>
        <w:rPr>
          <w:rFonts w:ascii="monospace" w:hAnsi="monospace"/>
        </w:rPr>
      </w:pPr>
    </w:p>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Queries the value of a property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\param[</w:t>
      </w:r>
      <w:proofErr w:type="gramStart"/>
      <w:r>
        <w:rPr>
          <w:rFonts w:ascii="Courier" w:hAnsi="Courier"/>
          <w:sz w:val="18"/>
          <w:szCs w:val="18"/>
        </w:rPr>
        <w:t>in]  name</w:t>
      </w:r>
      <w:proofErr w:type="gramEnd"/>
      <w:r>
        <w:rPr>
          <w:rFonts w:ascii="Courier" w:hAnsi="Courier"/>
          <w:sz w:val="18"/>
          <w:szCs w:val="18"/>
        </w:rPr>
        <w:t xml:space="preserve">  Name of property to query </w:t>
      </w:r>
      <w:r>
        <w:rPr>
          <w:rFonts w:ascii="Courier" w:hAnsi="Courier"/>
          <w:sz w:val="18"/>
          <w:szCs w:val="18"/>
        </w:rPr>
        <w:br/>
        <w:t xml:space="preserve">* \param[out] value Pointer to a location to which to copy the value of </w:t>
      </w:r>
      <w:r>
        <w:rPr>
          <w:rFonts w:ascii="Courier" w:hAnsi="Courier"/>
          <w:sz w:val="18"/>
          <w:szCs w:val="18"/>
        </w:rPr>
        <w:br/>
        <w:t xml:space="preserve">*                   the property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H5Pget() retrieves a copy of the value for a property in a </w:t>
      </w:r>
      <w:r>
        <w:rPr>
          <w:rFonts w:ascii="Courier" w:hAnsi="Courier"/>
          <w:sz w:val="18"/>
          <w:szCs w:val="18"/>
        </w:rPr>
        <w:br/>
        <w:t xml:space="preserve">*          property list. If there is a \p get callback routine registered </w:t>
      </w:r>
      <w:r>
        <w:rPr>
          <w:rFonts w:ascii="Courier" w:hAnsi="Courier"/>
          <w:sz w:val="18"/>
          <w:szCs w:val="18"/>
        </w:rPr>
        <w:br/>
        <w:t xml:space="preserve">*          for this property, the copy of the value of the property will </w:t>
      </w:r>
      <w:r>
        <w:rPr>
          <w:rFonts w:ascii="Courier" w:hAnsi="Courier"/>
          <w:sz w:val="18"/>
          <w:szCs w:val="18"/>
        </w:rPr>
        <w:br/>
        <w:t xml:space="preserve">*          first be passed to that routine and any changes to the copy of </w:t>
      </w:r>
      <w:r>
        <w:rPr>
          <w:rFonts w:ascii="Courier" w:hAnsi="Courier"/>
          <w:sz w:val="18"/>
          <w:szCs w:val="18"/>
        </w:rPr>
        <w:br/>
        <w:t xml:space="preserve">*          the value will be used when returning the property value from </w:t>
      </w:r>
      <w:r>
        <w:rPr>
          <w:rFonts w:ascii="Courier" w:hAnsi="Courier"/>
          <w:sz w:val="18"/>
          <w:szCs w:val="18"/>
        </w:rPr>
        <w:br/>
        <w:t xml:space="preserve">*          this routine. </w:t>
      </w:r>
      <w:r>
        <w:rPr>
          <w:rFonts w:ascii="Courier" w:hAnsi="Courier"/>
          <w:sz w:val="18"/>
          <w:szCs w:val="18"/>
        </w:rPr>
        <w:br/>
        <w:t xml:space="preserve">* </w:t>
      </w:r>
      <w:r>
        <w:rPr>
          <w:rFonts w:ascii="Courier" w:hAnsi="Courier"/>
          <w:sz w:val="18"/>
          <w:szCs w:val="18"/>
        </w:rPr>
        <w:br/>
        <w:t xml:space="preserve">*          This routine may be called for zero-sized properties with the </w:t>
      </w:r>
      <w:r>
        <w:rPr>
          <w:rFonts w:ascii="Courier" w:hAnsi="Courier"/>
          <w:sz w:val="18"/>
          <w:szCs w:val="18"/>
        </w:rPr>
        <w:br/>
        <w:t xml:space="preserve">*          \p value set to NULL. The \p get routine will be called with </w:t>
      </w:r>
      <w:r>
        <w:rPr>
          <w:rFonts w:ascii="Courier" w:hAnsi="Courier"/>
          <w:sz w:val="18"/>
          <w:szCs w:val="18"/>
        </w:rPr>
        <w:br/>
        <w:t xml:space="preserve">*          a NULL value if the callback exists. </w:t>
      </w:r>
      <w:r>
        <w:rPr>
          <w:rFonts w:ascii="Courier" w:hAnsi="Courier"/>
          <w:sz w:val="18"/>
          <w:szCs w:val="18"/>
        </w:rPr>
        <w:br/>
        <w:t xml:space="preserve">* </w:t>
      </w:r>
      <w:r>
        <w:rPr>
          <w:rFonts w:ascii="Courier" w:hAnsi="Courier"/>
          <w:sz w:val="18"/>
          <w:szCs w:val="18"/>
        </w:rPr>
        <w:br/>
        <w:t xml:space="preserve">*          The property name must exist or this routine will fail. </w:t>
      </w:r>
      <w:r>
        <w:rPr>
          <w:rFonts w:ascii="Courier" w:hAnsi="Courier"/>
          <w:sz w:val="18"/>
          <w:szCs w:val="18"/>
        </w:rPr>
        <w:br/>
        <w:t xml:space="preserve">* </w:t>
      </w:r>
      <w:r>
        <w:rPr>
          <w:rFonts w:ascii="Courier" w:hAnsi="Courier"/>
          <w:sz w:val="18"/>
          <w:szCs w:val="18"/>
        </w:rPr>
        <w:br/>
        <w:t xml:space="preserve">*          If the \p get callback routine returns an error, \ value will </w:t>
      </w:r>
      <w:r>
        <w:rPr>
          <w:rFonts w:ascii="Courier" w:hAnsi="Courier"/>
          <w:sz w:val="18"/>
          <w:szCs w:val="18"/>
        </w:rPr>
        <w:br/>
        <w:t xml:space="preserve">*          not be modified.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w:t>
      </w:r>
      <w:proofErr w:type="gramStart"/>
      <w:r>
        <w:rPr>
          <w:rFonts w:ascii="Courier" w:hAnsi="Courier"/>
          <w:sz w:val="18"/>
          <w:szCs w:val="18"/>
        </w:rPr>
        <w:t>Pget(</w:t>
      </w:r>
      <w:proofErr w:type="gramEnd"/>
      <w:r>
        <w:rPr>
          <w:rFonts w:ascii="Courier" w:hAnsi="Courier"/>
          <w:sz w:val="18"/>
          <w:szCs w:val="18"/>
        </w:rPr>
        <w:t>hid_t plist_id, const char *name, void *value);</w:t>
      </w:r>
      <w:r>
        <w:rPr>
          <w:rFonts w:ascii="Courier" w:hAnsi="Courier"/>
          <w:sz w:val="18"/>
          <w:szCs w:val="18"/>
        </w:rPr>
        <w:br/>
      </w:r>
      <w:r>
        <w:rPr>
          <w:rFonts w:ascii="Courier" w:hAnsi="Courier"/>
          <w:sz w:val="18"/>
          <w:szCs w:val="18"/>
        </w:rPr>
        <w:br/>
        <w:t>H5Pget()</w:t>
      </w:r>
    </w:p>
    <w:p w:rsidR="00D31373" w:rsidRDefault="00000000">
      <w:pPr>
        <w:rPr>
          <w:rFonts w:ascii="Courier" w:hAnsi="Courier"/>
          <w:sz w:val="18"/>
          <w:szCs w:val="18"/>
        </w:rPr>
      </w:pPr>
      <w:r>
        <w:rPr>
          <w:rFonts w:ascii="Courier" w:hAnsi="Courier"/>
          <w:sz w:val="18"/>
          <w:szCs w:val="18"/>
        </w:rPr>
        <w:t xml:space="preserve"> +-H5I_object_</w:t>
      </w:r>
      <w:proofErr w:type="gramStart"/>
      <w:r>
        <w:rPr>
          <w:rFonts w:ascii="Courier" w:hAnsi="Courier"/>
          <w:sz w:val="18"/>
          <w:szCs w:val="18"/>
        </w:rPr>
        <w:t>verify(</w:t>
      </w:r>
      <w:proofErr w:type="gramEnd"/>
      <w:r>
        <w:rPr>
          <w:rFonts w:ascii="Courier" w:hAnsi="Courier"/>
          <w:sz w:val="18"/>
          <w:szCs w:val="18"/>
        </w:rPr>
        <w:t>)</w:t>
      </w:r>
      <w:r>
        <w:rPr>
          <w:rFonts w:ascii="Courier" w:hAnsi="Courier"/>
          <w:sz w:val="18"/>
          <w:szCs w:val="18"/>
        </w:rPr>
        <w:br/>
        <w:t xml:space="preserve"> |  +- …</w:t>
      </w:r>
    </w:p>
    <w:p w:rsidR="00D31373" w:rsidRDefault="00000000">
      <w:pPr>
        <w:rPr>
          <w:rFonts w:ascii="Courier" w:hAnsi="Courier"/>
          <w:sz w:val="18"/>
          <w:szCs w:val="18"/>
        </w:rPr>
      </w:pPr>
      <w:r>
        <w:rPr>
          <w:rFonts w:ascii="Courier" w:hAnsi="Courier"/>
          <w:sz w:val="18"/>
          <w:szCs w:val="18"/>
        </w:rPr>
        <w:t xml:space="preserve"> +-H5P_</w:t>
      </w:r>
      <w:proofErr w:type="gramStart"/>
      <w:r>
        <w:rPr>
          <w:rFonts w:ascii="Courier" w:hAnsi="Courier"/>
          <w:sz w:val="18"/>
          <w:szCs w:val="18"/>
        </w:rPr>
        <w:t>get(</w:t>
      </w:r>
      <w:proofErr w:type="gramEnd"/>
      <w:r>
        <w:rPr>
          <w:rFonts w:ascii="Courier" w:hAnsi="Courier"/>
          <w:sz w:val="18"/>
          <w:szCs w:val="18"/>
        </w:rPr>
        <w:t>)</w:t>
      </w:r>
    </w:p>
    <w:p w:rsidR="00D31373" w:rsidRDefault="00000000">
      <w:r>
        <w:rPr>
          <w:rFonts w:ascii="Courier" w:hAnsi="Courier"/>
          <w:sz w:val="18"/>
          <w:szCs w:val="18"/>
        </w:rPr>
        <w:t xml:space="preserve">    +-</w:t>
      </w:r>
      <w:r>
        <w:rPr>
          <w:rFonts w:ascii="Courier" w:hAnsi="Courier"/>
          <w:color w:val="000000"/>
          <w:sz w:val="18"/>
          <w:szCs w:val="18"/>
          <w:highlight w:val="white"/>
        </w:rPr>
        <w:t>H5P__do_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plist, name, H5P__get_cb, H5P__get_cb, &amp;udata)</w:t>
      </w:r>
      <w:r>
        <w:rPr>
          <w:rFonts w:ascii="Courier" w:hAnsi="Courier"/>
          <w:sz w:val="18"/>
          <w:szCs w:val="18"/>
        </w:rPr>
        <w:br/>
      </w:r>
      <w:r>
        <w:rPr>
          <w:rFonts w:ascii="Courier" w:hAnsi="Courier"/>
          <w:color w:val="000000"/>
          <w:sz w:val="18"/>
          <w:szCs w:val="18"/>
          <w:highlight w:val="white"/>
        </w:rPr>
        <w:t xml:space="preserve">       +-H5SL_search()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w:t>
      </w:r>
      <w:r>
        <w:rPr>
          <w:rFonts w:ascii="Courier" w:eastAsia="Noto Serif CJK SC" w:hAnsi="Courier"/>
          <w:color w:val="000000"/>
          <w:kern w:val="2"/>
          <w:sz w:val="18"/>
          <w:szCs w:val="18"/>
          <w:highlight w:val="white"/>
          <w:lang w:eastAsia="zh-CN" w:bidi="hi-IN"/>
        </w:rPr>
        <w:t xml:space="preserve">In this case, the same callback is provided for both the </w:t>
      </w:r>
    </w:p>
    <w:p w:rsidR="00D31373" w:rsidRDefault="00000000">
      <w:pPr>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w:t>
      </w:r>
      <w:proofErr w:type="gramStart"/>
      <w:r>
        <w:rPr>
          <w:rFonts w:ascii="Courier" w:eastAsia="Noto Serif CJK SC" w:hAnsi="Courier"/>
          <w:color w:val="000000"/>
          <w:kern w:val="2"/>
          <w:sz w:val="18"/>
          <w:szCs w:val="18"/>
          <w:highlight w:val="white"/>
          <w:lang w:eastAsia="zh-CN" w:bidi="hi-IN"/>
        </w:rPr>
        <w:t>|  /</w:t>
      </w:r>
      <w:proofErr w:type="gramEnd"/>
      <w:r>
        <w:rPr>
          <w:rFonts w:ascii="Courier" w:eastAsia="Noto Serif CJK SC" w:hAnsi="Courier"/>
          <w:color w:val="000000"/>
          <w:kern w:val="2"/>
          <w:sz w:val="18"/>
          <w:szCs w:val="18"/>
          <w:highlight w:val="white"/>
          <w:lang w:eastAsia="zh-CN" w:bidi="hi-IN"/>
        </w:rPr>
        <w:t xml:space="preserve">/ plist_op and pclass_op parameters – hence simplifying the </w:t>
      </w:r>
    </w:p>
    <w:p w:rsidR="00D31373" w:rsidRDefault="00000000">
      <w:pPr>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w:t>
      </w:r>
      <w:proofErr w:type="gramStart"/>
      <w:r>
        <w:rPr>
          <w:rFonts w:ascii="Courier" w:eastAsia="Noto Serif CJK SC" w:hAnsi="Courier"/>
          <w:color w:val="000000"/>
          <w:kern w:val="2"/>
          <w:sz w:val="18"/>
          <w:szCs w:val="18"/>
          <w:highlight w:val="white"/>
          <w:lang w:eastAsia="zh-CN" w:bidi="hi-IN"/>
        </w:rPr>
        <w:t>|  /</w:t>
      </w:r>
      <w:proofErr w:type="gramEnd"/>
      <w:r>
        <w:rPr>
          <w:rFonts w:ascii="Courier" w:eastAsia="Noto Serif CJK SC" w:hAnsi="Courier"/>
          <w:color w:val="000000"/>
          <w:kern w:val="2"/>
          <w:sz w:val="18"/>
          <w:szCs w:val="18"/>
          <w:highlight w:val="white"/>
          <w:lang w:eastAsia="zh-CN" w:bidi="hi-IN"/>
        </w:rPr>
        <w:t>/ call tree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+-H5P__get_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 xml:space="preserve">plist, name, prop, udata) </w:t>
      </w:r>
    </w:p>
    <w:p w:rsidR="00D31373" w:rsidRDefault="00000000">
      <w:pPr>
        <w:rPr>
          <w:rFonts w:ascii="Courier" w:hAnsi="Courier"/>
          <w:sz w:val="18"/>
          <w:szCs w:val="18"/>
        </w:rPr>
      </w:pPr>
      <w:r>
        <w:rPr>
          <w:rFonts w:ascii="Courier" w:hAnsi="Courier"/>
          <w:sz w:val="18"/>
          <w:szCs w:val="18"/>
        </w:rPr>
        <w:t xml:space="preserve">          +-H5MM_</w:t>
      </w:r>
      <w:proofErr w:type="gramStart"/>
      <w:r>
        <w:rPr>
          <w:rFonts w:ascii="Courier" w:hAnsi="Courier"/>
          <w:sz w:val="18"/>
          <w:szCs w:val="18"/>
        </w:rPr>
        <w:t>malloc(</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+-H5MM_</w:t>
      </w:r>
      <w:proofErr w:type="gramStart"/>
      <w:r>
        <w:rPr>
          <w:rFonts w:ascii="Courier" w:hAnsi="Courier"/>
          <w:sz w:val="18"/>
          <w:szCs w:val="18"/>
        </w:rPr>
        <w:t>memcpy(</w:t>
      </w:r>
      <w:proofErr w:type="gramEnd"/>
      <w:r>
        <w:rPr>
          <w:rFonts w:ascii="Courier" w:hAnsi="Courier"/>
          <w:sz w:val="18"/>
          <w:szCs w:val="18"/>
        </w:rPr>
        <w:t>)</w:t>
      </w:r>
    </w:p>
    <w:p w:rsidR="00D31373" w:rsidRDefault="00000000">
      <w:r>
        <w:rPr>
          <w:rFonts w:ascii="Courier" w:hAnsi="Courier"/>
          <w:sz w:val="18"/>
          <w:szCs w:val="18"/>
        </w:rPr>
        <w:t xml:space="preserve">          +-(*</w:t>
      </w:r>
      <w:r>
        <w:rPr>
          <w:rFonts w:ascii="Courier" w:hAnsi="Courier"/>
          <w:color w:val="000000"/>
          <w:sz w:val="18"/>
          <w:szCs w:val="18"/>
          <w:highlight w:val="white"/>
        </w:rPr>
        <w:t>(prop-&gt;get</w:t>
      </w:r>
      <w:proofErr w:type="gramStart"/>
      <w:r>
        <w:rPr>
          <w:rFonts w:ascii="Courier" w:hAnsi="Courier"/>
          <w:color w:val="000000"/>
          <w:sz w:val="18"/>
          <w:szCs w:val="18"/>
          <w:highlight w:val="white"/>
        </w:rPr>
        <w:t>))(</w:t>
      </w:r>
      <w:proofErr w:type="gramEnd"/>
      <w:r>
        <w:rPr>
          <w:rFonts w:ascii="Courier" w:hAnsi="Courier"/>
          <w:color w:val="000000"/>
          <w:sz w:val="18"/>
          <w:szCs w:val="18"/>
          <w:highlight w:val="white"/>
        </w:rPr>
        <w:t>plist-&gt;plist_id, name, prop-&gt;size, tmp_value)</w:t>
      </w:r>
      <w:r>
        <w:rPr>
          <w:rFonts w:ascii="Courier" w:hAnsi="Courier"/>
          <w:sz w:val="18"/>
          <w:szCs w:val="18"/>
        </w:rPr>
        <w:br/>
        <w:t xml:space="preserve">             +- … </w:t>
      </w:r>
    </w:p>
    <w:p w:rsidR="00D31373" w:rsidRDefault="00D31373">
      <w:pPr>
        <w:rPr>
          <w:rFonts w:ascii="monospace" w:hAnsi="monospace"/>
        </w:rPr>
      </w:pPr>
    </w:p>
    <w:p w:rsidR="00D31373" w:rsidRDefault="00D31373">
      <w:pPr>
        <w:rPr>
          <w:rFonts w:ascii="monospace" w:hAnsi="monospace"/>
        </w:rPr>
      </w:pPr>
    </w:p>
    <w:p w:rsidR="00D31373" w:rsidRDefault="00000000">
      <w:pPr>
        <w:rPr>
          <w:color w:val="000000"/>
          <w:highlight w:val="white"/>
        </w:rPr>
      </w:pPr>
      <w:r>
        <w:rPr>
          <w:color w:val="000000"/>
          <w:highlight w:val="white"/>
        </w:rPr>
        <w:t>In a nutshell:</w:t>
      </w:r>
    </w:p>
    <w:p w:rsidR="00D31373" w:rsidRDefault="00D31373">
      <w:pPr>
        <w:rPr>
          <w:rFonts w:ascii="monospace" w:hAnsi="monospace"/>
        </w:rPr>
      </w:pPr>
    </w:p>
    <w:p w:rsidR="00D31373" w:rsidRDefault="00000000">
      <w:pPr>
        <w:rPr>
          <w:color w:val="000000"/>
          <w:highlight w:val="white"/>
        </w:rPr>
      </w:pPr>
      <w:r>
        <w:rPr>
          <w:color w:val="000000"/>
          <w:highlight w:val="white"/>
        </w:rPr>
        <w:t>Lookup the named property in the specified property list and copy its value into the supplied buffer.</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b/>
          <w:bCs/>
          <w:color w:val="000000"/>
          <w:highlight w:val="white"/>
        </w:rPr>
        <w:t>H5</w:t>
      </w:r>
      <w:proofErr w:type="gramStart"/>
      <w:r>
        <w:rPr>
          <w:b/>
          <w:bCs/>
          <w:color w:val="000000"/>
          <w:highlight w:val="white"/>
        </w:rPr>
        <w:t>Pget(</w:t>
      </w:r>
      <w:proofErr w:type="gramEnd"/>
      <w:r>
        <w:rPr>
          <w:b/>
          <w:bCs/>
          <w:color w:val="000000"/>
          <w:highlight w:val="white"/>
        </w:rPr>
        <w:t>)</w:t>
      </w:r>
      <w:r>
        <w:rPr>
          <w:color w:val="000000"/>
          <w:highlight w:val="white"/>
        </w:rPr>
        <w:t xml:space="preserve"> validates input, calls H5I_object_verify() to obtain a pointer (plist) to the supplied property, calls </w:t>
      </w:r>
    </w:p>
    <w:p w:rsidR="00D31373" w:rsidRDefault="00D31373">
      <w:pPr>
        <w:rPr>
          <w:color w:val="000000"/>
          <w:highlight w:val="white"/>
        </w:rPr>
      </w:pPr>
    </w:p>
    <w:p w:rsidR="00D31373" w:rsidRDefault="00000000">
      <w:r>
        <w:rPr>
          <w:rFonts w:ascii="Courier" w:hAnsi="Courier"/>
          <w:color w:val="000000"/>
          <w:highlight w:val="white"/>
        </w:rPr>
        <w:t xml:space="preserve">    </w:t>
      </w:r>
      <w:r>
        <w:rPr>
          <w:rFonts w:ascii="Courier" w:hAnsi="Courier"/>
          <w:color w:val="000000"/>
          <w:sz w:val="18"/>
          <w:szCs w:val="18"/>
          <w:highlight w:val="white"/>
        </w:rPr>
        <w:t>H5P_</w:t>
      </w:r>
      <w:proofErr w:type="gramStart"/>
      <w:r>
        <w:rPr>
          <w:rFonts w:ascii="Courier" w:hAnsi="Courier"/>
          <w:color w:val="000000"/>
          <w:sz w:val="18"/>
          <w:szCs w:val="18"/>
          <w:highlight w:val="white"/>
        </w:rPr>
        <w:t>get(</w:t>
      </w:r>
      <w:proofErr w:type="gramEnd"/>
      <w:r>
        <w:rPr>
          <w:rFonts w:ascii="Courier" w:hAnsi="Courier"/>
          <w:color w:val="000000"/>
          <w:sz w:val="18"/>
          <w:szCs w:val="18"/>
          <w:highlight w:val="white"/>
        </w:rPr>
        <w:t>plist, name, value)</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and returns success or failure depending the result.</w:t>
      </w:r>
    </w:p>
    <w:p w:rsidR="00D31373" w:rsidRDefault="00D31373">
      <w:pPr>
        <w:rPr>
          <w:color w:val="000000"/>
          <w:highlight w:val="white"/>
        </w:rPr>
      </w:pPr>
    </w:p>
    <w:p w:rsidR="00D31373" w:rsidRDefault="00D31373">
      <w:pPr>
        <w:rPr>
          <w:color w:val="000000"/>
          <w:highlight w:val="white"/>
        </w:rPr>
      </w:pPr>
    </w:p>
    <w:p w:rsidR="00D31373" w:rsidRDefault="00000000">
      <w:r>
        <w:rPr>
          <w:color w:val="000000"/>
          <w:highlight w:val="white"/>
        </w:rPr>
        <w:t>H5P_</w:t>
      </w:r>
      <w:proofErr w:type="gramStart"/>
      <w:r>
        <w:rPr>
          <w:color w:val="000000"/>
          <w:highlight w:val="white"/>
        </w:rPr>
        <w:t>get(</w:t>
      </w:r>
      <w:proofErr w:type="gramEnd"/>
      <w:r>
        <w:rPr>
          <w:color w:val="000000"/>
          <w:highlight w:val="white"/>
        </w:rPr>
        <w:t>) is essentially a pass through.  It sets udata.value = value (</w:t>
      </w:r>
      <w:r>
        <w:rPr>
          <w:rFonts w:eastAsia="Noto Serif CJK SC"/>
          <w:color w:val="000000"/>
          <w:kern w:val="2"/>
          <w:highlight w:val="white"/>
          <w:lang w:eastAsia="zh-CN" w:bidi="hi-IN"/>
        </w:rPr>
        <w:t>here, udata is an</w:t>
      </w:r>
      <w:r>
        <w:rPr>
          <w:color w:val="000000"/>
          <w:highlight w:val="white"/>
        </w:rPr>
        <w:t xml:space="preserve"> instance of H5P_prop_get_ud_t), calls</w:t>
      </w:r>
    </w:p>
    <w:p w:rsidR="00D31373" w:rsidRDefault="00D31373"/>
    <w:p w:rsidR="00D31373" w:rsidRDefault="00000000">
      <w:r>
        <w:rPr>
          <w:rFonts w:ascii="Courier" w:hAnsi="Courier"/>
          <w:color w:val="000000"/>
          <w:sz w:val="18"/>
          <w:szCs w:val="18"/>
          <w:highlight w:val="white"/>
        </w:rPr>
        <w:t xml:space="preserve">    H5P__do_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plist, name, H5P__get_cb, H5P__get_cb, &amp;udata)</w:t>
      </w:r>
      <w:r>
        <w:rPr>
          <w:color w:val="000000"/>
          <w:highlight w:val="white"/>
        </w:rPr>
        <w:br/>
        <w:t xml:space="preserve"> </w:t>
      </w:r>
      <w:r>
        <w:br/>
        <w:t xml:space="preserve">and returns success or failure depending on its result.  </w:t>
      </w:r>
    </w:p>
    <w:p w:rsidR="00D31373" w:rsidRDefault="00D31373"/>
    <w:p w:rsidR="00D31373" w:rsidRDefault="00D31373"/>
    <w:p w:rsidR="00D31373" w:rsidRDefault="00000000">
      <w:r>
        <w:rPr>
          <w:color w:val="000000"/>
          <w:highlight w:val="white"/>
        </w:rPr>
        <w:t xml:space="preserve">In this context, </w:t>
      </w:r>
      <w:r>
        <w:rPr>
          <w:b/>
          <w:bCs/>
          <w:color w:val="000000"/>
          <w:highlight w:val="white"/>
        </w:rPr>
        <w:t>H5P__do_</w:t>
      </w:r>
      <w:proofErr w:type="gramStart"/>
      <w:r>
        <w:rPr>
          <w:b/>
          <w:bCs/>
          <w:color w:val="000000"/>
          <w:highlight w:val="white"/>
        </w:rPr>
        <w:t>prop(</w:t>
      </w:r>
      <w:proofErr w:type="gramEnd"/>
      <w:r>
        <w:rPr>
          <w:b/>
          <w:bCs/>
          <w:color w:val="000000"/>
          <w:highlight w:val="white"/>
        </w:rPr>
        <w:t>)</w:t>
      </w:r>
      <w:r>
        <w:rPr>
          <w:rFonts w:eastAsia="Noto Serif CJK SC"/>
          <w:color w:val="000000"/>
          <w:kern w:val="2"/>
          <w:highlight w:val="white"/>
          <w:lang w:eastAsia="zh-CN" w:bidi="hi-IN"/>
        </w:rPr>
        <w:t xml:space="preserve"> first searches plist→del to see if the target property has already been deleted – and flags an error if it has been. </w:t>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 </w:t>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It then tries to find the named property, first in plist→props via the call </w:t>
      </w:r>
    </w:p>
    <w:p w:rsidR="00D31373" w:rsidRDefault="00D31373">
      <w:pPr>
        <w:rPr>
          <w:rFonts w:eastAsia="Noto Serif CJK SC"/>
          <w:color w:val="000000"/>
          <w:kern w:val="2"/>
          <w:highlight w:val="white"/>
          <w:lang w:eastAsia="zh-CN" w:bidi="hi-IN"/>
        </w:rPr>
      </w:pPr>
    </w:p>
    <w:p w:rsidR="00D31373" w:rsidRDefault="00000000">
      <w:r>
        <w:rPr>
          <w:rFonts w:ascii="Courier" w:eastAsia="Noto Serif CJK SC" w:hAnsi="Courier"/>
          <w:color w:val="000000"/>
          <w:kern w:val="2"/>
          <w:sz w:val="18"/>
          <w:szCs w:val="18"/>
          <w:highlight w:val="white"/>
          <w:lang w:eastAsia="zh-CN" w:bidi="hi-IN"/>
        </w:rPr>
        <w:t xml:space="preserve">    prop = H5SL_</w:t>
      </w:r>
      <w:proofErr w:type="gramStart"/>
      <w:r>
        <w:rPr>
          <w:rFonts w:ascii="Courier" w:eastAsia="Noto Serif CJK SC" w:hAnsi="Courier"/>
          <w:color w:val="000000"/>
          <w:kern w:val="2"/>
          <w:sz w:val="18"/>
          <w:szCs w:val="18"/>
          <w:highlight w:val="white"/>
          <w:lang w:eastAsia="zh-CN" w:bidi="hi-IN"/>
        </w:rPr>
        <w:t>search(</w:t>
      </w:r>
      <w:proofErr w:type="gramEnd"/>
      <w:r>
        <w:rPr>
          <w:rFonts w:ascii="Courier" w:eastAsia="Noto Serif CJK SC" w:hAnsi="Courier"/>
          <w:color w:val="000000"/>
          <w:kern w:val="2"/>
          <w:sz w:val="18"/>
          <w:szCs w:val="18"/>
          <w:highlight w:val="white"/>
          <w:lang w:eastAsia="zh-CN" w:bidi="hi-IN"/>
        </w:rPr>
        <w:t>dst_plist</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 xml:space="preserve">props, name), </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and if that is unsuccessful, via similar calls on the props fields of the parent property list class(es) starting with plist→parent, and working its way up.  </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If H5P__do_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is unable to find the target property, the function returns failure.</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If it succeeds, it calls</w:t>
      </w:r>
    </w:p>
    <w:p w:rsidR="00D31373" w:rsidRDefault="00D31373">
      <w:pPr>
        <w:rPr>
          <w:rFonts w:eastAsia="Noto Serif CJK SC"/>
          <w:color w:val="000000"/>
          <w:kern w:val="2"/>
          <w:highlight w:val="white"/>
          <w:lang w:eastAsia="zh-CN" w:bidi="hi-IN"/>
        </w:rPr>
      </w:pPr>
    </w:p>
    <w:p w:rsidR="00D31373" w:rsidRDefault="00000000">
      <w:r>
        <w:rPr>
          <w:rFonts w:ascii="Courier" w:eastAsia="Noto Serif CJK SC" w:hAnsi="Courier"/>
          <w:color w:val="000000"/>
          <w:kern w:val="2"/>
          <w:sz w:val="18"/>
          <w:szCs w:val="18"/>
          <w:highlight w:val="white"/>
          <w:lang w:eastAsia="zh-CN" w:bidi="hi-IN"/>
        </w:rPr>
        <w:t xml:space="preserve">    </w:t>
      </w:r>
      <w:bookmarkStart w:id="1070" w:name="__DdeLink__3893_11080191632"/>
      <w:r>
        <w:rPr>
          <w:rFonts w:ascii="Courier" w:eastAsia="Noto Serif CJK SC" w:hAnsi="Courier"/>
          <w:color w:val="000000"/>
          <w:kern w:val="2"/>
          <w:sz w:val="18"/>
          <w:szCs w:val="18"/>
          <w:highlight w:val="white"/>
          <w:lang w:eastAsia="zh-CN" w:bidi="hi-IN"/>
        </w:rPr>
        <w:t>H5P__get_</w:t>
      </w:r>
      <w:proofErr w:type="gramStart"/>
      <w:r>
        <w:rPr>
          <w:rFonts w:ascii="Courier" w:eastAsia="Noto Serif CJK SC" w:hAnsi="Courier"/>
          <w:color w:val="000000"/>
          <w:kern w:val="2"/>
          <w:sz w:val="18"/>
          <w:szCs w:val="18"/>
          <w:highlight w:val="white"/>
          <w:lang w:eastAsia="zh-CN" w:bidi="hi-IN"/>
        </w:rPr>
        <w:t>cb</w:t>
      </w:r>
      <w:bookmarkEnd w:id="1070"/>
      <w:r>
        <w:rPr>
          <w:rFonts w:ascii="Courier" w:eastAsia="Noto Serif CJK SC" w:hAnsi="Courier"/>
          <w:color w:val="000000"/>
          <w:kern w:val="2"/>
          <w:sz w:val="18"/>
          <w:szCs w:val="18"/>
          <w:highlight w:val="white"/>
          <w:lang w:eastAsia="zh-CN" w:bidi="hi-IN"/>
        </w:rPr>
        <w:t>(</w:t>
      </w:r>
      <w:proofErr w:type="gramEnd"/>
      <w:r>
        <w:rPr>
          <w:rFonts w:ascii="Courier" w:eastAsia="Noto Serif CJK SC" w:hAnsi="Courier"/>
          <w:color w:val="000000"/>
          <w:kern w:val="2"/>
          <w:sz w:val="18"/>
          <w:szCs w:val="18"/>
          <w:highlight w:val="white"/>
          <w:lang w:eastAsia="zh-CN" w:bidi="hi-IN"/>
        </w:rPr>
        <w:t>dst_plist, name, prop, udata)</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and returns success or failure depending on whether this call succeeds or fails.</w:t>
      </w:r>
    </w:p>
    <w:p w:rsidR="00D31373" w:rsidRDefault="00D31373">
      <w:pPr>
        <w:rPr>
          <w:rFonts w:eastAsia="Noto Serif CJK SC"/>
          <w:color w:val="000000"/>
          <w:kern w:val="2"/>
          <w:highlight w:val="white"/>
          <w:lang w:eastAsia="zh-CN" w:bidi="hi-IN"/>
        </w:rPr>
      </w:pPr>
    </w:p>
    <w:p w:rsidR="00D31373" w:rsidRDefault="00D31373">
      <w:pPr>
        <w:rPr>
          <w:rFonts w:eastAsia="Noto Serif CJK SC"/>
          <w:color w:val="000000"/>
          <w:kern w:val="2"/>
          <w:highlight w:val="white"/>
          <w:lang w:eastAsia="zh-CN" w:bidi="hi-IN"/>
        </w:rPr>
      </w:pPr>
    </w:p>
    <w:p w:rsidR="00D31373" w:rsidRDefault="00000000">
      <w:r>
        <w:rPr>
          <w:rFonts w:eastAsia="Noto Serif CJK SC"/>
          <w:color w:val="000000"/>
          <w:kern w:val="2"/>
          <w:highlight w:val="white"/>
          <w:lang w:eastAsia="zh-CN" w:bidi="hi-IN"/>
        </w:rPr>
        <w:t xml:space="preserve">Conceptually, </w:t>
      </w:r>
      <w:r>
        <w:rPr>
          <w:rFonts w:eastAsia="Noto Serif CJK SC"/>
          <w:b/>
          <w:bCs/>
          <w:color w:val="000000"/>
          <w:kern w:val="2"/>
          <w:highlight w:val="white"/>
          <w:lang w:eastAsia="zh-CN" w:bidi="hi-IN"/>
        </w:rPr>
        <w:t>H5P__get_</w:t>
      </w:r>
      <w:proofErr w:type="gramStart"/>
      <w:r>
        <w:rPr>
          <w:rFonts w:eastAsia="Noto Serif CJK SC"/>
          <w:b/>
          <w:bCs/>
          <w:color w:val="000000"/>
          <w:kern w:val="2"/>
          <w:highlight w:val="white"/>
          <w:lang w:eastAsia="zh-CN" w:bidi="hi-IN"/>
        </w:rPr>
        <w:t>cb(</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copies the value of the target property into the supplied buffer *(udata→value).  If the property has a get callback, it calls it on this buffer before returning it to the caller.  </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The actual implementation is a bit more complex, as outlined below.</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H5P__get_</w:t>
      </w:r>
      <w:proofErr w:type="gramStart"/>
      <w:r>
        <w:rPr>
          <w:rFonts w:eastAsia="Noto Serif CJK SC"/>
          <w:color w:val="000000"/>
          <w:kern w:val="2"/>
          <w:highlight w:val="white"/>
          <w:lang w:eastAsia="zh-CN" w:bidi="hi-IN"/>
        </w:rPr>
        <w:t>cb(</w:t>
      </w:r>
      <w:proofErr w:type="gramEnd"/>
      <w:r>
        <w:rPr>
          <w:rFonts w:eastAsia="Noto Serif CJK SC"/>
          <w:color w:val="000000"/>
          <w:kern w:val="2"/>
          <w:highlight w:val="white"/>
          <w:lang w:eastAsia="zh-CN" w:bidi="hi-IN"/>
        </w:rPr>
        <w:t xml:space="preserve">) first verifies that prop→size &gt; 0, and fails if this is not the case. </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FF4000"/>
          <w:kern w:val="2"/>
          <w:highlight w:val="white"/>
          <w:lang w:eastAsia="zh-CN" w:bidi="hi-IN"/>
        </w:rPr>
      </w:pPr>
      <w:r>
        <w:rPr>
          <w:rFonts w:eastAsia="Noto Serif CJK SC"/>
          <w:color w:val="FF4000"/>
          <w:kern w:val="2"/>
          <w:highlight w:val="white"/>
          <w:lang w:eastAsia="zh-CN" w:bidi="hi-IN"/>
        </w:rPr>
        <w:lastRenderedPageBreak/>
        <w:t>Note that this disagrees with the user documentation that states “This routine may be called for zero-sized properties with the value set to NULL. The get routine will be called with a NULL value if the callback exists.”  As H5</w:t>
      </w:r>
      <w:proofErr w:type="gramStart"/>
      <w:r>
        <w:rPr>
          <w:rFonts w:eastAsia="Noto Serif CJK SC"/>
          <w:color w:val="FF4000"/>
          <w:kern w:val="2"/>
          <w:highlight w:val="white"/>
          <w:lang w:eastAsia="zh-CN" w:bidi="hi-IN"/>
        </w:rPr>
        <w:t>Pget(</w:t>
      </w:r>
      <w:proofErr w:type="gramEnd"/>
      <w:r>
        <w:rPr>
          <w:rFonts w:eastAsia="Noto Serif CJK SC"/>
          <w:color w:val="FF4000"/>
          <w:kern w:val="2"/>
          <w:highlight w:val="white"/>
          <w:lang w:eastAsia="zh-CN" w:bidi="hi-IN"/>
        </w:rPr>
        <w:t>) will also fail if the value parameter is NULL,  this appears to be a documentation bug (at best).</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H5P__get_</w:t>
      </w:r>
      <w:proofErr w:type="gramStart"/>
      <w:r>
        <w:rPr>
          <w:rFonts w:eastAsia="Noto Serif CJK SC"/>
          <w:color w:val="000000"/>
          <w:kern w:val="2"/>
          <w:highlight w:val="white"/>
          <w:lang w:eastAsia="zh-CN" w:bidi="hi-IN"/>
        </w:rPr>
        <w:t>cb(</w:t>
      </w:r>
      <w:proofErr w:type="gramEnd"/>
      <w:r>
        <w:rPr>
          <w:rFonts w:eastAsia="Noto Serif CJK SC"/>
          <w:color w:val="000000"/>
          <w:kern w:val="2"/>
          <w:highlight w:val="white"/>
          <w:lang w:eastAsia="zh-CN" w:bidi="hi-IN"/>
        </w:rPr>
        <w:t>) then checks to see if prop→get is NULL.</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If it is, H5P__get_</w:t>
      </w:r>
      <w:proofErr w:type="gramStart"/>
      <w:r>
        <w:rPr>
          <w:rFonts w:eastAsia="Noto Serif CJK SC"/>
          <w:color w:val="000000"/>
          <w:kern w:val="2"/>
          <w:highlight w:val="white"/>
          <w:lang w:eastAsia="zh-CN" w:bidi="hi-IN"/>
        </w:rPr>
        <w:t>cb(</w:t>
      </w:r>
      <w:proofErr w:type="gramEnd"/>
      <w:r>
        <w:rPr>
          <w:rFonts w:eastAsia="Noto Serif CJK SC"/>
          <w:color w:val="000000"/>
          <w:kern w:val="2"/>
          <w:highlight w:val="white"/>
          <w:lang w:eastAsia="zh-CN" w:bidi="hi-IN"/>
        </w:rPr>
        <w:t xml:space="preserve">) simply calls </w:t>
      </w:r>
    </w:p>
    <w:p w:rsidR="00D31373" w:rsidRDefault="00D31373">
      <w:pPr>
        <w:rPr>
          <w:rFonts w:eastAsia="Noto Serif CJK SC"/>
          <w:color w:val="000000"/>
          <w:kern w:val="2"/>
          <w:highlight w:val="white"/>
          <w:lang w:eastAsia="zh-CN" w:bidi="hi-IN"/>
        </w:rPr>
      </w:pPr>
    </w:p>
    <w:p w:rsidR="00D31373" w:rsidRDefault="00000000">
      <w:pPr>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H5MM_memcpy(udata-&gt;value, prop-&gt;value, prop-&gt;size)</w:t>
      </w:r>
      <w:r>
        <w:rPr>
          <w:rFonts w:ascii="Courier" w:eastAsia="Noto Serif CJK SC" w:hAnsi="Courier"/>
          <w:color w:val="000000"/>
          <w:kern w:val="2"/>
          <w:sz w:val="18"/>
          <w:szCs w:val="18"/>
          <w:highlight w:val="white"/>
          <w:lang w:eastAsia="zh-CN" w:bidi="hi-IN"/>
        </w:rPr>
        <w:br/>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and returns.  If the get callback is defined, H5P__get_</w:t>
      </w:r>
      <w:proofErr w:type="gramStart"/>
      <w:r>
        <w:rPr>
          <w:rFonts w:eastAsia="Noto Serif CJK SC"/>
          <w:color w:val="000000"/>
          <w:kern w:val="2"/>
          <w:highlight w:val="white"/>
          <w:lang w:eastAsia="zh-CN" w:bidi="hi-IN"/>
        </w:rPr>
        <w:t>cb(</w:t>
      </w:r>
      <w:proofErr w:type="gramEnd"/>
      <w:r>
        <w:rPr>
          <w:rFonts w:eastAsia="Noto Serif CJK SC"/>
          <w:color w:val="000000"/>
          <w:kern w:val="2"/>
          <w:highlight w:val="white"/>
          <w:lang w:eastAsia="zh-CN" w:bidi="hi-IN"/>
        </w:rPr>
        <w:t>) duplicates prop→value and saves the duplicate’s address in tmp_value.  It then calls</w:t>
      </w:r>
    </w:p>
    <w:p w:rsidR="00D31373" w:rsidRDefault="00D31373">
      <w:pPr>
        <w:rPr>
          <w:rFonts w:eastAsia="Noto Serif CJK SC"/>
          <w:kern w:val="2"/>
          <w:highlight w:val="white"/>
          <w:lang w:eastAsia="zh-CN" w:bidi="hi-IN"/>
        </w:rPr>
      </w:pPr>
    </w:p>
    <w:p w:rsidR="00D31373" w:rsidRDefault="00000000">
      <w:pPr>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(*(prop-&gt;get</w:t>
      </w:r>
      <w:proofErr w:type="gramStart"/>
      <w:r>
        <w:rPr>
          <w:rFonts w:ascii="Courier" w:eastAsia="Noto Serif CJK SC" w:hAnsi="Courier"/>
          <w:color w:val="000000"/>
          <w:kern w:val="2"/>
          <w:sz w:val="18"/>
          <w:szCs w:val="18"/>
          <w:highlight w:val="white"/>
          <w:lang w:eastAsia="zh-CN" w:bidi="hi-IN"/>
        </w:rPr>
        <w:t>))(</w:t>
      </w:r>
      <w:proofErr w:type="gramEnd"/>
      <w:r>
        <w:rPr>
          <w:rFonts w:ascii="Courier" w:eastAsia="Noto Serif CJK SC" w:hAnsi="Courier"/>
          <w:color w:val="000000"/>
          <w:kern w:val="2"/>
          <w:sz w:val="18"/>
          <w:szCs w:val="18"/>
          <w:highlight w:val="white"/>
          <w:lang w:eastAsia="zh-CN" w:bidi="hi-IN"/>
        </w:rPr>
        <w:t>plist-&gt;plist_id, name, prop-&gt;size, tmp_value)</w:t>
      </w:r>
      <w:r>
        <w:rPr>
          <w:rFonts w:ascii="Courier" w:eastAsia="Noto Serif CJK SC" w:hAnsi="Courier"/>
          <w:color w:val="000000"/>
          <w:kern w:val="2"/>
          <w:sz w:val="18"/>
          <w:szCs w:val="18"/>
          <w:highlight w:val="white"/>
          <w:lang w:eastAsia="zh-CN" w:bidi="hi-IN"/>
        </w:rPr>
        <w:br/>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on the duplicate, copies *tmp_value into *value via</w:t>
      </w:r>
    </w:p>
    <w:p w:rsidR="00D31373" w:rsidRDefault="00D31373">
      <w:pPr>
        <w:rPr>
          <w:rFonts w:eastAsia="Noto Serif CJK SC"/>
          <w:kern w:val="2"/>
          <w:highlight w:val="white"/>
          <w:lang w:eastAsia="zh-CN" w:bidi="hi-IN"/>
        </w:rPr>
      </w:pPr>
    </w:p>
    <w:p w:rsidR="00D31373" w:rsidRDefault="00000000">
      <w:pPr>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H5MM_memcpy(udata-&gt;value, tmp_value, prop-&gt;size)</w:t>
      </w:r>
      <w:r>
        <w:rPr>
          <w:rFonts w:ascii="Courier" w:eastAsia="Noto Serif CJK SC" w:hAnsi="Courier"/>
          <w:color w:val="000000"/>
          <w:kern w:val="2"/>
          <w:sz w:val="18"/>
          <w:szCs w:val="18"/>
          <w:highlight w:val="white"/>
          <w:lang w:eastAsia="zh-CN" w:bidi="hi-IN"/>
        </w:rPr>
        <w:br/>
      </w:r>
    </w:p>
    <w:p w:rsidR="00D31373" w:rsidRDefault="00000000">
      <w:pPr>
        <w:rPr>
          <w:color w:val="000000"/>
          <w:highlight w:val="white"/>
        </w:rPr>
      </w:pPr>
      <w:r>
        <w:rPr>
          <w:color w:val="000000"/>
          <w:highlight w:val="white"/>
        </w:rPr>
        <w:t>discards *tmp_value, and returns.  The comments suggest that this done to avoid corrupting prop→value if prop→get fails.</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Multi-thread safety concerns:</w:t>
      </w:r>
      <w:r>
        <w:rPr>
          <w:color w:val="000000"/>
          <w:highlight w:val="white"/>
        </w:rPr>
        <w:br/>
      </w:r>
      <w:r>
        <w:br w:type="page"/>
      </w:r>
    </w:p>
    <w:p w:rsidR="00D31373" w:rsidRDefault="00D31373">
      <w:pPr>
        <w:rPr>
          <w:rFonts w:ascii="monospace" w:hAnsi="monospace"/>
        </w:rPr>
      </w:pPr>
    </w:p>
    <w:p w:rsidR="00D31373" w:rsidRDefault="00000000">
      <w:r>
        <w:rPr>
          <w:rFonts w:ascii="Courier" w:hAnsi="Courier"/>
          <w:color w:val="000000"/>
          <w:sz w:val="18"/>
          <w:szCs w:val="18"/>
          <w:highlight w:val="white"/>
        </w:rPr>
        <w:t xml:space="preserve">/** </w:t>
      </w:r>
      <w:r>
        <w:rPr>
          <w:rFonts w:ascii="Courier" w:hAnsi="Courier"/>
          <w:sz w:val="18"/>
          <w:szCs w:val="18"/>
        </w:rPr>
        <w:br/>
        <w:t xml:space="preserve">*\ingroup GPLO </w:t>
      </w:r>
      <w:r>
        <w:rPr>
          <w:rFonts w:ascii="Courier" w:hAnsi="Courier"/>
          <w:sz w:val="18"/>
          <w:szCs w:val="18"/>
        </w:rPr>
        <w:br/>
        <w:t xml:space="preserve">* </w:t>
      </w:r>
      <w:r>
        <w:rPr>
          <w:rFonts w:ascii="Courier" w:hAnsi="Courier"/>
          <w:sz w:val="18"/>
          <w:szCs w:val="18"/>
        </w:rPr>
        <w:br/>
        <w:t xml:space="preserve">* \brief Returns the property list class identifier for a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w:t>
      </w:r>
      <w:r>
        <w:rPr>
          <w:rFonts w:ascii="Courier" w:hAnsi="Courier"/>
          <w:sz w:val="18"/>
          <w:szCs w:val="18"/>
        </w:rPr>
        <w:br/>
        <w:t>* \return \hid_</w:t>
      </w:r>
      <w:proofErr w:type="gramStart"/>
      <w:r>
        <w:rPr>
          <w:rFonts w:ascii="Courier" w:hAnsi="Courier"/>
          <w:sz w:val="18"/>
          <w:szCs w:val="18"/>
        </w:rPr>
        <w:t>t{</w:t>
      </w:r>
      <w:proofErr w:type="gramEnd"/>
      <w:r>
        <w:rPr>
          <w:rFonts w:ascii="Courier" w:hAnsi="Courier"/>
          <w:sz w:val="18"/>
          <w:szCs w:val="18"/>
        </w:rPr>
        <w:t xml:space="preserve">property list class} </w:t>
      </w:r>
      <w:r>
        <w:rPr>
          <w:rFonts w:ascii="Courier" w:hAnsi="Courier"/>
          <w:sz w:val="18"/>
          <w:szCs w:val="18"/>
        </w:rPr>
        <w:br/>
        <w:t xml:space="preserve">* </w:t>
      </w:r>
      <w:r>
        <w:rPr>
          <w:rFonts w:ascii="Courier" w:hAnsi="Courier"/>
          <w:sz w:val="18"/>
          <w:szCs w:val="18"/>
        </w:rPr>
        <w:br/>
        <w:t xml:space="preserve">* \details H5Pget_class() returns the property list class identifier for </w:t>
      </w:r>
      <w:r>
        <w:rPr>
          <w:rFonts w:ascii="Courier" w:hAnsi="Courier"/>
          <w:sz w:val="18"/>
          <w:szCs w:val="18"/>
        </w:rPr>
        <w:br/>
        <w:t xml:space="preserve">*          the property list identified by the \p plist_id parameter. </w:t>
      </w:r>
      <w:r>
        <w:rPr>
          <w:rFonts w:ascii="Courier" w:hAnsi="Courier"/>
          <w:sz w:val="18"/>
          <w:szCs w:val="18"/>
        </w:rPr>
        <w:br/>
        <w:t xml:space="preserve">* </w:t>
      </w:r>
      <w:r>
        <w:rPr>
          <w:rFonts w:ascii="Courier" w:hAnsi="Courier"/>
          <w:sz w:val="18"/>
          <w:szCs w:val="18"/>
        </w:rPr>
        <w:br/>
        <w:t>*          Note that H5Pget_</w:t>
      </w:r>
      <w:proofErr w:type="gramStart"/>
      <w:r>
        <w:rPr>
          <w:rFonts w:ascii="Courier" w:hAnsi="Courier"/>
          <w:sz w:val="18"/>
          <w:szCs w:val="18"/>
        </w:rPr>
        <w:t>class(</w:t>
      </w:r>
      <w:proofErr w:type="gramEnd"/>
      <w:r>
        <w:rPr>
          <w:rFonts w:ascii="Courier" w:hAnsi="Courier"/>
          <w:sz w:val="18"/>
          <w:szCs w:val="18"/>
        </w:rPr>
        <w:t xml:space="preserve">) returns a value of #hid_t type, an </w:t>
      </w:r>
      <w:r>
        <w:rPr>
          <w:rFonts w:ascii="Courier" w:hAnsi="Courier"/>
          <w:sz w:val="18"/>
          <w:szCs w:val="18"/>
        </w:rPr>
        <w:br/>
        <w:t xml:space="preserve">*          internal HDF5 identifier, rather than directly returning a </w:t>
      </w:r>
      <w:r>
        <w:rPr>
          <w:rFonts w:ascii="Courier" w:hAnsi="Courier"/>
          <w:sz w:val="18"/>
          <w:szCs w:val="18"/>
        </w:rPr>
        <w:br/>
        <w:t xml:space="preserve">*          property list class. That identifier can then be used with </w:t>
      </w:r>
      <w:r>
        <w:rPr>
          <w:rFonts w:ascii="Courier" w:hAnsi="Courier"/>
          <w:sz w:val="18"/>
          <w:szCs w:val="18"/>
        </w:rPr>
        <w:br/>
        <w:t>*          either H5</w:t>
      </w:r>
      <w:proofErr w:type="gramStart"/>
      <w:r>
        <w:rPr>
          <w:rFonts w:ascii="Courier" w:hAnsi="Courier"/>
          <w:sz w:val="18"/>
          <w:szCs w:val="18"/>
        </w:rPr>
        <w:t>Pequal(</w:t>
      </w:r>
      <w:proofErr w:type="gramEnd"/>
      <w:r>
        <w:rPr>
          <w:rFonts w:ascii="Courier" w:hAnsi="Courier"/>
          <w:sz w:val="18"/>
          <w:szCs w:val="18"/>
        </w:rPr>
        <w:t xml:space="preserve">) or H5Pget_class_name() to determine which </w:t>
      </w:r>
      <w:r>
        <w:rPr>
          <w:rFonts w:ascii="Courier" w:hAnsi="Courier"/>
          <w:sz w:val="18"/>
          <w:szCs w:val="18"/>
        </w:rPr>
        <w:br/>
        <w:t xml:space="preserve">*          predefined HDF5 property list class H5Pget_class() has returned. </w:t>
      </w:r>
      <w:r>
        <w:rPr>
          <w:rFonts w:ascii="Courier" w:hAnsi="Courier"/>
          <w:sz w:val="18"/>
          <w:szCs w:val="18"/>
        </w:rPr>
        <w:br/>
        <w:t xml:space="preserve">* </w:t>
      </w:r>
      <w:r>
        <w:rPr>
          <w:rFonts w:ascii="Courier" w:hAnsi="Courier"/>
          <w:sz w:val="18"/>
          <w:szCs w:val="18"/>
        </w:rPr>
        <w:br/>
        <w:t xml:space="preserve">*          A full list of valid predefined property list classes appears </w:t>
      </w:r>
      <w:r>
        <w:rPr>
          <w:rFonts w:ascii="Courier" w:hAnsi="Courier"/>
          <w:sz w:val="18"/>
          <w:szCs w:val="18"/>
        </w:rPr>
        <w:br/>
        <w:t>*          in the description of H5</w:t>
      </w:r>
      <w:proofErr w:type="gramStart"/>
      <w:r>
        <w:rPr>
          <w:rFonts w:ascii="Courier" w:hAnsi="Courier"/>
          <w:sz w:val="18"/>
          <w:szCs w:val="18"/>
        </w:rPr>
        <w:t>Pcreate(</w:t>
      </w:r>
      <w:proofErr w:type="gramEnd"/>
      <w:r>
        <w:rPr>
          <w:rFonts w:ascii="Courier" w:hAnsi="Courier"/>
          <w:sz w:val="18"/>
          <w:szCs w:val="18"/>
        </w:rPr>
        <w:t xml:space="preserve">). </w:t>
      </w:r>
      <w:r>
        <w:rPr>
          <w:rFonts w:ascii="Courier" w:hAnsi="Courier"/>
          <w:sz w:val="18"/>
          <w:szCs w:val="18"/>
        </w:rPr>
        <w:br/>
        <w:t xml:space="preserve">* </w:t>
      </w:r>
      <w:r>
        <w:rPr>
          <w:rFonts w:ascii="Courier" w:hAnsi="Courier"/>
          <w:sz w:val="18"/>
          <w:szCs w:val="18"/>
        </w:rPr>
        <w:br/>
        <w:t>*          Determining the HDF5 property list class name with H5</w:t>
      </w:r>
      <w:proofErr w:type="gramStart"/>
      <w:r>
        <w:rPr>
          <w:rFonts w:ascii="Courier" w:hAnsi="Courier"/>
          <w:sz w:val="18"/>
          <w:szCs w:val="18"/>
        </w:rPr>
        <w:t>Pequal(</w:t>
      </w:r>
      <w:proofErr w:type="gramEnd"/>
      <w:r>
        <w:rPr>
          <w:rFonts w:ascii="Courier" w:hAnsi="Courier"/>
          <w:sz w:val="18"/>
          <w:szCs w:val="18"/>
        </w:rPr>
        <w:t xml:space="preserve">) </w:t>
      </w:r>
      <w:r>
        <w:rPr>
          <w:rFonts w:ascii="Courier" w:hAnsi="Courier"/>
          <w:sz w:val="18"/>
          <w:szCs w:val="18"/>
        </w:rPr>
        <w:br/>
        <w:t xml:space="preserve">*          requires a series of H5Pequal() calls in an if-else sequence. </w:t>
      </w:r>
      <w:r>
        <w:rPr>
          <w:rFonts w:ascii="Courier" w:hAnsi="Courier"/>
          <w:sz w:val="18"/>
          <w:szCs w:val="18"/>
        </w:rPr>
        <w:br/>
        <w:t>*          An iterative sequence of H5</w:t>
      </w:r>
      <w:proofErr w:type="gramStart"/>
      <w:r>
        <w:rPr>
          <w:rFonts w:ascii="Courier" w:hAnsi="Courier"/>
          <w:sz w:val="18"/>
          <w:szCs w:val="18"/>
        </w:rPr>
        <w:t>Pequal(</w:t>
      </w:r>
      <w:proofErr w:type="gramEnd"/>
      <w:r>
        <w:rPr>
          <w:rFonts w:ascii="Courier" w:hAnsi="Courier"/>
          <w:sz w:val="18"/>
          <w:szCs w:val="18"/>
        </w:rPr>
        <w:t xml:space="preserve">) calls can compare the </w:t>
      </w:r>
      <w:r>
        <w:rPr>
          <w:rFonts w:ascii="Courier" w:hAnsi="Courier"/>
          <w:sz w:val="18"/>
          <w:szCs w:val="18"/>
        </w:rPr>
        <w:br/>
        <w:t xml:space="preserve">*          identifier returned by H5Pget_class() to members of the list of </w:t>
      </w:r>
      <w:r>
        <w:rPr>
          <w:rFonts w:ascii="Courier" w:hAnsi="Courier"/>
          <w:sz w:val="18"/>
          <w:szCs w:val="18"/>
        </w:rPr>
        <w:br/>
        <w:t xml:space="preserve">*          valid property list class names. A pseudo-code snippet might </w:t>
      </w:r>
      <w:r>
        <w:rPr>
          <w:rFonts w:ascii="Courier" w:hAnsi="Courier"/>
          <w:sz w:val="18"/>
          <w:szCs w:val="18"/>
        </w:rPr>
        <w:br/>
        <w:t xml:space="preserve">*          read as follows: </w:t>
      </w:r>
      <w:r>
        <w:rPr>
          <w:rFonts w:ascii="Courier" w:hAnsi="Courier"/>
          <w:sz w:val="18"/>
          <w:szCs w:val="18"/>
        </w:rPr>
        <w:br/>
        <w:t xml:space="preserve">* </w:t>
      </w:r>
      <w:r>
        <w:rPr>
          <w:rFonts w:ascii="Courier" w:hAnsi="Courier"/>
          <w:sz w:val="18"/>
          <w:szCs w:val="18"/>
        </w:rPr>
        <w:br/>
        <w:t xml:space="preserve">*          \code </w:t>
      </w:r>
      <w:r>
        <w:rPr>
          <w:rFonts w:ascii="Courier" w:hAnsi="Courier"/>
          <w:sz w:val="18"/>
          <w:szCs w:val="18"/>
        </w:rPr>
        <w:br/>
        <w:t xml:space="preserve">*          plist_class_id = H5Pget_class (dsetA_plist); </w:t>
      </w:r>
      <w:r>
        <w:rPr>
          <w:rFonts w:ascii="Courier" w:hAnsi="Courier"/>
          <w:sz w:val="18"/>
          <w:szCs w:val="18"/>
        </w:rPr>
        <w:br/>
        <w:t xml:space="preserve">* </w:t>
      </w:r>
      <w:r>
        <w:rPr>
          <w:rFonts w:ascii="Courier" w:hAnsi="Courier"/>
          <w:sz w:val="18"/>
          <w:szCs w:val="18"/>
        </w:rPr>
        <w:br/>
        <w:t xml:space="preserve">*          if H5Pequal (plist_class_id, H5P_OBJECT_CREATE) = TRUE; </w:t>
      </w:r>
      <w:r>
        <w:rPr>
          <w:rFonts w:ascii="Courier" w:hAnsi="Courier"/>
          <w:sz w:val="18"/>
          <w:szCs w:val="18"/>
        </w:rPr>
        <w:br/>
        <w:t xml:space="preserve">*           </w:t>
      </w:r>
      <w:proofErr w:type="gramStart"/>
      <w:r>
        <w:rPr>
          <w:rFonts w:ascii="Courier" w:hAnsi="Courier"/>
          <w:sz w:val="18"/>
          <w:szCs w:val="18"/>
        </w:rPr>
        <w:t xml:space="preserve">   [</w:t>
      </w:r>
      <w:proofErr w:type="gramEnd"/>
      <w:r>
        <w:rPr>
          <w:rFonts w:ascii="Courier" w:hAnsi="Courier"/>
          <w:sz w:val="18"/>
          <w:szCs w:val="18"/>
        </w:rPr>
        <w:t xml:space="preserve"> H5P_OBJECT_CREATE is the property list class    ] </w:t>
      </w:r>
      <w:r>
        <w:rPr>
          <w:rFonts w:ascii="Courier" w:hAnsi="Courier"/>
          <w:sz w:val="18"/>
          <w:szCs w:val="18"/>
        </w:rPr>
        <w:br/>
        <w:t xml:space="preserve">*              [ returned by H5Pget_class.                       ] </w:t>
      </w:r>
      <w:r>
        <w:rPr>
          <w:rFonts w:ascii="Courier" w:hAnsi="Courier"/>
          <w:sz w:val="18"/>
          <w:szCs w:val="18"/>
        </w:rPr>
        <w:br/>
        <w:t xml:space="preserve">* </w:t>
      </w:r>
      <w:r>
        <w:rPr>
          <w:rFonts w:ascii="Courier" w:hAnsi="Courier"/>
          <w:sz w:val="18"/>
          <w:szCs w:val="18"/>
        </w:rPr>
        <w:br/>
        <w:t xml:space="preserve">*          else if H5Pequal (plist_class_id, H5P_DATASET_CREATE) = TRUE; </w:t>
      </w:r>
      <w:r>
        <w:rPr>
          <w:rFonts w:ascii="Courier" w:hAnsi="Courier"/>
          <w:sz w:val="18"/>
          <w:szCs w:val="18"/>
        </w:rPr>
        <w:br/>
        <w:t xml:space="preserve">*           </w:t>
      </w:r>
      <w:proofErr w:type="gramStart"/>
      <w:r>
        <w:rPr>
          <w:rFonts w:ascii="Courier" w:hAnsi="Courier"/>
          <w:sz w:val="18"/>
          <w:szCs w:val="18"/>
        </w:rPr>
        <w:t xml:space="preserve">   [</w:t>
      </w:r>
      <w:proofErr w:type="gramEnd"/>
      <w:r>
        <w:rPr>
          <w:rFonts w:ascii="Courier" w:hAnsi="Courier"/>
          <w:sz w:val="18"/>
          <w:szCs w:val="18"/>
        </w:rPr>
        <w:t xml:space="preserve"> H5P_DATASET_CREATE is the property list class.  ] </w:t>
      </w:r>
      <w:r>
        <w:rPr>
          <w:rFonts w:ascii="Courier" w:hAnsi="Courier"/>
          <w:sz w:val="18"/>
          <w:szCs w:val="18"/>
        </w:rPr>
        <w:br/>
        <w:t xml:space="preserve">* </w:t>
      </w:r>
      <w:r>
        <w:rPr>
          <w:rFonts w:ascii="Courier" w:hAnsi="Courier"/>
          <w:sz w:val="18"/>
          <w:szCs w:val="18"/>
        </w:rPr>
        <w:br/>
        <w:t xml:space="preserve">*          else if H5Pequal (plist_class_id, H5P_DATASET_XFER) = TRUE; </w:t>
      </w:r>
      <w:r>
        <w:rPr>
          <w:rFonts w:ascii="Courier" w:hAnsi="Courier"/>
          <w:sz w:val="18"/>
          <w:szCs w:val="18"/>
        </w:rPr>
        <w:br/>
        <w:t xml:space="preserve">*           </w:t>
      </w:r>
      <w:proofErr w:type="gramStart"/>
      <w:r>
        <w:rPr>
          <w:rFonts w:ascii="Courier" w:hAnsi="Courier"/>
          <w:sz w:val="18"/>
          <w:szCs w:val="18"/>
        </w:rPr>
        <w:t xml:space="preserve">   [</w:t>
      </w:r>
      <w:proofErr w:type="gramEnd"/>
      <w:r>
        <w:rPr>
          <w:rFonts w:ascii="Courier" w:hAnsi="Courier"/>
          <w:sz w:val="18"/>
          <w:szCs w:val="18"/>
        </w:rPr>
        <w:t xml:space="preserve"> H5P_DATASET_XFER is the property list class.    ] </w:t>
      </w:r>
      <w:r>
        <w:rPr>
          <w:rFonts w:ascii="Courier" w:hAnsi="Courier"/>
          <w:sz w:val="18"/>
          <w:szCs w:val="18"/>
        </w:rPr>
        <w:br/>
        <w:t xml:space="preserve">* </w:t>
      </w:r>
      <w:r>
        <w:rPr>
          <w:rFonts w:ascii="Courier" w:hAnsi="Courier"/>
          <w:sz w:val="18"/>
          <w:szCs w:val="18"/>
        </w:rPr>
        <w:br/>
        <w:t xml:space="preserve">*          . </w:t>
      </w:r>
      <w:r>
        <w:rPr>
          <w:rFonts w:ascii="Courier" w:hAnsi="Courier"/>
          <w:sz w:val="18"/>
          <w:szCs w:val="18"/>
        </w:rPr>
        <w:br/>
        <w:t>*          .   [ Continuing the iteration until a match is found</w:t>
      </w:r>
      <w:proofErr w:type="gramStart"/>
      <w:r>
        <w:rPr>
          <w:rFonts w:ascii="Courier" w:hAnsi="Courier"/>
          <w:sz w:val="18"/>
          <w:szCs w:val="18"/>
        </w:rPr>
        <w:t>. ]</w:t>
      </w:r>
      <w:proofErr w:type="gramEnd"/>
      <w:r>
        <w:rPr>
          <w:rFonts w:ascii="Courier" w:hAnsi="Courier"/>
          <w:sz w:val="18"/>
          <w:szCs w:val="18"/>
        </w:rPr>
        <w:t xml:space="preserve"> </w:t>
      </w:r>
      <w:r>
        <w:rPr>
          <w:rFonts w:ascii="Courier" w:hAnsi="Courier"/>
          <w:sz w:val="18"/>
          <w:szCs w:val="18"/>
        </w:rPr>
        <w:br/>
        <w:t xml:space="preserve">*          . </w:t>
      </w:r>
      <w:r>
        <w:rPr>
          <w:rFonts w:ascii="Courier" w:hAnsi="Courier"/>
          <w:sz w:val="18"/>
          <w:szCs w:val="18"/>
        </w:rPr>
        <w:br/>
        <w:t xml:space="preserve">*          \endcode </w:t>
      </w:r>
      <w:r>
        <w:rPr>
          <w:rFonts w:ascii="Courier" w:hAnsi="Courier"/>
          <w:sz w:val="18"/>
          <w:szCs w:val="18"/>
        </w:rPr>
        <w:br/>
        <w:t xml:space="preserve">* </w:t>
      </w:r>
      <w:r>
        <w:rPr>
          <w:rFonts w:ascii="Courier" w:hAnsi="Courier"/>
          <w:sz w:val="18"/>
          <w:szCs w:val="18"/>
        </w:rPr>
        <w:br/>
        <w:t>*          H5Pget_class_</w:t>
      </w:r>
      <w:proofErr w:type="gramStart"/>
      <w:r>
        <w:rPr>
          <w:rFonts w:ascii="Courier" w:hAnsi="Courier"/>
          <w:sz w:val="18"/>
          <w:szCs w:val="18"/>
        </w:rPr>
        <w:t>name(</w:t>
      </w:r>
      <w:proofErr w:type="gramEnd"/>
      <w:r>
        <w:rPr>
          <w:rFonts w:ascii="Courier" w:hAnsi="Courier"/>
          <w:sz w:val="18"/>
          <w:szCs w:val="18"/>
        </w:rPr>
        <w:t xml:space="preserve">) returns the property list class name directly </w:t>
      </w:r>
      <w:r>
        <w:rPr>
          <w:rFonts w:ascii="Courier" w:hAnsi="Courier"/>
          <w:sz w:val="18"/>
          <w:szCs w:val="18"/>
        </w:rPr>
        <w:br/>
        <w:t xml:space="preserve">*          as a string: </w:t>
      </w:r>
      <w:r>
        <w:rPr>
          <w:rFonts w:ascii="Courier" w:hAnsi="Courier"/>
          <w:sz w:val="18"/>
          <w:szCs w:val="18"/>
        </w:rPr>
        <w:br/>
        <w:t xml:space="preserve">* </w:t>
      </w:r>
      <w:r>
        <w:rPr>
          <w:rFonts w:ascii="Courier" w:hAnsi="Courier"/>
          <w:sz w:val="18"/>
          <w:szCs w:val="18"/>
        </w:rPr>
        <w:br/>
        <w:t xml:space="preserve">*          \code </w:t>
      </w:r>
      <w:r>
        <w:rPr>
          <w:rFonts w:ascii="Courier" w:hAnsi="Courier"/>
          <w:sz w:val="18"/>
          <w:szCs w:val="18"/>
        </w:rPr>
        <w:br/>
        <w:t xml:space="preserve">*          plist_class_id = H5Pget_class (dsetA_plist); </w:t>
      </w:r>
      <w:r>
        <w:rPr>
          <w:rFonts w:ascii="Courier" w:hAnsi="Courier"/>
          <w:sz w:val="18"/>
          <w:szCs w:val="18"/>
        </w:rPr>
        <w:br/>
        <w:t xml:space="preserve">*          plist_class_name = H5Pget_class_name (plist_class_id) </w:t>
      </w:r>
      <w:r>
        <w:rPr>
          <w:rFonts w:ascii="Courier" w:hAnsi="Courier"/>
          <w:sz w:val="18"/>
          <w:szCs w:val="18"/>
        </w:rPr>
        <w:br/>
        <w:t xml:space="preserve">*          \endcode </w:t>
      </w:r>
      <w:r>
        <w:rPr>
          <w:rFonts w:ascii="Courier" w:hAnsi="Courier"/>
          <w:sz w:val="18"/>
          <w:szCs w:val="18"/>
        </w:rPr>
        <w:br/>
        <w:t xml:space="preserve">* </w:t>
      </w:r>
      <w:r>
        <w:rPr>
          <w:rFonts w:ascii="Courier" w:hAnsi="Courier"/>
          <w:sz w:val="18"/>
          <w:szCs w:val="18"/>
        </w:rPr>
        <w:br/>
        <w:t xml:space="preserve">*          Note that frequent use of H5Pget_class_name() can become a </w:t>
      </w:r>
      <w:r>
        <w:rPr>
          <w:rFonts w:ascii="Courier" w:hAnsi="Courier"/>
          <w:sz w:val="18"/>
          <w:szCs w:val="18"/>
        </w:rPr>
        <w:br/>
        <w:t xml:space="preserve">*          performance problem in a high-performance environment. The </w:t>
      </w:r>
      <w:r>
        <w:rPr>
          <w:rFonts w:ascii="Courier" w:hAnsi="Courier"/>
          <w:sz w:val="18"/>
          <w:szCs w:val="18"/>
        </w:rPr>
        <w:br/>
        <w:t>*          H5</w:t>
      </w:r>
      <w:proofErr w:type="gramStart"/>
      <w:r>
        <w:rPr>
          <w:rFonts w:ascii="Courier" w:hAnsi="Courier"/>
          <w:sz w:val="18"/>
          <w:szCs w:val="18"/>
        </w:rPr>
        <w:t>Pequal(</w:t>
      </w:r>
      <w:proofErr w:type="gramEnd"/>
      <w:r>
        <w:rPr>
          <w:rFonts w:ascii="Courier" w:hAnsi="Courier"/>
          <w:sz w:val="18"/>
          <w:szCs w:val="18"/>
        </w:rPr>
        <w:t xml:space="preserve">) approach is generally much faster. </w:t>
      </w:r>
      <w:r>
        <w:rPr>
          <w:rFonts w:ascii="Courier" w:hAnsi="Courier"/>
          <w:sz w:val="18"/>
          <w:szCs w:val="18"/>
        </w:rPr>
        <w:br/>
        <w:t xml:space="preserve">* </w:t>
      </w:r>
      <w:r>
        <w:rPr>
          <w:rFonts w:ascii="Courier" w:hAnsi="Courier"/>
          <w:sz w:val="18"/>
          <w:szCs w:val="18"/>
        </w:rPr>
        <w:br/>
        <w:t xml:space="preserve">* \version 1.6.0 Return type changed in this release. </w:t>
      </w:r>
      <w:r>
        <w:rPr>
          <w:rFonts w:ascii="Courier" w:hAnsi="Courier"/>
          <w:sz w:val="18"/>
          <w:szCs w:val="18"/>
        </w:rPr>
        <w:br/>
        <w:t xml:space="preserve">* \since 1.0.0 </w:t>
      </w:r>
      <w:r>
        <w:rPr>
          <w:rFonts w:ascii="Courier" w:hAnsi="Courier"/>
          <w:sz w:val="18"/>
          <w:szCs w:val="18"/>
        </w:rPr>
        <w:br/>
        <w:t xml:space="preserve">* </w:t>
      </w:r>
      <w:r>
        <w:rPr>
          <w:rFonts w:ascii="Courier" w:hAnsi="Courier"/>
          <w:sz w:val="18"/>
          <w:szCs w:val="18"/>
        </w:rPr>
        <w:br/>
      </w:r>
      <w:r>
        <w:rPr>
          <w:rFonts w:ascii="Courier" w:hAnsi="Courier"/>
          <w:sz w:val="18"/>
          <w:szCs w:val="18"/>
        </w:rPr>
        <w:lastRenderedPageBreak/>
        <w:t xml:space="preserve">*/ </w:t>
      </w:r>
      <w:r>
        <w:rPr>
          <w:rFonts w:ascii="Courier" w:hAnsi="Courier"/>
          <w:sz w:val="18"/>
          <w:szCs w:val="18"/>
        </w:rPr>
        <w:br/>
        <w:t>H5_DLL hid_t H5Pget_</w:t>
      </w:r>
      <w:proofErr w:type="gramStart"/>
      <w:r>
        <w:rPr>
          <w:rFonts w:ascii="Courier" w:hAnsi="Courier"/>
          <w:sz w:val="18"/>
          <w:szCs w:val="18"/>
        </w:rPr>
        <w:t>class(</w:t>
      </w:r>
      <w:proofErr w:type="gramEnd"/>
      <w:r>
        <w:rPr>
          <w:rFonts w:ascii="Courier" w:hAnsi="Courier"/>
          <w:sz w:val="18"/>
          <w:szCs w:val="18"/>
        </w:rPr>
        <w:t>hid_t plist_id);</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H5Pget_class(plist_id)</w:t>
      </w:r>
    </w:p>
    <w:p w:rsidR="00D31373" w:rsidRDefault="00000000">
      <w:pPr>
        <w:rPr>
          <w:rFonts w:ascii="Courier" w:hAnsi="Courier"/>
          <w:sz w:val="18"/>
          <w:szCs w:val="18"/>
        </w:rPr>
      </w:pPr>
      <w:r>
        <w:rPr>
          <w:rFonts w:ascii="Courier" w:hAnsi="Courier"/>
          <w:sz w:val="18"/>
          <w:szCs w:val="18"/>
        </w:rPr>
        <w:t xml:space="preserve"> +-H5I_object_</w:t>
      </w:r>
      <w:proofErr w:type="gramStart"/>
      <w:r>
        <w:rPr>
          <w:rFonts w:ascii="Courier" w:hAnsi="Courier"/>
          <w:sz w:val="18"/>
          <w:szCs w:val="18"/>
        </w:rPr>
        <w:t>verify(</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+-H5P_get_class(plist)</w:t>
      </w:r>
    </w:p>
    <w:p w:rsidR="00D31373" w:rsidRDefault="00000000">
      <w:pPr>
        <w:rPr>
          <w:rFonts w:ascii="Courier" w:hAnsi="Courier"/>
          <w:sz w:val="18"/>
          <w:szCs w:val="18"/>
        </w:rPr>
      </w:pPr>
      <w:r>
        <w:rPr>
          <w:rFonts w:ascii="Courier" w:hAnsi="Courier"/>
          <w:sz w:val="18"/>
          <w:szCs w:val="18"/>
        </w:rPr>
        <w:t xml:space="preserve"> |  +-</w:t>
      </w:r>
    </w:p>
    <w:p w:rsidR="00D31373" w:rsidRDefault="00000000">
      <w:r>
        <w:rPr>
          <w:rFonts w:ascii="Courier" w:hAnsi="Courier"/>
          <w:sz w:val="18"/>
          <w:szCs w:val="18"/>
        </w:rPr>
        <w:t xml:space="preserve"> +-</w:t>
      </w:r>
      <w:r>
        <w:rPr>
          <w:rFonts w:ascii="Courier" w:hAnsi="Courier"/>
          <w:color w:val="000000"/>
          <w:sz w:val="18"/>
          <w:szCs w:val="18"/>
          <w:highlight w:val="white"/>
        </w:rPr>
        <w:t>H5P__access_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pclass, H5P_MOD_INC_REF)</w:t>
      </w:r>
      <w:r>
        <w:rPr>
          <w:rFonts w:ascii="Courier" w:hAnsi="Courier"/>
          <w:sz w:val="18"/>
          <w:szCs w:val="18"/>
        </w:rPr>
        <w:br/>
      </w:r>
      <w:r>
        <w:rPr>
          <w:rFonts w:ascii="Courier" w:hAnsi="Courier"/>
          <w:color w:val="000000"/>
          <w:sz w:val="18"/>
          <w:szCs w:val="18"/>
          <w:highlight w:val="white"/>
        </w:rPr>
        <w:t xml:space="preserve"> |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-H5SL_destroy()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w:t>
      </w:r>
      <w:bookmarkStart w:id="1071" w:name="__DdeLink__2830_40451993492"/>
      <w:r>
        <w:rPr>
          <w:rFonts w:ascii="Courier" w:hAnsi="Courier"/>
          <w:color w:val="000000"/>
          <w:sz w:val="18"/>
          <w:szCs w:val="18"/>
          <w:highlight w:val="white"/>
        </w:rPr>
        <w:t>H5P__access_class</w:t>
      </w:r>
      <w:bookmarkEnd w:id="1071"/>
      <w:r>
        <w:rPr>
          <w:rFonts w:ascii="Courier" w:hAnsi="Courier"/>
          <w:color w:val="000000"/>
          <w:sz w:val="18"/>
          <w:szCs w:val="18"/>
          <w:highlight w:val="white"/>
        </w:rPr>
        <w:t>(par_class, H5P_MOD_DEC_CLS)</w:t>
      </w:r>
    </w:p>
    <w:p w:rsidR="00D31373" w:rsidRDefault="00000000">
      <w:r>
        <w:rPr>
          <w:rFonts w:ascii="Courier" w:hAnsi="Courier"/>
          <w:color w:val="000000"/>
          <w:sz w:val="18"/>
          <w:szCs w:val="18"/>
          <w:highlight w:val="white"/>
        </w:rPr>
        <w:t xml:space="preserve"> |     +- // see above</w:t>
      </w:r>
      <w:r>
        <w:rPr>
          <w:rFonts w:ascii="Courier" w:hAnsi="Courier"/>
          <w:color w:val="000000"/>
          <w:sz w:val="18"/>
          <w:szCs w:val="18"/>
          <w:highlight w:val="white"/>
        </w:rPr>
        <w:br/>
      </w:r>
      <w:r>
        <w:rPr>
          <w:rFonts w:ascii="Courier" w:hAnsi="Courier"/>
          <w:sz w:val="18"/>
          <w:szCs w:val="18"/>
        </w:rPr>
        <w:t xml:space="preserve"> +-</w:t>
      </w:r>
      <w:r>
        <w:rPr>
          <w:rFonts w:ascii="Courier" w:hAnsi="Courier"/>
          <w:color w:val="000000"/>
          <w:sz w:val="18"/>
          <w:szCs w:val="18"/>
          <w:highlight w:val="white"/>
        </w:rPr>
        <w:t>H5I_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H5I_GENPROP_CLS, pclass, TRUE)</w:t>
      </w:r>
      <w:r>
        <w:rPr>
          <w:rFonts w:ascii="Courier" w:hAnsi="Courier"/>
          <w:sz w:val="18"/>
          <w:szCs w:val="18"/>
        </w:rPr>
        <w:b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+-H5P__close_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+-H5P__access_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pclass, H5P_MOD_DEC_REF)</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see above</w:t>
      </w:r>
    </w:p>
    <w:p w:rsidR="00D31373" w:rsidRDefault="00D31373">
      <w:pPr>
        <w:rPr>
          <w:rFonts w:ascii="monospace" w:hAnsi="monospace"/>
          <w:color w:val="000000"/>
          <w:sz w:val="20"/>
          <w:szCs w:val="20"/>
          <w:highlight w:val="white"/>
        </w:rPr>
      </w:pPr>
    </w:p>
    <w:p w:rsidR="00D31373" w:rsidRDefault="00D31373"/>
    <w:p w:rsidR="00D31373" w:rsidRDefault="00000000">
      <w:pPr>
        <w:rPr>
          <w:color w:val="000000"/>
          <w:highlight w:val="white"/>
        </w:rPr>
      </w:pPr>
      <w:r>
        <w:rPr>
          <w:color w:val="000000"/>
          <w:highlight w:val="white"/>
        </w:rPr>
        <w:t>In a nutshell:</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Return an id that maps to the property list class from which the supplied property list was derived.  </w:t>
      </w:r>
    </w:p>
    <w:p w:rsidR="00D31373" w:rsidRDefault="00D31373"/>
    <w:p w:rsidR="00D31373" w:rsidRDefault="00D31373"/>
    <w:p w:rsidR="00D31373" w:rsidRDefault="00000000">
      <w:pPr>
        <w:rPr>
          <w:color w:val="000000"/>
          <w:highlight w:val="white"/>
        </w:rPr>
      </w:pPr>
      <w:r>
        <w:rPr>
          <w:color w:val="000000"/>
          <w:highlight w:val="white"/>
        </w:rPr>
        <w:t xml:space="preserve">In greater detail: </w:t>
      </w:r>
    </w:p>
    <w:p w:rsidR="00D31373" w:rsidRDefault="00D31373">
      <w:pPr>
        <w:rPr>
          <w:color w:val="000000"/>
          <w:highlight w:val="white"/>
        </w:rPr>
      </w:pPr>
    </w:p>
    <w:p w:rsidR="00D31373" w:rsidRDefault="00000000">
      <w:r>
        <w:rPr>
          <w:b/>
          <w:bCs/>
          <w:color w:val="000000"/>
          <w:highlight w:val="white"/>
        </w:rPr>
        <w:t>H5Pget_</w:t>
      </w:r>
      <w:proofErr w:type="gramStart"/>
      <w:r>
        <w:rPr>
          <w:b/>
          <w:bCs/>
          <w:color w:val="000000"/>
          <w:highlight w:val="white"/>
        </w:rPr>
        <w:t>class(</w:t>
      </w:r>
      <w:proofErr w:type="gramEnd"/>
      <w:r>
        <w:rPr>
          <w:b/>
          <w:bCs/>
          <w:color w:val="000000"/>
          <w:highlight w:val="white"/>
        </w:rPr>
        <w:t>)</w:t>
      </w:r>
      <w:r>
        <w:rPr>
          <w:color w:val="000000"/>
          <w:highlight w:val="white"/>
        </w:rPr>
        <w:t xml:space="preserve"> first calls H5I_object_verify to obtain a pointer to the target property list (plist).  It then calls H5P_get_</w:t>
      </w:r>
      <w:proofErr w:type="gramStart"/>
      <w:r>
        <w:rPr>
          <w:color w:val="000000"/>
          <w:highlight w:val="white"/>
        </w:rPr>
        <w:t>class(</w:t>
      </w:r>
      <w:proofErr w:type="gramEnd"/>
      <w:r>
        <w:rPr>
          <w:color w:val="000000"/>
          <w:highlight w:val="white"/>
        </w:rPr>
        <w:t>) to obtain a pointer to the target property list’s parent property list class (pclass = plist→p</w:t>
      </w:r>
      <w:r>
        <w:rPr>
          <w:rFonts w:eastAsia="Noto Serif CJK SC"/>
          <w:color w:val="000000"/>
          <w:kern w:val="2"/>
          <w:highlight w:val="white"/>
          <w:lang w:eastAsia="zh-CN" w:bidi="hi-IN"/>
        </w:rPr>
        <w:t>class</w:t>
      </w:r>
      <w:r>
        <w:rPr>
          <w:color w:val="000000"/>
          <w:highlight w:val="white"/>
        </w:rPr>
        <w:t>).</w:t>
      </w:r>
    </w:p>
    <w:p w:rsidR="00D31373" w:rsidRDefault="00D31373">
      <w:pPr>
        <w:rPr>
          <w:color w:val="000000"/>
          <w:highlight w:val="white"/>
        </w:rPr>
      </w:pPr>
    </w:p>
    <w:p w:rsidR="00D31373" w:rsidRDefault="00000000">
      <w:r>
        <w:rPr>
          <w:color w:val="000000"/>
          <w:highlight w:val="white"/>
        </w:rPr>
        <w:t>This done, H5Pget_</w:t>
      </w:r>
      <w:proofErr w:type="gramStart"/>
      <w:r>
        <w:rPr>
          <w:color w:val="000000"/>
          <w:highlight w:val="white"/>
        </w:rPr>
        <w:t>class(</w:t>
      </w:r>
      <w:proofErr w:type="gramEnd"/>
      <w:r>
        <w:rPr>
          <w:color w:val="000000"/>
          <w:highlight w:val="white"/>
        </w:rPr>
        <w:t xml:space="preserve">) calls </w:t>
      </w:r>
      <w:r>
        <w:rPr>
          <w:b/>
          <w:bCs/>
          <w:color w:val="000000"/>
          <w:highlight w:val="white"/>
        </w:rPr>
        <w:t>H5P__access_class(pclass, H5P_MOD_INC_REF)</w:t>
      </w:r>
      <w:r>
        <w:rPr>
          <w:color w:val="000000"/>
          <w:highlight w:val="white"/>
        </w:rPr>
        <w:t xml:space="preserve">.  This has the effect of setting pclass→deleted back to FALSE if it was </w:t>
      </w:r>
      <w:r>
        <w:rPr>
          <w:rFonts w:eastAsia="Noto Serif CJK SC"/>
          <w:color w:val="000000"/>
          <w:kern w:val="2"/>
          <w:highlight w:val="white"/>
          <w:lang w:eastAsia="zh-CN" w:bidi="hi-IN"/>
        </w:rPr>
        <w:t>TRUE</w:t>
      </w:r>
      <w:r>
        <w:rPr>
          <w:color w:val="000000"/>
          <w:highlight w:val="white"/>
        </w:rPr>
        <w:t>, and incrementing pclass→ref_count.</w:t>
      </w:r>
    </w:p>
    <w:p w:rsidR="00D31373" w:rsidRDefault="00D31373">
      <w:pPr>
        <w:rPr>
          <w:color w:val="000000"/>
          <w:highlight w:val="white"/>
        </w:rPr>
      </w:pPr>
    </w:p>
    <w:p w:rsidR="00D31373" w:rsidRDefault="00000000">
      <w:pPr>
        <w:rPr>
          <w:color w:val="000000"/>
          <w:highlight w:val="white"/>
        </w:rPr>
      </w:pPr>
      <w:r>
        <w:rPr>
          <w:color w:val="000000"/>
          <w:highlight w:val="white"/>
        </w:rPr>
        <w:t>H5Pget_</w:t>
      </w:r>
      <w:proofErr w:type="gramStart"/>
      <w:r>
        <w:rPr>
          <w:color w:val="000000"/>
          <w:highlight w:val="white"/>
        </w:rPr>
        <w:t>class(</w:t>
      </w:r>
      <w:proofErr w:type="gramEnd"/>
      <w:r>
        <w:rPr>
          <w:color w:val="000000"/>
          <w:highlight w:val="white"/>
        </w:rPr>
        <w:t xml:space="preserve">) then calls H5I_register() to insert the property list class into the index.  </w:t>
      </w:r>
    </w:p>
    <w:p w:rsidR="00D31373" w:rsidRDefault="00D31373">
      <w:pPr>
        <w:rPr>
          <w:color w:val="000000"/>
          <w:highlight w:val="white"/>
        </w:rPr>
      </w:pPr>
    </w:p>
    <w:p w:rsidR="00D31373" w:rsidRDefault="00000000">
      <w:r>
        <w:rPr>
          <w:color w:val="FF4000"/>
          <w:highlight w:val="white"/>
        </w:rPr>
        <w:t xml:space="preserve">Note that </w:t>
      </w:r>
      <w:r>
        <w:rPr>
          <w:rFonts w:eastAsia="Noto Serif CJK SC"/>
          <w:color w:val="FF4000"/>
          <w:kern w:val="2"/>
          <w:highlight w:val="white"/>
          <w:lang w:eastAsia="zh-CN" w:bidi="hi-IN"/>
        </w:rPr>
        <w:t>can</w:t>
      </w:r>
      <w:r>
        <w:rPr>
          <w:color w:val="FF4000"/>
          <w:highlight w:val="white"/>
        </w:rPr>
        <w:t xml:space="preserve"> result in a given property list class having multiple ids in the index.  Further, if the parent property list class has been modified since plist was created, this will cause the previous version of the property list class to be inserted into the index – </w:t>
      </w:r>
      <w:r>
        <w:rPr>
          <w:rFonts w:eastAsia="Noto Serif CJK SC"/>
          <w:color w:val="FF4000"/>
          <w:kern w:val="2"/>
          <w:highlight w:val="white"/>
          <w:lang w:eastAsia="zh-CN" w:bidi="hi-IN"/>
        </w:rPr>
        <w:t>resulting in</w:t>
      </w:r>
      <w:r>
        <w:rPr>
          <w:color w:val="FF4000"/>
          <w:highlight w:val="white"/>
        </w:rPr>
        <w:t xml:space="preserve"> multiple property list classes of the same name but different structure.   </w:t>
      </w:r>
    </w:p>
    <w:p w:rsidR="00D31373" w:rsidRDefault="00D31373">
      <w:pPr>
        <w:rPr>
          <w:highlight w:val="white"/>
        </w:rPr>
      </w:pPr>
    </w:p>
    <w:p w:rsidR="00D31373" w:rsidRDefault="00000000">
      <w:pPr>
        <w:rPr>
          <w:color w:val="FF4000"/>
          <w:highlight w:val="white"/>
        </w:rPr>
      </w:pPr>
      <w:r>
        <w:rPr>
          <w:color w:val="FF4000"/>
          <w:highlight w:val="white"/>
        </w:rPr>
        <w:t>This behavior is not discussed in the user documentation.</w:t>
      </w:r>
    </w:p>
    <w:p w:rsidR="00D31373" w:rsidRDefault="00D31373"/>
    <w:p w:rsidR="00D31373" w:rsidRDefault="00000000">
      <w:r>
        <w:rPr>
          <w:rFonts w:eastAsia="Noto Serif CJK SC"/>
          <w:color w:val="auto"/>
          <w:kern w:val="2"/>
          <w:lang w:eastAsia="zh-CN" w:bidi="hi-IN"/>
        </w:rPr>
        <w:t>If H5I_</w:t>
      </w:r>
      <w:proofErr w:type="gramStart"/>
      <w:r>
        <w:rPr>
          <w:rFonts w:eastAsia="Noto Serif CJK SC"/>
          <w:color w:val="auto"/>
          <w:kern w:val="2"/>
          <w:lang w:eastAsia="zh-CN" w:bidi="hi-IN"/>
        </w:rPr>
        <w:t>register(</w:t>
      </w:r>
      <w:proofErr w:type="gramEnd"/>
      <w:r>
        <w:rPr>
          <w:rFonts w:eastAsia="Noto Serif CJK SC"/>
          <w:color w:val="auto"/>
          <w:kern w:val="2"/>
          <w:lang w:eastAsia="zh-CN" w:bidi="hi-IN"/>
        </w:rPr>
        <w:t xml:space="preserve">) fails, H5Pget_class() calls H5P__close_class(pclass) </w:t>
      </w:r>
      <w:r>
        <w:t xml:space="preserve"> to undo the prior call to H5P__access_class().</w:t>
      </w:r>
    </w:p>
    <w:p w:rsidR="00D31373" w:rsidRDefault="00D31373"/>
    <w:p w:rsidR="00D31373" w:rsidRDefault="00D31373"/>
    <w:p w:rsidR="00D31373" w:rsidRDefault="00000000">
      <w:pPr>
        <w:rPr>
          <w:color w:val="000000"/>
          <w:highlight w:val="white"/>
        </w:rPr>
      </w:pPr>
      <w:r>
        <w:rPr>
          <w:color w:val="000000"/>
          <w:highlight w:val="white"/>
        </w:rPr>
        <w:lastRenderedPageBreak/>
        <w:t>Thread safety concerns:</w:t>
      </w:r>
    </w:p>
    <w:p w:rsidR="00D31373" w:rsidRDefault="00D31373"/>
    <w:p w:rsidR="00D31373" w:rsidRDefault="00000000">
      <w:r>
        <w:rPr>
          <w:color w:val="000000"/>
          <w:highlight w:val="white"/>
        </w:rPr>
        <w:br/>
      </w:r>
      <w:r>
        <w:br/>
      </w:r>
      <w:r>
        <w:br/>
      </w:r>
      <w:r>
        <w:rPr>
          <w:rFonts w:ascii="monospace" w:hAnsi="monospace"/>
          <w:sz w:val="20"/>
          <w:szCs w:val="20"/>
        </w:rPr>
        <w:br/>
      </w:r>
    </w:p>
    <w:p w:rsidR="00D31373" w:rsidRDefault="00D31373">
      <w:pPr>
        <w:rPr>
          <w:rFonts w:ascii="monospace" w:hAnsi="monospace"/>
        </w:rPr>
      </w:pPr>
    </w:p>
    <w:p w:rsidR="00D31373" w:rsidRDefault="00000000">
      <w:pPr>
        <w:rPr>
          <w:rFonts w:ascii="monospace" w:hAnsi="monospace"/>
        </w:rPr>
      </w:pPr>
      <w:r>
        <w:br w:type="page"/>
      </w:r>
    </w:p>
    <w:p w:rsidR="00D31373" w:rsidRDefault="00D31373"/>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Retrieves the name of a class </w:t>
      </w:r>
      <w:r>
        <w:rPr>
          <w:rFonts w:ascii="Courier" w:hAnsi="Courier"/>
          <w:sz w:val="18"/>
          <w:szCs w:val="18"/>
        </w:rPr>
        <w:br/>
        <w:t xml:space="preserve">* </w:t>
      </w:r>
      <w:r>
        <w:rPr>
          <w:rFonts w:ascii="Courier" w:hAnsi="Courier"/>
          <w:sz w:val="18"/>
          <w:szCs w:val="18"/>
        </w:rPr>
        <w:br/>
        <w:t xml:space="preserve">* \plistcls_id{pclass_id} </w:t>
      </w:r>
      <w:r>
        <w:rPr>
          <w:rFonts w:ascii="Courier" w:hAnsi="Courier"/>
          <w:sz w:val="18"/>
          <w:szCs w:val="18"/>
        </w:rPr>
        <w:br/>
        <w:t xml:space="preserve">* </w:t>
      </w:r>
      <w:r>
        <w:rPr>
          <w:rFonts w:ascii="Courier" w:hAnsi="Courier"/>
          <w:sz w:val="18"/>
          <w:szCs w:val="18"/>
        </w:rPr>
        <w:br/>
        <w:t xml:space="preserve">* \return Returns a pointer to an allocated string containing the class </w:t>
      </w:r>
      <w:r>
        <w:rPr>
          <w:rFonts w:ascii="Courier" w:hAnsi="Courier"/>
          <w:sz w:val="18"/>
          <w:szCs w:val="18"/>
        </w:rPr>
        <w:br/>
        <w:t xml:space="preserve">*         name if successful, and NULL if not successful. </w:t>
      </w:r>
      <w:r>
        <w:rPr>
          <w:rFonts w:ascii="Courier" w:hAnsi="Courier"/>
          <w:sz w:val="18"/>
          <w:szCs w:val="18"/>
        </w:rPr>
        <w:br/>
        <w:t xml:space="preserve">* </w:t>
      </w:r>
      <w:r>
        <w:rPr>
          <w:rFonts w:ascii="Courier" w:hAnsi="Courier"/>
          <w:sz w:val="18"/>
          <w:szCs w:val="18"/>
        </w:rPr>
        <w:br/>
        <w:t>* \details H5Pget_class_</w:t>
      </w:r>
      <w:proofErr w:type="gramStart"/>
      <w:r>
        <w:rPr>
          <w:rFonts w:ascii="Courier" w:hAnsi="Courier"/>
          <w:sz w:val="18"/>
          <w:szCs w:val="18"/>
        </w:rPr>
        <w:t>name(</w:t>
      </w:r>
      <w:proofErr w:type="gramEnd"/>
      <w:r>
        <w:rPr>
          <w:rFonts w:ascii="Courier" w:hAnsi="Courier"/>
          <w:sz w:val="18"/>
          <w:szCs w:val="18"/>
        </w:rPr>
        <w:t xml:space="preserve">) retrieves the name of a generic property </w:t>
      </w:r>
      <w:r>
        <w:rPr>
          <w:rFonts w:ascii="Courier" w:hAnsi="Courier"/>
          <w:sz w:val="18"/>
          <w:szCs w:val="18"/>
        </w:rPr>
        <w:br/>
        <w:t xml:space="preserve">*          list class. The pointer to the name must be freed by the user </w:t>
      </w:r>
      <w:r>
        <w:rPr>
          <w:rFonts w:ascii="Courier" w:hAnsi="Courier"/>
          <w:sz w:val="18"/>
          <w:szCs w:val="18"/>
        </w:rPr>
        <w:br/>
        <w:t>*          with a call to H5free_</w:t>
      </w:r>
      <w:proofErr w:type="gramStart"/>
      <w:r>
        <w:rPr>
          <w:rFonts w:ascii="Courier" w:hAnsi="Courier"/>
          <w:sz w:val="18"/>
          <w:szCs w:val="18"/>
        </w:rPr>
        <w:t>memory(</w:t>
      </w:r>
      <w:proofErr w:type="gramEnd"/>
      <w:r>
        <w:rPr>
          <w:rFonts w:ascii="Courier" w:hAnsi="Courier"/>
          <w:sz w:val="18"/>
          <w:szCs w:val="18"/>
        </w:rPr>
        <w:t xml:space="preserve">) after each successful call.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&lt;th&gt;Class Name (class identifier) Returned&lt;/th&gt; </w:t>
      </w:r>
      <w:r>
        <w:rPr>
          <w:rFonts w:ascii="Courier" w:hAnsi="Courier"/>
          <w:sz w:val="18"/>
          <w:szCs w:val="18"/>
        </w:rPr>
        <w:br/>
        <w:t xml:space="preserve">*            &lt;th&gt;Property List Class&lt;/th&gt; </w:t>
      </w:r>
      <w:r>
        <w:rPr>
          <w:rFonts w:ascii="Courier" w:hAnsi="Courier"/>
          <w:sz w:val="18"/>
          <w:szCs w:val="18"/>
        </w:rPr>
        <w:br/>
        <w:t xml:space="preserve">*            &lt;th&gt;Expanded Name of the Property List Class&lt;/th&gt; </w:t>
      </w:r>
      <w:r>
        <w:rPr>
          <w:rFonts w:ascii="Courier" w:hAnsi="Courier"/>
          <w:sz w:val="18"/>
          <w:szCs w:val="18"/>
        </w:rPr>
        <w:br/>
        <w:t xml:space="preserve">*            &lt;th&gt;The Class Identifier Used with H5Pcreate&lt;/th&gt; </w:t>
      </w:r>
      <w:r>
        <w:rPr>
          <w:rFonts w:ascii="Courier" w:hAnsi="Courier"/>
          <w:sz w:val="18"/>
          <w:szCs w:val="18"/>
        </w:rPr>
        <w:br/>
        <w:t xml:space="preserve">*            &lt;th&gt;Comments&lt;/th&gt;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&lt;td&gt;attribute create&lt;/td&gt; </w:t>
      </w:r>
      <w:r>
        <w:rPr>
          <w:rFonts w:ascii="Courier" w:hAnsi="Courier"/>
          <w:sz w:val="18"/>
          <w:szCs w:val="18"/>
        </w:rPr>
        <w:br/>
        <w:t xml:space="preserve">*            &lt;td&gt;acpl&lt;/td&gt; </w:t>
      </w:r>
      <w:r>
        <w:rPr>
          <w:rFonts w:ascii="Courier" w:hAnsi="Courier"/>
          <w:sz w:val="18"/>
          <w:szCs w:val="18"/>
        </w:rPr>
        <w:br/>
        <w:t xml:space="preserve">*            &lt;td&gt;Attribute Creation Property List&lt;/td&gt; </w:t>
      </w:r>
      <w:r>
        <w:rPr>
          <w:rFonts w:ascii="Courier" w:hAnsi="Courier"/>
          <w:sz w:val="18"/>
          <w:szCs w:val="18"/>
        </w:rPr>
        <w:br/>
        <w:t xml:space="preserve">*            &lt;td&gt;H5P_ATTRIBUTE_CREATE&lt;/td&gt;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&lt;td&gt;dataset access&lt;/td&gt; </w:t>
      </w:r>
      <w:r>
        <w:rPr>
          <w:rFonts w:ascii="Courier" w:hAnsi="Courier"/>
          <w:sz w:val="18"/>
          <w:szCs w:val="18"/>
        </w:rPr>
        <w:br/>
        <w:t xml:space="preserve">*            &lt;td&gt;dapl&lt;/td&gt; </w:t>
      </w:r>
      <w:r>
        <w:rPr>
          <w:rFonts w:ascii="Courier" w:hAnsi="Courier"/>
          <w:sz w:val="18"/>
          <w:szCs w:val="18"/>
        </w:rPr>
        <w:br/>
        <w:t xml:space="preserve">*            &lt;td&gt;Dataset Access Property List&lt;/td&gt; </w:t>
      </w:r>
      <w:r>
        <w:rPr>
          <w:rFonts w:ascii="Courier" w:hAnsi="Courier"/>
          <w:sz w:val="18"/>
          <w:szCs w:val="18"/>
        </w:rPr>
        <w:br/>
        <w:t xml:space="preserve">*            &lt;td&gt;H5P_DATASET_ACCESS&lt;/td&gt;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&lt;td&gt;dataset create&lt;/td&gt; </w:t>
      </w:r>
      <w:r>
        <w:rPr>
          <w:rFonts w:ascii="Courier" w:hAnsi="Courier"/>
          <w:sz w:val="18"/>
          <w:szCs w:val="18"/>
        </w:rPr>
        <w:br/>
        <w:t xml:space="preserve">*            &lt;td&gt;dcpl&lt;/td&gt; </w:t>
      </w:r>
      <w:r>
        <w:rPr>
          <w:rFonts w:ascii="Courier" w:hAnsi="Courier"/>
          <w:sz w:val="18"/>
          <w:szCs w:val="18"/>
        </w:rPr>
        <w:br/>
        <w:t xml:space="preserve">*            &lt;td&gt;Dataset Creation Property List&lt;/td&gt; </w:t>
      </w:r>
      <w:r>
        <w:rPr>
          <w:rFonts w:ascii="Courier" w:hAnsi="Courier"/>
          <w:sz w:val="18"/>
          <w:szCs w:val="18"/>
        </w:rPr>
        <w:br/>
        <w:t xml:space="preserve">*            &lt;td&gt;H5P_DATASET_CREATE&lt;/td&gt;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 transfer&lt;/td&gt; </w:t>
      </w:r>
      <w:r>
        <w:rPr>
          <w:rFonts w:ascii="Courier" w:hAnsi="Courier"/>
          <w:sz w:val="18"/>
          <w:szCs w:val="18"/>
        </w:rPr>
        <w:br/>
        <w:t xml:space="preserve">*            &lt;td&gt;dxpl&lt;/td&gt; </w:t>
      </w:r>
      <w:r>
        <w:rPr>
          <w:rFonts w:ascii="Courier" w:hAnsi="Courier"/>
          <w:sz w:val="18"/>
          <w:szCs w:val="18"/>
        </w:rPr>
        <w:br/>
        <w:t xml:space="preserve">*            &lt;td&gt;Data Transfer Property List&lt;/td&gt; </w:t>
      </w:r>
      <w:r>
        <w:rPr>
          <w:rFonts w:ascii="Courier" w:hAnsi="Courier"/>
          <w:sz w:val="18"/>
          <w:szCs w:val="18"/>
        </w:rPr>
        <w:br/>
        <w:t xml:space="preserve">*            &lt;td&gt;H5P_DATASET_XFER&lt;/td&gt;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&lt;td&gt;datatype access&lt;/td&gt; </w:t>
      </w:r>
      <w:r>
        <w:rPr>
          <w:rFonts w:ascii="Courier" w:hAnsi="Courier"/>
          <w:sz w:val="18"/>
          <w:szCs w:val="18"/>
        </w:rPr>
        <w:br/>
        <w:t xml:space="preserve">*            &lt;td&gt; &lt;/td&gt; </w:t>
      </w:r>
      <w:r>
        <w:rPr>
          <w:rFonts w:ascii="Courier" w:hAnsi="Courier"/>
          <w:sz w:val="18"/>
          <w:szCs w:val="18"/>
        </w:rPr>
        <w:br/>
        <w:t xml:space="preserve">*            &lt;td&gt; &lt;/td&gt; </w:t>
      </w:r>
      <w:r>
        <w:rPr>
          <w:rFonts w:ascii="Courier" w:hAnsi="Courier"/>
          <w:sz w:val="18"/>
          <w:szCs w:val="18"/>
        </w:rPr>
        <w:br/>
        <w:t xml:space="preserve">*            &lt;td&gt;H5P_DATATYPE_ACCESS&lt;/td&gt; </w:t>
      </w:r>
      <w:r>
        <w:rPr>
          <w:rFonts w:ascii="Courier" w:hAnsi="Courier"/>
          <w:sz w:val="18"/>
          <w:szCs w:val="18"/>
        </w:rPr>
        <w:br/>
        <w:t xml:space="preserve">*            &lt;td&gt;This class can be created, but there are no properties </w:t>
      </w:r>
      <w:r>
        <w:rPr>
          <w:rFonts w:ascii="Courier" w:hAnsi="Courier"/>
          <w:sz w:val="18"/>
          <w:szCs w:val="18"/>
        </w:rPr>
        <w:br/>
        <w:t>*                in the class currently.</w:t>
      </w:r>
      <w:r>
        <w:rPr>
          <w:rFonts w:ascii="Courier" w:hAnsi="Courier"/>
          <w:sz w:val="18"/>
          <w:szCs w:val="18"/>
        </w:rPr>
        <w:br/>
      </w:r>
      <w:r>
        <w:rPr>
          <w:rFonts w:ascii="Courier" w:hAnsi="Courier"/>
          <w:color w:val="000000"/>
          <w:sz w:val="18"/>
          <w:szCs w:val="18"/>
          <w:highlight w:val="white"/>
        </w:rPr>
        <w:t xml:space="preserve">*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&lt;td&gt;datatype create&lt;/td&gt; </w:t>
      </w:r>
      <w:r>
        <w:rPr>
          <w:rFonts w:ascii="Courier" w:hAnsi="Courier"/>
          <w:sz w:val="18"/>
          <w:szCs w:val="18"/>
        </w:rPr>
        <w:br/>
        <w:t xml:space="preserve">*            &lt;td&gt; &lt;/td&gt; </w:t>
      </w:r>
      <w:r>
        <w:rPr>
          <w:rFonts w:ascii="Courier" w:hAnsi="Courier"/>
          <w:sz w:val="18"/>
          <w:szCs w:val="18"/>
        </w:rPr>
        <w:br/>
      </w:r>
      <w:r>
        <w:rPr>
          <w:rFonts w:ascii="Courier" w:hAnsi="Courier"/>
          <w:sz w:val="18"/>
          <w:szCs w:val="18"/>
        </w:rPr>
        <w:lastRenderedPageBreak/>
        <w:t xml:space="preserve">*            &lt;td&gt; &lt;/td&gt; </w:t>
      </w:r>
      <w:r>
        <w:rPr>
          <w:rFonts w:ascii="Courier" w:hAnsi="Courier"/>
          <w:sz w:val="18"/>
          <w:szCs w:val="18"/>
        </w:rPr>
        <w:br/>
        <w:t xml:space="preserve">*            &lt;td&gt;H5P_DATATYPE_CREATE&lt;/td&gt; </w:t>
      </w:r>
      <w:r>
        <w:rPr>
          <w:rFonts w:ascii="Courier" w:hAnsi="Courier"/>
          <w:sz w:val="18"/>
          <w:szCs w:val="18"/>
        </w:rPr>
        <w:br/>
        <w:t xml:space="preserve">*            &lt;td&gt;This class can be created, but there </w:t>
      </w:r>
      <w:r>
        <w:rPr>
          <w:rFonts w:ascii="Courier" w:hAnsi="Courier"/>
          <w:sz w:val="18"/>
          <w:szCs w:val="18"/>
        </w:rPr>
        <w:br/>
        <w:t xml:space="preserve">*                are no properties in the class currently.&lt;/td&gt;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&lt;td&gt;file access&lt;/td&gt; </w:t>
      </w:r>
      <w:r>
        <w:rPr>
          <w:rFonts w:ascii="Courier" w:hAnsi="Courier"/>
          <w:sz w:val="18"/>
          <w:szCs w:val="18"/>
        </w:rPr>
        <w:br/>
        <w:t xml:space="preserve">*            &lt;td&gt;fapl&lt;/td&gt; </w:t>
      </w:r>
      <w:r>
        <w:rPr>
          <w:rFonts w:ascii="Courier" w:hAnsi="Courier"/>
          <w:sz w:val="18"/>
          <w:szCs w:val="18"/>
        </w:rPr>
        <w:br/>
        <w:t xml:space="preserve">*            &lt;td&gt;File Access Property List&lt;/td&gt; </w:t>
      </w:r>
      <w:r>
        <w:rPr>
          <w:rFonts w:ascii="Courier" w:hAnsi="Courier"/>
          <w:sz w:val="18"/>
          <w:szCs w:val="18"/>
        </w:rPr>
        <w:br/>
        <w:t xml:space="preserve">*            &lt;td&gt;H5P_FILE_ACCESS&lt;/td&gt;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&lt;td&gt;file create&lt;/td&gt; </w:t>
      </w:r>
      <w:r>
        <w:rPr>
          <w:rFonts w:ascii="Courier" w:hAnsi="Courier"/>
          <w:sz w:val="18"/>
          <w:szCs w:val="18"/>
        </w:rPr>
        <w:br/>
        <w:t xml:space="preserve">*            &lt;td&gt;fcpl&lt;/td&gt; </w:t>
      </w:r>
      <w:r>
        <w:rPr>
          <w:rFonts w:ascii="Courier" w:hAnsi="Courier"/>
          <w:sz w:val="18"/>
          <w:szCs w:val="18"/>
        </w:rPr>
        <w:br/>
        <w:t xml:space="preserve">*            &lt;td&gt;File Creation Property List&lt;/td&gt; </w:t>
      </w:r>
      <w:r>
        <w:rPr>
          <w:rFonts w:ascii="Courier" w:hAnsi="Courier"/>
          <w:sz w:val="18"/>
          <w:szCs w:val="18"/>
        </w:rPr>
        <w:br/>
        <w:t xml:space="preserve">*            &lt;td&gt;H5P_FILE_CREATE&lt;/td&gt;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&lt;td&gt;file mount&lt;/td&gt; </w:t>
      </w:r>
      <w:r>
        <w:rPr>
          <w:rFonts w:ascii="Courier" w:hAnsi="Courier"/>
          <w:sz w:val="18"/>
          <w:szCs w:val="18"/>
        </w:rPr>
        <w:br/>
        <w:t xml:space="preserve">*            &lt;td&gt;fmpl&lt;/td&gt; </w:t>
      </w:r>
      <w:r>
        <w:rPr>
          <w:rFonts w:ascii="Courier" w:hAnsi="Courier"/>
          <w:sz w:val="18"/>
          <w:szCs w:val="18"/>
        </w:rPr>
        <w:br/>
        <w:t xml:space="preserve">*            &lt;td&gt;File Mount Property List&lt;/td&gt; </w:t>
      </w:r>
      <w:r>
        <w:rPr>
          <w:rFonts w:ascii="Courier" w:hAnsi="Courier"/>
          <w:sz w:val="18"/>
          <w:szCs w:val="18"/>
        </w:rPr>
        <w:br/>
        <w:t xml:space="preserve">*            &lt;td&gt;H5P_FILE_MOUNT&lt;/td&gt;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&lt;td&gt;group access&lt;/td&gt; </w:t>
      </w:r>
      <w:r>
        <w:rPr>
          <w:rFonts w:ascii="Courier" w:hAnsi="Courier"/>
          <w:sz w:val="18"/>
          <w:szCs w:val="18"/>
        </w:rPr>
        <w:br/>
        <w:t xml:space="preserve">*            &lt;td&gt; &lt;/td&gt; </w:t>
      </w:r>
      <w:r>
        <w:rPr>
          <w:rFonts w:ascii="Courier" w:hAnsi="Courier"/>
          <w:sz w:val="18"/>
          <w:szCs w:val="18"/>
        </w:rPr>
        <w:br/>
        <w:t xml:space="preserve">*            &lt;td&gt; &lt;/td&gt; </w:t>
      </w:r>
      <w:r>
        <w:rPr>
          <w:rFonts w:ascii="Courier" w:hAnsi="Courier"/>
          <w:sz w:val="18"/>
          <w:szCs w:val="18"/>
        </w:rPr>
        <w:br/>
        <w:t xml:space="preserve">*            &lt;td&gt;H5P_GROUP_ACCESS&lt;/td&gt; </w:t>
      </w:r>
      <w:r>
        <w:rPr>
          <w:rFonts w:ascii="Courier" w:hAnsi="Courier"/>
          <w:sz w:val="18"/>
          <w:szCs w:val="18"/>
        </w:rPr>
        <w:br/>
        <w:t xml:space="preserve">*            &lt;td&gt;This class can be created, but there </w:t>
      </w:r>
      <w:r>
        <w:rPr>
          <w:rFonts w:ascii="Courier" w:hAnsi="Courier"/>
          <w:sz w:val="18"/>
          <w:szCs w:val="18"/>
        </w:rPr>
        <w:br/>
        <w:t xml:space="preserve">*                are no properties in the class currently.&lt;/td&gt;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&lt;td&gt;group create&lt;/td&gt; </w:t>
      </w:r>
      <w:r>
        <w:rPr>
          <w:rFonts w:ascii="Courier" w:hAnsi="Courier"/>
          <w:sz w:val="18"/>
          <w:szCs w:val="18"/>
        </w:rPr>
        <w:br/>
        <w:t xml:space="preserve">*            &lt;td&gt;gcpl&lt;/td&gt; </w:t>
      </w:r>
      <w:r>
        <w:rPr>
          <w:rFonts w:ascii="Courier" w:hAnsi="Courier"/>
          <w:sz w:val="18"/>
          <w:szCs w:val="18"/>
        </w:rPr>
        <w:br/>
        <w:t xml:space="preserve">*            &lt;td&gt;Group Creation Property List&lt;/td&gt; </w:t>
      </w:r>
      <w:r>
        <w:rPr>
          <w:rFonts w:ascii="Courier" w:hAnsi="Courier"/>
          <w:sz w:val="18"/>
          <w:szCs w:val="18"/>
        </w:rPr>
        <w:br/>
        <w:t xml:space="preserve">*            &lt;td&gt;H5P_GROUP_CREATE&lt;/td&gt;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&lt;td&gt;link access&lt;/td&gt; </w:t>
      </w:r>
      <w:r>
        <w:rPr>
          <w:rFonts w:ascii="Courier" w:hAnsi="Courier"/>
          <w:sz w:val="18"/>
          <w:szCs w:val="18"/>
        </w:rPr>
        <w:br/>
        <w:t xml:space="preserve">*             &lt;td&gt;lapl&lt;/td&gt; </w:t>
      </w:r>
      <w:r>
        <w:rPr>
          <w:rFonts w:ascii="Courier" w:hAnsi="Courier"/>
          <w:sz w:val="18"/>
          <w:szCs w:val="18"/>
        </w:rPr>
        <w:br/>
        <w:t xml:space="preserve">*             &lt;td&gt;Link Access Property List&lt;/td&gt; </w:t>
      </w:r>
      <w:r>
        <w:rPr>
          <w:rFonts w:ascii="Courier" w:hAnsi="Courier"/>
          <w:sz w:val="18"/>
          <w:szCs w:val="18"/>
        </w:rPr>
        <w:br/>
        <w:t xml:space="preserve">*             &lt;td&gt;H5P_LINK_ACCESS&lt;/td&gt; </w:t>
      </w:r>
      <w:r>
        <w:rPr>
          <w:rFonts w:ascii="Courier" w:hAnsi="Courier"/>
          <w:sz w:val="18"/>
          <w:szCs w:val="18"/>
        </w:rPr>
        <w:br/>
        <w:t>*             &lt;td&gt; &lt;/td&gt;</w:t>
      </w:r>
      <w:r>
        <w:rPr>
          <w:rFonts w:ascii="Courier" w:hAnsi="Courier"/>
          <w:sz w:val="18"/>
          <w:szCs w:val="18"/>
        </w:rPr>
        <w:br/>
      </w:r>
      <w:r>
        <w:rPr>
          <w:rFonts w:ascii="Courier" w:hAnsi="Courier"/>
          <w:color w:val="000000"/>
          <w:sz w:val="18"/>
          <w:szCs w:val="18"/>
          <w:highlight w:val="white"/>
        </w:rPr>
        <w:t xml:space="preserve">*           &lt;/tr&gt; </w:t>
      </w:r>
      <w:r>
        <w:rPr>
          <w:rFonts w:ascii="Courier" w:hAnsi="Courier"/>
          <w:sz w:val="18"/>
          <w:szCs w:val="18"/>
        </w:rPr>
        <w:br/>
        <w:t xml:space="preserve">*           &lt;tr&gt; </w:t>
      </w:r>
      <w:r>
        <w:rPr>
          <w:rFonts w:ascii="Courier" w:hAnsi="Courier"/>
          <w:sz w:val="18"/>
          <w:szCs w:val="18"/>
        </w:rPr>
        <w:br/>
        <w:t xml:space="preserve">*            &lt;td&gt;link create&lt;/td&gt; </w:t>
      </w:r>
      <w:r>
        <w:rPr>
          <w:rFonts w:ascii="Courier" w:hAnsi="Courier"/>
          <w:sz w:val="18"/>
          <w:szCs w:val="18"/>
        </w:rPr>
        <w:br/>
        <w:t xml:space="preserve">*            &lt;td&gt;lcpl&lt;/td&gt; </w:t>
      </w:r>
      <w:r>
        <w:rPr>
          <w:rFonts w:ascii="Courier" w:hAnsi="Courier"/>
          <w:sz w:val="18"/>
          <w:szCs w:val="18"/>
        </w:rPr>
        <w:br/>
        <w:t xml:space="preserve">*            &lt;td&gt;Link Creation Property List&lt;/td&gt; </w:t>
      </w:r>
      <w:r>
        <w:rPr>
          <w:rFonts w:ascii="Courier" w:hAnsi="Courier"/>
          <w:sz w:val="18"/>
          <w:szCs w:val="18"/>
        </w:rPr>
        <w:br/>
        <w:t xml:space="preserve">*            &lt;td&gt;H5P_LINK_CREATE&lt;/td&gt;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&lt;td&gt;object copy&lt;/td&gt; </w:t>
      </w:r>
      <w:r>
        <w:rPr>
          <w:rFonts w:ascii="Courier" w:hAnsi="Courier"/>
          <w:sz w:val="18"/>
          <w:szCs w:val="18"/>
        </w:rPr>
        <w:br/>
        <w:t xml:space="preserve">*            &lt;td&gt;ocpypl&lt;/td&gt; </w:t>
      </w:r>
      <w:r>
        <w:rPr>
          <w:rFonts w:ascii="Courier" w:hAnsi="Courier"/>
          <w:sz w:val="18"/>
          <w:szCs w:val="18"/>
        </w:rPr>
        <w:br/>
        <w:t xml:space="preserve">*            &lt;td&gt;Object Copy Property List&lt;/td&gt; </w:t>
      </w:r>
      <w:r>
        <w:rPr>
          <w:rFonts w:ascii="Courier" w:hAnsi="Courier"/>
          <w:sz w:val="18"/>
          <w:szCs w:val="18"/>
        </w:rPr>
        <w:br/>
        <w:t xml:space="preserve">*            &lt;td&gt;H5P_OBJECT_COPY&lt;/td&gt;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r>
      <w:r>
        <w:rPr>
          <w:rFonts w:ascii="Courier" w:hAnsi="Courier"/>
          <w:sz w:val="18"/>
          <w:szCs w:val="18"/>
        </w:rPr>
        <w:lastRenderedPageBreak/>
        <w:t xml:space="preserve">*            &lt;td&gt;object create&lt;/td&gt; </w:t>
      </w:r>
      <w:r>
        <w:rPr>
          <w:rFonts w:ascii="Courier" w:hAnsi="Courier"/>
          <w:sz w:val="18"/>
          <w:szCs w:val="18"/>
        </w:rPr>
        <w:br/>
        <w:t xml:space="preserve">*            &lt;td&gt;ocpl&lt;/td&gt; </w:t>
      </w:r>
      <w:r>
        <w:rPr>
          <w:rFonts w:ascii="Courier" w:hAnsi="Courier"/>
          <w:sz w:val="18"/>
          <w:szCs w:val="18"/>
        </w:rPr>
        <w:br/>
        <w:t xml:space="preserve">*            &lt;td&gt;Object Creation Property List&lt;/td&gt; </w:t>
      </w:r>
      <w:r>
        <w:rPr>
          <w:rFonts w:ascii="Courier" w:hAnsi="Courier"/>
          <w:sz w:val="18"/>
          <w:szCs w:val="18"/>
        </w:rPr>
        <w:br/>
        <w:t xml:space="preserve">*            &lt;td&gt;H5P_OBJECT_CREATE&lt;/td&gt;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&lt;td&gt;string create&lt;/td&gt; </w:t>
      </w:r>
      <w:r>
        <w:rPr>
          <w:rFonts w:ascii="Courier" w:hAnsi="Courier"/>
          <w:sz w:val="18"/>
          <w:szCs w:val="18"/>
        </w:rPr>
        <w:br/>
        <w:t xml:space="preserve">*            &lt;td&gt;strcpl&lt;/td&gt; </w:t>
      </w:r>
      <w:r>
        <w:rPr>
          <w:rFonts w:ascii="Courier" w:hAnsi="Courier"/>
          <w:sz w:val="18"/>
          <w:szCs w:val="18"/>
        </w:rPr>
        <w:br/>
        <w:t xml:space="preserve">*            &lt;td&gt;String Creation Property List&lt;/td&gt; </w:t>
      </w:r>
      <w:r>
        <w:rPr>
          <w:rFonts w:ascii="Courier" w:hAnsi="Courier"/>
          <w:sz w:val="18"/>
          <w:szCs w:val="18"/>
        </w:rPr>
        <w:br/>
        <w:t xml:space="preserve">*            &lt;td&gt;H5P_STRING_CREATE&lt;/td&gt; </w:t>
      </w:r>
      <w:r>
        <w:rPr>
          <w:rFonts w:ascii="Courier" w:hAnsi="Courier"/>
          <w:sz w:val="18"/>
          <w:szCs w:val="18"/>
        </w:rPr>
        <w:br/>
        <w:t xml:space="preserve">*            &lt;td&gt; &lt;/td&gt;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char *H5Pget_class_name(hid_t pclass_id);</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H5Pget_class_name(pclass_id)</w:t>
      </w:r>
    </w:p>
    <w:p w:rsidR="00D31373" w:rsidRDefault="00000000">
      <w:pPr>
        <w:rPr>
          <w:rFonts w:ascii="Courier" w:hAnsi="Courier"/>
          <w:sz w:val="18"/>
          <w:szCs w:val="18"/>
        </w:rPr>
      </w:pPr>
      <w:r>
        <w:rPr>
          <w:rFonts w:ascii="Courier" w:hAnsi="Courier"/>
          <w:sz w:val="18"/>
          <w:szCs w:val="18"/>
        </w:rPr>
        <w:t xml:space="preserve"> +-H5I_object_</w:t>
      </w:r>
      <w:proofErr w:type="gramStart"/>
      <w:r>
        <w:rPr>
          <w:rFonts w:ascii="Courier" w:hAnsi="Courier"/>
          <w:sz w:val="18"/>
          <w:szCs w:val="18"/>
        </w:rPr>
        <w:t>verify(</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+-H5P_get_class_name(pclass)</w:t>
      </w:r>
    </w:p>
    <w:p w:rsidR="00D31373" w:rsidRDefault="00000000">
      <w:r>
        <w:rPr>
          <w:rFonts w:ascii="Courier" w:hAnsi="Courier"/>
          <w:sz w:val="18"/>
          <w:szCs w:val="18"/>
        </w:rPr>
        <w:t xml:space="preserve">    +-H5MM_xstrdup(pclass-&gt;name)</w:t>
      </w:r>
      <w:r>
        <w:rPr>
          <w:rFonts w:ascii="Courier" w:hAnsi="Courier"/>
          <w:sz w:val="18"/>
          <w:szCs w:val="18"/>
        </w:rPr>
        <w:br/>
      </w:r>
      <w:r>
        <w:rPr>
          <w:rFonts w:ascii="monospace" w:hAnsi="monospace"/>
          <w:sz w:val="20"/>
          <w:szCs w:val="20"/>
        </w:rPr>
        <w:br/>
      </w:r>
    </w:p>
    <w:p w:rsidR="00D31373" w:rsidRDefault="00000000">
      <w:r>
        <w:t>In a nutshell:</w:t>
      </w:r>
    </w:p>
    <w:p w:rsidR="00D31373" w:rsidRDefault="00D31373"/>
    <w:p w:rsidR="00D31373" w:rsidRDefault="00000000">
      <w:r>
        <w:t xml:space="preserve">Look up the indicated property list class, allocate a string of appropriate length, copy the class’s name into the new string, and return a pointer to </w:t>
      </w:r>
      <w:r>
        <w:rPr>
          <w:rFonts w:eastAsia="Noto Serif CJK SC"/>
          <w:color w:val="auto"/>
          <w:kern w:val="2"/>
          <w:lang w:eastAsia="zh-CN" w:bidi="hi-IN"/>
        </w:rPr>
        <w:t>it</w:t>
      </w:r>
      <w:r>
        <w:t>.</w:t>
      </w:r>
    </w:p>
    <w:p w:rsidR="00D31373" w:rsidRDefault="00D31373"/>
    <w:p w:rsidR="00D31373" w:rsidRDefault="00D31373"/>
    <w:p w:rsidR="00D31373" w:rsidRDefault="00000000">
      <w:r>
        <w:t>In greater detail:</w:t>
      </w:r>
    </w:p>
    <w:p w:rsidR="00D31373" w:rsidRDefault="00D31373"/>
    <w:p w:rsidR="00D31373" w:rsidRDefault="00000000">
      <w:pPr>
        <w:rPr>
          <w:color w:val="C9211E"/>
        </w:rPr>
      </w:pPr>
      <w:r>
        <w:rPr>
          <w:color w:val="C9211E"/>
        </w:rPr>
        <w:t>Later</w:t>
      </w:r>
    </w:p>
    <w:p w:rsidR="00D31373" w:rsidRDefault="00D31373"/>
    <w:p w:rsidR="00D31373" w:rsidRDefault="00D31373"/>
    <w:p w:rsidR="00D31373" w:rsidRDefault="00000000">
      <w:r>
        <w:t>Multi-thread safety concerns:</w:t>
      </w:r>
    </w:p>
    <w:p w:rsidR="00D31373" w:rsidRDefault="00D31373"/>
    <w:p w:rsidR="00D31373" w:rsidRDefault="00000000">
      <w:r>
        <w:br w:type="page"/>
      </w:r>
    </w:p>
    <w:p w:rsidR="00D31373" w:rsidRDefault="00D31373">
      <w:pPr>
        <w:rPr>
          <w:rFonts w:ascii="monospace" w:hAnsi="monospace"/>
        </w:rPr>
      </w:pPr>
    </w:p>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Retrieves the parent class of a property class </w:t>
      </w:r>
      <w:r>
        <w:rPr>
          <w:rFonts w:ascii="Courier" w:hAnsi="Courier"/>
          <w:sz w:val="18"/>
          <w:szCs w:val="18"/>
        </w:rPr>
        <w:br/>
        <w:t xml:space="preserve">* </w:t>
      </w:r>
      <w:r>
        <w:rPr>
          <w:rFonts w:ascii="Courier" w:hAnsi="Courier"/>
          <w:sz w:val="18"/>
          <w:szCs w:val="18"/>
        </w:rPr>
        <w:br/>
        <w:t xml:space="preserve">* \plistcls_id{pclass_id} </w:t>
      </w:r>
      <w:r>
        <w:rPr>
          <w:rFonts w:ascii="Courier" w:hAnsi="Courier"/>
          <w:sz w:val="18"/>
          <w:szCs w:val="18"/>
        </w:rPr>
        <w:br/>
        <w:t xml:space="preserve">* </w:t>
      </w:r>
      <w:r>
        <w:rPr>
          <w:rFonts w:ascii="Courier" w:hAnsi="Courier"/>
          <w:sz w:val="18"/>
          <w:szCs w:val="18"/>
        </w:rPr>
        <w:br/>
        <w:t>* \return \hid_</w:t>
      </w:r>
      <w:proofErr w:type="gramStart"/>
      <w:r>
        <w:rPr>
          <w:rFonts w:ascii="Courier" w:hAnsi="Courier"/>
          <w:sz w:val="18"/>
          <w:szCs w:val="18"/>
        </w:rPr>
        <w:t>t{</w:t>
      </w:r>
      <w:proofErr w:type="gramEnd"/>
      <w:r>
        <w:rPr>
          <w:rFonts w:ascii="Courier" w:hAnsi="Courier"/>
          <w:sz w:val="18"/>
          <w:szCs w:val="18"/>
        </w:rPr>
        <w:t xml:space="preserve">parent class object} </w:t>
      </w:r>
      <w:r>
        <w:rPr>
          <w:rFonts w:ascii="Courier" w:hAnsi="Courier"/>
          <w:sz w:val="18"/>
          <w:szCs w:val="18"/>
        </w:rPr>
        <w:br/>
        <w:t xml:space="preserve">* </w:t>
      </w:r>
      <w:r>
        <w:rPr>
          <w:rFonts w:ascii="Courier" w:hAnsi="Courier"/>
          <w:sz w:val="18"/>
          <w:szCs w:val="18"/>
        </w:rPr>
        <w:br/>
        <w:t xml:space="preserve">* \details H5Pget_class_parent() retrieves an identifier for the parent </w:t>
      </w:r>
      <w:r>
        <w:rPr>
          <w:rFonts w:ascii="Courier" w:hAnsi="Courier"/>
          <w:sz w:val="18"/>
          <w:szCs w:val="18"/>
        </w:rPr>
        <w:br/>
        <w:t xml:space="preserve">*          class of a property class.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hid_t H5Pget_class_</w:t>
      </w:r>
      <w:proofErr w:type="gramStart"/>
      <w:r>
        <w:rPr>
          <w:rFonts w:ascii="Courier" w:hAnsi="Courier"/>
          <w:sz w:val="18"/>
          <w:szCs w:val="18"/>
        </w:rPr>
        <w:t>parent(</w:t>
      </w:r>
      <w:proofErr w:type="gramEnd"/>
      <w:r>
        <w:rPr>
          <w:rFonts w:ascii="Courier" w:hAnsi="Courier"/>
          <w:sz w:val="18"/>
          <w:szCs w:val="18"/>
        </w:rPr>
        <w:t xml:space="preserve">hid_t pclass_id); </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H5Pget_class_parent(pclass_id)</w:t>
      </w:r>
    </w:p>
    <w:p w:rsidR="00D31373" w:rsidRDefault="00000000">
      <w:pPr>
        <w:rPr>
          <w:rFonts w:ascii="Courier" w:hAnsi="Courier"/>
          <w:sz w:val="18"/>
          <w:szCs w:val="18"/>
        </w:rPr>
      </w:pPr>
      <w:r>
        <w:rPr>
          <w:rFonts w:ascii="Courier" w:hAnsi="Courier"/>
          <w:sz w:val="18"/>
          <w:szCs w:val="18"/>
        </w:rPr>
        <w:t xml:space="preserve"> +-H5I_object_</w:t>
      </w:r>
      <w:proofErr w:type="gramStart"/>
      <w:r>
        <w:rPr>
          <w:rFonts w:ascii="Courier" w:hAnsi="Courier"/>
          <w:sz w:val="18"/>
          <w:szCs w:val="18"/>
        </w:rPr>
        <w:t>verify(</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+-H5P_get_class_parent(pclass)</w:t>
      </w:r>
    </w:p>
    <w:p w:rsidR="00D31373" w:rsidRDefault="00000000">
      <w:pPr>
        <w:rPr>
          <w:rFonts w:ascii="Courier" w:hAnsi="Courier"/>
          <w:sz w:val="18"/>
          <w:szCs w:val="18"/>
        </w:rPr>
      </w:pPr>
      <w:r>
        <w:rPr>
          <w:rFonts w:ascii="Courier" w:hAnsi="Courier"/>
          <w:sz w:val="18"/>
          <w:szCs w:val="18"/>
        </w:rPr>
        <w:t xml:space="preserve"> |  +-</w:t>
      </w:r>
    </w:p>
    <w:p w:rsidR="00D31373" w:rsidRDefault="00000000">
      <w:r>
        <w:rPr>
          <w:rFonts w:ascii="Courier" w:hAnsi="Courier"/>
          <w:sz w:val="18"/>
          <w:szCs w:val="18"/>
        </w:rPr>
        <w:t xml:space="preserve"> +-</w:t>
      </w:r>
      <w:r>
        <w:rPr>
          <w:rFonts w:ascii="Courier" w:hAnsi="Courier"/>
          <w:color w:val="000000"/>
          <w:sz w:val="18"/>
          <w:szCs w:val="18"/>
          <w:highlight w:val="white"/>
        </w:rPr>
        <w:t>H5P__access_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parent, H5P_MOD_INC_REF)</w:t>
      </w:r>
      <w:r>
        <w:rPr>
          <w:rFonts w:ascii="Courier" w:hAnsi="Courier"/>
          <w:sz w:val="18"/>
          <w:szCs w:val="18"/>
        </w:rPr>
        <w:br/>
      </w:r>
      <w:r>
        <w:rPr>
          <w:rFonts w:ascii="Courier" w:hAnsi="Courier"/>
          <w:color w:val="000000"/>
          <w:sz w:val="18"/>
          <w:szCs w:val="18"/>
          <w:highlight w:val="white"/>
        </w:rPr>
        <w:t xml:space="preserve"> |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-H5SL_destroy()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w:t>
      </w:r>
      <w:bookmarkStart w:id="1072" w:name="__DdeLink__2830_404519934921"/>
      <w:r>
        <w:rPr>
          <w:rFonts w:ascii="Courier" w:hAnsi="Courier"/>
          <w:color w:val="000000"/>
          <w:sz w:val="18"/>
          <w:szCs w:val="18"/>
          <w:highlight w:val="white"/>
        </w:rPr>
        <w:t>H5P__access_class</w:t>
      </w:r>
      <w:bookmarkEnd w:id="1072"/>
      <w:r>
        <w:rPr>
          <w:rFonts w:ascii="Courier" w:hAnsi="Courier"/>
          <w:color w:val="000000"/>
          <w:sz w:val="18"/>
          <w:szCs w:val="18"/>
          <w:highlight w:val="white"/>
        </w:rPr>
        <w:t>(par_class, H5P_MOD_DEC_CLS)</w:t>
      </w:r>
    </w:p>
    <w:p w:rsidR="00D31373" w:rsidRDefault="00000000">
      <w:r>
        <w:rPr>
          <w:rFonts w:ascii="Courier" w:hAnsi="Courier"/>
          <w:color w:val="000000"/>
          <w:sz w:val="18"/>
          <w:szCs w:val="18"/>
          <w:highlight w:val="white"/>
        </w:rPr>
        <w:t xml:space="preserve"> |     +- // see above</w:t>
      </w:r>
      <w:r>
        <w:rPr>
          <w:rFonts w:ascii="Courier" w:hAnsi="Courier"/>
          <w:color w:val="000000"/>
          <w:sz w:val="18"/>
          <w:szCs w:val="18"/>
          <w:highlight w:val="white"/>
        </w:rPr>
        <w:br/>
      </w:r>
      <w:r>
        <w:rPr>
          <w:rFonts w:ascii="Courier" w:hAnsi="Courier"/>
          <w:sz w:val="18"/>
          <w:szCs w:val="18"/>
        </w:rPr>
        <w:t xml:space="preserve"> +-</w:t>
      </w:r>
      <w:r>
        <w:rPr>
          <w:rFonts w:ascii="Courier" w:hAnsi="Courier"/>
          <w:color w:val="000000"/>
          <w:sz w:val="18"/>
          <w:szCs w:val="18"/>
          <w:highlight w:val="white"/>
        </w:rPr>
        <w:t>H5I_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H5I_GENPROP_CLS, pclass, TRUE)</w:t>
      </w:r>
      <w:r>
        <w:rPr>
          <w:rFonts w:ascii="Courier" w:hAnsi="Courier"/>
          <w:sz w:val="18"/>
          <w:szCs w:val="18"/>
        </w:rPr>
        <w:b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+-H5P__close_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+-H5P__access_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pclass, H5P_MOD_DEC_REF)</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see above</w:t>
      </w:r>
    </w:p>
    <w:p w:rsidR="00D31373" w:rsidRDefault="00D31373">
      <w:pPr>
        <w:rPr>
          <w:rFonts w:ascii="monospace" w:hAnsi="monospace"/>
          <w:color w:val="000000"/>
          <w:sz w:val="20"/>
          <w:szCs w:val="20"/>
          <w:highlight w:val="white"/>
        </w:rPr>
      </w:pPr>
    </w:p>
    <w:p w:rsidR="00D31373" w:rsidRDefault="00D31373"/>
    <w:p w:rsidR="00D31373" w:rsidRDefault="00000000">
      <w:pPr>
        <w:rPr>
          <w:color w:val="000000"/>
          <w:highlight w:val="white"/>
        </w:rPr>
      </w:pPr>
      <w:r>
        <w:rPr>
          <w:color w:val="000000"/>
          <w:highlight w:val="white"/>
        </w:rPr>
        <w:t>In a nutshell:</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Return an id that maps to the property list class from which the supplied property list class was derived.  </w:t>
      </w:r>
    </w:p>
    <w:p w:rsidR="00D31373" w:rsidRDefault="00D31373"/>
    <w:p w:rsidR="00D31373" w:rsidRDefault="00D31373"/>
    <w:p w:rsidR="00D31373" w:rsidRDefault="00000000">
      <w:pPr>
        <w:rPr>
          <w:color w:val="000000"/>
          <w:highlight w:val="white"/>
        </w:rPr>
      </w:pPr>
      <w:r>
        <w:rPr>
          <w:color w:val="000000"/>
          <w:highlight w:val="white"/>
        </w:rPr>
        <w:t xml:space="preserve">In greater detail: </w:t>
      </w:r>
    </w:p>
    <w:p w:rsidR="00D31373" w:rsidRDefault="00D31373">
      <w:pPr>
        <w:rPr>
          <w:color w:val="000000"/>
          <w:highlight w:val="white"/>
        </w:rPr>
      </w:pPr>
    </w:p>
    <w:p w:rsidR="00D31373" w:rsidRDefault="00000000">
      <w:r>
        <w:rPr>
          <w:b/>
          <w:bCs/>
          <w:color w:val="000000"/>
          <w:highlight w:val="white"/>
        </w:rPr>
        <w:t>H5Pget_class_</w:t>
      </w:r>
      <w:proofErr w:type="gramStart"/>
      <w:r>
        <w:rPr>
          <w:b/>
          <w:bCs/>
          <w:color w:val="000000"/>
          <w:highlight w:val="white"/>
        </w:rPr>
        <w:t>parent(</w:t>
      </w:r>
      <w:proofErr w:type="gramEnd"/>
      <w:r>
        <w:rPr>
          <w:b/>
          <w:bCs/>
          <w:color w:val="000000"/>
          <w:highlight w:val="white"/>
        </w:rPr>
        <w:t>)</w:t>
      </w:r>
      <w:r>
        <w:rPr>
          <w:color w:val="000000"/>
          <w:highlight w:val="white"/>
        </w:rPr>
        <w:t xml:space="preserve"> first calls H5I_object_verify to obtain a pointer to the target property list class (pclass).  It then calls H5P_get_class_</w:t>
      </w:r>
      <w:proofErr w:type="gramStart"/>
      <w:r>
        <w:rPr>
          <w:color w:val="000000"/>
          <w:highlight w:val="white"/>
        </w:rPr>
        <w:t>parent(</w:t>
      </w:r>
      <w:proofErr w:type="gramEnd"/>
      <w:r>
        <w:rPr>
          <w:color w:val="000000"/>
          <w:highlight w:val="white"/>
        </w:rPr>
        <w:t xml:space="preserve">) to obtain a pointer to the target property list class’s parent property list class (parent = </w:t>
      </w:r>
      <w:r>
        <w:rPr>
          <w:rFonts w:eastAsia="Noto Serif CJK SC"/>
          <w:color w:val="000000"/>
          <w:kern w:val="2"/>
          <w:highlight w:val="white"/>
          <w:lang w:eastAsia="zh-CN" w:bidi="hi-IN"/>
        </w:rPr>
        <w:t>pclass</w:t>
      </w:r>
      <w:r>
        <w:rPr>
          <w:color w:val="000000"/>
          <w:highlight w:val="white"/>
        </w:rPr>
        <w:t>→</w:t>
      </w:r>
      <w:r>
        <w:rPr>
          <w:rFonts w:eastAsia="Noto Serif CJK SC"/>
          <w:color w:val="000000"/>
          <w:kern w:val="2"/>
          <w:highlight w:val="white"/>
          <w:lang w:eastAsia="zh-CN" w:bidi="hi-IN"/>
        </w:rPr>
        <w:t>parent</w:t>
      </w:r>
      <w:r>
        <w:rPr>
          <w:color w:val="000000"/>
          <w:highlight w:val="white"/>
        </w:rPr>
        <w:t>).</w:t>
      </w:r>
    </w:p>
    <w:p w:rsidR="00D31373" w:rsidRDefault="00D31373">
      <w:pPr>
        <w:rPr>
          <w:color w:val="000000"/>
          <w:highlight w:val="white"/>
        </w:rPr>
      </w:pPr>
    </w:p>
    <w:p w:rsidR="00D31373" w:rsidRDefault="00000000">
      <w:r>
        <w:rPr>
          <w:color w:val="000000"/>
          <w:highlight w:val="white"/>
        </w:rPr>
        <w:t>This done, H5Pget_class_</w:t>
      </w:r>
      <w:proofErr w:type="gramStart"/>
      <w:r>
        <w:rPr>
          <w:color w:val="000000"/>
          <w:highlight w:val="white"/>
        </w:rPr>
        <w:t>parent(</w:t>
      </w:r>
      <w:proofErr w:type="gramEnd"/>
      <w:r>
        <w:rPr>
          <w:color w:val="000000"/>
          <w:highlight w:val="white"/>
        </w:rPr>
        <w:t xml:space="preserve">) calls H5P__access_class(parent, H5P_MOD_INC_REF).  This has the effect of setting parent→deleted back to FALSE if it was </w:t>
      </w:r>
      <w:r>
        <w:rPr>
          <w:rFonts w:eastAsia="Noto Serif CJK SC"/>
          <w:color w:val="000000"/>
          <w:kern w:val="2"/>
          <w:highlight w:val="white"/>
          <w:lang w:eastAsia="zh-CN" w:bidi="hi-IN"/>
        </w:rPr>
        <w:t>TRUE</w:t>
      </w:r>
      <w:r>
        <w:rPr>
          <w:color w:val="000000"/>
          <w:highlight w:val="white"/>
        </w:rPr>
        <w:t>, and incrementing parent→ref_count.</w:t>
      </w:r>
    </w:p>
    <w:p w:rsidR="00D31373" w:rsidRDefault="00D31373">
      <w:pPr>
        <w:rPr>
          <w:color w:val="000000"/>
          <w:highlight w:val="white"/>
        </w:rPr>
      </w:pPr>
    </w:p>
    <w:p w:rsidR="00D31373" w:rsidRDefault="00000000">
      <w:pPr>
        <w:rPr>
          <w:color w:val="000000"/>
          <w:highlight w:val="white"/>
        </w:rPr>
      </w:pPr>
      <w:r>
        <w:rPr>
          <w:color w:val="000000"/>
          <w:highlight w:val="white"/>
        </w:rPr>
        <w:t>H5Pget_</w:t>
      </w:r>
      <w:proofErr w:type="gramStart"/>
      <w:r>
        <w:rPr>
          <w:color w:val="000000"/>
          <w:highlight w:val="white"/>
        </w:rPr>
        <w:t>class(</w:t>
      </w:r>
      <w:proofErr w:type="gramEnd"/>
      <w:r>
        <w:rPr>
          <w:color w:val="000000"/>
          <w:highlight w:val="white"/>
        </w:rPr>
        <w:t xml:space="preserve">) then calls H5I_register() to insert the parent property list class into the index.  </w:t>
      </w:r>
    </w:p>
    <w:p w:rsidR="00D31373" w:rsidRDefault="00D31373">
      <w:pPr>
        <w:rPr>
          <w:color w:val="000000"/>
          <w:highlight w:val="white"/>
        </w:rPr>
      </w:pPr>
    </w:p>
    <w:p w:rsidR="00D31373" w:rsidRDefault="00000000">
      <w:r>
        <w:rPr>
          <w:color w:val="FF4000"/>
          <w:highlight w:val="white"/>
        </w:rPr>
        <w:t xml:space="preserve">Note that </w:t>
      </w:r>
      <w:r>
        <w:rPr>
          <w:rFonts w:eastAsia="Noto Serif CJK SC"/>
          <w:color w:val="FF4000"/>
          <w:kern w:val="2"/>
          <w:highlight w:val="white"/>
          <w:lang w:eastAsia="zh-CN" w:bidi="hi-IN"/>
        </w:rPr>
        <w:t>can</w:t>
      </w:r>
      <w:r>
        <w:rPr>
          <w:color w:val="FF4000"/>
          <w:highlight w:val="white"/>
        </w:rPr>
        <w:t xml:space="preserve"> result in a given property list class having multiple ids in the index.  Further, if the parent property list class has been modified since </w:t>
      </w:r>
      <w:r>
        <w:rPr>
          <w:rFonts w:eastAsia="Noto Serif CJK SC"/>
          <w:color w:val="FF4000"/>
          <w:kern w:val="2"/>
          <w:highlight w:val="white"/>
          <w:lang w:eastAsia="zh-CN" w:bidi="hi-IN"/>
        </w:rPr>
        <w:t>pclass</w:t>
      </w:r>
      <w:r>
        <w:rPr>
          <w:color w:val="FF4000"/>
          <w:highlight w:val="white"/>
        </w:rPr>
        <w:t xml:space="preserve"> was created, this will cause the previous version of the property list class to be inserted into the index – </w:t>
      </w:r>
      <w:r>
        <w:rPr>
          <w:rFonts w:eastAsia="Noto Serif CJK SC"/>
          <w:color w:val="FF4000"/>
          <w:kern w:val="2"/>
          <w:highlight w:val="white"/>
          <w:lang w:eastAsia="zh-CN" w:bidi="hi-IN"/>
        </w:rPr>
        <w:t>resulting in</w:t>
      </w:r>
      <w:r>
        <w:rPr>
          <w:color w:val="FF4000"/>
          <w:highlight w:val="white"/>
        </w:rPr>
        <w:t xml:space="preserve"> multiple property list classes of the same name but different structure.   </w:t>
      </w:r>
    </w:p>
    <w:p w:rsidR="00D31373" w:rsidRDefault="00D31373">
      <w:pPr>
        <w:rPr>
          <w:highlight w:val="white"/>
        </w:rPr>
      </w:pPr>
    </w:p>
    <w:p w:rsidR="00D31373" w:rsidRDefault="00000000">
      <w:pPr>
        <w:rPr>
          <w:color w:val="FF4000"/>
          <w:highlight w:val="white"/>
        </w:rPr>
      </w:pPr>
      <w:r>
        <w:rPr>
          <w:color w:val="FF4000"/>
          <w:highlight w:val="white"/>
        </w:rPr>
        <w:t>This behavior is not discussed in the user documentation.</w:t>
      </w:r>
    </w:p>
    <w:p w:rsidR="00D31373" w:rsidRDefault="00D31373"/>
    <w:p w:rsidR="00D31373" w:rsidRDefault="00000000">
      <w:r>
        <w:rPr>
          <w:rFonts w:eastAsia="Noto Serif CJK SC"/>
          <w:color w:val="auto"/>
          <w:kern w:val="2"/>
          <w:lang w:eastAsia="zh-CN" w:bidi="hi-IN"/>
        </w:rPr>
        <w:t>If H5I_</w:t>
      </w:r>
      <w:proofErr w:type="gramStart"/>
      <w:r>
        <w:rPr>
          <w:rFonts w:eastAsia="Noto Serif CJK SC"/>
          <w:color w:val="auto"/>
          <w:kern w:val="2"/>
          <w:lang w:eastAsia="zh-CN" w:bidi="hi-IN"/>
        </w:rPr>
        <w:t>register(</w:t>
      </w:r>
      <w:proofErr w:type="gramEnd"/>
      <w:r>
        <w:rPr>
          <w:rFonts w:eastAsia="Noto Serif CJK SC"/>
          <w:color w:val="auto"/>
          <w:kern w:val="2"/>
          <w:lang w:eastAsia="zh-CN" w:bidi="hi-IN"/>
        </w:rPr>
        <w:t xml:space="preserve">) fails, H5Pget_classparent() calls H5P__close_class(pclass) </w:t>
      </w:r>
      <w:r>
        <w:t xml:space="preserve"> to undo the prior call to H5P__access_class().</w:t>
      </w:r>
    </w:p>
    <w:p w:rsidR="00D31373" w:rsidRDefault="00D31373"/>
    <w:p w:rsidR="00D31373" w:rsidRDefault="00D31373"/>
    <w:p w:rsidR="00D31373" w:rsidRDefault="00000000">
      <w:pPr>
        <w:rPr>
          <w:color w:val="000000"/>
          <w:highlight w:val="white"/>
        </w:rPr>
      </w:pPr>
      <w:r>
        <w:rPr>
          <w:color w:val="000000"/>
          <w:highlight w:val="white"/>
        </w:rPr>
        <w:t>Thread safety concerns:</w:t>
      </w:r>
    </w:p>
    <w:p w:rsidR="00D31373" w:rsidRDefault="00D31373"/>
    <w:p w:rsidR="00D31373" w:rsidRDefault="00D31373">
      <w:pPr>
        <w:rPr>
          <w:rFonts w:ascii="monospace" w:hAnsi="monospace"/>
        </w:rPr>
      </w:pPr>
    </w:p>
    <w:p w:rsidR="00D31373" w:rsidRDefault="00D31373">
      <w:pPr>
        <w:rPr>
          <w:rFonts w:ascii="monospace" w:hAnsi="monospace"/>
        </w:rPr>
      </w:pPr>
    </w:p>
    <w:p w:rsidR="00D31373" w:rsidRDefault="00D31373">
      <w:pPr>
        <w:rPr>
          <w:rFonts w:ascii="monospace" w:hAnsi="monospace"/>
        </w:rPr>
      </w:pPr>
    </w:p>
    <w:p w:rsidR="00D31373" w:rsidRDefault="00000000">
      <w:pPr>
        <w:rPr>
          <w:rFonts w:ascii="monospace" w:hAnsi="monospace"/>
        </w:rPr>
      </w:pPr>
      <w:r>
        <w:br w:type="page"/>
      </w:r>
    </w:p>
    <w:p w:rsidR="00D31373" w:rsidRDefault="00000000">
      <w:r>
        <w:rPr>
          <w:rFonts w:ascii="monospace" w:hAnsi="monospace"/>
          <w:sz w:val="20"/>
          <w:szCs w:val="20"/>
        </w:rPr>
        <w:lastRenderedPageBreak/>
        <w:br/>
      </w:r>
      <w:r>
        <w:rPr>
          <w:rFonts w:ascii="Courier" w:hAnsi="Courier"/>
          <w:sz w:val="18"/>
          <w:szCs w:val="18"/>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w:t>
      </w:r>
      <w:proofErr w:type="gramStart"/>
      <w:r>
        <w:rPr>
          <w:rFonts w:ascii="Courier" w:hAnsi="Courier"/>
          <w:sz w:val="18"/>
          <w:szCs w:val="18"/>
        </w:rPr>
        <w:t>brief  Queries</w:t>
      </w:r>
      <w:proofErr w:type="gramEnd"/>
      <w:r>
        <w:rPr>
          <w:rFonts w:ascii="Courier" w:hAnsi="Courier"/>
          <w:sz w:val="18"/>
          <w:szCs w:val="18"/>
        </w:rPr>
        <w:t xml:space="preserve"> the number of properties in a property list or class </w:t>
      </w:r>
      <w:r>
        <w:rPr>
          <w:rFonts w:ascii="Courier" w:hAnsi="Courier"/>
          <w:sz w:val="18"/>
          <w:szCs w:val="18"/>
        </w:rPr>
        <w:br/>
        <w:t xml:space="preserve">* </w:t>
      </w:r>
      <w:r>
        <w:rPr>
          <w:rFonts w:ascii="Courier" w:hAnsi="Courier"/>
          <w:sz w:val="18"/>
          <w:szCs w:val="18"/>
        </w:rPr>
        <w:br/>
        <w:t xml:space="preserve">* \param[in]  id     Identifier for property object to query </w:t>
      </w:r>
      <w:r>
        <w:rPr>
          <w:rFonts w:ascii="Courier" w:hAnsi="Courier"/>
          <w:sz w:val="18"/>
          <w:szCs w:val="18"/>
        </w:rPr>
        <w:br/>
        <w:t xml:space="preserve">* \param[out] nprops Number of properties in object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H5Pget_nprops() retrieves the number of properties in a </w:t>
      </w:r>
      <w:r>
        <w:rPr>
          <w:rFonts w:ascii="Courier" w:hAnsi="Courier"/>
          <w:sz w:val="18"/>
          <w:szCs w:val="18"/>
        </w:rPr>
        <w:br/>
        <w:t xml:space="preserve">*          property list or property list class. </w:t>
      </w:r>
      <w:r>
        <w:rPr>
          <w:rFonts w:ascii="Courier" w:hAnsi="Courier"/>
          <w:sz w:val="18"/>
          <w:szCs w:val="18"/>
        </w:rPr>
        <w:br/>
        <w:t xml:space="preserve">* </w:t>
      </w:r>
      <w:r>
        <w:rPr>
          <w:rFonts w:ascii="Courier" w:hAnsi="Courier"/>
          <w:sz w:val="18"/>
          <w:szCs w:val="18"/>
        </w:rPr>
        <w:br/>
        <w:t xml:space="preserve">*          If \p id is a property list identifier, the current number of </w:t>
      </w:r>
      <w:r>
        <w:rPr>
          <w:rFonts w:ascii="Courier" w:hAnsi="Courier"/>
          <w:sz w:val="18"/>
          <w:szCs w:val="18"/>
        </w:rPr>
        <w:br/>
        <w:t xml:space="preserve">*          properties in the list </w:t>
      </w:r>
      <w:proofErr w:type="gramStart"/>
      <w:r>
        <w:rPr>
          <w:rFonts w:ascii="Courier" w:hAnsi="Courier"/>
          <w:sz w:val="18"/>
          <w:szCs w:val="18"/>
        </w:rPr>
        <w:t>is</w:t>
      </w:r>
      <w:proofErr w:type="gramEnd"/>
      <w:r>
        <w:rPr>
          <w:rFonts w:ascii="Courier" w:hAnsi="Courier"/>
          <w:sz w:val="18"/>
          <w:szCs w:val="18"/>
        </w:rPr>
        <w:t xml:space="preserve"> returned in \p nprops. </w:t>
      </w:r>
      <w:r>
        <w:rPr>
          <w:rFonts w:ascii="Courier" w:hAnsi="Courier"/>
          <w:sz w:val="18"/>
          <w:szCs w:val="18"/>
        </w:rPr>
        <w:br/>
        <w:t xml:space="preserve">* </w:t>
      </w:r>
      <w:r>
        <w:rPr>
          <w:rFonts w:ascii="Courier" w:hAnsi="Courier"/>
          <w:sz w:val="18"/>
          <w:szCs w:val="18"/>
        </w:rPr>
        <w:br/>
        <w:t xml:space="preserve">*          If \p id is a property list class identifier, the number of </w:t>
      </w:r>
      <w:r>
        <w:rPr>
          <w:rFonts w:ascii="Courier" w:hAnsi="Courier"/>
          <w:sz w:val="18"/>
          <w:szCs w:val="18"/>
        </w:rPr>
        <w:br/>
        <w:t xml:space="preserve">*          registered properties in the class is returned in \p nprops.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H5Pget_</w:t>
      </w:r>
      <w:proofErr w:type="gramStart"/>
      <w:r>
        <w:rPr>
          <w:rFonts w:ascii="Courier" w:hAnsi="Courier"/>
          <w:sz w:val="18"/>
          <w:szCs w:val="18"/>
        </w:rPr>
        <w:t>nprops(</w:t>
      </w:r>
      <w:proofErr w:type="gramEnd"/>
      <w:r>
        <w:rPr>
          <w:rFonts w:ascii="Courier" w:hAnsi="Courier"/>
          <w:sz w:val="18"/>
          <w:szCs w:val="18"/>
        </w:rPr>
        <w:t>hid_t id, size_t *nprops);</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H5Pget_</w:t>
      </w:r>
      <w:proofErr w:type="gramStart"/>
      <w:r>
        <w:rPr>
          <w:rFonts w:ascii="Courier" w:hAnsi="Courier"/>
          <w:sz w:val="18"/>
          <w:szCs w:val="18"/>
        </w:rPr>
        <w:t>nprops(</w:t>
      </w:r>
      <w:proofErr w:type="gramEnd"/>
      <w:r>
        <w:rPr>
          <w:rFonts w:ascii="Courier" w:hAnsi="Courier"/>
          <w:sz w:val="18"/>
          <w:szCs w:val="18"/>
        </w:rPr>
        <w:t>)</w:t>
      </w:r>
    </w:p>
    <w:p w:rsidR="00D31373" w:rsidRDefault="00000000">
      <w:r>
        <w:rPr>
          <w:rFonts w:ascii="Courier" w:hAnsi="Courier"/>
          <w:sz w:val="18"/>
          <w:szCs w:val="18"/>
        </w:rPr>
        <w:t xml:space="preserve"> +-</w:t>
      </w:r>
      <w:r>
        <w:rPr>
          <w:rFonts w:ascii="Courier" w:hAnsi="Courier"/>
          <w:color w:val="000000"/>
          <w:sz w:val="18"/>
          <w:szCs w:val="18"/>
          <w:highlight w:val="white"/>
        </w:rPr>
        <w:t>H5I_get_</w:t>
      </w:r>
      <w:proofErr w:type="gramStart"/>
      <w:r>
        <w:rPr>
          <w:rFonts w:ascii="Courier" w:hAnsi="Courier"/>
          <w:color w:val="000000"/>
          <w:sz w:val="18"/>
          <w:szCs w:val="18"/>
          <w:highlight w:val="white"/>
        </w:rPr>
        <w:t>type(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object(</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+-H5P__get_nprops_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plist, nprops)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+-H5P_get_nprops_</w:t>
      </w:r>
      <w:proofErr w:type="gramStart"/>
      <w:r>
        <w:rPr>
          <w:rFonts w:ascii="Courier" w:hAnsi="Courier"/>
          <w:color w:val="000000"/>
          <w:sz w:val="18"/>
          <w:szCs w:val="18"/>
          <w:highlight w:val="white"/>
        </w:rPr>
        <w:t>pclass(</w:t>
      </w:r>
      <w:proofErr w:type="gramEnd"/>
      <w:r>
        <w:rPr>
          <w:rFonts w:ascii="Courier" w:hAnsi="Courier"/>
          <w:color w:val="000000"/>
          <w:sz w:val="18"/>
          <w:szCs w:val="18"/>
          <w:highlight w:val="white"/>
        </w:rPr>
        <w:t>pclass, nprops, FALSE)</w:t>
      </w:r>
    </w:p>
    <w:p w:rsidR="00D31373" w:rsidRDefault="00000000">
      <w:pPr>
        <w:rPr>
          <w:rFonts w:ascii="monospace" w:hAnsi="monospace"/>
          <w:color w:val="000000"/>
          <w:sz w:val="20"/>
          <w:szCs w:val="20"/>
          <w:highlight w:val="white"/>
        </w:rPr>
      </w:pPr>
      <w:r>
        <w:rPr>
          <w:rFonts w:ascii="monospace" w:hAnsi="monospace"/>
          <w:color w:val="000000"/>
          <w:sz w:val="20"/>
          <w:szCs w:val="20"/>
          <w:highlight w:val="white"/>
        </w:rPr>
        <w:t xml:space="preserve">    </w:t>
      </w:r>
    </w:p>
    <w:p w:rsidR="00D31373" w:rsidRDefault="00D31373">
      <w:pPr>
        <w:rPr>
          <w:rFonts w:ascii="monospace" w:hAnsi="monospace"/>
        </w:rPr>
      </w:pPr>
    </w:p>
    <w:p w:rsidR="00D31373" w:rsidRDefault="00000000">
      <w:pPr>
        <w:rPr>
          <w:color w:val="000000"/>
          <w:highlight w:val="white"/>
        </w:rPr>
      </w:pPr>
      <w:r>
        <w:rPr>
          <w:color w:val="000000"/>
          <w:highlight w:val="white"/>
        </w:rPr>
        <w:t>In a nutshell:</w:t>
      </w:r>
    </w:p>
    <w:p w:rsidR="00D31373" w:rsidRDefault="00D31373">
      <w:pPr>
        <w:rPr>
          <w:color w:val="000000"/>
          <w:highlight w:val="white"/>
        </w:rPr>
      </w:pPr>
    </w:p>
    <w:p w:rsidR="00D31373" w:rsidRDefault="00000000">
      <w:r>
        <w:rPr>
          <w:rFonts w:eastAsia="Noto Serif CJK SC"/>
          <w:color w:val="000000"/>
          <w:kern w:val="2"/>
          <w:highlight w:val="white"/>
          <w:lang w:eastAsia="zh-CN" w:bidi="hi-IN"/>
        </w:rPr>
        <w:t>Given the id of a property list or a property list class, return the number of properties in same</w:t>
      </w:r>
      <w:r>
        <w:rPr>
          <w:color w:val="000000"/>
          <w:highlight w:val="white"/>
        </w:rPr>
        <w:t>.  In the case of property list classes, this is just the number of properties defined in the target property list class, and does not include properties defined in its parents.</w:t>
      </w:r>
    </w:p>
    <w:p w:rsidR="00D31373" w:rsidRDefault="00D31373">
      <w:pPr>
        <w:rPr>
          <w:color w:val="000000"/>
          <w:highlight w:val="white"/>
        </w:rPr>
      </w:pPr>
    </w:p>
    <w:p w:rsidR="00D31373" w:rsidRDefault="00D31373"/>
    <w:p w:rsidR="00D31373" w:rsidRDefault="00000000">
      <w:pPr>
        <w:rPr>
          <w:color w:val="000000"/>
          <w:highlight w:val="white"/>
        </w:rPr>
      </w:pPr>
      <w:r>
        <w:rPr>
          <w:color w:val="000000"/>
          <w:highlight w:val="white"/>
        </w:rPr>
        <w:t xml:space="preserve">In greater detail: </w:t>
      </w:r>
    </w:p>
    <w:p w:rsidR="00D31373" w:rsidRDefault="00D31373">
      <w:pPr>
        <w:rPr>
          <w:color w:val="000000"/>
          <w:highlight w:val="white"/>
        </w:rPr>
      </w:pPr>
    </w:p>
    <w:p w:rsidR="00D31373" w:rsidRDefault="00000000">
      <w:r>
        <w:rPr>
          <w:color w:val="000000"/>
          <w:highlight w:val="white"/>
        </w:rPr>
        <w:t xml:space="preserve">After verifying that the supplied id refers to either a property list, or a property list class, and that the target property list or property list class actually exists, </w:t>
      </w:r>
      <w:r>
        <w:rPr>
          <w:b/>
          <w:bCs/>
          <w:color w:val="000000"/>
          <w:highlight w:val="white"/>
        </w:rPr>
        <w:t>H5Pget_</w:t>
      </w:r>
      <w:proofErr w:type="gramStart"/>
      <w:r>
        <w:rPr>
          <w:b/>
          <w:bCs/>
          <w:color w:val="000000"/>
          <w:highlight w:val="white"/>
        </w:rPr>
        <w:t>nprops(</w:t>
      </w:r>
      <w:proofErr w:type="gramEnd"/>
      <w:r>
        <w:rPr>
          <w:b/>
          <w:bCs/>
          <w:color w:val="000000"/>
          <w:highlight w:val="white"/>
        </w:rPr>
        <w:t>)</w:t>
      </w:r>
      <w:r>
        <w:rPr>
          <w:color w:val="000000"/>
          <w:highlight w:val="white"/>
        </w:rPr>
        <w:t xml:space="preserve"> first calls either H5P__get_nprops_plist() or H5P_get_nprops_pclass() to obtain the number of properties in the target, and returns this value in *nprops.</w:t>
      </w:r>
    </w:p>
    <w:p w:rsidR="00D31373" w:rsidRDefault="00D31373">
      <w:pPr>
        <w:rPr>
          <w:color w:val="000000"/>
          <w:highlight w:val="white"/>
        </w:rPr>
      </w:pPr>
    </w:p>
    <w:p w:rsidR="00D31373" w:rsidRDefault="00000000">
      <w:r>
        <w:rPr>
          <w:b/>
          <w:bCs/>
          <w:color w:val="000000"/>
          <w:highlight w:val="white"/>
        </w:rPr>
        <w:t>H5P__get_nprops_</w:t>
      </w:r>
      <w:proofErr w:type="gramStart"/>
      <w:r>
        <w:rPr>
          <w:b/>
          <w:bCs/>
          <w:color w:val="000000"/>
          <w:highlight w:val="white"/>
        </w:rPr>
        <w:t>plist(</w:t>
      </w:r>
      <w:proofErr w:type="gramEnd"/>
      <w:r>
        <w:rPr>
          <w:b/>
          <w:bCs/>
          <w:color w:val="000000"/>
          <w:highlight w:val="white"/>
        </w:rPr>
        <w:t>)</w:t>
      </w:r>
      <w:r>
        <w:rPr>
          <w:color w:val="000000"/>
          <w:highlight w:val="white"/>
        </w:rPr>
        <w:t xml:space="preserve"> simply </w:t>
      </w:r>
      <w:r>
        <w:rPr>
          <w:rFonts w:eastAsia="Noto Serif CJK SC"/>
          <w:color w:val="000000"/>
          <w:kern w:val="2"/>
          <w:highlight w:val="white"/>
          <w:lang w:eastAsia="zh-CN" w:bidi="hi-IN"/>
        </w:rPr>
        <w:t xml:space="preserve">sets *nprops = </w:t>
      </w:r>
      <w:r>
        <w:rPr>
          <w:color w:val="000000"/>
          <w:highlight w:val="white"/>
        </w:rPr>
        <w:t>plist→nprops and returns.</w:t>
      </w:r>
    </w:p>
    <w:p w:rsidR="00D31373" w:rsidRDefault="00D31373">
      <w:pPr>
        <w:rPr>
          <w:color w:val="000000"/>
          <w:highlight w:val="white"/>
        </w:rPr>
      </w:pPr>
    </w:p>
    <w:p w:rsidR="00D31373" w:rsidRDefault="00000000">
      <w:r>
        <w:rPr>
          <w:color w:val="000000"/>
          <w:highlight w:val="white"/>
        </w:rPr>
        <w:t xml:space="preserve">If its “recurse” parameter is FALSE (as it is in this case) </w:t>
      </w:r>
      <w:r>
        <w:rPr>
          <w:b/>
          <w:bCs/>
          <w:color w:val="000000"/>
          <w:highlight w:val="white"/>
        </w:rPr>
        <w:t>H5P_get_nprops_</w:t>
      </w:r>
      <w:proofErr w:type="gramStart"/>
      <w:r>
        <w:rPr>
          <w:b/>
          <w:bCs/>
          <w:color w:val="000000"/>
          <w:highlight w:val="white"/>
        </w:rPr>
        <w:t>pclass(</w:t>
      </w:r>
      <w:proofErr w:type="gramEnd"/>
      <w:r>
        <w:rPr>
          <w:b/>
          <w:bCs/>
          <w:color w:val="000000"/>
          <w:highlight w:val="white"/>
        </w:rPr>
        <w:t>)</w:t>
      </w:r>
      <w:r>
        <w:rPr>
          <w:color w:val="000000"/>
          <w:highlight w:val="white"/>
        </w:rPr>
        <w:t xml:space="preserve"> also just sets *nprops = pclass→nprops.  However, if “recurse” is TRUE, it also walks the list of </w:t>
      </w:r>
      <w:proofErr w:type="gramStart"/>
      <w:r>
        <w:rPr>
          <w:color w:val="000000"/>
          <w:highlight w:val="white"/>
        </w:rPr>
        <w:t>parent</w:t>
      </w:r>
      <w:proofErr w:type="gramEnd"/>
      <w:r>
        <w:rPr>
          <w:color w:val="000000"/>
          <w:highlight w:val="white"/>
        </w:rPr>
        <w:t xml:space="preserve"> of pclass, and returns the sum of the nprops fields of pclass and all of its parents.</w:t>
      </w:r>
    </w:p>
    <w:p w:rsidR="00D31373" w:rsidRDefault="00D31373">
      <w:pPr>
        <w:rPr>
          <w:color w:val="000000"/>
          <w:highlight w:val="white"/>
        </w:rPr>
      </w:pPr>
    </w:p>
    <w:p w:rsidR="00D31373" w:rsidRDefault="00D31373"/>
    <w:p w:rsidR="00D31373" w:rsidRDefault="00000000">
      <w:pPr>
        <w:rPr>
          <w:color w:val="000000"/>
          <w:highlight w:val="white"/>
        </w:rPr>
      </w:pPr>
      <w:r>
        <w:rPr>
          <w:color w:val="000000"/>
          <w:highlight w:val="white"/>
        </w:rPr>
        <w:t>Thread safety concerns:</w:t>
      </w:r>
    </w:p>
    <w:p w:rsidR="00D31373" w:rsidRDefault="00D31373">
      <w:pPr>
        <w:rPr>
          <w:rFonts w:ascii="monospace" w:hAnsi="monospace"/>
        </w:rPr>
      </w:pPr>
    </w:p>
    <w:p w:rsidR="00D31373" w:rsidRDefault="00000000">
      <w:pPr>
        <w:rPr>
          <w:rFonts w:ascii="monospace" w:hAnsi="monospace"/>
          <w:sz w:val="20"/>
          <w:szCs w:val="20"/>
        </w:rPr>
      </w:pPr>
      <w:r>
        <w:rPr>
          <w:rFonts w:ascii="monospace" w:hAnsi="monospace"/>
          <w:sz w:val="20"/>
          <w:szCs w:val="20"/>
        </w:rPr>
        <w:br/>
      </w:r>
      <w:r>
        <w:rPr>
          <w:rFonts w:ascii="monospace" w:hAnsi="monospace"/>
          <w:sz w:val="20"/>
          <w:szCs w:val="20"/>
        </w:rPr>
        <w:br/>
      </w:r>
    </w:p>
    <w:p w:rsidR="00D31373" w:rsidRDefault="00D31373">
      <w:pPr>
        <w:rPr>
          <w:rFonts w:ascii="monospace" w:hAnsi="monospace"/>
        </w:rPr>
      </w:pPr>
    </w:p>
    <w:p w:rsidR="00D31373" w:rsidRDefault="00D31373">
      <w:pPr>
        <w:rPr>
          <w:rFonts w:ascii="monospace" w:hAnsi="monospace"/>
        </w:rPr>
      </w:pPr>
    </w:p>
    <w:p w:rsidR="00D31373" w:rsidRDefault="00D31373">
      <w:pPr>
        <w:rPr>
          <w:rFonts w:ascii="monospace" w:hAnsi="monospace"/>
        </w:rPr>
      </w:pPr>
    </w:p>
    <w:p w:rsidR="00D31373" w:rsidRDefault="00000000">
      <w:pPr>
        <w:rPr>
          <w:rFonts w:ascii="monospace" w:hAnsi="monospace"/>
        </w:rPr>
      </w:pPr>
      <w:r>
        <w:br w:type="page"/>
      </w:r>
    </w:p>
    <w:p w:rsidR="00D31373" w:rsidRDefault="00000000">
      <w:r>
        <w:rPr>
          <w:rFonts w:ascii="monospace" w:hAnsi="monospace"/>
          <w:sz w:val="20"/>
          <w:szCs w:val="20"/>
        </w:rPr>
        <w:lastRenderedPageBreak/>
        <w:br/>
      </w:r>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Queries the size of a property value in bytes </w:t>
      </w:r>
      <w:r>
        <w:rPr>
          <w:rFonts w:ascii="Courier" w:hAnsi="Courier"/>
          <w:sz w:val="18"/>
          <w:szCs w:val="18"/>
        </w:rPr>
        <w:br/>
        <w:t xml:space="preserve">* </w:t>
      </w:r>
      <w:r>
        <w:rPr>
          <w:rFonts w:ascii="Courier" w:hAnsi="Courier"/>
          <w:sz w:val="18"/>
          <w:szCs w:val="18"/>
        </w:rPr>
        <w:br/>
        <w:t>* \param[</w:t>
      </w:r>
      <w:proofErr w:type="gramStart"/>
      <w:r>
        <w:rPr>
          <w:rFonts w:ascii="Courier" w:hAnsi="Courier"/>
          <w:sz w:val="18"/>
          <w:szCs w:val="18"/>
        </w:rPr>
        <w:t>in]  id</w:t>
      </w:r>
      <w:proofErr w:type="gramEnd"/>
      <w:r>
        <w:rPr>
          <w:rFonts w:ascii="Courier" w:hAnsi="Courier"/>
          <w:sz w:val="18"/>
          <w:szCs w:val="18"/>
        </w:rPr>
        <w:t xml:space="preserve">   Identifier of property object to query </w:t>
      </w:r>
      <w:r>
        <w:rPr>
          <w:rFonts w:ascii="Courier" w:hAnsi="Courier"/>
          <w:sz w:val="18"/>
          <w:szCs w:val="18"/>
        </w:rPr>
        <w:br/>
        <w:t xml:space="preserve">* \param[in]  name Name of property to query </w:t>
      </w:r>
      <w:r>
        <w:rPr>
          <w:rFonts w:ascii="Courier" w:hAnsi="Courier"/>
          <w:sz w:val="18"/>
          <w:szCs w:val="18"/>
        </w:rPr>
        <w:br/>
        <w:t xml:space="preserve">* \param[out] size Size of property in bytes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H5Pget_size() retrieves the size of a property's value in </w:t>
      </w:r>
      <w:r>
        <w:rPr>
          <w:rFonts w:ascii="Courier" w:hAnsi="Courier"/>
          <w:sz w:val="18"/>
          <w:szCs w:val="18"/>
        </w:rPr>
        <w:br/>
        <w:t xml:space="preserve">*          bytes. This function operates on both property lists and </w:t>
      </w:r>
      <w:r>
        <w:rPr>
          <w:rFonts w:ascii="Courier" w:hAnsi="Courier"/>
          <w:sz w:val="18"/>
          <w:szCs w:val="18"/>
        </w:rPr>
        <w:br/>
        <w:t xml:space="preserve">*          property classes. </w:t>
      </w:r>
      <w:r>
        <w:rPr>
          <w:rFonts w:ascii="Courier" w:hAnsi="Courier"/>
          <w:sz w:val="18"/>
          <w:szCs w:val="18"/>
        </w:rPr>
        <w:br/>
        <w:t xml:space="preserve">* </w:t>
      </w:r>
      <w:r>
        <w:rPr>
          <w:rFonts w:ascii="Courier" w:hAnsi="Courier"/>
          <w:sz w:val="18"/>
          <w:szCs w:val="18"/>
        </w:rPr>
        <w:br/>
        <w:t xml:space="preserve">*          Zero-sized properties are allowed and return 0.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H5Pget_</w:t>
      </w:r>
      <w:proofErr w:type="gramStart"/>
      <w:r>
        <w:rPr>
          <w:rFonts w:ascii="Courier" w:hAnsi="Courier"/>
          <w:sz w:val="18"/>
          <w:szCs w:val="18"/>
        </w:rPr>
        <w:t>size(</w:t>
      </w:r>
      <w:proofErr w:type="gramEnd"/>
      <w:r>
        <w:rPr>
          <w:rFonts w:ascii="Courier" w:hAnsi="Courier"/>
          <w:sz w:val="18"/>
          <w:szCs w:val="18"/>
        </w:rPr>
        <w:t>hid_t id, const char *name, size_t *size);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H5Pget_</w:t>
      </w:r>
      <w:proofErr w:type="gramStart"/>
      <w:r>
        <w:rPr>
          <w:rFonts w:ascii="Courier" w:hAnsi="Courier"/>
          <w:sz w:val="18"/>
          <w:szCs w:val="18"/>
        </w:rPr>
        <w:t>size(</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+-H5I_get_type(id)</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+-H5I_get_object(id)</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+-H5P__get_size_</w:t>
      </w:r>
      <w:proofErr w:type="gramStart"/>
      <w:r>
        <w:rPr>
          <w:rFonts w:ascii="Courier" w:hAnsi="Courier"/>
          <w:sz w:val="18"/>
          <w:szCs w:val="18"/>
        </w:rPr>
        <w:t>plist(</w:t>
      </w:r>
      <w:proofErr w:type="gramEnd"/>
      <w:r>
        <w:rPr>
          <w:rFonts w:ascii="Courier" w:hAnsi="Courier"/>
          <w:sz w:val="18"/>
          <w:szCs w:val="18"/>
        </w:rPr>
        <w:t>plist, name, size)</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-H5P__find_prop_plist(plist, name)</w:t>
      </w:r>
    </w:p>
    <w:p w:rsidR="00D31373" w:rsidRDefault="00000000">
      <w:pPr>
        <w:rPr>
          <w:rFonts w:ascii="Courier" w:hAnsi="Courier"/>
          <w:sz w:val="18"/>
          <w:szCs w:val="18"/>
        </w:rPr>
      </w:pPr>
      <w:r>
        <w:rPr>
          <w:rFonts w:ascii="Courier" w:hAnsi="Courier"/>
          <w:sz w:val="18"/>
          <w:szCs w:val="18"/>
        </w:rPr>
        <w:t xml:space="preserve"> |     +-H5SL_</w:t>
      </w:r>
      <w:proofErr w:type="gramStart"/>
      <w:r>
        <w:rPr>
          <w:rFonts w:ascii="Courier" w:hAnsi="Courier"/>
          <w:sz w:val="18"/>
          <w:szCs w:val="18"/>
        </w:rPr>
        <w:t>search(</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+-H5P__get_size_</w:t>
      </w:r>
      <w:proofErr w:type="gramStart"/>
      <w:r>
        <w:rPr>
          <w:rFonts w:ascii="Courier" w:hAnsi="Courier"/>
          <w:sz w:val="18"/>
          <w:szCs w:val="18"/>
        </w:rPr>
        <w:t>pclass(</w:t>
      </w:r>
      <w:proofErr w:type="gramEnd"/>
      <w:r>
        <w:rPr>
          <w:rFonts w:ascii="Courier" w:hAnsi="Courier"/>
          <w:sz w:val="18"/>
          <w:szCs w:val="18"/>
        </w:rPr>
        <w:t>pclass, name, size)</w:t>
      </w:r>
    </w:p>
    <w:p w:rsidR="00D31373" w:rsidRDefault="00000000">
      <w:pPr>
        <w:rPr>
          <w:rFonts w:ascii="Courier" w:hAnsi="Courier"/>
          <w:sz w:val="18"/>
          <w:szCs w:val="18"/>
        </w:rPr>
      </w:pPr>
      <w:r>
        <w:rPr>
          <w:rFonts w:ascii="Courier" w:hAnsi="Courier"/>
          <w:sz w:val="18"/>
          <w:szCs w:val="18"/>
        </w:rPr>
        <w:t xml:space="preserve">    +-H5P__find_prop_</w:t>
      </w:r>
      <w:proofErr w:type="gramStart"/>
      <w:r>
        <w:rPr>
          <w:rFonts w:ascii="Courier" w:hAnsi="Courier"/>
          <w:sz w:val="18"/>
          <w:szCs w:val="18"/>
        </w:rPr>
        <w:t>pclass(</w:t>
      </w:r>
      <w:proofErr w:type="gramEnd"/>
      <w:r>
        <w:rPr>
          <w:rFonts w:ascii="Courier" w:hAnsi="Courier"/>
          <w:sz w:val="18"/>
          <w:szCs w:val="18"/>
        </w:rPr>
        <w:t>pclass, name)</w:t>
      </w:r>
    </w:p>
    <w:p w:rsidR="00D31373" w:rsidRDefault="00000000">
      <w:pPr>
        <w:rPr>
          <w:rFonts w:ascii="Courier" w:hAnsi="Courier"/>
          <w:sz w:val="18"/>
          <w:szCs w:val="18"/>
        </w:rPr>
      </w:pPr>
      <w:r>
        <w:rPr>
          <w:rFonts w:ascii="Courier" w:hAnsi="Courier"/>
          <w:sz w:val="18"/>
          <w:szCs w:val="18"/>
        </w:rPr>
        <w:t xml:space="preserve">       +-H5SL_</w:t>
      </w:r>
      <w:proofErr w:type="gramStart"/>
      <w:r>
        <w:rPr>
          <w:rFonts w:ascii="Courier" w:hAnsi="Courier"/>
          <w:sz w:val="18"/>
          <w:szCs w:val="18"/>
        </w:rPr>
        <w:t>search(</w:t>
      </w:r>
      <w:proofErr w:type="gramEnd"/>
      <w:r>
        <w:rPr>
          <w:rFonts w:ascii="Courier" w:hAnsi="Courier"/>
          <w:sz w:val="18"/>
          <w:szCs w:val="18"/>
        </w:rPr>
        <w:t>)</w:t>
      </w:r>
    </w:p>
    <w:p w:rsidR="00D31373" w:rsidRDefault="00000000">
      <w:r>
        <w:rPr>
          <w:rFonts w:ascii="Courier" w:hAnsi="Courier"/>
          <w:sz w:val="18"/>
          <w:szCs w:val="18"/>
        </w:rPr>
        <w:t xml:space="preserve">          +- … </w:t>
      </w:r>
      <w:r>
        <w:rPr>
          <w:rFonts w:ascii="MingLiU" w:eastAsia="MingLiU" w:hAnsi="MingLiU" w:cs="MingLiU"/>
          <w:sz w:val="18"/>
          <w:szCs w:val="18"/>
        </w:rPr>
        <w:br/>
      </w:r>
      <w:r>
        <w:rPr>
          <w:rFonts w:ascii="monospace" w:hAnsi="monospace"/>
          <w:sz w:val="20"/>
          <w:szCs w:val="20"/>
        </w:rPr>
        <w:br/>
      </w:r>
    </w:p>
    <w:p w:rsidR="00D31373" w:rsidRDefault="00000000">
      <w:r>
        <w:t>In a nutshell:</w:t>
      </w:r>
    </w:p>
    <w:p w:rsidR="00D31373" w:rsidRDefault="00D31373"/>
    <w:p w:rsidR="00D31373" w:rsidRDefault="00000000">
      <w:r>
        <w:t>Look up the named property in the property list or property list class associated with the supplied id, and return the size of the value of the property in *size.</w:t>
      </w:r>
    </w:p>
    <w:p w:rsidR="00D31373" w:rsidRDefault="00D31373"/>
    <w:p w:rsidR="00D31373" w:rsidRDefault="00000000">
      <w:r>
        <w:t>In greater detail:</w:t>
      </w:r>
    </w:p>
    <w:p w:rsidR="00D31373" w:rsidRDefault="00D31373"/>
    <w:p w:rsidR="00D31373" w:rsidRDefault="00000000">
      <w:r>
        <w:t xml:space="preserve">After verifying that the supplied id refers to either a property list class or a property list, </w:t>
      </w:r>
      <w:r>
        <w:rPr>
          <w:b/>
          <w:bCs/>
        </w:rPr>
        <w:t>H5Pget_</w:t>
      </w:r>
      <w:proofErr w:type="gramStart"/>
      <w:r>
        <w:rPr>
          <w:b/>
          <w:bCs/>
        </w:rPr>
        <w:t>size(</w:t>
      </w:r>
      <w:proofErr w:type="gramEnd"/>
      <w:r>
        <w:rPr>
          <w:b/>
          <w:bCs/>
        </w:rPr>
        <w:t>)</w:t>
      </w:r>
      <w:r>
        <w:t xml:space="preserve"> verifies that the target property list class or property list exists, and then calls either</w:t>
      </w:r>
    </w:p>
    <w:p w:rsidR="00D31373" w:rsidRDefault="00D31373"/>
    <w:p w:rsidR="00D31373" w:rsidRDefault="00000000">
      <w:pPr>
        <w:ind w:left="709"/>
      </w:pPr>
      <w:r>
        <w:rPr>
          <w:rFonts w:ascii="Courier" w:hAnsi="Courier"/>
          <w:color w:val="000000"/>
          <w:sz w:val="18"/>
          <w:szCs w:val="18"/>
          <w:highlight w:val="white"/>
        </w:rPr>
        <w:t>H5P__get_size_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plist, name, size)</w:t>
      </w:r>
      <w:r>
        <w:rPr>
          <w:rFonts w:ascii="Courier" w:hAnsi="Courier"/>
          <w:sz w:val="18"/>
          <w:szCs w:val="18"/>
        </w:rPr>
        <w:br/>
      </w:r>
    </w:p>
    <w:p w:rsidR="00D31373" w:rsidRDefault="00000000">
      <w:r>
        <w:t xml:space="preserve">or </w:t>
      </w:r>
    </w:p>
    <w:p w:rsidR="00D31373" w:rsidRDefault="00D31373">
      <w:pPr>
        <w:rPr>
          <w:rFonts w:ascii="monospace" w:hAnsi="monospace"/>
        </w:rPr>
      </w:pPr>
    </w:p>
    <w:p w:rsidR="00D31373" w:rsidRDefault="00000000">
      <w:pPr>
        <w:ind w:left="709"/>
      </w:pPr>
      <w:r>
        <w:rPr>
          <w:rFonts w:ascii="Courier" w:hAnsi="Courier"/>
          <w:color w:val="000000"/>
          <w:sz w:val="18"/>
          <w:szCs w:val="18"/>
          <w:highlight w:val="white"/>
        </w:rPr>
        <w:t>H5P__get_size_</w:t>
      </w:r>
      <w:proofErr w:type="gramStart"/>
      <w:r>
        <w:rPr>
          <w:rFonts w:ascii="Courier" w:hAnsi="Courier"/>
          <w:color w:val="000000"/>
          <w:sz w:val="18"/>
          <w:szCs w:val="18"/>
          <w:highlight w:val="white"/>
        </w:rPr>
        <w:t>pclass(</w:t>
      </w:r>
      <w:proofErr w:type="gramEnd"/>
      <w:r>
        <w:rPr>
          <w:rFonts w:ascii="Courier" w:hAnsi="Courier"/>
          <w:color w:val="000000"/>
          <w:sz w:val="18"/>
          <w:szCs w:val="18"/>
          <w:highlight w:val="white"/>
        </w:rPr>
        <w:t>pclass, name, size)</w:t>
      </w:r>
      <w:r>
        <w:rPr>
          <w:rFonts w:ascii="Courier" w:hAnsi="Courier"/>
          <w:sz w:val="18"/>
          <w:szCs w:val="18"/>
        </w:rPr>
        <w:br/>
      </w:r>
    </w:p>
    <w:p w:rsidR="00D31373" w:rsidRDefault="00000000">
      <w:r>
        <w:lastRenderedPageBreak/>
        <w:t>to load the size of the target properties value in *size, and returns.</w:t>
      </w:r>
    </w:p>
    <w:p w:rsidR="00D31373" w:rsidRDefault="00D31373"/>
    <w:p w:rsidR="00D31373" w:rsidRDefault="00000000">
      <w:r>
        <w:rPr>
          <w:b/>
          <w:bCs/>
        </w:rPr>
        <w:t>H5P__get_size_</w:t>
      </w:r>
      <w:proofErr w:type="gramStart"/>
      <w:r>
        <w:rPr>
          <w:b/>
          <w:bCs/>
        </w:rPr>
        <w:t>plist(</w:t>
      </w:r>
      <w:proofErr w:type="gramEnd"/>
      <w:r>
        <w:rPr>
          <w:b/>
          <w:bCs/>
        </w:rPr>
        <w:t>)</w:t>
      </w:r>
      <w:r>
        <w:t xml:space="preserve"> calls</w:t>
      </w:r>
    </w:p>
    <w:p w:rsidR="00D31373" w:rsidRDefault="00D31373"/>
    <w:p w:rsidR="00D31373" w:rsidRDefault="00000000">
      <w:pPr>
        <w:ind w:left="709"/>
        <w:rPr>
          <w:rFonts w:ascii="Courier" w:hAnsi="Courier"/>
          <w:sz w:val="18"/>
          <w:szCs w:val="18"/>
        </w:rPr>
      </w:pPr>
      <w:r>
        <w:rPr>
          <w:rFonts w:ascii="Courier" w:hAnsi="Courier"/>
          <w:sz w:val="18"/>
          <w:szCs w:val="18"/>
        </w:rPr>
        <w:t>prop = H5P__find_prop_</w:t>
      </w:r>
      <w:proofErr w:type="gramStart"/>
      <w:r>
        <w:rPr>
          <w:rFonts w:ascii="Courier" w:hAnsi="Courier"/>
          <w:sz w:val="18"/>
          <w:szCs w:val="18"/>
        </w:rPr>
        <w:t>plist(</w:t>
      </w:r>
      <w:proofErr w:type="gramEnd"/>
      <w:r>
        <w:rPr>
          <w:rFonts w:ascii="Courier" w:hAnsi="Courier"/>
          <w:sz w:val="18"/>
          <w:szCs w:val="18"/>
        </w:rPr>
        <w:t>plist, name)</w:t>
      </w:r>
    </w:p>
    <w:p w:rsidR="00D31373" w:rsidRDefault="00D31373"/>
    <w:p w:rsidR="00D31373" w:rsidRDefault="00000000">
      <w:r>
        <w:t>to obtain a pointer to the target property.  If this is successful, it sets *size = prop→size and returns.</w:t>
      </w:r>
    </w:p>
    <w:p w:rsidR="00D31373" w:rsidRDefault="00D31373"/>
    <w:p w:rsidR="00D31373" w:rsidRDefault="00000000">
      <w:r>
        <w:rPr>
          <w:b/>
          <w:bCs/>
        </w:rPr>
        <w:t>H5P__find_prop_</w:t>
      </w:r>
      <w:proofErr w:type="gramStart"/>
      <w:r>
        <w:rPr>
          <w:b/>
          <w:bCs/>
        </w:rPr>
        <w:t>plist(</w:t>
      </w:r>
      <w:proofErr w:type="gramEnd"/>
      <w:r>
        <w:rPr>
          <w:b/>
          <w:bCs/>
        </w:rPr>
        <w:t>)</w:t>
      </w:r>
      <w:r>
        <w:t xml:space="preserve"> first searches the deleted list (prop→del) for the supplied name, and flags an error and returns if the search is successful.</w:t>
      </w:r>
    </w:p>
    <w:p w:rsidR="00D31373" w:rsidRDefault="00D31373"/>
    <w:p w:rsidR="00D31373" w:rsidRDefault="00000000">
      <w:pPr>
        <w:rPr>
          <w:color w:val="000000"/>
          <w:highlight w:val="white"/>
        </w:rPr>
      </w:pPr>
      <w:r>
        <w:rPr>
          <w:color w:val="000000"/>
          <w:highlight w:val="white"/>
        </w:rPr>
        <w:t>Failing that, it searches plist→props for a property of the supplied name, and returns a pointer to the target instance of H5P_genprop_t if the search succeeds.</w:t>
      </w:r>
    </w:p>
    <w:p w:rsidR="00D31373" w:rsidRDefault="00D31373"/>
    <w:p w:rsidR="00D31373" w:rsidRDefault="00000000">
      <w:pPr>
        <w:rPr>
          <w:color w:val="000000"/>
          <w:highlight w:val="white"/>
        </w:rPr>
      </w:pPr>
      <w:r>
        <w:rPr>
          <w:color w:val="000000"/>
          <w:highlight w:val="white"/>
        </w:rPr>
        <w:t xml:space="preserve">Failing that, it searches the property lists of its parent property list class(es), starting with plist→parent→props, and then up the list of parents until it either finds a property of the supplied name – in which case it </w:t>
      </w:r>
      <w:proofErr w:type="gramStart"/>
      <w:r>
        <w:rPr>
          <w:color w:val="000000"/>
          <w:highlight w:val="white"/>
        </w:rPr>
        <w:t>returns  a</w:t>
      </w:r>
      <w:proofErr w:type="gramEnd"/>
      <w:r>
        <w:rPr>
          <w:color w:val="000000"/>
          <w:highlight w:val="white"/>
        </w:rPr>
        <w:t xml:space="preserve"> pointer to the target instance of H5P_genprop_t, or it runs out of parents – in which case it returns NULL and flags an error.</w:t>
      </w:r>
    </w:p>
    <w:p w:rsidR="00D31373" w:rsidRDefault="00D31373"/>
    <w:p w:rsidR="00D31373" w:rsidRDefault="00000000">
      <w:pPr>
        <w:rPr>
          <w:color w:val="000000"/>
          <w:highlight w:val="white"/>
        </w:rPr>
      </w:pPr>
      <w:r>
        <w:rPr>
          <w:color w:val="000000"/>
          <w:highlight w:val="white"/>
        </w:rPr>
        <w:t>All searches are done via calls to H5SL_</w:t>
      </w:r>
      <w:proofErr w:type="gramStart"/>
      <w:r>
        <w:rPr>
          <w:color w:val="000000"/>
          <w:highlight w:val="white"/>
        </w:rPr>
        <w:t>search(</w:t>
      </w:r>
      <w:proofErr w:type="gramEnd"/>
      <w:r>
        <w:rPr>
          <w:color w:val="000000"/>
          <w:highlight w:val="white"/>
        </w:rPr>
        <w:t>)</w:t>
      </w:r>
    </w:p>
    <w:p w:rsidR="00D31373" w:rsidRDefault="00D31373">
      <w:pPr>
        <w:rPr>
          <w:color w:val="000000"/>
          <w:highlight w:val="white"/>
        </w:rPr>
      </w:pPr>
    </w:p>
    <w:p w:rsidR="00D31373" w:rsidRDefault="00000000">
      <w:r>
        <w:rPr>
          <w:b/>
          <w:bCs/>
        </w:rPr>
        <w:t>H5P__get_size_</w:t>
      </w:r>
      <w:proofErr w:type="gramStart"/>
      <w:r>
        <w:rPr>
          <w:b/>
          <w:bCs/>
        </w:rPr>
        <w:t>pclass(</w:t>
      </w:r>
      <w:proofErr w:type="gramEnd"/>
      <w:r>
        <w:rPr>
          <w:b/>
          <w:bCs/>
        </w:rPr>
        <w:t>)</w:t>
      </w:r>
      <w:r>
        <w:t xml:space="preserve"> calls</w:t>
      </w:r>
    </w:p>
    <w:p w:rsidR="00D31373" w:rsidRDefault="00D31373"/>
    <w:p w:rsidR="00D31373" w:rsidRDefault="00000000">
      <w:pPr>
        <w:ind w:left="709"/>
        <w:rPr>
          <w:rFonts w:ascii="Courier" w:hAnsi="Courier"/>
          <w:sz w:val="18"/>
          <w:szCs w:val="18"/>
        </w:rPr>
      </w:pPr>
      <w:r>
        <w:rPr>
          <w:rFonts w:ascii="Courier" w:hAnsi="Courier"/>
          <w:sz w:val="18"/>
          <w:szCs w:val="18"/>
        </w:rPr>
        <w:t>prop = H5P__find_prop_</w:t>
      </w:r>
      <w:proofErr w:type="gramStart"/>
      <w:r>
        <w:rPr>
          <w:rFonts w:ascii="Courier" w:hAnsi="Courier"/>
          <w:sz w:val="18"/>
          <w:szCs w:val="18"/>
        </w:rPr>
        <w:t>pclass(</w:t>
      </w:r>
      <w:proofErr w:type="gramEnd"/>
      <w:r>
        <w:rPr>
          <w:rFonts w:ascii="Courier" w:hAnsi="Courier"/>
          <w:sz w:val="18"/>
          <w:szCs w:val="18"/>
        </w:rPr>
        <w:t>pclass, name)</w:t>
      </w:r>
    </w:p>
    <w:p w:rsidR="00D31373" w:rsidRDefault="00D31373"/>
    <w:p w:rsidR="00D31373" w:rsidRDefault="00000000">
      <w:pPr>
        <w:rPr>
          <w:color w:val="000000"/>
          <w:highlight w:val="white"/>
        </w:rPr>
      </w:pPr>
      <w:r>
        <w:rPr>
          <w:color w:val="000000"/>
          <w:highlight w:val="white"/>
        </w:rPr>
        <w:t>to obtain a pointer to the target property.  If this is successful, it sets *size = prop→size and returns.</w:t>
      </w:r>
    </w:p>
    <w:p w:rsidR="00D31373" w:rsidRDefault="00D31373">
      <w:pPr>
        <w:rPr>
          <w:color w:val="000000"/>
          <w:highlight w:val="white"/>
        </w:rPr>
      </w:pPr>
    </w:p>
    <w:p w:rsidR="00D31373" w:rsidRDefault="00000000">
      <w:r>
        <w:rPr>
          <w:b/>
          <w:bCs/>
          <w:color w:val="000000"/>
          <w:highlight w:val="white"/>
        </w:rPr>
        <w:t>H5P__find_prop_</w:t>
      </w:r>
      <w:proofErr w:type="gramStart"/>
      <w:r>
        <w:rPr>
          <w:b/>
          <w:bCs/>
          <w:color w:val="000000"/>
          <w:highlight w:val="white"/>
        </w:rPr>
        <w:t>pclass(</w:t>
      </w:r>
      <w:proofErr w:type="gramEnd"/>
      <w:r>
        <w:rPr>
          <w:b/>
          <w:bCs/>
          <w:color w:val="000000"/>
          <w:highlight w:val="white"/>
        </w:rPr>
        <w:t>)</w:t>
      </w:r>
      <w:r>
        <w:rPr>
          <w:color w:val="000000"/>
          <w:highlight w:val="white"/>
        </w:rPr>
        <w:t xml:space="preserve"> searches its property list (pclass→props) via a call to H5SL_search() for a property of the supplied name, and returns a pointer to the target instance of H5P_genprop_t if successful.  If the search fails, it flags an error and returns NULL.  </w:t>
      </w:r>
    </w:p>
    <w:p w:rsidR="00D31373" w:rsidRDefault="00D31373">
      <w:pPr>
        <w:rPr>
          <w:color w:val="000000"/>
          <w:highlight w:val="white"/>
        </w:rPr>
      </w:pPr>
    </w:p>
    <w:p w:rsidR="00D31373" w:rsidRDefault="00000000">
      <w:r>
        <w:rPr>
          <w:color w:val="CE181E"/>
          <w:highlight w:val="white"/>
        </w:rPr>
        <w:t>Note that H5P__find_prop_</w:t>
      </w:r>
      <w:proofErr w:type="gramStart"/>
      <w:r>
        <w:rPr>
          <w:color w:val="CE181E"/>
          <w:highlight w:val="white"/>
        </w:rPr>
        <w:t>pclass(</w:t>
      </w:r>
      <w:proofErr w:type="gramEnd"/>
      <w:r>
        <w:rPr>
          <w:color w:val="CE181E"/>
          <w:highlight w:val="white"/>
        </w:rPr>
        <w:t>) does not search the property lists of its parent property list class(es) for the target property if it doesn’t exist in pclass→props.  This makes H5Pset_</w:t>
      </w:r>
      <w:proofErr w:type="gramStart"/>
      <w:r>
        <w:rPr>
          <w:color w:val="CE181E"/>
          <w:highlight w:val="white"/>
        </w:rPr>
        <w:t>size(</w:t>
      </w:r>
      <w:proofErr w:type="gramEnd"/>
      <w:r>
        <w:rPr>
          <w:color w:val="CE181E"/>
          <w:highlight w:val="white"/>
        </w:rPr>
        <w:t>) in-congruent with similar calls and is probably a bug</w:t>
      </w:r>
      <w:r>
        <w:rPr>
          <w:color w:val="000000"/>
          <w:highlight w:val="white"/>
        </w:rPr>
        <w:t>.</w:t>
      </w:r>
    </w:p>
    <w:p w:rsidR="00D31373" w:rsidRDefault="00D31373"/>
    <w:p w:rsidR="00D31373" w:rsidRDefault="00D31373"/>
    <w:p w:rsidR="00D31373" w:rsidRDefault="00000000">
      <w:r>
        <w:t>Multi-thread safety concerns:</w:t>
      </w:r>
    </w:p>
    <w:p w:rsidR="00D31373" w:rsidRDefault="00D31373"/>
    <w:p w:rsidR="00D31373" w:rsidRDefault="00D31373"/>
    <w:p w:rsidR="00D31373" w:rsidRDefault="00000000">
      <w:pPr>
        <w:rPr>
          <w:rFonts w:ascii="monospace" w:hAnsi="monospace"/>
          <w:sz w:val="20"/>
          <w:szCs w:val="20"/>
        </w:rPr>
      </w:pPr>
      <w:r>
        <w:rPr>
          <w:rFonts w:ascii="monospace" w:hAnsi="monospace"/>
          <w:sz w:val="20"/>
          <w:szCs w:val="20"/>
        </w:rPr>
        <w:br/>
      </w:r>
      <w:r>
        <w:br w:type="page"/>
      </w:r>
    </w:p>
    <w:p w:rsidR="00D31373" w:rsidRDefault="00000000">
      <w:r>
        <w:rPr>
          <w:rFonts w:ascii="monospace" w:hAnsi="monospace"/>
          <w:sz w:val="20"/>
          <w:szCs w:val="20"/>
        </w:rPr>
        <w:lastRenderedPageBreak/>
        <w:br/>
      </w:r>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Registers a temporary property with a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\param[in] name    Name of property to create </w:t>
      </w:r>
      <w:r>
        <w:rPr>
          <w:rFonts w:ascii="Courier" w:hAnsi="Courier"/>
          <w:sz w:val="18"/>
          <w:szCs w:val="18"/>
        </w:rPr>
        <w:br/>
        <w:t xml:space="preserve">* \param[in] size    Size of property in bytes </w:t>
      </w:r>
      <w:r>
        <w:rPr>
          <w:rFonts w:ascii="Courier" w:hAnsi="Courier"/>
          <w:sz w:val="18"/>
          <w:szCs w:val="18"/>
        </w:rPr>
        <w:br/>
        <w:t xml:space="preserve">* \param[in] value   Initial value for the property </w:t>
      </w:r>
      <w:r>
        <w:rPr>
          <w:rFonts w:ascii="Courier" w:hAnsi="Courier"/>
          <w:sz w:val="18"/>
          <w:szCs w:val="18"/>
        </w:rPr>
        <w:br/>
        <w:t xml:space="preserve">* \param[in] set     Callback routine called before a new value is copied </w:t>
      </w:r>
      <w:r>
        <w:rPr>
          <w:rFonts w:ascii="Courier" w:hAnsi="Courier"/>
          <w:sz w:val="18"/>
          <w:szCs w:val="18"/>
        </w:rPr>
        <w:br/>
        <w:t xml:space="preserve">*                    into the property's value </w:t>
      </w:r>
      <w:r>
        <w:rPr>
          <w:rFonts w:ascii="Courier" w:hAnsi="Courier"/>
          <w:sz w:val="18"/>
          <w:szCs w:val="18"/>
        </w:rPr>
        <w:br/>
        <w:t xml:space="preserve">* \param[in] get     Callback routine called when a property value is </w:t>
      </w:r>
      <w:r>
        <w:rPr>
          <w:rFonts w:ascii="Courier" w:hAnsi="Courier"/>
          <w:sz w:val="18"/>
          <w:szCs w:val="18"/>
        </w:rPr>
        <w:br/>
        <w:t xml:space="preserve">*                    retrieved from the property </w:t>
      </w:r>
      <w:r>
        <w:rPr>
          <w:rFonts w:ascii="Courier" w:hAnsi="Courier"/>
          <w:sz w:val="18"/>
          <w:szCs w:val="18"/>
        </w:rPr>
        <w:br/>
        <w:t xml:space="preserve">* \param[in] prp_del Callback routine called when a property is deleted </w:t>
      </w:r>
      <w:r>
        <w:rPr>
          <w:rFonts w:ascii="Courier" w:hAnsi="Courier"/>
          <w:sz w:val="18"/>
          <w:szCs w:val="18"/>
        </w:rPr>
        <w:br/>
        <w:t xml:space="preserve">*                    from a property list </w:t>
      </w:r>
      <w:r>
        <w:rPr>
          <w:rFonts w:ascii="Courier" w:hAnsi="Courier"/>
          <w:sz w:val="18"/>
          <w:szCs w:val="18"/>
        </w:rPr>
        <w:br/>
        <w:t xml:space="preserve">* \param[in] copy    Callback routine called when a property is copied </w:t>
      </w:r>
      <w:r>
        <w:rPr>
          <w:rFonts w:ascii="Courier" w:hAnsi="Courier"/>
          <w:sz w:val="18"/>
          <w:szCs w:val="18"/>
        </w:rPr>
        <w:br/>
        <w:t xml:space="preserve">*                    from an existing property list </w:t>
      </w:r>
      <w:r>
        <w:rPr>
          <w:rFonts w:ascii="Courier" w:hAnsi="Courier"/>
          <w:sz w:val="18"/>
          <w:szCs w:val="18"/>
        </w:rPr>
        <w:br/>
        <w:t xml:space="preserve">* \param[in] compare Callback routine called when a property is compared </w:t>
      </w:r>
      <w:r>
        <w:rPr>
          <w:rFonts w:ascii="Courier" w:hAnsi="Courier"/>
          <w:sz w:val="18"/>
          <w:szCs w:val="18"/>
        </w:rPr>
        <w:br/>
        <w:t xml:space="preserve">*                    with another property list </w:t>
      </w:r>
      <w:r>
        <w:rPr>
          <w:rFonts w:ascii="Courier" w:hAnsi="Courier"/>
          <w:sz w:val="18"/>
          <w:szCs w:val="18"/>
        </w:rPr>
        <w:br/>
        <w:t xml:space="preserve">* \param[in] close   Callback routine called when a property list is </w:t>
      </w:r>
      <w:r>
        <w:rPr>
          <w:rFonts w:ascii="Courier" w:hAnsi="Courier"/>
          <w:sz w:val="18"/>
          <w:szCs w:val="18"/>
        </w:rPr>
        <w:br/>
        <w:t xml:space="preserve">*                    being closed and the property value will be disposed </w:t>
      </w:r>
      <w:r>
        <w:rPr>
          <w:rFonts w:ascii="Courier" w:hAnsi="Courier"/>
          <w:sz w:val="18"/>
          <w:szCs w:val="18"/>
        </w:rPr>
        <w:br/>
        <w:t xml:space="preserve">*                    of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H5Pinsert2() creates a new property in a property </w:t>
      </w:r>
      <w:r>
        <w:rPr>
          <w:rFonts w:ascii="Courier" w:hAnsi="Courier"/>
          <w:sz w:val="18"/>
          <w:szCs w:val="18"/>
        </w:rPr>
        <w:br/>
        <w:t xml:space="preserve">*          list. The property will exist only in this property list and </w:t>
      </w:r>
      <w:r>
        <w:rPr>
          <w:rFonts w:ascii="Courier" w:hAnsi="Courier"/>
          <w:sz w:val="18"/>
          <w:szCs w:val="18"/>
        </w:rPr>
        <w:br/>
        <w:t xml:space="preserve">*          copies made from it. </w:t>
      </w:r>
      <w:r>
        <w:rPr>
          <w:rFonts w:ascii="Courier" w:hAnsi="Courier"/>
          <w:sz w:val="18"/>
          <w:szCs w:val="18"/>
        </w:rPr>
        <w:br/>
        <w:t xml:space="preserve">* </w:t>
      </w:r>
      <w:r>
        <w:rPr>
          <w:rFonts w:ascii="Courier" w:hAnsi="Courier"/>
          <w:sz w:val="18"/>
          <w:szCs w:val="18"/>
        </w:rPr>
        <w:br/>
        <w:t xml:space="preserve">*          The initial property value must be provided in \p value and </w:t>
      </w:r>
      <w:r>
        <w:rPr>
          <w:rFonts w:ascii="Courier" w:hAnsi="Courier"/>
          <w:sz w:val="18"/>
          <w:szCs w:val="18"/>
        </w:rPr>
        <w:br/>
        <w:t xml:space="preserve">*          the property value will be set accordingly. </w:t>
      </w:r>
      <w:r>
        <w:rPr>
          <w:rFonts w:ascii="Courier" w:hAnsi="Courier"/>
          <w:sz w:val="18"/>
          <w:szCs w:val="18"/>
        </w:rPr>
        <w:br/>
        <w:t xml:space="preserve">* </w:t>
      </w:r>
      <w:r>
        <w:rPr>
          <w:rFonts w:ascii="Courier" w:hAnsi="Courier"/>
          <w:sz w:val="18"/>
          <w:szCs w:val="18"/>
        </w:rPr>
        <w:br/>
        <w:t xml:space="preserve">*          The name of the property must not already exist in this list, </w:t>
      </w:r>
      <w:r>
        <w:rPr>
          <w:rFonts w:ascii="Courier" w:hAnsi="Courier"/>
          <w:sz w:val="18"/>
          <w:szCs w:val="18"/>
        </w:rPr>
        <w:br/>
        <w:t xml:space="preserve">*          or this routine will fail. </w:t>
      </w:r>
      <w:r>
        <w:rPr>
          <w:rFonts w:ascii="Courier" w:hAnsi="Courier"/>
          <w:sz w:val="18"/>
          <w:szCs w:val="18"/>
        </w:rPr>
        <w:br/>
        <w:t xml:space="preserve">* </w:t>
      </w:r>
      <w:r>
        <w:rPr>
          <w:rFonts w:ascii="Courier" w:hAnsi="Courier"/>
          <w:sz w:val="18"/>
          <w:szCs w:val="18"/>
        </w:rPr>
        <w:br/>
        <w:t xml:space="preserve">*          The \p set and \p get callback routines may be set to NULL </w:t>
      </w:r>
      <w:r>
        <w:rPr>
          <w:rFonts w:ascii="Courier" w:hAnsi="Courier"/>
          <w:sz w:val="18"/>
          <w:szCs w:val="18"/>
        </w:rPr>
        <w:br/>
        <w:t xml:space="preserve">*          if they are not needed. </w:t>
      </w:r>
      <w:r>
        <w:rPr>
          <w:rFonts w:ascii="Courier" w:hAnsi="Courier"/>
          <w:sz w:val="18"/>
          <w:szCs w:val="18"/>
        </w:rPr>
        <w:br/>
        <w:t xml:space="preserve">* </w:t>
      </w:r>
      <w:r>
        <w:rPr>
          <w:rFonts w:ascii="Courier" w:hAnsi="Courier"/>
          <w:sz w:val="18"/>
          <w:szCs w:val="18"/>
        </w:rPr>
        <w:br/>
        <w:t xml:space="preserve">*          Zero-sized properties are allowed and do not store any data </w:t>
      </w:r>
      <w:r>
        <w:rPr>
          <w:rFonts w:ascii="Courier" w:hAnsi="Courier"/>
          <w:sz w:val="18"/>
          <w:szCs w:val="18"/>
        </w:rPr>
        <w:br/>
        <w:t xml:space="preserve">*          in the property list. The default value of a zero-size </w:t>
      </w:r>
      <w:r>
        <w:rPr>
          <w:rFonts w:ascii="Courier" w:hAnsi="Courier"/>
          <w:sz w:val="18"/>
          <w:szCs w:val="18"/>
        </w:rPr>
        <w:br/>
        <w:t xml:space="preserve">*          property may be set to NULL. They may be used to indicate the </w:t>
      </w:r>
      <w:r>
        <w:rPr>
          <w:rFonts w:ascii="Courier" w:hAnsi="Courier"/>
          <w:sz w:val="18"/>
          <w:szCs w:val="18"/>
        </w:rPr>
        <w:br/>
        <w:t xml:space="preserve">*          presence or absence of a particular piece of information. </w:t>
      </w:r>
      <w:r>
        <w:rPr>
          <w:rFonts w:ascii="Courier" w:hAnsi="Courier"/>
          <w:sz w:val="18"/>
          <w:szCs w:val="18"/>
        </w:rPr>
        <w:br/>
        <w:t xml:space="preserve">* </w:t>
      </w:r>
      <w:r>
        <w:rPr>
          <w:rFonts w:ascii="Courier" w:hAnsi="Courier"/>
          <w:sz w:val="18"/>
          <w:szCs w:val="18"/>
        </w:rPr>
        <w:br/>
        <w:t xml:space="preserve">*          The \p set routine is called before a new value is copied </w:t>
      </w:r>
      <w:r>
        <w:rPr>
          <w:rFonts w:ascii="Courier" w:hAnsi="Courier"/>
          <w:sz w:val="18"/>
          <w:szCs w:val="18"/>
        </w:rPr>
        <w:br/>
        <w:t xml:space="preserve">*          into the property. The #H5P_prp_set_func_t callback function </w:t>
      </w:r>
      <w:r>
        <w:rPr>
          <w:rFonts w:ascii="Courier" w:hAnsi="Courier"/>
          <w:sz w:val="18"/>
          <w:szCs w:val="18"/>
        </w:rPr>
        <w:br/>
        <w:t xml:space="preserve">*          is defined as follows: </w:t>
      </w:r>
      <w:r>
        <w:rPr>
          <w:rFonts w:ascii="Courier" w:hAnsi="Courier"/>
          <w:sz w:val="18"/>
          <w:szCs w:val="18"/>
        </w:rPr>
        <w:br/>
        <w:t xml:space="preserve">*          \snippet this H5P_prp_cb2_t_snip </w:t>
      </w:r>
      <w:r>
        <w:rPr>
          <w:rFonts w:ascii="Courier" w:hAnsi="Courier"/>
          <w:sz w:val="18"/>
          <w:szCs w:val="18"/>
        </w:rPr>
        <w:br/>
        <w:t>*</w:t>
      </w:r>
      <w:r>
        <w:rPr>
          <w:rFonts w:ascii="Courier" w:hAnsi="Courier"/>
          <w:sz w:val="18"/>
          <w:szCs w:val="18"/>
        </w:rPr>
        <w:br/>
      </w:r>
      <w:r>
        <w:rPr>
          <w:rFonts w:ascii="Courier" w:hAnsi="Courier"/>
          <w:color w:val="000000"/>
          <w:sz w:val="18"/>
          <w:szCs w:val="18"/>
          <w:highlight w:val="white"/>
        </w:rP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being </w:t>
      </w:r>
      <w:r>
        <w:rPr>
          <w:rFonts w:ascii="Courier" w:hAnsi="Courier"/>
          <w:sz w:val="18"/>
          <w:szCs w:val="18"/>
        </w:rPr>
        <w:br/>
        <w:t xml:space="preserve">*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r>
      <w:r>
        <w:rPr>
          <w:rFonts w:ascii="Courier" w:hAnsi="Courier"/>
          <w:sz w:val="18"/>
          <w:szCs w:val="18"/>
        </w:rPr>
        <w:lastRenderedPageBreak/>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Pointer to new value pointer for the property </w:t>
      </w:r>
      <w:r>
        <w:rPr>
          <w:rFonts w:ascii="Courier" w:hAnsi="Courier"/>
          <w:sz w:val="18"/>
          <w:szCs w:val="18"/>
        </w:rPr>
        <w:br/>
        <w:t xml:space="preserve">*                 being modified&lt;/td&gt;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set routine may modify the value pointer to be set and </w:t>
      </w:r>
      <w:r>
        <w:rPr>
          <w:rFonts w:ascii="Courier" w:hAnsi="Courier"/>
          <w:sz w:val="18"/>
          <w:szCs w:val="18"/>
        </w:rPr>
        <w:br/>
        <w:t xml:space="preserve">*          those changes will be used when setting the property's value. </w:t>
      </w:r>
      <w:r>
        <w:rPr>
          <w:rFonts w:ascii="Courier" w:hAnsi="Courier"/>
          <w:sz w:val="18"/>
          <w:szCs w:val="18"/>
        </w:rPr>
        <w:br/>
        <w:t xml:space="preserve">*          If the \p set routine returns a negative value, the new property </w:t>
      </w:r>
      <w:r>
        <w:rPr>
          <w:rFonts w:ascii="Courier" w:hAnsi="Courier"/>
          <w:sz w:val="18"/>
          <w:szCs w:val="18"/>
        </w:rPr>
        <w:br/>
        <w:t>*          value is not copied into the property and the \</w:t>
      </w:r>
      <w:proofErr w:type="gramStart"/>
      <w:r>
        <w:rPr>
          <w:rFonts w:ascii="Courier" w:hAnsi="Courier"/>
          <w:sz w:val="18"/>
          <w:szCs w:val="18"/>
        </w:rPr>
        <w:t>p  set</w:t>
      </w:r>
      <w:proofErr w:type="gramEnd"/>
      <w:r>
        <w:rPr>
          <w:rFonts w:ascii="Courier" w:hAnsi="Courier"/>
          <w:sz w:val="18"/>
          <w:szCs w:val="18"/>
        </w:rPr>
        <w:t xml:space="preserve"> routine </w:t>
      </w:r>
      <w:r>
        <w:rPr>
          <w:rFonts w:ascii="Courier" w:hAnsi="Courier"/>
          <w:sz w:val="18"/>
          <w:szCs w:val="18"/>
        </w:rPr>
        <w:br/>
        <w:t xml:space="preserve">*          returns an error value. The \p set routine will be called for </w:t>
      </w:r>
      <w:r>
        <w:rPr>
          <w:rFonts w:ascii="Courier" w:hAnsi="Courier"/>
          <w:sz w:val="18"/>
          <w:szCs w:val="18"/>
        </w:rPr>
        <w:br/>
        <w:t xml:space="preserve">*          the initial value. </w:t>
      </w:r>
      <w:r>
        <w:rPr>
          <w:rFonts w:ascii="Courier" w:hAnsi="Courier"/>
          <w:sz w:val="18"/>
          <w:szCs w:val="18"/>
        </w:rPr>
        <w:br/>
        <w:t xml:space="preserve">* </w:t>
      </w:r>
      <w:r>
        <w:rPr>
          <w:rFonts w:ascii="Courier" w:hAnsi="Courier"/>
          <w:sz w:val="18"/>
          <w:szCs w:val="18"/>
        </w:rPr>
        <w:br/>
        <w:t xml:space="preserve">*          \b Note: The \p set callback function may be useful to range </w:t>
      </w:r>
      <w:r>
        <w:rPr>
          <w:rFonts w:ascii="Courier" w:hAnsi="Courier"/>
          <w:sz w:val="18"/>
          <w:szCs w:val="18"/>
        </w:rPr>
        <w:br/>
        <w:t xml:space="preserve">*          check the value being set for the property or may perform some </w:t>
      </w:r>
      <w:r>
        <w:rPr>
          <w:rFonts w:ascii="Courier" w:hAnsi="Courier"/>
          <w:sz w:val="18"/>
          <w:szCs w:val="18"/>
        </w:rPr>
        <w:br/>
        <w:t xml:space="preserve">*          transformation or translation of the value set. The \p get </w:t>
      </w:r>
      <w:r>
        <w:rPr>
          <w:rFonts w:ascii="Courier" w:hAnsi="Courier"/>
          <w:sz w:val="18"/>
          <w:szCs w:val="18"/>
        </w:rPr>
        <w:br/>
        <w:t xml:space="preserve">*          callback would then reverse the transformation or translation. </w:t>
      </w:r>
      <w:r>
        <w:rPr>
          <w:rFonts w:ascii="Courier" w:hAnsi="Courier"/>
          <w:sz w:val="18"/>
          <w:szCs w:val="18"/>
        </w:rPr>
        <w:br/>
        <w:t xml:space="preserve">*          A single \p </w:t>
      </w:r>
      <w:proofErr w:type="gramStart"/>
      <w:r>
        <w:rPr>
          <w:rFonts w:ascii="Courier" w:hAnsi="Courier"/>
          <w:sz w:val="18"/>
          <w:szCs w:val="18"/>
        </w:rPr>
        <w:t>get</w:t>
      </w:r>
      <w:proofErr w:type="gramEnd"/>
      <w:r>
        <w:rPr>
          <w:rFonts w:ascii="Courier" w:hAnsi="Courier"/>
          <w:sz w:val="18"/>
          <w:szCs w:val="18"/>
        </w:rPr>
        <w:t xml:space="preserve"> or \p set callback could handle multiple </w:t>
      </w:r>
      <w:r>
        <w:rPr>
          <w:rFonts w:ascii="Courier" w:hAnsi="Courier"/>
          <w:sz w:val="18"/>
          <w:szCs w:val="18"/>
        </w:rPr>
        <w:br/>
        <w:t xml:space="preserve">*          properties by performing different actions based on the </w:t>
      </w:r>
      <w:r>
        <w:rPr>
          <w:rFonts w:ascii="Courier" w:hAnsi="Courier"/>
          <w:sz w:val="18"/>
          <w:szCs w:val="18"/>
        </w:rPr>
        <w:br/>
        <w:t xml:space="preserve">*          property name or other properties in the property list. </w:t>
      </w:r>
      <w:r>
        <w:rPr>
          <w:rFonts w:ascii="Courier" w:hAnsi="Courier"/>
          <w:sz w:val="18"/>
          <w:szCs w:val="18"/>
        </w:rPr>
        <w:br/>
        <w:t xml:space="preserve">* </w:t>
      </w:r>
      <w:r>
        <w:rPr>
          <w:rFonts w:ascii="Courier" w:hAnsi="Courier"/>
          <w:sz w:val="18"/>
          <w:szCs w:val="18"/>
        </w:rPr>
        <w:br/>
        <w:t xml:space="preserve">*          The \p get routine is called when a value is retrieved from </w:t>
      </w:r>
      <w:r>
        <w:rPr>
          <w:rFonts w:ascii="Courier" w:hAnsi="Courier"/>
          <w:sz w:val="18"/>
          <w:szCs w:val="18"/>
        </w:rPr>
        <w:br/>
        <w:t xml:space="preserve">*          a property value. The #H5P_prp_get_func_t callback function </w:t>
      </w:r>
      <w:r>
        <w:rPr>
          <w:rFonts w:ascii="Courier" w:hAnsi="Courier"/>
          <w:sz w:val="18"/>
          <w:szCs w:val="18"/>
        </w:rPr>
        <w:br/>
        <w:t xml:space="preserve">*          is defined as follows: </w:t>
      </w:r>
      <w:r>
        <w:rPr>
          <w:rFonts w:ascii="Courier" w:hAnsi="Courier"/>
          <w:sz w:val="18"/>
          <w:szCs w:val="18"/>
        </w:rPr>
        <w:b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The parameters to the above callback function are:</w:t>
      </w:r>
      <w:r>
        <w:rPr>
          <w:rFonts w:ascii="Courier" w:hAnsi="Courier"/>
          <w:sz w:val="18"/>
          <w:szCs w:val="18"/>
        </w:rPr>
        <w:br/>
      </w:r>
      <w:r>
        <w:rPr>
          <w:rFonts w:ascii="Courier" w:hAnsi="Courier"/>
          <w:color w:val="000000"/>
          <w:sz w:val="18"/>
          <w:szCs w:val="18"/>
          <w:highlight w:val="white"/>
        </w:rP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being queried&lt;/td&gt;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queried&lt;/td&gt;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of the property being returned&lt;/td&gt;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get routine may modify the value to be returned from </w:t>
      </w:r>
      <w:r>
        <w:rPr>
          <w:rFonts w:ascii="Courier" w:hAnsi="Courier"/>
          <w:sz w:val="18"/>
          <w:szCs w:val="18"/>
        </w:rPr>
        <w:br/>
        <w:t xml:space="preserve">*          the query and those changes will be preserved. If the \p get </w:t>
      </w:r>
      <w:r>
        <w:rPr>
          <w:rFonts w:ascii="Courier" w:hAnsi="Courier"/>
          <w:sz w:val="18"/>
          <w:szCs w:val="18"/>
        </w:rPr>
        <w:br/>
        <w:t xml:space="preserve">*          routine returns a negative value, the query routine returns </w:t>
      </w:r>
      <w:r>
        <w:rPr>
          <w:rFonts w:ascii="Courier" w:hAnsi="Courier"/>
          <w:sz w:val="18"/>
          <w:szCs w:val="18"/>
        </w:rPr>
        <w:br/>
        <w:t xml:space="preserve">*          an error value. </w:t>
      </w:r>
      <w:r>
        <w:rPr>
          <w:rFonts w:ascii="Courier" w:hAnsi="Courier"/>
          <w:sz w:val="18"/>
          <w:szCs w:val="18"/>
        </w:rPr>
        <w:br/>
        <w:t xml:space="preserve">* </w:t>
      </w:r>
      <w:r>
        <w:rPr>
          <w:rFonts w:ascii="Courier" w:hAnsi="Courier"/>
          <w:sz w:val="18"/>
          <w:szCs w:val="18"/>
        </w:rPr>
        <w:br/>
        <w:t xml:space="preserve">*          The \p prp_del routine is called when a property is being </w:t>
      </w:r>
      <w:r>
        <w:rPr>
          <w:rFonts w:ascii="Courier" w:hAnsi="Courier"/>
          <w:sz w:val="18"/>
          <w:szCs w:val="18"/>
        </w:rPr>
        <w:br/>
        <w:t xml:space="preserve">*          deleted from a property list. The #H5P_prp_delete_func_t </w:t>
      </w:r>
      <w:r>
        <w:rPr>
          <w:rFonts w:ascii="Courier" w:hAnsi="Courier"/>
          <w:sz w:val="18"/>
          <w:szCs w:val="18"/>
        </w:rPr>
        <w:br/>
        <w:t xml:space="preserve">*          callback function is defined as follows: </w:t>
      </w:r>
      <w:r>
        <w:rPr>
          <w:rFonts w:ascii="Courier" w:hAnsi="Courier"/>
          <w:sz w:val="18"/>
          <w:szCs w:val="18"/>
        </w:rPr>
        <w:b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xml:space="preserve">*          The parameters to the above callback function are: </w:t>
      </w:r>
      <w:r>
        <w:rPr>
          <w:rFonts w:ascii="Courier" w:hAnsi="Courier"/>
          <w:sz w:val="18"/>
          <w:szCs w:val="18"/>
        </w:rPr>
        <w:br/>
      </w:r>
      <w:r>
        <w:rPr>
          <w:rFonts w:ascii="Courier" w:hAnsi="Courier"/>
          <w:sz w:val="18"/>
          <w:szCs w:val="18"/>
        </w:rPr>
        <w:lastRenderedPageBreak/>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the property is </w:t>
      </w:r>
      <w:r>
        <w:rPr>
          <w:rFonts w:ascii="Courier" w:hAnsi="Courier"/>
          <w:sz w:val="18"/>
          <w:szCs w:val="18"/>
        </w:rPr>
        <w:br/>
        <w:t xml:space="preserve">*                being deleted from&lt;/td&gt;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in the list&lt;/td&gt;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for the property being deleted&lt;/td&gt;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prp_del routine may modify the value passed in, but the </w:t>
      </w:r>
      <w:r>
        <w:rPr>
          <w:rFonts w:ascii="Courier" w:hAnsi="Courier"/>
          <w:sz w:val="18"/>
          <w:szCs w:val="18"/>
        </w:rPr>
        <w:br/>
        <w:t xml:space="preserve">*          value is not used by the library when the \p prp_del routine </w:t>
      </w:r>
      <w:r>
        <w:rPr>
          <w:rFonts w:ascii="Courier" w:hAnsi="Courier"/>
          <w:sz w:val="18"/>
          <w:szCs w:val="18"/>
        </w:rPr>
        <w:br/>
        <w:t xml:space="preserve">*          returns. If the \p prp_del routine returns a negative value, </w:t>
      </w:r>
      <w:r>
        <w:rPr>
          <w:rFonts w:ascii="Courier" w:hAnsi="Courier"/>
          <w:sz w:val="18"/>
          <w:szCs w:val="18"/>
        </w:rPr>
        <w:br/>
        <w:t xml:space="preserve">*          the property list \p prp_del routine returns an error value but </w:t>
      </w:r>
      <w:r>
        <w:rPr>
          <w:rFonts w:ascii="Courier" w:hAnsi="Courier"/>
          <w:sz w:val="18"/>
          <w:szCs w:val="18"/>
        </w:rPr>
        <w:br/>
        <w:t>*          the property is still deleted.</w:t>
      </w:r>
      <w:r>
        <w:rPr>
          <w:rFonts w:ascii="Courier" w:hAnsi="Courier"/>
          <w:sz w:val="18"/>
          <w:szCs w:val="18"/>
        </w:rPr>
        <w:br/>
      </w:r>
      <w:r>
        <w:rPr>
          <w:rFonts w:ascii="Courier" w:hAnsi="Courier"/>
          <w:color w:val="000000"/>
          <w:sz w:val="18"/>
          <w:szCs w:val="18"/>
          <w:highlight w:val="white"/>
        </w:rPr>
        <w:t xml:space="preserve">* </w:t>
      </w:r>
      <w:r>
        <w:rPr>
          <w:rFonts w:ascii="Courier" w:hAnsi="Courier"/>
          <w:sz w:val="18"/>
          <w:szCs w:val="18"/>
        </w:rPr>
        <w:br/>
        <w:t xml:space="preserve">*          The \p copy routine is called when a new property list with </w:t>
      </w:r>
      <w:r>
        <w:rPr>
          <w:rFonts w:ascii="Courier" w:hAnsi="Courier"/>
          <w:sz w:val="18"/>
          <w:szCs w:val="18"/>
        </w:rPr>
        <w:br/>
        <w:t xml:space="preserve">*          this property is being created through a \p copy operation. </w:t>
      </w:r>
      <w:r>
        <w:rPr>
          <w:rFonts w:ascii="Courier" w:hAnsi="Courier"/>
          <w:sz w:val="18"/>
          <w:szCs w:val="18"/>
        </w:rPr>
        <w:br/>
        <w:t xml:space="preserve">* </w:t>
      </w:r>
      <w:r>
        <w:rPr>
          <w:rFonts w:ascii="Courier" w:hAnsi="Courier"/>
          <w:sz w:val="18"/>
          <w:szCs w:val="18"/>
        </w:rPr>
        <w:br/>
        <w:t xml:space="preserve">*          The #H5P_prp_copy_func_t callback function is defined as follows: </w:t>
      </w:r>
      <w:r>
        <w:rPr>
          <w:rFonts w:ascii="Courier" w:hAnsi="Courier"/>
          <w:sz w:val="18"/>
          <w:szCs w:val="18"/>
        </w:rPr>
        <w:br/>
        <w:t xml:space="preserve">* </w:t>
      </w:r>
      <w:r>
        <w:rPr>
          <w:rFonts w:ascii="Courier" w:hAnsi="Courier"/>
          <w:sz w:val="18"/>
          <w:szCs w:val="18"/>
        </w:rPr>
        <w:br/>
        <w:t xml:space="preserve">*          \snippet this H5P_prp_cb1_t_snip </w:t>
      </w:r>
      <w:r>
        <w:rPr>
          <w:rFonts w:ascii="Courier" w:hAnsi="Courier"/>
          <w:sz w:val="18"/>
          <w:szCs w:val="18"/>
        </w:rPr>
        <w:br/>
        <w:t xml:space="preserve">* </w:t>
      </w:r>
      <w:r>
        <w:rPr>
          <w:rFonts w:ascii="Courier" w:hAnsi="Courier"/>
          <w:sz w:val="18"/>
          <w:szCs w:val="18"/>
        </w:rPr>
        <w:br/>
        <w:t xml:space="preserve">*          The parameters to the above callback function are: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copied&lt;/td&gt;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&lt;td&gt;IN/OUT: The value for the property being copied&lt;/td&gt;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copy routine may modify the value to be set and those </w:t>
      </w:r>
      <w:r>
        <w:rPr>
          <w:rFonts w:ascii="Courier" w:hAnsi="Courier"/>
          <w:sz w:val="18"/>
          <w:szCs w:val="18"/>
        </w:rPr>
        <w:br/>
        <w:t xml:space="preserve">*          changes will be stored as the new value of the property. If the </w:t>
      </w:r>
      <w:r>
        <w:rPr>
          <w:rFonts w:ascii="Courier" w:hAnsi="Courier"/>
          <w:sz w:val="18"/>
          <w:szCs w:val="18"/>
        </w:rPr>
        <w:br/>
        <w:t xml:space="preserve">*          \p copy routine returns a negative value, the new property value </w:t>
      </w:r>
      <w:r>
        <w:rPr>
          <w:rFonts w:ascii="Courier" w:hAnsi="Courier"/>
          <w:sz w:val="18"/>
          <w:szCs w:val="18"/>
        </w:rPr>
        <w:br/>
        <w:t xml:space="preserve">*          is not copied into the property and the copy routine returns an </w:t>
      </w:r>
      <w:r>
        <w:rPr>
          <w:rFonts w:ascii="Courier" w:hAnsi="Courier"/>
          <w:sz w:val="18"/>
          <w:szCs w:val="18"/>
        </w:rPr>
        <w:br/>
        <w:t xml:space="preserve">*          error value. </w:t>
      </w:r>
      <w:r>
        <w:rPr>
          <w:rFonts w:ascii="Courier" w:hAnsi="Courier"/>
          <w:sz w:val="18"/>
          <w:szCs w:val="18"/>
        </w:rPr>
        <w:br/>
        <w:t xml:space="preserve">* </w:t>
      </w:r>
      <w:r>
        <w:rPr>
          <w:rFonts w:ascii="Courier" w:hAnsi="Courier"/>
          <w:sz w:val="18"/>
          <w:szCs w:val="18"/>
        </w:rPr>
        <w:br/>
        <w:t xml:space="preserve">*          The \p compare routine is called when a property list with this </w:t>
      </w:r>
      <w:r>
        <w:rPr>
          <w:rFonts w:ascii="Courier" w:hAnsi="Courier"/>
          <w:sz w:val="18"/>
          <w:szCs w:val="18"/>
        </w:rPr>
        <w:br/>
        <w:t xml:space="preserve">*          property is compared to another property list with the same </w:t>
      </w:r>
      <w:r>
        <w:rPr>
          <w:rFonts w:ascii="Courier" w:hAnsi="Courier"/>
          <w:sz w:val="18"/>
          <w:szCs w:val="18"/>
        </w:rPr>
        <w:br/>
        <w:t xml:space="preserve">*          property. </w:t>
      </w:r>
      <w:r>
        <w:rPr>
          <w:rFonts w:ascii="Courier" w:hAnsi="Courier"/>
          <w:sz w:val="18"/>
          <w:szCs w:val="18"/>
        </w:rPr>
        <w:br/>
        <w:t xml:space="preserve">* </w:t>
      </w:r>
      <w:r>
        <w:rPr>
          <w:rFonts w:ascii="Courier" w:hAnsi="Courier"/>
          <w:sz w:val="18"/>
          <w:szCs w:val="18"/>
        </w:rPr>
        <w:br/>
        <w:t xml:space="preserve">*          The #H5P_prp_compare_func_t callback function is defined as </w:t>
      </w:r>
      <w:r>
        <w:rPr>
          <w:rFonts w:ascii="Courier" w:hAnsi="Courier"/>
          <w:sz w:val="18"/>
          <w:szCs w:val="18"/>
        </w:rPr>
        <w:br/>
        <w:t xml:space="preserve">*          follows: </w:t>
      </w:r>
      <w:r>
        <w:rPr>
          <w:rFonts w:ascii="Courier" w:hAnsi="Courier"/>
          <w:sz w:val="18"/>
          <w:szCs w:val="18"/>
        </w:rPr>
        <w:br/>
        <w:t xml:space="preserve">* </w:t>
      </w:r>
      <w:r>
        <w:rPr>
          <w:rFonts w:ascii="Courier" w:hAnsi="Courier"/>
          <w:sz w:val="18"/>
          <w:szCs w:val="18"/>
        </w:rPr>
        <w:br/>
      </w:r>
      <w:r>
        <w:rPr>
          <w:rFonts w:ascii="Courier" w:hAnsi="Courier"/>
          <w:sz w:val="18"/>
          <w:szCs w:val="18"/>
        </w:rPr>
        <w:lastRenderedPageBreak/>
        <w:t xml:space="preserve">*          \snippet this H5P_prp_compare_func_t_snip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void * value1}&lt;/td&gt; </w:t>
      </w:r>
      <w:r>
        <w:rPr>
          <w:rFonts w:ascii="Courier" w:hAnsi="Courier"/>
          <w:sz w:val="18"/>
          <w:szCs w:val="18"/>
        </w:rPr>
        <w:br/>
        <w:t xml:space="preserve">*            &lt;td&gt;IN: The value of the first property to compare&lt;/td&gt;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void * value2}&lt;/td&gt; </w:t>
      </w:r>
      <w:r>
        <w:rPr>
          <w:rFonts w:ascii="Courier" w:hAnsi="Courier"/>
          <w:sz w:val="18"/>
          <w:szCs w:val="18"/>
        </w:rPr>
        <w:br/>
        <w:t xml:space="preserve">*            &lt;td&gt;IN: The value of the second property to compare&lt;/td&gt;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&lt;/table&gt;</w:t>
      </w:r>
      <w:r>
        <w:rPr>
          <w:rFonts w:ascii="Courier" w:hAnsi="Courier"/>
          <w:sz w:val="18"/>
          <w:szCs w:val="18"/>
        </w:rPr>
        <w:br/>
      </w:r>
      <w:r>
        <w:rPr>
          <w:rFonts w:ascii="Courier" w:hAnsi="Courier"/>
          <w:color w:val="000000"/>
          <w:sz w:val="18"/>
          <w:szCs w:val="18"/>
          <w:highlight w:val="white"/>
        </w:rPr>
        <w:t xml:space="preserve">* </w:t>
      </w:r>
      <w:r>
        <w:rPr>
          <w:rFonts w:ascii="Courier" w:hAnsi="Courier"/>
          <w:sz w:val="18"/>
          <w:szCs w:val="18"/>
        </w:rPr>
        <w:br/>
        <w:t xml:space="preserve">*          The \p compare routine may not modify the values. The \p compare </w:t>
      </w:r>
      <w:r>
        <w:rPr>
          <w:rFonts w:ascii="Courier" w:hAnsi="Courier"/>
          <w:sz w:val="18"/>
          <w:szCs w:val="18"/>
        </w:rPr>
        <w:br/>
        <w:t xml:space="preserve">*          routine should return a positive value if \p value1 is greater </w:t>
      </w:r>
      <w:r>
        <w:rPr>
          <w:rFonts w:ascii="Courier" w:hAnsi="Courier"/>
          <w:sz w:val="18"/>
          <w:szCs w:val="18"/>
        </w:rPr>
        <w:br/>
        <w:t xml:space="preserve">*          than \p value2, a negative value if \p value2 is greater than </w:t>
      </w:r>
      <w:r>
        <w:rPr>
          <w:rFonts w:ascii="Courier" w:hAnsi="Courier"/>
          <w:sz w:val="18"/>
          <w:szCs w:val="18"/>
        </w:rPr>
        <w:br/>
        <w:t xml:space="preserve">*          \p value1 and zero if \p value1 and \p value2 are equal. </w:t>
      </w:r>
      <w:r>
        <w:rPr>
          <w:rFonts w:ascii="Courier" w:hAnsi="Courier"/>
          <w:sz w:val="18"/>
          <w:szCs w:val="18"/>
        </w:rPr>
        <w:br/>
        <w:t xml:space="preserve">* </w:t>
      </w:r>
      <w:r>
        <w:rPr>
          <w:rFonts w:ascii="Courier" w:hAnsi="Courier"/>
          <w:sz w:val="18"/>
          <w:szCs w:val="18"/>
        </w:rPr>
        <w:br/>
        <w:t xml:space="preserve">*          The \p close routine is called when a property list with this </w:t>
      </w:r>
      <w:r>
        <w:rPr>
          <w:rFonts w:ascii="Courier" w:hAnsi="Courier"/>
          <w:sz w:val="18"/>
          <w:szCs w:val="18"/>
        </w:rPr>
        <w:br/>
        <w:t xml:space="preserve">*          property is being closed. </w:t>
      </w:r>
      <w:r>
        <w:rPr>
          <w:rFonts w:ascii="Courier" w:hAnsi="Courier"/>
          <w:sz w:val="18"/>
          <w:szCs w:val="18"/>
        </w:rPr>
        <w:br/>
        <w:t xml:space="preserve">* </w:t>
      </w:r>
      <w:r>
        <w:rPr>
          <w:rFonts w:ascii="Courier" w:hAnsi="Courier"/>
          <w:sz w:val="18"/>
          <w:szCs w:val="18"/>
        </w:rPr>
        <w:br/>
        <w:t xml:space="preserve">*          The #H5P_prp_close_func_t callback function is defined as follows: </w:t>
      </w:r>
      <w:r>
        <w:rPr>
          <w:rFonts w:ascii="Courier" w:hAnsi="Courier"/>
          <w:sz w:val="18"/>
          <w:szCs w:val="18"/>
        </w:rPr>
        <w:br/>
        <w:t xml:space="preserve">*          \snippet this H5P_prp_cb1_t_snip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in the list&lt;/td&gt;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for the property being closed&lt;/td&gt;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close routine may modify the value passed in, the </w:t>
      </w:r>
      <w:r>
        <w:rPr>
          <w:rFonts w:ascii="Courier" w:hAnsi="Courier"/>
          <w:sz w:val="18"/>
          <w:szCs w:val="18"/>
        </w:rPr>
        <w:br/>
        <w:t xml:space="preserve">*          value is not used by the library when the close routine </w:t>
      </w:r>
      <w:r>
        <w:rPr>
          <w:rFonts w:ascii="Courier" w:hAnsi="Courier"/>
          <w:sz w:val="18"/>
          <w:szCs w:val="18"/>
        </w:rPr>
        <w:br/>
        <w:t xml:space="preserve">*          returns. If the \p close routine returns a negative value, </w:t>
      </w:r>
      <w:r>
        <w:rPr>
          <w:rFonts w:ascii="Courier" w:hAnsi="Courier"/>
          <w:sz w:val="18"/>
          <w:szCs w:val="18"/>
        </w:rPr>
        <w:br/>
        <w:t xml:space="preserve">*          the property list \p close routine returns an error value </w:t>
      </w:r>
      <w:r>
        <w:rPr>
          <w:rFonts w:ascii="Courier" w:hAnsi="Courier"/>
          <w:sz w:val="18"/>
          <w:szCs w:val="18"/>
        </w:rPr>
        <w:br/>
        <w:t xml:space="preserve">*          but the property list is still closed. </w:t>
      </w:r>
      <w:r>
        <w:rPr>
          <w:rFonts w:ascii="Courier" w:hAnsi="Courier"/>
          <w:sz w:val="18"/>
          <w:szCs w:val="18"/>
        </w:rPr>
        <w:br/>
        <w:t xml:space="preserve">* </w:t>
      </w:r>
      <w:r>
        <w:rPr>
          <w:rFonts w:ascii="Courier" w:hAnsi="Courier"/>
          <w:sz w:val="18"/>
          <w:szCs w:val="18"/>
        </w:rPr>
        <w:br/>
        <w:t xml:space="preserve">*          \b Note: There is no \p </w:t>
      </w:r>
      <w:proofErr w:type="gramStart"/>
      <w:r>
        <w:rPr>
          <w:rFonts w:ascii="Courier" w:hAnsi="Courier"/>
          <w:sz w:val="18"/>
          <w:szCs w:val="18"/>
        </w:rPr>
        <w:t>create</w:t>
      </w:r>
      <w:proofErr w:type="gramEnd"/>
      <w:r>
        <w:rPr>
          <w:rFonts w:ascii="Courier" w:hAnsi="Courier"/>
          <w:sz w:val="18"/>
          <w:szCs w:val="18"/>
        </w:rPr>
        <w:t xml:space="preserve"> callback routine for temporary </w:t>
      </w:r>
      <w:r>
        <w:rPr>
          <w:rFonts w:ascii="Courier" w:hAnsi="Courier"/>
          <w:sz w:val="18"/>
          <w:szCs w:val="18"/>
        </w:rPr>
        <w:br/>
        <w:t xml:space="preserve">*          property list objects; the initial value is assumed to </w:t>
      </w:r>
      <w:r>
        <w:rPr>
          <w:rFonts w:ascii="Courier" w:hAnsi="Courier"/>
          <w:sz w:val="18"/>
          <w:szCs w:val="18"/>
        </w:rPr>
        <w:br/>
        <w:t xml:space="preserve">*          have any necessary setup already performed on it. </w:t>
      </w:r>
      <w:r>
        <w:rPr>
          <w:rFonts w:ascii="Courier" w:hAnsi="Courier"/>
          <w:sz w:val="18"/>
          <w:szCs w:val="18"/>
        </w:rPr>
        <w:br/>
        <w:t xml:space="preserve">* </w:t>
      </w:r>
      <w:r>
        <w:rPr>
          <w:rFonts w:ascii="Courier" w:hAnsi="Courier"/>
          <w:sz w:val="18"/>
          <w:szCs w:val="18"/>
        </w:rPr>
        <w:br/>
        <w:t xml:space="preserve">* \since 1.8.0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 xml:space="preserve">H5_DLL herr_t H5Pinsert2(hid_t plist_id, const char *name, size_t size, </w:t>
      </w:r>
    </w:p>
    <w:p w:rsidR="00D31373" w:rsidRDefault="00000000">
      <w:pPr>
        <w:rPr>
          <w:rFonts w:ascii="Courier" w:hAnsi="Courier"/>
          <w:sz w:val="18"/>
          <w:szCs w:val="18"/>
        </w:rPr>
      </w:pPr>
      <w:r>
        <w:rPr>
          <w:rFonts w:ascii="Courier" w:hAnsi="Courier"/>
          <w:sz w:val="18"/>
          <w:szCs w:val="18"/>
        </w:rPr>
        <w:t xml:space="preserve">                         void *value, H5P_prp_set_func_t prp_set, </w:t>
      </w:r>
      <w:r>
        <w:rPr>
          <w:rFonts w:ascii="Courier" w:hAnsi="Courier"/>
          <w:sz w:val="18"/>
          <w:szCs w:val="18"/>
        </w:rPr>
        <w:br/>
        <w:t xml:space="preserve">                         H5P_prp_get_func_t prp_get, </w:t>
      </w:r>
    </w:p>
    <w:p w:rsidR="00D31373" w:rsidRDefault="00000000">
      <w:pPr>
        <w:rPr>
          <w:rFonts w:ascii="Courier" w:hAnsi="Courier"/>
          <w:sz w:val="18"/>
          <w:szCs w:val="18"/>
        </w:rPr>
      </w:pPr>
      <w:r>
        <w:rPr>
          <w:rFonts w:ascii="Courier" w:hAnsi="Courier"/>
          <w:sz w:val="18"/>
          <w:szCs w:val="18"/>
        </w:rPr>
        <w:lastRenderedPageBreak/>
        <w:t xml:space="preserve">                         H5P_prp_delete_func_t prp_del, </w:t>
      </w:r>
    </w:p>
    <w:p w:rsidR="00D31373" w:rsidRDefault="00000000">
      <w:pPr>
        <w:rPr>
          <w:rFonts w:ascii="Courier" w:hAnsi="Courier"/>
          <w:sz w:val="18"/>
          <w:szCs w:val="18"/>
        </w:rPr>
      </w:pPr>
      <w:r>
        <w:rPr>
          <w:rFonts w:ascii="Courier" w:hAnsi="Courier"/>
          <w:sz w:val="18"/>
          <w:szCs w:val="18"/>
        </w:rPr>
        <w:t xml:space="preserve">                         H5P_prp_copy_func_t prp_copy,</w:t>
      </w:r>
    </w:p>
    <w:p w:rsidR="00D31373" w:rsidRDefault="00000000">
      <w:pPr>
        <w:rPr>
          <w:rFonts w:ascii="Courier" w:hAnsi="Courier"/>
          <w:sz w:val="18"/>
          <w:szCs w:val="18"/>
        </w:rPr>
      </w:pPr>
      <w:r>
        <w:rPr>
          <w:rFonts w:ascii="Courier" w:hAnsi="Courier"/>
          <w:sz w:val="18"/>
          <w:szCs w:val="18"/>
        </w:rPr>
        <w:t xml:space="preserve">                         H5P_prp_compare_func_t prp_cmp,</w:t>
      </w:r>
    </w:p>
    <w:p w:rsidR="00D31373" w:rsidRDefault="00000000">
      <w:pPr>
        <w:rPr>
          <w:rFonts w:ascii="Courier" w:hAnsi="Courier"/>
          <w:sz w:val="18"/>
          <w:szCs w:val="18"/>
        </w:rPr>
      </w:pPr>
      <w:r>
        <w:rPr>
          <w:rFonts w:ascii="Courier" w:hAnsi="Courier"/>
          <w:sz w:val="18"/>
          <w:szCs w:val="18"/>
        </w:rPr>
        <w:t xml:space="preserve">                         H5P_prp_close_func_t prp_close);</w:t>
      </w:r>
    </w:p>
    <w:p w:rsidR="00D31373" w:rsidRDefault="00D31373">
      <w:pPr>
        <w:rPr>
          <w:rFonts w:ascii="Courier" w:hAnsi="Courier"/>
          <w:sz w:val="18"/>
          <w:szCs w:val="18"/>
        </w:rPr>
      </w:pPr>
    </w:p>
    <w:p w:rsidR="00D31373" w:rsidRDefault="00000000">
      <w:r>
        <w:rPr>
          <w:rFonts w:ascii="Courier" w:hAnsi="Courier"/>
          <w:color w:val="000000"/>
          <w:sz w:val="18"/>
          <w:szCs w:val="18"/>
          <w:highlight w:val="white"/>
        </w:rPr>
        <w:t>H5Pinsert2(plist_id, name, size, value, prp_set,</w:t>
      </w:r>
      <w:r>
        <w:rPr>
          <w:rFonts w:ascii="Courier" w:hAnsi="Courier"/>
          <w:sz w:val="18"/>
          <w:szCs w:val="18"/>
        </w:rPr>
        <w:t xml:space="preserve"> prp_get, prp_del, prp_copy, </w:t>
      </w:r>
    </w:p>
    <w:p w:rsidR="00D31373" w:rsidRDefault="00000000">
      <w:r>
        <w:rPr>
          <w:rFonts w:ascii="Courier" w:hAnsi="Courier"/>
          <w:sz w:val="18"/>
          <w:szCs w:val="18"/>
        </w:rPr>
        <w:t xml:space="preserve"> |         prp_cmp, prp_close)</w:t>
      </w:r>
      <w:r>
        <w:rPr>
          <w:rFonts w:ascii="Courier" w:hAnsi="Courier"/>
          <w:sz w:val="18"/>
          <w:szCs w:val="18"/>
        </w:rPr>
        <w:br/>
        <w:t xml:space="preserve"> +-</w:t>
      </w:r>
      <w:r>
        <w:rPr>
          <w:rFonts w:ascii="Courier" w:hAnsi="Courier"/>
          <w:color w:val="000000"/>
          <w:sz w:val="18"/>
          <w:szCs w:val="18"/>
          <w:highlight w:val="white"/>
        </w:rPr>
        <w:t>H5I_object_</w:t>
      </w:r>
      <w:proofErr w:type="gramStart"/>
      <w:r>
        <w:rPr>
          <w:rFonts w:ascii="Courier" w:hAnsi="Courier"/>
          <w:color w:val="000000"/>
          <w:sz w:val="18"/>
          <w:szCs w:val="18"/>
          <w:highlight w:val="white"/>
        </w:rPr>
        <w:t>verify(</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w:t>
      </w:r>
      <w:proofErr w:type="gramStart"/>
      <w:r>
        <w:rPr>
          <w:rFonts w:ascii="Courier" w:hAnsi="Courier"/>
          <w:color w:val="000000"/>
          <w:sz w:val="18"/>
          <w:szCs w:val="18"/>
          <w:highlight w:val="white"/>
        </w:rPr>
        <w:t>insert(</w:t>
      </w:r>
      <w:proofErr w:type="gramEnd"/>
      <w:r>
        <w:rPr>
          <w:rFonts w:ascii="Courier" w:hAnsi="Courier"/>
          <w:color w:val="000000"/>
          <w:sz w:val="18"/>
          <w:szCs w:val="18"/>
          <w:highlight w:val="white"/>
        </w:rPr>
        <w:t xml:space="preserve">plist, name, size, value, prp_set, prp_get, NULL, NULL,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prp_delete, prp_copy, prp_cmp, prp_close)</w:t>
      </w:r>
      <w:r>
        <w:rPr>
          <w:rFonts w:ascii="Courier" w:hAnsi="Courier"/>
          <w:color w:val="000000"/>
          <w:sz w:val="18"/>
          <w:szCs w:val="18"/>
          <w:highlight w:val="white"/>
        </w:rPr>
        <w:br/>
        <w:t xml:space="preserve">    +-H5SL_</w:t>
      </w:r>
      <w:proofErr w:type="gramStart"/>
      <w:r>
        <w:rPr>
          <w:rFonts w:ascii="Courier" w:hAnsi="Courier"/>
          <w:color w:val="000000"/>
          <w:sz w:val="18"/>
          <w:szCs w:val="18"/>
          <w:highlight w:val="white"/>
        </w:rPr>
        <w:t>search(</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+-H5SL_</w:t>
      </w:r>
      <w:proofErr w:type="gramStart"/>
      <w:r>
        <w:rPr>
          <w:rFonts w:ascii="Courier" w:hAnsi="Courier"/>
          <w:color w:val="000000"/>
          <w:sz w:val="18"/>
          <w:szCs w:val="18"/>
          <w:highlight w:val="white"/>
        </w:rPr>
        <w:t>remove(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+-H5MM_</w:t>
      </w:r>
      <w:proofErr w:type="gramStart"/>
      <w:r>
        <w:rPr>
          <w:rFonts w:ascii="Courier" w:hAnsi="Courier"/>
          <w:color w:val="000000"/>
          <w:sz w:val="18"/>
          <w:szCs w:val="18"/>
          <w:highlight w:val="white"/>
        </w:rPr>
        <w:t>xfree(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+-H5P__create_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+-H5P__add_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w:t>
      </w:r>
      <w:r>
        <w:rPr>
          <w:rFonts w:ascii="Courier" w:hAnsi="Courier"/>
          <w:color w:val="000000"/>
          <w:sz w:val="18"/>
          <w:szCs w:val="18"/>
          <w:highlight w:val="white"/>
        </w:rPr>
        <w:br/>
        <w:t xml:space="preserve">    +-H5P__add_prop()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-H5SL_insert()</w:t>
      </w:r>
      <w:r>
        <w:rPr>
          <w:rFonts w:ascii="Courier" w:hAnsi="Courier"/>
          <w:color w:val="000000"/>
          <w:sz w:val="18"/>
          <w:szCs w:val="18"/>
          <w:highlight w:val="white"/>
        </w:rPr>
        <w:b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+-H5P__free_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 // error cleanup</w:t>
      </w:r>
      <w:r>
        <w:rPr>
          <w:rFonts w:ascii="Courier" w:hAnsi="Courier"/>
          <w:color w:val="000000"/>
          <w:sz w:val="18"/>
          <w:szCs w:val="18"/>
          <w:highlight w:val="white"/>
        </w:rPr>
        <w:br/>
        <w:t xml:space="preserve">        +-H5MM_xfree()</w:t>
      </w:r>
      <w:r>
        <w:rPr>
          <w:rFonts w:ascii="Courier" w:hAnsi="Courier"/>
          <w:color w:val="000000"/>
          <w:sz w:val="18"/>
          <w:szCs w:val="18"/>
          <w:highlight w:val="white"/>
        </w:rPr>
        <w:br/>
        <w:t xml:space="preserve">        +-H5FL_FREE()</w:t>
      </w:r>
    </w:p>
    <w:p w:rsidR="00D31373" w:rsidRDefault="00D31373">
      <w:pPr>
        <w:rPr>
          <w:sz w:val="20"/>
          <w:szCs w:val="20"/>
        </w:rPr>
      </w:pPr>
    </w:p>
    <w:p w:rsidR="00D31373" w:rsidRDefault="00D31373">
      <w:pPr>
        <w:rPr>
          <w:color w:val="000000"/>
          <w:highlight w:val="white"/>
        </w:rPr>
      </w:pPr>
    </w:p>
    <w:p w:rsidR="00D31373" w:rsidRDefault="00000000">
      <w:pPr>
        <w:rPr>
          <w:color w:val="000000"/>
          <w:highlight w:val="white"/>
        </w:rPr>
      </w:pPr>
      <w:r>
        <w:rPr>
          <w:color w:val="000000"/>
          <w:highlight w:val="white"/>
        </w:rPr>
        <w:t>In a nutshell:</w:t>
      </w:r>
    </w:p>
    <w:p w:rsidR="00D31373" w:rsidRDefault="00D31373"/>
    <w:p w:rsidR="00D31373" w:rsidRDefault="00000000">
      <w:r>
        <w:t xml:space="preserve">Create </w:t>
      </w:r>
      <w:r>
        <w:rPr>
          <w:rFonts w:eastAsia="Noto Serif CJK SC"/>
          <w:color w:val="auto"/>
          <w:kern w:val="2"/>
          <w:lang w:eastAsia="zh-CN" w:bidi="hi-IN"/>
        </w:rPr>
        <w:t>a</w:t>
      </w:r>
      <w:r>
        <w:t xml:space="preserve"> property as specified by the supplied parameters and insert it in the target property list.</w:t>
      </w:r>
    </w:p>
    <w:p w:rsidR="00D31373" w:rsidRDefault="00D31373"/>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b/>
          <w:bCs/>
          <w:color w:val="000000"/>
          <w:highlight w:val="white"/>
        </w:rPr>
        <w:t>H5Pinsert2()</w:t>
      </w:r>
      <w:r>
        <w:rPr>
          <w:color w:val="000000"/>
          <w:highlight w:val="white"/>
        </w:rPr>
        <w:t xml:space="preserve"> calls H5I_object_</w:t>
      </w:r>
      <w:proofErr w:type="gramStart"/>
      <w:r>
        <w:rPr>
          <w:color w:val="000000"/>
          <w:highlight w:val="white"/>
        </w:rPr>
        <w:t>verify(</w:t>
      </w:r>
      <w:proofErr w:type="gramEnd"/>
      <w:r>
        <w:rPr>
          <w:color w:val="000000"/>
          <w:highlight w:val="white"/>
        </w:rPr>
        <w:t>) to obtain a pointer (plist) to the target property list.  After some sanity checking, it then calls</w:t>
      </w:r>
    </w:p>
    <w:p w:rsidR="00D31373" w:rsidRDefault="00D31373">
      <w:pPr>
        <w:rPr>
          <w:color w:val="000000"/>
          <w:highlight w:val="white"/>
        </w:rPr>
      </w:pP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w:t>
      </w:r>
      <w:proofErr w:type="gramStart"/>
      <w:r>
        <w:rPr>
          <w:rFonts w:ascii="Courier" w:hAnsi="Courier"/>
          <w:color w:val="000000"/>
          <w:sz w:val="18"/>
          <w:szCs w:val="18"/>
          <w:highlight w:val="white"/>
        </w:rPr>
        <w:t>insert(</w:t>
      </w:r>
      <w:proofErr w:type="gramEnd"/>
      <w:r>
        <w:rPr>
          <w:rFonts w:ascii="Courier" w:hAnsi="Courier"/>
          <w:color w:val="000000"/>
          <w:sz w:val="18"/>
          <w:szCs w:val="18"/>
          <w:highlight w:val="white"/>
        </w:rPr>
        <w:t>plist, name, size, value, prp_set, prp_get, NULL,</w:t>
      </w:r>
    </w:p>
    <w:p w:rsidR="00D31373" w:rsidRDefault="00000000">
      <w:r>
        <w:rPr>
          <w:rFonts w:ascii="Courier" w:hAnsi="Courier"/>
          <w:color w:val="000000"/>
          <w:sz w:val="18"/>
          <w:szCs w:val="18"/>
          <w:highlight w:val="white"/>
        </w:rPr>
        <w:t xml:space="preserve">                      NULL, prp_delete, prp_copy, prp_cmp, prp_close)</w:t>
      </w:r>
      <w:r>
        <w:rPr>
          <w:color w:val="000000"/>
          <w:highlight w:val="white"/>
        </w:rPr>
        <w:br/>
      </w:r>
    </w:p>
    <w:p w:rsidR="00D31373" w:rsidRDefault="00000000">
      <w:pPr>
        <w:rPr>
          <w:color w:val="000000"/>
          <w:highlight w:val="white"/>
        </w:rPr>
      </w:pPr>
      <w:r>
        <w:rPr>
          <w:color w:val="000000"/>
          <w:highlight w:val="white"/>
        </w:rPr>
        <w:t>and returns whatever H5P_</w:t>
      </w:r>
      <w:proofErr w:type="gramStart"/>
      <w:r>
        <w:rPr>
          <w:color w:val="000000"/>
          <w:highlight w:val="white"/>
        </w:rPr>
        <w:t>insert(</w:t>
      </w:r>
      <w:proofErr w:type="gramEnd"/>
      <w:r>
        <w:rPr>
          <w:color w:val="000000"/>
          <w:highlight w:val="white"/>
        </w:rPr>
        <w:t>) returns.</w:t>
      </w:r>
    </w:p>
    <w:p w:rsidR="00D31373" w:rsidRDefault="00D31373"/>
    <w:p w:rsidR="00D31373" w:rsidRDefault="00D31373"/>
    <w:p w:rsidR="00D31373" w:rsidRDefault="00000000">
      <w:r>
        <w:rPr>
          <w:b/>
          <w:bCs/>
        </w:rPr>
        <w:t>H5P_</w:t>
      </w:r>
      <w:proofErr w:type="gramStart"/>
      <w:r>
        <w:rPr>
          <w:b/>
          <w:bCs/>
        </w:rPr>
        <w:t>insert(</w:t>
      </w:r>
      <w:proofErr w:type="gramEnd"/>
      <w:r>
        <w:rPr>
          <w:b/>
          <w:bCs/>
        </w:rPr>
        <w:t>)</w:t>
      </w:r>
      <w:r>
        <w:t xml:space="preserve"> proceeds as follows:</w:t>
      </w:r>
    </w:p>
    <w:p w:rsidR="00D31373" w:rsidRDefault="00D31373"/>
    <w:p w:rsidR="00D31373" w:rsidRDefault="00000000">
      <w:pPr>
        <w:numPr>
          <w:ilvl w:val="0"/>
          <w:numId w:val="14"/>
        </w:numPr>
      </w:pPr>
      <w:r>
        <w:t xml:space="preserve">Search plist→props for name.  If this search is successful, a property of the supplied name already exists. </w:t>
      </w:r>
      <w:r>
        <w:rPr>
          <w:rFonts w:eastAsia="Noto Serif CJK SC"/>
          <w:color w:val="auto"/>
          <w:kern w:val="2"/>
          <w:lang w:eastAsia="zh-CN" w:bidi="hi-IN"/>
        </w:rPr>
        <w:t>In this case,</w:t>
      </w:r>
      <w:r>
        <w:t xml:space="preserve"> H5P_</w:t>
      </w:r>
      <w:proofErr w:type="gramStart"/>
      <w:r>
        <w:t>insert(</w:t>
      </w:r>
      <w:proofErr w:type="gramEnd"/>
      <w:r>
        <w:t>) flags an error and returns.</w:t>
      </w:r>
    </w:p>
    <w:p w:rsidR="00D31373" w:rsidRDefault="00D31373">
      <w:pPr>
        <w:ind w:left="720"/>
      </w:pPr>
    </w:p>
    <w:p w:rsidR="00D31373" w:rsidRDefault="00000000">
      <w:pPr>
        <w:numPr>
          <w:ilvl w:val="0"/>
          <w:numId w:val="14"/>
        </w:numPr>
      </w:pPr>
      <w:r>
        <w:lastRenderedPageBreak/>
        <w:t>Search the deleted list (plist→del) for the supplied name.  If it is found, remove it from the deleted list.</w:t>
      </w:r>
    </w:p>
    <w:p w:rsidR="00D31373" w:rsidRDefault="00D31373">
      <w:pPr>
        <w:ind w:left="720"/>
      </w:pPr>
    </w:p>
    <w:p w:rsidR="00D31373" w:rsidRDefault="00000000">
      <w:pPr>
        <w:ind w:left="720"/>
      </w:pPr>
      <w:r>
        <w:t xml:space="preserve">If the supplied name doesn’t appear in the deleted list, search the parent </w:t>
      </w:r>
      <w:proofErr w:type="gramStart"/>
      <w:r>
        <w:t>property  list</w:t>
      </w:r>
      <w:proofErr w:type="gramEnd"/>
      <w:r>
        <w:t xml:space="preserve"> class(es) for the supplied name.  If it is found, a property of the supplied name already exists.  In this case as well, H5P_</w:t>
      </w:r>
      <w:proofErr w:type="gramStart"/>
      <w:r>
        <w:t>insert(</w:t>
      </w:r>
      <w:proofErr w:type="gramEnd"/>
      <w:r>
        <w:t>) flags an error and returns.</w:t>
      </w:r>
    </w:p>
    <w:p w:rsidR="00D31373" w:rsidRDefault="00D31373">
      <w:pPr>
        <w:ind w:left="720"/>
      </w:pPr>
    </w:p>
    <w:p w:rsidR="00D31373" w:rsidRDefault="00000000">
      <w:pPr>
        <w:numPr>
          <w:ilvl w:val="0"/>
          <w:numId w:val="14"/>
        </w:numPr>
      </w:pPr>
      <w:r>
        <w:t>Create the new property via the call:</w:t>
      </w:r>
    </w:p>
    <w:p w:rsidR="00D31373" w:rsidRDefault="00D31373">
      <w:pPr>
        <w:ind w:left="720"/>
      </w:pPr>
    </w:p>
    <w:p w:rsidR="00D31373" w:rsidRDefault="00000000">
      <w:pPr>
        <w:ind w:left="1080"/>
        <w:rPr>
          <w:rFonts w:ascii="Courier" w:hAnsi="Courier"/>
          <w:color w:val="000000"/>
          <w:sz w:val="18"/>
          <w:szCs w:val="18"/>
          <w:highlight w:val="white"/>
        </w:rPr>
      </w:pPr>
      <w:r>
        <w:rPr>
          <w:rFonts w:ascii="Courier" w:hAnsi="Courier"/>
          <w:color w:val="000000"/>
          <w:sz w:val="18"/>
          <w:szCs w:val="18"/>
          <w:highlight w:val="white"/>
        </w:rPr>
        <w:t>new_prop = H5P__create_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 xml:space="preserve">name, size, H5P_PROP_WITHIN_LIST, </w:t>
      </w:r>
    </w:p>
    <w:p w:rsidR="00D31373" w:rsidRDefault="00000000">
      <w:pPr>
        <w:ind w:left="1080"/>
      </w:pPr>
      <w:r>
        <w:rPr>
          <w:rFonts w:ascii="Courier" w:hAnsi="Courier"/>
          <w:color w:val="000000"/>
          <w:sz w:val="18"/>
          <w:szCs w:val="18"/>
          <w:highlight w:val="white"/>
        </w:rPr>
        <w:t xml:space="preserve">                            value, NULL, prp_set, prp_get, </w:t>
      </w:r>
      <w:r>
        <w:rPr>
          <w:rFonts w:ascii="Courier" w:hAnsi="Courier"/>
          <w:sz w:val="18"/>
          <w:szCs w:val="18"/>
        </w:rPr>
        <w:br/>
        <w:t xml:space="preserve">                            prp_encode, prp_decode, </w:t>
      </w:r>
    </w:p>
    <w:p w:rsidR="00D31373" w:rsidRDefault="00000000">
      <w:pPr>
        <w:ind w:left="1080"/>
        <w:rPr>
          <w:rFonts w:ascii="Courier" w:hAnsi="Courier"/>
          <w:sz w:val="18"/>
          <w:szCs w:val="18"/>
        </w:rPr>
      </w:pPr>
      <w:r>
        <w:rPr>
          <w:rFonts w:ascii="Courier" w:hAnsi="Courier"/>
          <w:sz w:val="18"/>
          <w:szCs w:val="18"/>
        </w:rPr>
        <w:t xml:space="preserve">                            prp_delete. prp_copy, prp_cmp,</w:t>
      </w:r>
    </w:p>
    <w:p w:rsidR="00D31373" w:rsidRDefault="00000000">
      <w:pPr>
        <w:ind w:left="1080"/>
        <w:rPr>
          <w:rFonts w:ascii="Courier" w:hAnsi="Courier"/>
          <w:sz w:val="18"/>
          <w:szCs w:val="18"/>
        </w:rPr>
      </w:pPr>
      <w:r>
        <w:rPr>
          <w:rFonts w:ascii="Courier" w:hAnsi="Courier"/>
          <w:sz w:val="18"/>
          <w:szCs w:val="18"/>
        </w:rPr>
        <w:t xml:space="preserve">                            prp_close)</w:t>
      </w:r>
    </w:p>
    <w:p w:rsidR="00D31373" w:rsidRDefault="00D31373">
      <w:pPr>
        <w:ind w:left="720"/>
        <w:rPr>
          <w:rFonts w:ascii="monospace" w:hAnsi="monospace"/>
        </w:rPr>
      </w:pPr>
    </w:p>
    <w:p w:rsidR="00D31373" w:rsidRDefault="00000000">
      <w:pPr>
        <w:ind w:left="720"/>
      </w:pPr>
      <w:r>
        <w:rPr>
          <w:rFonts w:eastAsia="Noto Serif CJK SC"/>
          <w:color w:val="000000"/>
          <w:kern w:val="2"/>
          <w:highlight w:val="white"/>
          <w:lang w:eastAsia="zh-CN" w:bidi="hi-IN"/>
        </w:rPr>
        <w:t xml:space="preserve">After some sanity checks, </w:t>
      </w:r>
      <w:r>
        <w:rPr>
          <w:rFonts w:eastAsia="Noto Serif CJK SC"/>
          <w:b/>
          <w:bCs/>
          <w:color w:val="000000"/>
          <w:kern w:val="2"/>
          <w:highlight w:val="white"/>
          <w:lang w:eastAsia="zh-CN" w:bidi="hi-IN"/>
        </w:rPr>
        <w:t>H5P__create_</w:t>
      </w:r>
      <w:proofErr w:type="gramStart"/>
      <w:r>
        <w:rPr>
          <w:rFonts w:eastAsia="Noto Serif CJK SC"/>
          <w:b/>
          <w:bCs/>
          <w:color w:val="000000"/>
          <w:kern w:val="2"/>
          <w:highlight w:val="white"/>
          <w:lang w:eastAsia="zh-CN" w:bidi="hi-IN"/>
        </w:rPr>
        <w:t>prop(</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allocates a new instance of H5P_genprop_t (new_prop), duplicates *name and sets new_prop→name to point to it.  Similarly, if value is not NULL, it duplicates *value, and sets new_prop→value to point to the copy.</w:t>
      </w:r>
    </w:p>
    <w:p w:rsidR="00D31373" w:rsidRDefault="00D31373">
      <w:pPr>
        <w:ind w:left="720"/>
        <w:rPr>
          <w:rFonts w:eastAsia="Noto Serif CJK SC"/>
          <w:color w:val="000000"/>
          <w:kern w:val="2"/>
          <w:highlight w:val="white"/>
          <w:lang w:eastAsia="zh-CN" w:bidi="hi-IN"/>
        </w:rPr>
      </w:pPr>
    </w:p>
    <w:p w:rsidR="00D31373" w:rsidRDefault="00000000">
      <w:pPr>
        <w:ind w:left="720"/>
        <w:rPr>
          <w:rFonts w:eastAsia="Noto Serif CJK SC"/>
          <w:color w:val="000000"/>
          <w:kern w:val="2"/>
          <w:highlight w:val="white"/>
          <w:lang w:eastAsia="zh-CN" w:bidi="hi-IN"/>
        </w:rPr>
      </w:pPr>
      <w:r>
        <w:rPr>
          <w:rFonts w:eastAsia="Noto Serif CJK SC"/>
          <w:color w:val="000000"/>
          <w:kern w:val="2"/>
          <w:highlight w:val="white"/>
          <w:lang w:eastAsia="zh-CN" w:bidi="hi-IN"/>
        </w:rPr>
        <w:t>It initializes the remaining fields of *new_prop from its parameters as follows:</w:t>
      </w:r>
    </w:p>
    <w:p w:rsidR="00D31373" w:rsidRDefault="00D31373">
      <w:pPr>
        <w:ind w:left="720"/>
        <w:rPr>
          <w:rFonts w:eastAsia="Noto Serif CJK SC"/>
          <w:color w:val="000000"/>
          <w:kern w:val="2"/>
          <w:highlight w:val="white"/>
          <w:lang w:eastAsia="zh-CN" w:bidi="hi-IN"/>
        </w:rPr>
      </w:pPr>
    </w:p>
    <w:p w:rsidR="00D31373" w:rsidRDefault="00000000">
      <w:pPr>
        <w:ind w:left="1080"/>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shared_name = FALSE</w:t>
      </w:r>
    </w:p>
    <w:p w:rsidR="00D31373" w:rsidRDefault="00000000">
      <w:pPr>
        <w:ind w:left="1080"/>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size        = size;</w:t>
      </w:r>
    </w:p>
    <w:p w:rsidR="00D31373" w:rsidRDefault="00000000">
      <w:pPr>
        <w:ind w:left="1080"/>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type        = H5P_PROP_WITHIN_LIST;</w:t>
      </w:r>
    </w:p>
    <w:p w:rsidR="00D31373" w:rsidRDefault="00000000">
      <w:pPr>
        <w:ind w:left="1080"/>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create      = NULL;</w:t>
      </w:r>
    </w:p>
    <w:p w:rsidR="00D31373" w:rsidRDefault="00000000">
      <w:pPr>
        <w:ind w:left="1080"/>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set         = prp_set;</w:t>
      </w:r>
    </w:p>
    <w:p w:rsidR="00D31373" w:rsidRDefault="00000000">
      <w:pPr>
        <w:ind w:left="1080"/>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get         = prp_get;</w:t>
      </w:r>
    </w:p>
    <w:p w:rsidR="00D31373" w:rsidRDefault="00000000">
      <w:pPr>
        <w:ind w:left="1080"/>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encode      = prp_encode;</w:t>
      </w:r>
    </w:p>
    <w:p w:rsidR="00D31373" w:rsidRDefault="00000000">
      <w:pPr>
        <w:ind w:left="1080"/>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decode      = prp_decode;</w:t>
      </w:r>
    </w:p>
    <w:p w:rsidR="00D31373" w:rsidRDefault="00000000">
      <w:pPr>
        <w:ind w:left="1080"/>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del         = prp_delete;</w:t>
      </w:r>
    </w:p>
    <w:p w:rsidR="00D31373" w:rsidRDefault="00000000">
      <w:pPr>
        <w:ind w:left="1080"/>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copy        = prp_copy;</w:t>
      </w:r>
    </w:p>
    <w:p w:rsidR="00D31373" w:rsidRDefault="00000000">
      <w:pPr>
        <w:ind w:left="1080"/>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cmp         = prp_cmp;</w:t>
      </w:r>
    </w:p>
    <w:p w:rsidR="00D31373" w:rsidRDefault="00000000">
      <w:pPr>
        <w:ind w:left="1080"/>
      </w:pPr>
      <w:r>
        <w:rPr>
          <w:rFonts w:ascii="Courier" w:eastAsia="Noto Serif CJK SC" w:hAnsi="Courier"/>
          <w:color w:val="000000"/>
          <w:kern w:val="2"/>
          <w:sz w:val="18"/>
          <w:szCs w:val="18"/>
          <w:highlight w:val="white"/>
          <w:lang w:eastAsia="zh-CN" w:bidi="hi-IN"/>
        </w:rPr>
        <w:t>new_prop</w:t>
      </w:r>
      <w:r>
        <w:rPr>
          <w:rFonts w:cs="Calibri"/>
          <w:color w:val="000000"/>
          <w:kern w:val="2"/>
          <w:sz w:val="18"/>
          <w:szCs w:val="18"/>
          <w:highlight w:val="white"/>
          <w:lang w:eastAsia="zh-CN" w:bidi="hi-IN"/>
        </w:rPr>
        <w:t>→</w:t>
      </w:r>
      <w:r>
        <w:rPr>
          <w:rFonts w:ascii="Courier" w:eastAsia="Noto Serif CJK SC" w:hAnsi="Courier"/>
          <w:color w:val="000000"/>
          <w:kern w:val="2"/>
          <w:sz w:val="18"/>
          <w:szCs w:val="18"/>
          <w:highlight w:val="white"/>
          <w:lang w:eastAsia="zh-CN" w:bidi="hi-IN"/>
        </w:rPr>
        <w:t>close       = prp_close;</w:t>
      </w:r>
    </w:p>
    <w:p w:rsidR="00D31373" w:rsidRDefault="00D31373">
      <w:pPr>
        <w:ind w:left="1080"/>
        <w:rPr>
          <w:rFonts w:eastAsia="Noto Serif CJK SC"/>
          <w:color w:val="000000"/>
          <w:kern w:val="2"/>
          <w:highlight w:val="white"/>
          <w:lang w:eastAsia="zh-CN" w:bidi="hi-IN"/>
        </w:rPr>
      </w:pPr>
    </w:p>
    <w:p w:rsidR="00D31373" w:rsidRDefault="00000000">
      <w:pPr>
        <w:ind w:left="720"/>
      </w:pPr>
      <w:r>
        <w:rPr>
          <w:rFonts w:eastAsia="Noto Serif CJK SC"/>
          <w:color w:val="000000"/>
          <w:kern w:val="2"/>
          <w:highlight w:val="white"/>
          <w:lang w:eastAsia="zh-CN" w:bidi="hi-IN"/>
        </w:rPr>
        <w:t>If prp_cmp is NULL, new_prop→cmp is set to &amp;memcmp.</w:t>
      </w:r>
      <w:r>
        <w:rPr>
          <w:rFonts w:ascii="monospace" w:hAnsi="monospace"/>
        </w:rPr>
        <w:br/>
      </w:r>
    </w:p>
    <w:p w:rsidR="00D31373" w:rsidRDefault="00000000">
      <w:pPr>
        <w:numPr>
          <w:ilvl w:val="0"/>
          <w:numId w:val="14"/>
        </w:numPr>
      </w:pPr>
      <w:r>
        <w:t>Insert the new property in plist via the call</w:t>
      </w:r>
    </w:p>
    <w:p w:rsidR="00D31373" w:rsidRDefault="00D31373">
      <w:pPr>
        <w:ind w:left="720"/>
      </w:pPr>
    </w:p>
    <w:p w:rsidR="00D31373" w:rsidRDefault="00000000">
      <w:pPr>
        <w:ind w:left="1080"/>
      </w:pPr>
      <w:r>
        <w:rPr>
          <w:rFonts w:ascii="Courier" w:hAnsi="Courier"/>
          <w:color w:val="000000"/>
          <w:sz w:val="18"/>
          <w:szCs w:val="18"/>
          <w:highlight w:val="white"/>
        </w:rPr>
        <w:t>H5P__add_prop(plist-&gt;props, new_prop)</w:t>
      </w:r>
      <w:r>
        <w:rPr>
          <w:rFonts w:ascii="Courier" w:hAnsi="Courier"/>
          <w:sz w:val="18"/>
          <w:szCs w:val="18"/>
        </w:rPr>
        <w:br/>
      </w:r>
    </w:p>
    <w:p w:rsidR="00D31373" w:rsidRDefault="00000000">
      <w:pPr>
        <w:numPr>
          <w:ilvl w:val="0"/>
          <w:numId w:val="14"/>
        </w:numPr>
        <w:rPr>
          <w:color w:val="000000"/>
          <w:highlight w:val="white"/>
        </w:rPr>
      </w:pPr>
      <w:r>
        <w:rPr>
          <w:color w:val="000000"/>
          <w:highlight w:val="white"/>
        </w:rPr>
        <w:t>Increment plist→nprops.</w:t>
      </w:r>
    </w:p>
    <w:p w:rsidR="00D31373" w:rsidRDefault="00D31373">
      <w:pPr>
        <w:rPr>
          <w:color w:val="000000"/>
          <w:highlight w:val="white"/>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And then return.  In the event of error, H5P_</w:t>
      </w:r>
      <w:proofErr w:type="gramStart"/>
      <w:r>
        <w:rPr>
          <w:rFonts w:eastAsia="Noto Serif CJK SC"/>
          <w:color w:val="000000"/>
          <w:kern w:val="2"/>
          <w:highlight w:val="white"/>
          <w:lang w:eastAsia="zh-CN" w:bidi="hi-IN"/>
        </w:rPr>
        <w:t>insert(</w:t>
      </w:r>
      <w:proofErr w:type="gramEnd"/>
      <w:r>
        <w:rPr>
          <w:rFonts w:eastAsia="Noto Serif CJK SC"/>
          <w:color w:val="000000"/>
          <w:kern w:val="2"/>
          <w:highlight w:val="white"/>
          <w:lang w:eastAsia="zh-CN" w:bidi="hi-IN"/>
        </w:rPr>
        <w:t>) tests for the existence of *new_prop and discards it if found prior to return.</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Multi-thread safety concerns:</w:t>
      </w:r>
    </w:p>
    <w:p w:rsidR="00D31373" w:rsidRDefault="00000000">
      <w:r>
        <w:lastRenderedPageBreak/>
        <w:br/>
      </w:r>
      <w:r>
        <w:br/>
      </w:r>
      <w:r>
        <w:rPr>
          <w:rFonts w:ascii="monospace" w:hAnsi="monospace"/>
          <w:sz w:val="20"/>
          <w:szCs w:val="20"/>
        </w:rPr>
        <w:br/>
      </w:r>
      <w:r>
        <w:rPr>
          <w:rFonts w:ascii="monospace" w:hAnsi="monospace"/>
          <w:sz w:val="20"/>
          <w:szCs w:val="20"/>
        </w:rPr>
        <w:br/>
      </w:r>
    </w:p>
    <w:p w:rsidR="00D31373" w:rsidRDefault="00000000">
      <w:pPr>
        <w:rPr>
          <w:rFonts w:ascii="monospace" w:hAnsi="monospace"/>
        </w:rPr>
      </w:pPr>
      <w:r>
        <w:br w:type="page"/>
      </w:r>
    </w:p>
    <w:p w:rsidR="00D31373" w:rsidRDefault="00D31373">
      <w:pPr>
        <w:rPr>
          <w:rFonts w:ascii="monospace" w:hAnsi="monospace"/>
        </w:rPr>
      </w:pPr>
    </w:p>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Determines whether a property list is a member of a class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\plistcls_id{pclass_id} </w:t>
      </w:r>
      <w:r>
        <w:rPr>
          <w:rFonts w:ascii="Courier" w:hAnsi="Courier"/>
          <w:sz w:val="18"/>
          <w:szCs w:val="18"/>
        </w:rPr>
        <w:br/>
        <w:t xml:space="preserve">* </w:t>
      </w:r>
      <w:r>
        <w:rPr>
          <w:rFonts w:ascii="Courier" w:hAnsi="Courier"/>
          <w:sz w:val="18"/>
          <w:szCs w:val="18"/>
        </w:rPr>
        <w:br/>
        <w:t xml:space="preserve">* \return \htri_t </w:t>
      </w:r>
      <w:r>
        <w:rPr>
          <w:rFonts w:ascii="Courier" w:hAnsi="Courier"/>
          <w:sz w:val="18"/>
          <w:szCs w:val="18"/>
        </w:rPr>
        <w:br/>
        <w:t xml:space="preserve">* </w:t>
      </w:r>
      <w:r>
        <w:rPr>
          <w:rFonts w:ascii="Courier" w:hAnsi="Courier"/>
          <w:sz w:val="18"/>
          <w:szCs w:val="18"/>
        </w:rPr>
        <w:br/>
        <w:t>* \details H5Pisa_</w:t>
      </w:r>
      <w:proofErr w:type="gramStart"/>
      <w:r>
        <w:rPr>
          <w:rFonts w:ascii="Courier" w:hAnsi="Courier"/>
          <w:sz w:val="18"/>
          <w:szCs w:val="18"/>
        </w:rPr>
        <w:t>class(</w:t>
      </w:r>
      <w:proofErr w:type="gramEnd"/>
      <w:r>
        <w:rPr>
          <w:rFonts w:ascii="Courier" w:hAnsi="Courier"/>
          <w:sz w:val="18"/>
          <w:szCs w:val="18"/>
        </w:rPr>
        <w:t xml:space="preserve">) checks to determine whether the property list </w:t>
      </w:r>
      <w:r>
        <w:rPr>
          <w:rFonts w:ascii="Courier" w:hAnsi="Courier"/>
          <w:sz w:val="18"/>
          <w:szCs w:val="18"/>
        </w:rPr>
        <w:br/>
        <w:t xml:space="preserve">*          \p plist_id is a member of the property list class </w:t>
      </w:r>
      <w:r>
        <w:rPr>
          <w:rFonts w:ascii="Courier" w:hAnsi="Courier"/>
          <w:sz w:val="18"/>
          <w:szCs w:val="18"/>
        </w:rPr>
        <w:br/>
        <w:t xml:space="preserve">*          \p pclass_id. </w:t>
      </w:r>
      <w:r>
        <w:rPr>
          <w:rFonts w:ascii="Courier" w:hAnsi="Courier"/>
          <w:sz w:val="18"/>
          <w:szCs w:val="18"/>
        </w:rPr>
        <w:br/>
        <w:t xml:space="preserve">* </w:t>
      </w:r>
      <w:r>
        <w:rPr>
          <w:rFonts w:ascii="Courier" w:hAnsi="Courier"/>
          <w:sz w:val="18"/>
          <w:szCs w:val="18"/>
        </w:rPr>
        <w:br/>
        <w:t>* \see H5</w:t>
      </w:r>
      <w:proofErr w:type="gramStart"/>
      <w:r>
        <w:rPr>
          <w:rFonts w:ascii="Courier" w:hAnsi="Courier"/>
          <w:sz w:val="18"/>
          <w:szCs w:val="18"/>
        </w:rPr>
        <w:t>Pcreate(</w:t>
      </w:r>
      <w:proofErr w:type="gramEnd"/>
      <w:r>
        <w:rPr>
          <w:rFonts w:ascii="Courier" w:hAnsi="Courier"/>
          <w:sz w:val="18"/>
          <w:szCs w:val="18"/>
        </w:rPr>
        <w:t xml:space="preserve">) </w:t>
      </w:r>
      <w:r>
        <w:rPr>
          <w:rFonts w:ascii="Courier" w:hAnsi="Courier"/>
          <w:sz w:val="18"/>
          <w:szCs w:val="18"/>
        </w:rPr>
        <w:br/>
        <w:t xml:space="preserve">* </w:t>
      </w:r>
      <w:r>
        <w:rPr>
          <w:rFonts w:ascii="Courier" w:hAnsi="Courier"/>
          <w:sz w:val="18"/>
          <w:szCs w:val="18"/>
        </w:rPr>
        <w:br/>
        <w:t xml:space="preserve">* \since  1.6.0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htri_t H5Pisa_class(hid_t plist_id, hid_t pclass_id);</w:t>
      </w:r>
      <w:r>
        <w:rPr>
          <w:rFonts w:ascii="Courier" w:hAnsi="Courier"/>
          <w:sz w:val="18"/>
          <w:szCs w:val="18"/>
        </w:rPr>
        <w:br/>
      </w:r>
      <w:r>
        <w:rPr>
          <w:rFonts w:ascii="Courier" w:hAnsi="Courier"/>
          <w:sz w:val="18"/>
          <w:szCs w:val="18"/>
        </w:rPr>
        <w:br/>
        <w:t>H5Pisa_class(plist_id, pclass_id)</w:t>
      </w:r>
    </w:p>
    <w:p w:rsidR="00D31373" w:rsidRDefault="00000000">
      <w:pPr>
        <w:rPr>
          <w:rFonts w:ascii="Courier" w:hAnsi="Courier"/>
          <w:sz w:val="18"/>
          <w:szCs w:val="18"/>
        </w:rPr>
      </w:pPr>
      <w:r>
        <w:rPr>
          <w:rFonts w:ascii="Courier" w:hAnsi="Courier"/>
          <w:sz w:val="18"/>
          <w:szCs w:val="18"/>
        </w:rPr>
        <w:t xml:space="preserve"> +-H5I_get_</w:t>
      </w:r>
      <w:proofErr w:type="gramStart"/>
      <w:r>
        <w:rPr>
          <w:rFonts w:ascii="Courier" w:hAnsi="Courier"/>
          <w:sz w:val="18"/>
          <w:szCs w:val="18"/>
        </w:rPr>
        <w:t>type(</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+-H5P_isa_</w:t>
      </w:r>
      <w:proofErr w:type="gramStart"/>
      <w:r>
        <w:rPr>
          <w:rFonts w:ascii="Courier" w:hAnsi="Courier"/>
          <w:sz w:val="18"/>
          <w:szCs w:val="18"/>
        </w:rPr>
        <w:t>class(</w:t>
      </w:r>
      <w:proofErr w:type="gramEnd"/>
      <w:r>
        <w:rPr>
          <w:rFonts w:ascii="Courier" w:hAnsi="Courier"/>
          <w:sz w:val="18"/>
          <w:szCs w:val="18"/>
        </w:rPr>
        <w:t>plist_id, pclass_id)</w:t>
      </w:r>
    </w:p>
    <w:p w:rsidR="00D31373" w:rsidRDefault="00000000">
      <w:pPr>
        <w:rPr>
          <w:rFonts w:ascii="Courier" w:hAnsi="Courier"/>
          <w:sz w:val="18"/>
          <w:szCs w:val="18"/>
        </w:rPr>
      </w:pPr>
      <w:r>
        <w:rPr>
          <w:rFonts w:ascii="Courier" w:hAnsi="Courier"/>
          <w:sz w:val="18"/>
          <w:szCs w:val="18"/>
        </w:rPr>
        <w:t xml:space="preserve">    +-H5I_object_</w:t>
      </w:r>
      <w:proofErr w:type="gramStart"/>
      <w:r>
        <w:rPr>
          <w:rFonts w:ascii="Courier" w:hAnsi="Courier"/>
          <w:sz w:val="18"/>
          <w:szCs w:val="18"/>
        </w:rPr>
        <w:t>verify(</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 </w:t>
      </w:r>
    </w:p>
    <w:p w:rsidR="00D31373" w:rsidRDefault="00000000">
      <w:r>
        <w:rPr>
          <w:rFonts w:ascii="Courier" w:hAnsi="Courier"/>
          <w:sz w:val="18"/>
          <w:szCs w:val="18"/>
        </w:rPr>
        <w:t xml:space="preserve">    | // pclass1 == plist</w:t>
      </w:r>
      <w:r>
        <w:rPr>
          <w:rFonts w:cs="Calibri"/>
          <w:sz w:val="18"/>
          <w:szCs w:val="18"/>
        </w:rPr>
        <w:t>→</w:t>
      </w:r>
      <w:r>
        <w:rPr>
          <w:rFonts w:ascii="Courier" w:hAnsi="Courier"/>
          <w:sz w:val="18"/>
          <w:szCs w:val="18"/>
        </w:rPr>
        <w:t>pclass, pclass2 == pclass</w:t>
      </w:r>
    </w:p>
    <w:p w:rsidR="00D31373" w:rsidRDefault="00000000">
      <w:pPr>
        <w:rPr>
          <w:rFonts w:ascii="Courier" w:hAnsi="Courier"/>
          <w:sz w:val="18"/>
          <w:szCs w:val="18"/>
        </w:rPr>
      </w:pPr>
      <w:r>
        <w:rPr>
          <w:rFonts w:ascii="Courier" w:hAnsi="Courier"/>
          <w:sz w:val="18"/>
          <w:szCs w:val="18"/>
        </w:rPr>
        <w:t xml:space="preserve">    +-H5P_class_</w:t>
      </w:r>
      <w:proofErr w:type="gramStart"/>
      <w:r>
        <w:rPr>
          <w:rFonts w:ascii="Courier" w:hAnsi="Courier"/>
          <w:sz w:val="18"/>
          <w:szCs w:val="18"/>
        </w:rPr>
        <w:t>isa(</w:t>
      </w:r>
      <w:proofErr w:type="gramEnd"/>
      <w:r>
        <w:rPr>
          <w:rFonts w:ascii="Courier" w:hAnsi="Courier"/>
          <w:sz w:val="18"/>
          <w:szCs w:val="18"/>
        </w:rPr>
        <w:t>pclass1, pclass2)</w:t>
      </w:r>
    </w:p>
    <w:p w:rsidR="00D31373" w:rsidRDefault="00000000">
      <w:pPr>
        <w:rPr>
          <w:rFonts w:ascii="Courier" w:hAnsi="Courier"/>
          <w:sz w:val="18"/>
          <w:szCs w:val="18"/>
        </w:rPr>
      </w:pPr>
      <w:r>
        <w:rPr>
          <w:rFonts w:ascii="Courier" w:hAnsi="Courier"/>
          <w:sz w:val="18"/>
          <w:szCs w:val="18"/>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+-H5P__cmp_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pclass1, pclass2)</w:t>
      </w:r>
      <w:r>
        <w:rPr>
          <w:rFonts w:ascii="Courier" w:hAnsi="Courier"/>
          <w:color w:val="000000"/>
          <w:sz w:val="18"/>
          <w:szCs w:val="18"/>
          <w:highlight w:val="white"/>
        </w:rPr>
        <w:br/>
        <w:t xml:space="preserve">       |  +-strcmp()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-H5SL_first()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-H5SL_item()</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-H5P__cmp_prop(prop1, prop2)</w:t>
      </w:r>
      <w:r>
        <w:rPr>
          <w:rFonts w:ascii="Courier" w:hAnsi="Courier"/>
          <w:color w:val="000000"/>
          <w:sz w:val="18"/>
          <w:szCs w:val="18"/>
          <w:highlight w:val="white"/>
        </w:rPr>
        <w:br/>
        <w:t xml:space="preserve">       |  |  +-prop-&gt;cmp(prop1-&gt;value, prop2-&gt;value, prop1</w:t>
      </w:r>
      <w:r>
        <w:rPr>
          <w:rFonts w:cs="Calibri"/>
          <w:color w:val="000000"/>
          <w:sz w:val="18"/>
          <w:szCs w:val="18"/>
          <w:highlight w:val="white"/>
        </w:rPr>
        <w:t>→</w:t>
      </w:r>
      <w:r>
        <w:rPr>
          <w:rFonts w:ascii="Courier" w:hAnsi="Courier"/>
          <w:color w:val="000000"/>
          <w:sz w:val="18"/>
          <w:szCs w:val="18"/>
          <w:highlight w:val="white"/>
        </w:rPr>
        <w:t>size)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property specific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-H5SL_next()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+-H5P_class_isa(pclass1-&gt;parent, pclass2)</w:t>
      </w:r>
    </w:p>
    <w:p w:rsidR="00D31373" w:rsidRDefault="00000000">
      <w:r>
        <w:rPr>
          <w:rFonts w:ascii="Courier" w:hAnsi="Courier"/>
          <w:color w:val="000000"/>
          <w:sz w:val="18"/>
          <w:szCs w:val="18"/>
          <w:highlight w:val="white"/>
        </w:rPr>
        <w:t xml:space="preserve">          +- // recursive call – see above</w:t>
      </w:r>
      <w:r>
        <w:rPr>
          <w:rFonts w:ascii="MingLiU" w:eastAsia="MingLiU" w:hAnsi="MingLiU" w:cs="MingLiU"/>
          <w:color w:val="000000"/>
          <w:sz w:val="18"/>
          <w:szCs w:val="18"/>
          <w:highlight w:val="white"/>
        </w:rPr>
        <w:br/>
      </w:r>
    </w:p>
    <w:p w:rsidR="00D31373" w:rsidRDefault="00D31373"/>
    <w:p w:rsidR="00D31373" w:rsidRDefault="00000000">
      <w:r>
        <w:t>In a nutshell:</w:t>
      </w:r>
    </w:p>
    <w:p w:rsidR="00D31373" w:rsidRDefault="00D31373"/>
    <w:p w:rsidR="00D31373" w:rsidRDefault="00000000">
      <w:r>
        <w:t>Determine whether the the supplied property list is a member of the supplied property list class.</w:t>
      </w:r>
    </w:p>
    <w:p w:rsidR="00D31373" w:rsidRDefault="00D31373"/>
    <w:p w:rsidR="00D31373" w:rsidRDefault="00000000">
      <w:r>
        <w:rPr>
          <w:color w:val="C9211E"/>
        </w:rPr>
        <w:t xml:space="preserve">Note: Here “member” </w:t>
      </w:r>
      <w:r>
        <w:rPr>
          <w:rFonts w:eastAsia="Noto Serif CJK SC"/>
          <w:color w:val="C9211E"/>
          <w:kern w:val="2"/>
          <w:lang w:eastAsia="zh-CN" w:bidi="hi-IN"/>
        </w:rPr>
        <w:t>appears</w:t>
      </w:r>
      <w:r>
        <w:rPr>
          <w:color w:val="C9211E"/>
        </w:rPr>
        <w:t xml:space="preserve"> to mean that plist_id refers to a property list that is an instance of the property list class referred to by pclass_id </w:t>
      </w:r>
      <w:r>
        <w:rPr>
          <w:rFonts w:eastAsia="Noto Serif CJK SC"/>
          <w:b/>
          <w:bCs/>
          <w:color w:val="C9211E"/>
          <w:kern w:val="2"/>
          <w:lang w:eastAsia="zh-CN" w:bidi="hi-IN"/>
        </w:rPr>
        <w:t>OR</w:t>
      </w:r>
      <w:r>
        <w:rPr>
          <w:color w:val="C9211E"/>
        </w:rPr>
        <w:t xml:space="preserve"> that the immediate parent property list class of the supplied property list is a descendant of the supplied property list class.   While this is standard OOP terminology, it may be asking a bit much of our users to know this.  Assuming </w:t>
      </w:r>
      <w:r>
        <w:rPr>
          <w:color w:val="C9211E"/>
        </w:rPr>
        <w:lastRenderedPageBreak/>
        <w:t xml:space="preserve">that this interpretation is retained, this point should be made clear in the user level documentation. </w:t>
      </w:r>
    </w:p>
    <w:p w:rsidR="00D31373" w:rsidRDefault="00D31373"/>
    <w:p w:rsidR="00D31373" w:rsidRDefault="00D31373"/>
    <w:p w:rsidR="00D31373" w:rsidRDefault="00000000">
      <w:r>
        <w:t>In more detail:</w:t>
      </w:r>
    </w:p>
    <w:p w:rsidR="00D31373" w:rsidRDefault="00D31373"/>
    <w:p w:rsidR="00D31373" w:rsidRDefault="00000000">
      <w:r>
        <w:rPr>
          <w:b/>
          <w:bCs/>
        </w:rPr>
        <w:t>H5Pisa_</w:t>
      </w:r>
      <w:proofErr w:type="gramStart"/>
      <w:r>
        <w:rPr>
          <w:b/>
          <w:bCs/>
        </w:rPr>
        <w:t>class(</w:t>
      </w:r>
      <w:proofErr w:type="gramEnd"/>
      <w:r>
        <w:rPr>
          <w:b/>
          <w:bCs/>
        </w:rPr>
        <w:t>)</w:t>
      </w:r>
      <w:r>
        <w:t xml:space="preserve"> verifies that plist_id and pclass_id refer to a property list and a property list class respectively, calls:</w:t>
      </w:r>
    </w:p>
    <w:p w:rsidR="00D31373" w:rsidRDefault="00D31373"/>
    <w:p w:rsidR="00D31373" w:rsidRDefault="00000000">
      <w:pPr>
        <w:ind w:left="709"/>
        <w:rPr>
          <w:rFonts w:ascii="Courier" w:hAnsi="Courier"/>
          <w:sz w:val="18"/>
          <w:szCs w:val="18"/>
        </w:rPr>
      </w:pPr>
      <w:r>
        <w:rPr>
          <w:rFonts w:ascii="Courier" w:hAnsi="Courier"/>
          <w:sz w:val="18"/>
          <w:szCs w:val="18"/>
        </w:rPr>
        <w:t>H5P_isa_</w:t>
      </w:r>
      <w:proofErr w:type="gramStart"/>
      <w:r>
        <w:rPr>
          <w:rFonts w:ascii="Courier" w:hAnsi="Courier"/>
          <w:sz w:val="18"/>
          <w:szCs w:val="18"/>
        </w:rPr>
        <w:t>class(</w:t>
      </w:r>
      <w:proofErr w:type="gramEnd"/>
      <w:r>
        <w:rPr>
          <w:rFonts w:ascii="Courier" w:hAnsi="Courier"/>
          <w:sz w:val="18"/>
          <w:szCs w:val="18"/>
        </w:rPr>
        <w:t>plist_id, pclass_id)</w:t>
      </w:r>
    </w:p>
    <w:p w:rsidR="00D31373" w:rsidRDefault="00D31373"/>
    <w:p w:rsidR="00D31373" w:rsidRDefault="00000000">
      <w:r>
        <w:t>and returns whatever that function returns.</w:t>
      </w:r>
    </w:p>
    <w:p w:rsidR="00D31373" w:rsidRDefault="00D31373"/>
    <w:p w:rsidR="00D31373" w:rsidRDefault="00000000">
      <w:r>
        <w:rPr>
          <w:b/>
          <w:bCs/>
        </w:rPr>
        <w:t>H5P_isa_</w:t>
      </w:r>
      <w:proofErr w:type="gramStart"/>
      <w:r>
        <w:rPr>
          <w:b/>
          <w:bCs/>
        </w:rPr>
        <w:t>class(</w:t>
      </w:r>
      <w:proofErr w:type="gramEnd"/>
      <w:r>
        <w:rPr>
          <w:b/>
          <w:bCs/>
        </w:rPr>
        <w:t>)</w:t>
      </w:r>
      <w:r>
        <w:t xml:space="preserve"> calls H5I_object_verify() to obtain pointers (plist </w:t>
      </w:r>
      <w:r>
        <w:rPr>
          <w:rFonts w:eastAsia="Noto Serif CJK SC"/>
          <w:color w:val="auto"/>
          <w:kern w:val="2"/>
          <w:lang w:eastAsia="zh-CN" w:bidi="hi-IN"/>
        </w:rPr>
        <w:t>and</w:t>
      </w:r>
      <w:r>
        <w:t xml:space="preserve"> pclass2) to the </w:t>
      </w:r>
      <w:r>
        <w:rPr>
          <w:rFonts w:eastAsia="Noto Serif CJK SC"/>
          <w:color w:val="auto"/>
          <w:kern w:val="2"/>
          <w:lang w:eastAsia="zh-CN" w:bidi="hi-IN"/>
        </w:rPr>
        <w:t>supplied</w:t>
      </w:r>
      <w:r>
        <w:t xml:space="preserve"> property list and property class.  To make the following discussion easier to follow, define pclass1 = plist→pclass.  </w:t>
      </w:r>
    </w:p>
    <w:p w:rsidR="00D31373" w:rsidRDefault="00D31373"/>
    <w:p w:rsidR="00D31373" w:rsidRDefault="00000000">
      <w:r>
        <w:t>Finally, H5P_isa_</w:t>
      </w:r>
      <w:proofErr w:type="gramStart"/>
      <w:r>
        <w:t>class(</w:t>
      </w:r>
      <w:proofErr w:type="gramEnd"/>
      <w:r>
        <w:t>) calls</w:t>
      </w:r>
    </w:p>
    <w:p w:rsidR="00D31373" w:rsidRDefault="00D31373"/>
    <w:p w:rsidR="00D31373" w:rsidRDefault="00000000">
      <w:pPr>
        <w:ind w:left="709"/>
        <w:rPr>
          <w:rFonts w:ascii="Courier" w:hAnsi="Courier"/>
          <w:sz w:val="18"/>
          <w:szCs w:val="18"/>
        </w:rPr>
      </w:pPr>
      <w:r>
        <w:rPr>
          <w:rFonts w:ascii="Courier" w:hAnsi="Courier"/>
          <w:sz w:val="18"/>
          <w:szCs w:val="18"/>
        </w:rPr>
        <w:t>H5P_class_</w:t>
      </w:r>
      <w:proofErr w:type="gramStart"/>
      <w:r>
        <w:rPr>
          <w:rFonts w:ascii="Courier" w:hAnsi="Courier"/>
          <w:sz w:val="18"/>
          <w:szCs w:val="18"/>
        </w:rPr>
        <w:t>isa(</w:t>
      </w:r>
      <w:proofErr w:type="gramEnd"/>
      <w:r>
        <w:rPr>
          <w:rFonts w:ascii="Courier" w:hAnsi="Courier"/>
          <w:sz w:val="18"/>
          <w:szCs w:val="18"/>
        </w:rPr>
        <w:t>pclass1, pclass2)</w:t>
      </w:r>
    </w:p>
    <w:p w:rsidR="00D31373" w:rsidRDefault="00D31373"/>
    <w:p w:rsidR="00D31373" w:rsidRDefault="00000000">
      <w:r>
        <w:t>and returns whatever that function returns.  In what follows, keep in mind that H5P_isa_</w:t>
      </w:r>
      <w:proofErr w:type="gramStart"/>
      <w:r>
        <w:t>class(</w:t>
      </w:r>
      <w:proofErr w:type="gramEnd"/>
      <w:r>
        <w:t>) and H5P_class_isa() are two very different functions, and that pclass1 is the parent property list class of the supplied property list, and that pclass2 is the property list class supplied by the user.</w:t>
      </w:r>
    </w:p>
    <w:p w:rsidR="00D31373" w:rsidRDefault="00D31373"/>
    <w:p w:rsidR="00D31373" w:rsidRDefault="00000000">
      <w:r>
        <w:rPr>
          <w:b/>
          <w:bCs/>
        </w:rPr>
        <w:t>H5P_class_</w:t>
      </w:r>
      <w:proofErr w:type="gramStart"/>
      <w:r>
        <w:rPr>
          <w:b/>
          <w:bCs/>
        </w:rPr>
        <w:t>isa(</w:t>
      </w:r>
      <w:proofErr w:type="gramEnd"/>
      <w:r>
        <w:rPr>
          <w:b/>
          <w:bCs/>
        </w:rPr>
        <w:t>pclass1, pclass2)</w:t>
      </w:r>
      <w:r>
        <w:t xml:space="preserve"> first calls</w:t>
      </w:r>
    </w:p>
    <w:p w:rsidR="00D31373" w:rsidRDefault="00D31373"/>
    <w:p w:rsidR="00D31373" w:rsidRDefault="00000000">
      <w:pPr>
        <w:ind w:left="709"/>
      </w:pPr>
      <w:r>
        <w:rPr>
          <w:rFonts w:ascii="Courier" w:hAnsi="Courier"/>
          <w:sz w:val="18"/>
          <w:szCs w:val="18"/>
        </w:rPr>
        <w:t>H5P__cmp_</w:t>
      </w:r>
      <w:proofErr w:type="gramStart"/>
      <w:r>
        <w:rPr>
          <w:rFonts w:ascii="Courier" w:hAnsi="Courier"/>
          <w:sz w:val="18"/>
          <w:szCs w:val="18"/>
        </w:rPr>
        <w:t>class(</w:t>
      </w:r>
      <w:proofErr w:type="gramEnd"/>
      <w:r>
        <w:rPr>
          <w:rFonts w:ascii="Courier" w:hAnsi="Courier"/>
          <w:sz w:val="18"/>
          <w:szCs w:val="18"/>
        </w:rPr>
        <w:t>pclass1, pclass2</w:t>
      </w:r>
      <w:r>
        <w:rPr>
          <w:rFonts w:ascii="monospace" w:hAnsi="monospace"/>
          <w:sz w:val="20"/>
          <w:szCs w:val="20"/>
        </w:rPr>
        <w:t>)</w:t>
      </w:r>
      <w:r>
        <w:t xml:space="preserve"> </w:t>
      </w:r>
    </w:p>
    <w:p w:rsidR="00D31373" w:rsidRDefault="00D31373"/>
    <w:p w:rsidR="00D31373" w:rsidRDefault="00000000">
      <w:r>
        <w:t>and returns TRUE if H5P__cmp_</w:t>
      </w:r>
      <w:proofErr w:type="gramStart"/>
      <w:r>
        <w:t>class(</w:t>
      </w:r>
      <w:proofErr w:type="gramEnd"/>
      <w:r>
        <w:t>) returns 0.  For any other return value, H5P_class_</w:t>
      </w:r>
      <w:proofErr w:type="gramStart"/>
      <w:r>
        <w:t>isa(</w:t>
      </w:r>
      <w:proofErr w:type="gramEnd"/>
      <w:r>
        <w:t>) sets pclass1 = pclass1→parent.  If pclass1 is NULL, H5P_class_</w:t>
      </w:r>
      <w:proofErr w:type="gramStart"/>
      <w:r>
        <w:t>isa(</w:t>
      </w:r>
      <w:proofErr w:type="gramEnd"/>
      <w:r>
        <w:t>) returns FALSE.  Otherwise, H5P_class_</w:t>
      </w:r>
      <w:proofErr w:type="gramStart"/>
      <w:r>
        <w:t>isa(</w:t>
      </w:r>
      <w:proofErr w:type="gramEnd"/>
      <w:r>
        <w:t>) makes the recursive call:</w:t>
      </w:r>
    </w:p>
    <w:p w:rsidR="00D31373" w:rsidRDefault="00D31373"/>
    <w:p w:rsidR="00D31373" w:rsidRDefault="00000000">
      <w:pPr>
        <w:ind w:left="709"/>
        <w:rPr>
          <w:rFonts w:ascii="Courier" w:hAnsi="Courier"/>
          <w:sz w:val="18"/>
          <w:szCs w:val="18"/>
        </w:rPr>
      </w:pPr>
      <w:r>
        <w:rPr>
          <w:rFonts w:ascii="Courier" w:hAnsi="Courier"/>
          <w:sz w:val="18"/>
          <w:szCs w:val="18"/>
        </w:rPr>
        <w:t>H5P_class_</w:t>
      </w:r>
      <w:proofErr w:type="gramStart"/>
      <w:r>
        <w:rPr>
          <w:rFonts w:ascii="Courier" w:hAnsi="Courier"/>
          <w:sz w:val="18"/>
          <w:szCs w:val="18"/>
        </w:rPr>
        <w:t>isa(</w:t>
      </w:r>
      <w:proofErr w:type="gramEnd"/>
      <w:r>
        <w:rPr>
          <w:rFonts w:ascii="Courier" w:hAnsi="Courier"/>
          <w:sz w:val="18"/>
          <w:szCs w:val="18"/>
        </w:rPr>
        <w:t>pclass1, pclass2)</w:t>
      </w:r>
    </w:p>
    <w:p w:rsidR="00D31373" w:rsidRDefault="00D31373"/>
    <w:p w:rsidR="00D31373" w:rsidRDefault="00000000">
      <w:r>
        <w:t>and returns whatever the recursive call returns.  The effect of this recursive call is to compare all the property list classes from which pclass1 is derived to pclass2 and return TRUE if and only if one of these property list classes is identical to pclass2.</w:t>
      </w:r>
    </w:p>
    <w:p w:rsidR="00D31373" w:rsidRDefault="00D31373"/>
    <w:p w:rsidR="00D31373" w:rsidRDefault="00000000">
      <w:r>
        <w:rPr>
          <w:b/>
          <w:bCs/>
          <w:color w:val="000000"/>
          <w:highlight w:val="white"/>
        </w:rPr>
        <w:t>H5P__cmp_</w:t>
      </w:r>
      <w:proofErr w:type="gramStart"/>
      <w:r>
        <w:rPr>
          <w:b/>
          <w:bCs/>
          <w:color w:val="000000"/>
          <w:highlight w:val="white"/>
        </w:rPr>
        <w:t>class(</w:t>
      </w:r>
      <w:proofErr w:type="gramEnd"/>
      <w:r>
        <w:rPr>
          <w:b/>
          <w:bCs/>
          <w:color w:val="000000"/>
          <w:highlight w:val="white"/>
        </w:rPr>
        <w:t>)</w:t>
      </w:r>
      <w:r>
        <w:rPr>
          <w:color w:val="000000"/>
          <w:highlight w:val="white"/>
        </w:rPr>
        <w:t>, compares the supplied instances of H5P_genclass_t.  If the revision fields match, the function assumes that the rest of the structures are identical, and returns zero.</w:t>
      </w:r>
    </w:p>
    <w:p w:rsidR="00D31373" w:rsidRDefault="00D31373">
      <w:pPr>
        <w:rPr>
          <w:color w:val="000000"/>
          <w:highlight w:val="white"/>
        </w:rPr>
      </w:pPr>
    </w:p>
    <w:p w:rsidR="00D31373" w:rsidRDefault="00000000">
      <w:r>
        <w:rPr>
          <w:color w:val="000000"/>
          <w:highlight w:val="white"/>
        </w:rPr>
        <w:t>Otherwise, H5P__cmp_</w:t>
      </w:r>
      <w:proofErr w:type="gramStart"/>
      <w:r>
        <w:rPr>
          <w:color w:val="000000"/>
          <w:highlight w:val="white"/>
        </w:rPr>
        <w:t>class(</w:t>
      </w:r>
      <w:proofErr w:type="gramEnd"/>
      <w:r>
        <w:rPr>
          <w:color w:val="000000"/>
          <w:highlight w:val="white"/>
        </w:rPr>
        <w:t>) does a field by field comparison of the instances of H5P_genclass_t (N</w:t>
      </w:r>
      <w:r>
        <w:rPr>
          <w:rFonts w:eastAsia="Noto Serif CJK SC"/>
          <w:color w:val="000000"/>
          <w:kern w:val="2"/>
          <w:highlight w:val="white"/>
          <w:lang w:eastAsia="zh-CN" w:bidi="hi-IN"/>
        </w:rPr>
        <w:t>ote that</w:t>
      </w:r>
      <w:r>
        <w:rPr>
          <w:color w:val="000000"/>
          <w:highlight w:val="white"/>
        </w:rPr>
        <w:t xml:space="preserve"> parent fields are not compared).  Names are compared via </w:t>
      </w:r>
      <w:proofErr w:type="gramStart"/>
      <w:r>
        <w:rPr>
          <w:color w:val="000000"/>
          <w:highlight w:val="white"/>
        </w:rPr>
        <w:t>strcmp(</w:t>
      </w:r>
      <w:proofErr w:type="gramEnd"/>
      <w:r>
        <w:rPr>
          <w:color w:val="000000"/>
          <w:highlight w:val="white"/>
        </w:rPr>
        <w:t xml:space="preserve">).  The contents of the property lists are compared by stepping through both property lists entry </w:t>
      </w:r>
      <w:r>
        <w:rPr>
          <w:color w:val="000000"/>
          <w:highlight w:val="white"/>
        </w:rPr>
        <w:lastRenderedPageBreak/>
        <w:t>by entry, and calling H5P__cmp_</w:t>
      </w:r>
      <w:proofErr w:type="gramStart"/>
      <w:r>
        <w:rPr>
          <w:color w:val="000000"/>
          <w:highlight w:val="white"/>
        </w:rPr>
        <w:t>prop(</w:t>
      </w:r>
      <w:proofErr w:type="gramEnd"/>
      <w:r>
        <w:rPr>
          <w:color w:val="000000"/>
          <w:highlight w:val="white"/>
        </w:rPr>
        <w:t xml:space="preserve">) to compare the properties.  Since skip lists sort their entries, this test </w:t>
      </w:r>
      <w:r>
        <w:rPr>
          <w:rFonts w:eastAsia="Noto Serif CJK SC"/>
          <w:color w:val="000000"/>
          <w:kern w:val="2"/>
          <w:highlight w:val="white"/>
          <w:lang w:eastAsia="zh-CN" w:bidi="hi-IN"/>
        </w:rPr>
        <w:t>appears to</w:t>
      </w:r>
      <w:r>
        <w:rPr>
          <w:color w:val="000000"/>
          <w:highlight w:val="white"/>
        </w:rPr>
        <w:t xml:space="preserve"> be correct.</w:t>
      </w:r>
    </w:p>
    <w:p w:rsidR="00D31373" w:rsidRDefault="00D31373">
      <w:pPr>
        <w:rPr>
          <w:color w:val="000000"/>
          <w:highlight w:val="white"/>
        </w:rPr>
      </w:pPr>
    </w:p>
    <w:p w:rsidR="00D31373" w:rsidRDefault="00000000">
      <w:pPr>
        <w:rPr>
          <w:color w:val="000000"/>
          <w:highlight w:val="white"/>
        </w:rPr>
      </w:pPr>
      <w:r>
        <w:rPr>
          <w:color w:val="000000"/>
          <w:highlight w:val="white"/>
        </w:rPr>
        <w:t>H5P__cmp_</w:t>
      </w:r>
      <w:proofErr w:type="gramStart"/>
      <w:r>
        <w:rPr>
          <w:color w:val="000000"/>
          <w:highlight w:val="white"/>
        </w:rPr>
        <w:t>class(</w:t>
      </w:r>
      <w:proofErr w:type="gramEnd"/>
      <w:r>
        <w:rPr>
          <w:color w:val="000000"/>
          <w:highlight w:val="white"/>
        </w:rPr>
        <w:t xml:space="preserve">) returns zero if no differences are found, and either +1 or -1 otherwise. </w:t>
      </w:r>
    </w:p>
    <w:p w:rsidR="00D31373" w:rsidRDefault="00D31373"/>
    <w:p w:rsidR="00D31373" w:rsidRDefault="00000000">
      <w:r>
        <w:rPr>
          <w:b/>
          <w:bCs/>
        </w:rPr>
        <w:t>H5P__cmp_</w:t>
      </w:r>
      <w:proofErr w:type="gramStart"/>
      <w:r>
        <w:rPr>
          <w:b/>
          <w:bCs/>
        </w:rPr>
        <w:t>prop(</w:t>
      </w:r>
      <w:proofErr w:type="gramEnd"/>
      <w:r>
        <w:rPr>
          <w:b/>
          <w:bCs/>
        </w:rPr>
        <w:t>)</w:t>
      </w:r>
      <w:r>
        <w:t xml:space="preserve"> does a field by field comparison of the two instances of </w:t>
      </w:r>
      <w:r>
        <w:rPr>
          <w:color w:val="000000"/>
          <w:highlight w:val="white"/>
        </w:rPr>
        <w:t xml:space="preserve">H5P_genprop_t pointed to by the prop1 and prop2 parameters.  The names are compared via </w:t>
      </w:r>
      <w:proofErr w:type="gramStart"/>
      <w:r>
        <w:rPr>
          <w:color w:val="000000"/>
          <w:highlight w:val="white"/>
        </w:rPr>
        <w:t>strcmp(</w:t>
      </w:r>
      <w:proofErr w:type="gramEnd"/>
      <w:r>
        <w:rPr>
          <w:color w:val="000000"/>
          <w:highlight w:val="white"/>
        </w:rPr>
        <w:t>) and the values via the cmp call back.  The function returns zero if all fields are identical, and either +1 or -1 if a difference is detected.</w:t>
      </w:r>
    </w:p>
    <w:p w:rsidR="00D31373" w:rsidRDefault="00D31373">
      <w:pPr>
        <w:rPr>
          <w:color w:val="000000"/>
          <w:highlight w:val="white"/>
        </w:rPr>
      </w:pPr>
    </w:p>
    <w:p w:rsidR="00D31373" w:rsidRDefault="00D31373"/>
    <w:p w:rsidR="00D31373" w:rsidRDefault="00000000">
      <w:r>
        <w:t xml:space="preserve">Multi-thread safety </w:t>
      </w:r>
      <w:r>
        <w:rPr>
          <w:rFonts w:eastAsia="Noto Serif CJK SC"/>
          <w:color w:val="auto"/>
          <w:kern w:val="2"/>
          <w:lang w:eastAsia="zh-CN" w:bidi="hi-IN"/>
        </w:rPr>
        <w:t>concerns:</w:t>
      </w:r>
    </w:p>
    <w:p w:rsidR="00D31373" w:rsidRDefault="00D31373"/>
    <w:p w:rsidR="00D31373" w:rsidRDefault="00000000">
      <w:pPr>
        <w:rPr>
          <w:rFonts w:ascii="monospace" w:hAnsi="monospace"/>
        </w:rPr>
      </w:pPr>
      <w:r>
        <w:br w:type="page"/>
      </w:r>
    </w:p>
    <w:p w:rsidR="00D31373" w:rsidRDefault="00000000">
      <w:r>
        <w:rPr>
          <w:rFonts w:ascii="monospace" w:hAnsi="monospace"/>
          <w:sz w:val="20"/>
          <w:szCs w:val="20"/>
        </w:rPr>
        <w:lastRenderedPageBreak/>
        <w:br/>
      </w:r>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Iterates over properties in a property class or list </w:t>
      </w:r>
      <w:r>
        <w:rPr>
          <w:rFonts w:ascii="Courier" w:hAnsi="Courier"/>
          <w:sz w:val="18"/>
          <w:szCs w:val="18"/>
        </w:rPr>
        <w:br/>
        <w:t xml:space="preserve">* </w:t>
      </w:r>
      <w:r>
        <w:rPr>
          <w:rFonts w:ascii="Courier" w:hAnsi="Courier"/>
          <w:sz w:val="18"/>
          <w:szCs w:val="18"/>
        </w:rPr>
        <w:br/>
        <w:t xml:space="preserve">* \param[in]     id  Identifier of property object to iterate over </w:t>
      </w:r>
      <w:r>
        <w:rPr>
          <w:rFonts w:ascii="Courier" w:hAnsi="Courier"/>
          <w:sz w:val="18"/>
          <w:szCs w:val="18"/>
        </w:rPr>
        <w:br/>
        <w:t xml:space="preserve">* \param[in,out] idx Index of the property to begin with </w:t>
      </w:r>
      <w:r>
        <w:rPr>
          <w:rFonts w:ascii="Courier" w:hAnsi="Courier"/>
          <w:sz w:val="18"/>
          <w:szCs w:val="18"/>
        </w:rPr>
        <w:br/>
        <w:t xml:space="preserve">* \param[in]     iter_func  Function pointer to function to be called </w:t>
      </w:r>
      <w:r>
        <w:rPr>
          <w:rFonts w:ascii="Courier" w:hAnsi="Courier"/>
          <w:sz w:val="18"/>
          <w:szCs w:val="18"/>
        </w:rPr>
        <w:br/>
        <w:t xml:space="preserve">*                with each property iterated over </w:t>
      </w:r>
      <w:r>
        <w:rPr>
          <w:rFonts w:ascii="Courier" w:hAnsi="Courier"/>
          <w:sz w:val="18"/>
          <w:szCs w:val="18"/>
        </w:rPr>
        <w:br/>
        <w:t xml:space="preserve">* \param[in,out] iter_data  Pointer to iteration data from user </w:t>
      </w:r>
      <w:r>
        <w:rPr>
          <w:rFonts w:ascii="Courier" w:hAnsi="Courier"/>
          <w:sz w:val="18"/>
          <w:szCs w:val="18"/>
        </w:rPr>
        <w:br/>
        <w:t xml:space="preserve">* </w:t>
      </w:r>
      <w:r>
        <w:rPr>
          <w:rFonts w:ascii="Courier" w:hAnsi="Courier"/>
          <w:sz w:val="18"/>
          <w:szCs w:val="18"/>
        </w:rPr>
        <w:br/>
        <w:t xml:space="preserve">* \return On success: the return value of the last call to \p iter_func if </w:t>
      </w:r>
      <w:r>
        <w:rPr>
          <w:rFonts w:ascii="Courier" w:hAnsi="Courier"/>
          <w:sz w:val="18"/>
          <w:szCs w:val="18"/>
        </w:rPr>
        <w:br/>
        <w:t xml:space="preserve">*         it was non-zero; zero if all properties have been processed. </w:t>
      </w:r>
      <w:r>
        <w:rPr>
          <w:rFonts w:ascii="Courier" w:hAnsi="Courier"/>
          <w:sz w:val="18"/>
          <w:szCs w:val="18"/>
        </w:rPr>
        <w:br/>
        <w:t xml:space="preserve">*         On Failure, a negative value </w:t>
      </w:r>
      <w:r>
        <w:rPr>
          <w:rFonts w:ascii="Courier" w:hAnsi="Courier"/>
          <w:sz w:val="18"/>
          <w:szCs w:val="18"/>
        </w:rPr>
        <w:br/>
        <w:t xml:space="preserve">* </w:t>
      </w:r>
      <w:r>
        <w:rPr>
          <w:rFonts w:ascii="Courier" w:hAnsi="Courier"/>
          <w:sz w:val="18"/>
          <w:szCs w:val="18"/>
        </w:rPr>
        <w:br/>
        <w:t>* \details H5</w:t>
      </w:r>
      <w:proofErr w:type="gramStart"/>
      <w:r>
        <w:rPr>
          <w:rFonts w:ascii="Courier" w:hAnsi="Courier"/>
          <w:sz w:val="18"/>
          <w:szCs w:val="18"/>
        </w:rPr>
        <w:t>Piterate(</w:t>
      </w:r>
      <w:proofErr w:type="gramEnd"/>
      <w:r>
        <w:rPr>
          <w:rFonts w:ascii="Courier" w:hAnsi="Courier"/>
          <w:sz w:val="18"/>
          <w:szCs w:val="18"/>
        </w:rPr>
        <w:t xml:space="preserve">) iterates over the properties in the property </w:t>
      </w:r>
      <w:r>
        <w:rPr>
          <w:rFonts w:ascii="Courier" w:hAnsi="Courier"/>
          <w:sz w:val="18"/>
          <w:szCs w:val="18"/>
        </w:rPr>
        <w:br/>
        <w:t xml:space="preserve">*          object specified in \p id, which may be either a property </w:t>
      </w:r>
      <w:r>
        <w:rPr>
          <w:rFonts w:ascii="Courier" w:hAnsi="Courier"/>
          <w:sz w:val="18"/>
          <w:szCs w:val="18"/>
        </w:rPr>
        <w:br/>
        <w:t xml:space="preserve">*          list or a property class, performing a specified operation </w:t>
      </w:r>
      <w:r>
        <w:rPr>
          <w:rFonts w:ascii="Courier" w:hAnsi="Courier"/>
          <w:sz w:val="18"/>
          <w:szCs w:val="18"/>
        </w:rPr>
        <w:br/>
        <w:t xml:space="preserve">*          on each property in turn. </w:t>
      </w:r>
      <w:r>
        <w:rPr>
          <w:rFonts w:ascii="Courier" w:hAnsi="Courier"/>
          <w:sz w:val="18"/>
          <w:szCs w:val="18"/>
        </w:rPr>
        <w:br/>
        <w:t xml:space="preserve">* </w:t>
      </w:r>
      <w:r>
        <w:rPr>
          <w:rFonts w:ascii="Courier" w:hAnsi="Courier"/>
          <w:sz w:val="18"/>
          <w:szCs w:val="18"/>
        </w:rPr>
        <w:br/>
        <w:t xml:space="preserve">*          For each property in the object, \p iter_func and the </w:t>
      </w:r>
      <w:r>
        <w:rPr>
          <w:rFonts w:ascii="Courier" w:hAnsi="Courier"/>
          <w:sz w:val="18"/>
          <w:szCs w:val="18"/>
        </w:rPr>
        <w:br/>
        <w:t xml:space="preserve">*          additional information specified below are passed to the </w:t>
      </w:r>
      <w:r>
        <w:rPr>
          <w:rFonts w:ascii="Courier" w:hAnsi="Courier"/>
          <w:sz w:val="18"/>
          <w:szCs w:val="18"/>
        </w:rPr>
        <w:br/>
        <w:t xml:space="preserve">*          #H5P_iterate_t operator function. </w:t>
      </w:r>
      <w:r>
        <w:rPr>
          <w:rFonts w:ascii="Courier" w:hAnsi="Courier"/>
          <w:sz w:val="18"/>
          <w:szCs w:val="18"/>
        </w:rPr>
        <w:br/>
        <w:t xml:space="preserve">* </w:t>
      </w:r>
      <w:r>
        <w:rPr>
          <w:rFonts w:ascii="Courier" w:hAnsi="Courier"/>
          <w:sz w:val="18"/>
          <w:szCs w:val="18"/>
        </w:rPr>
        <w:br/>
        <w:t xml:space="preserve">*          The iteration begins with the \p idx-th property in the </w:t>
      </w:r>
      <w:r>
        <w:rPr>
          <w:rFonts w:ascii="Courier" w:hAnsi="Courier"/>
          <w:sz w:val="18"/>
          <w:szCs w:val="18"/>
        </w:rPr>
        <w:br/>
        <w:t xml:space="preserve">*          object; the next element to be processed by the operator </w:t>
      </w:r>
      <w:r>
        <w:rPr>
          <w:rFonts w:ascii="Courier" w:hAnsi="Courier"/>
          <w:sz w:val="18"/>
          <w:szCs w:val="18"/>
        </w:rPr>
        <w:br/>
        <w:t xml:space="preserve">*          is returned in \p idx. If \p idx is NULL, the iterator </w:t>
      </w:r>
      <w:r>
        <w:rPr>
          <w:rFonts w:ascii="Courier" w:hAnsi="Courier"/>
          <w:sz w:val="18"/>
          <w:szCs w:val="18"/>
        </w:rPr>
        <w:br/>
        <w:t xml:space="preserve">*          starts at the first property; since no stopping point is </w:t>
      </w:r>
      <w:r>
        <w:rPr>
          <w:rFonts w:ascii="Courier" w:hAnsi="Courier"/>
          <w:sz w:val="18"/>
          <w:szCs w:val="18"/>
        </w:rPr>
        <w:br/>
        <w:t xml:space="preserve">*          returned in this case, the iterator cannot be restarted if </w:t>
      </w:r>
      <w:r>
        <w:rPr>
          <w:rFonts w:ascii="Courier" w:hAnsi="Courier"/>
          <w:sz w:val="18"/>
          <w:szCs w:val="18"/>
        </w:rPr>
        <w:br/>
        <w:t xml:space="preserve">*          one of the calls to its operator returns non-zero. </w:t>
      </w:r>
      <w:r>
        <w:rPr>
          <w:rFonts w:ascii="Courier" w:hAnsi="Courier"/>
          <w:sz w:val="18"/>
          <w:szCs w:val="18"/>
        </w:rPr>
        <w:br/>
        <w:t xml:space="preserve">* </w:t>
      </w:r>
      <w:r>
        <w:rPr>
          <w:rFonts w:ascii="Courier" w:hAnsi="Courier"/>
          <w:sz w:val="18"/>
          <w:szCs w:val="18"/>
        </w:rPr>
        <w:br/>
        <w:t xml:space="preserve">*          The operation \p iter_func receives the property list or class </w:t>
      </w:r>
      <w:r>
        <w:rPr>
          <w:rFonts w:ascii="Courier" w:hAnsi="Courier"/>
          <w:sz w:val="18"/>
          <w:szCs w:val="18"/>
        </w:rPr>
        <w:br/>
        <w:t xml:space="preserve">*          identifier for the object being iterated over, \p id, the </w:t>
      </w:r>
      <w:r>
        <w:rPr>
          <w:rFonts w:ascii="Courier" w:hAnsi="Courier"/>
          <w:sz w:val="18"/>
          <w:szCs w:val="18"/>
        </w:rPr>
        <w:br/>
        <w:t xml:space="preserve">*          name of the current property within the object, \p name, </w:t>
      </w:r>
      <w:r>
        <w:rPr>
          <w:rFonts w:ascii="Courier" w:hAnsi="Courier"/>
          <w:sz w:val="18"/>
          <w:szCs w:val="18"/>
        </w:rPr>
        <w:br/>
        <w:t>*          and the pointer to the operator data passed in to H5</w:t>
      </w:r>
      <w:proofErr w:type="gramStart"/>
      <w:r>
        <w:rPr>
          <w:rFonts w:ascii="Courier" w:hAnsi="Courier"/>
          <w:sz w:val="18"/>
          <w:szCs w:val="18"/>
        </w:rPr>
        <w:t>Piterate(</w:t>
      </w:r>
      <w:proofErr w:type="gramEnd"/>
      <w:r>
        <w:rPr>
          <w:rFonts w:ascii="Courier" w:hAnsi="Courier"/>
          <w:sz w:val="18"/>
          <w:szCs w:val="18"/>
        </w:rPr>
        <w:t xml:space="preserve">), </w:t>
      </w:r>
      <w:r>
        <w:rPr>
          <w:rFonts w:ascii="Courier" w:hAnsi="Courier"/>
          <w:sz w:val="18"/>
          <w:szCs w:val="18"/>
        </w:rPr>
        <w:br/>
        <w:t xml:space="preserve">*          \p iter_data. </w:t>
      </w:r>
      <w:r>
        <w:rPr>
          <w:rFonts w:ascii="Courier" w:hAnsi="Courier"/>
          <w:sz w:val="18"/>
          <w:szCs w:val="18"/>
        </w:rPr>
        <w:br/>
        <w:t xml:space="preserve">* </w:t>
      </w:r>
      <w:r>
        <w:rPr>
          <w:rFonts w:ascii="Courier" w:hAnsi="Courier"/>
          <w:sz w:val="18"/>
          <w:szCs w:val="18"/>
        </w:rPr>
        <w:br/>
        <w:t>*          H5</w:t>
      </w:r>
      <w:proofErr w:type="gramStart"/>
      <w:r>
        <w:rPr>
          <w:rFonts w:ascii="Courier" w:hAnsi="Courier"/>
          <w:sz w:val="18"/>
          <w:szCs w:val="18"/>
        </w:rPr>
        <w:t>Piterate(</w:t>
      </w:r>
      <w:proofErr w:type="gramEnd"/>
      <w:r>
        <w:rPr>
          <w:rFonts w:ascii="Courier" w:hAnsi="Courier"/>
          <w:sz w:val="18"/>
          <w:szCs w:val="18"/>
        </w:rPr>
        <w:t xml:space="preserve">) assumes that the properties in the object </w:t>
      </w:r>
      <w:r>
        <w:rPr>
          <w:rFonts w:ascii="Courier" w:hAnsi="Courier"/>
          <w:sz w:val="18"/>
          <w:szCs w:val="18"/>
        </w:rPr>
        <w:br/>
        <w:t xml:space="preserve">*          identified by \p id remain unchanged through the iteration. </w:t>
      </w:r>
      <w:r>
        <w:rPr>
          <w:rFonts w:ascii="Courier" w:hAnsi="Courier"/>
          <w:sz w:val="18"/>
          <w:szCs w:val="18"/>
        </w:rPr>
        <w:br/>
        <w:t xml:space="preserve">*          If the membership changes during the iteration, the function's </w:t>
      </w:r>
      <w:r>
        <w:rPr>
          <w:rFonts w:ascii="Courier" w:hAnsi="Courier"/>
          <w:sz w:val="18"/>
          <w:szCs w:val="18"/>
        </w:rPr>
        <w:br/>
        <w:t xml:space="preserve">*          behavior is undefined.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int H5</w:t>
      </w:r>
      <w:proofErr w:type="gramStart"/>
      <w:r>
        <w:rPr>
          <w:rFonts w:ascii="Courier" w:hAnsi="Courier"/>
          <w:sz w:val="18"/>
          <w:szCs w:val="18"/>
        </w:rPr>
        <w:t>Piterate(</w:t>
      </w:r>
      <w:proofErr w:type="gramEnd"/>
      <w:r>
        <w:rPr>
          <w:rFonts w:ascii="Courier" w:hAnsi="Courier"/>
          <w:sz w:val="18"/>
          <w:szCs w:val="18"/>
        </w:rPr>
        <w:t>hid_t id, int *idx, H5P_iterate_t iter_func,</w:t>
      </w:r>
    </w:p>
    <w:p w:rsidR="00D31373" w:rsidRDefault="00000000">
      <w:pPr>
        <w:rPr>
          <w:rFonts w:ascii="Courier" w:hAnsi="Courier"/>
          <w:sz w:val="18"/>
          <w:szCs w:val="18"/>
        </w:rPr>
      </w:pPr>
      <w:r>
        <w:rPr>
          <w:rFonts w:ascii="Courier" w:hAnsi="Courier"/>
          <w:sz w:val="18"/>
          <w:szCs w:val="18"/>
        </w:rPr>
        <w:t xml:space="preserve">                      void *iter_data);</w:t>
      </w:r>
      <w:r>
        <w:rPr>
          <w:rFonts w:ascii="Courier" w:hAnsi="Courier"/>
          <w:sz w:val="18"/>
          <w:szCs w:val="18"/>
        </w:rPr>
        <w:br/>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H5</w:t>
      </w:r>
      <w:proofErr w:type="gramStart"/>
      <w:r>
        <w:rPr>
          <w:rFonts w:ascii="Courier" w:hAnsi="Courier"/>
          <w:color w:val="000000"/>
          <w:sz w:val="18"/>
          <w:szCs w:val="18"/>
          <w:highlight w:val="white"/>
        </w:rPr>
        <w:t>Piterate(</w:t>
      </w:r>
      <w:proofErr w:type="gramEnd"/>
      <w:r>
        <w:rPr>
          <w:rFonts w:ascii="Courier" w:hAnsi="Courier"/>
          <w:color w:val="000000"/>
          <w:sz w:val="18"/>
          <w:szCs w:val="18"/>
          <w:highlight w:val="white"/>
        </w:rPr>
        <w:t>id, idx, iter_func, iter_data)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+-H5I_get_type(id)</w:t>
      </w:r>
      <w:r>
        <w:rPr>
          <w:rFonts w:ascii="Courier" w:hAnsi="Courier"/>
          <w:color w:val="000000"/>
          <w:sz w:val="18"/>
          <w:szCs w:val="18"/>
          <w:highlight w:val="white"/>
        </w:rPr>
        <w:b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+-H5I_object(id)</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iter_func and iter_data stored in udata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r>
        <w:rPr>
          <w:rFonts w:ascii="Courier" w:hAnsi="Courier"/>
          <w:color w:val="000000"/>
          <w:sz w:val="18"/>
          <w:szCs w:val="18"/>
          <w:highlight w:val="white"/>
        </w:rPr>
        <w:br/>
        <w:t xml:space="preserve"> +-H5P__iterate_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(H5P_genplist_t *)obj, TRUE, idx, H5P__iterate_cb, &amp;udata)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Note different callback functions in two invocations of H5SL_iterate().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bookmarkStart w:id="1073" w:name="__DdeLink__4000_1108019163"/>
      <w:bookmarkEnd w:id="1073"/>
      <w:r>
        <w:rPr>
          <w:rFonts w:ascii="Courier" w:hAnsi="Courier"/>
          <w:color w:val="000000"/>
          <w:sz w:val="18"/>
          <w:szCs w:val="18"/>
          <w:highlight w:val="white"/>
        </w:rPr>
        <w:lastRenderedPageBreak/>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-H5SL_iterate(plist-&gt;props, H5P__iterate_plist_cb, &amp;udata_int)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in this case – note that arg names </w:t>
      </w:r>
      <w:r>
        <w:rPr>
          <w:rFonts w:ascii="Courier" w:eastAsia="Noto Serif CJK SC" w:hAnsi="Courier"/>
          <w:color w:val="000000"/>
          <w:kern w:val="2"/>
          <w:sz w:val="18"/>
          <w:szCs w:val="18"/>
          <w:highlight w:val="white"/>
          <w:lang w:eastAsia="zh-CN" w:bidi="hi-IN"/>
        </w:rPr>
        <w:t>have been changed</w:t>
      </w:r>
      <w:r>
        <w:rPr>
          <w:rFonts w:ascii="Courier" w:hAnsi="Courier"/>
          <w:color w:val="000000"/>
          <w:sz w:val="18"/>
          <w:szCs w:val="18"/>
          <w:highlight w:val="white"/>
        </w:rPr>
        <w:t xml:space="preserve"> for clarity</w:t>
      </w:r>
      <w:r>
        <w:rPr>
          <w:rFonts w:ascii="Courier" w:hAnsi="Courier"/>
          <w:color w:val="000000"/>
          <w:sz w:val="18"/>
          <w:szCs w:val="18"/>
          <w:highlight w:val="white"/>
        </w:rPr>
        <w:br/>
        <w:t xml:space="preserve"> |  |  +-H5P__iterate_plist_cb(prop, name, udata) </w:t>
      </w:r>
    </w:p>
    <w:p w:rsidR="00D31373" w:rsidRDefault="00000000">
      <w:bookmarkStart w:id="1074" w:name="__DdeLink__4019_1108019163"/>
      <w:bookmarkEnd w:id="1074"/>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w:t>
      </w:r>
      <w:r>
        <w:rPr>
          <w:rFonts w:ascii="Courier" w:eastAsia="Noto Serif CJK SC" w:hAnsi="Courier"/>
          <w:color w:val="000000"/>
          <w:kern w:val="2"/>
          <w:sz w:val="18"/>
          <w:szCs w:val="18"/>
          <w:highlight w:val="white"/>
          <w:lang w:eastAsia="zh-CN" w:bidi="hi-IN"/>
        </w:rPr>
        <w:t>H5P__iterate_cb</w:t>
      </w:r>
      <w:r>
        <w:rPr>
          <w:rFonts w:ascii="Courier" w:hAnsi="Courier"/>
          <w:color w:val="000000"/>
          <w:sz w:val="18"/>
          <w:szCs w:val="18"/>
          <w:highlight w:val="white"/>
        </w:rPr>
        <w:t xml:space="preserve">(prop, iter_data)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+-*iter_func(id, prop</w:t>
      </w:r>
      <w:r>
        <w:rPr>
          <w:rFonts w:cs="Calibri"/>
          <w:color w:val="000000"/>
          <w:sz w:val="18"/>
          <w:szCs w:val="18"/>
          <w:highlight w:val="white"/>
        </w:rPr>
        <w:t>→</w:t>
      </w:r>
      <w:r>
        <w:rPr>
          <w:rFonts w:ascii="Courier" w:hAnsi="Courier"/>
          <w:color w:val="000000"/>
          <w:sz w:val="18"/>
          <w:szCs w:val="18"/>
          <w:highlight w:val="white"/>
        </w:rPr>
        <w:t>name, iter_data) // user supplied function</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bookmarkStart w:id="1075" w:name="__DdeLink__4019_11080191632"/>
      <w:bookmarkEnd w:id="1075"/>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+-H5SL_insert()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-H5SL_iterate(plist-&gt;props, H5P__iterate_plist_pclass_cb, &amp;udata_int)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in this case – note that arg names </w:t>
      </w:r>
      <w:r>
        <w:rPr>
          <w:rFonts w:ascii="Courier" w:eastAsia="Noto Serif CJK SC" w:hAnsi="Courier"/>
          <w:color w:val="000000"/>
          <w:kern w:val="2"/>
          <w:sz w:val="18"/>
          <w:szCs w:val="18"/>
          <w:highlight w:val="white"/>
          <w:lang w:eastAsia="zh-CN" w:bidi="hi-IN"/>
        </w:rPr>
        <w:t>have been changed</w:t>
      </w:r>
      <w:r>
        <w:rPr>
          <w:rFonts w:ascii="Courier" w:hAnsi="Courier"/>
          <w:color w:val="000000"/>
          <w:sz w:val="18"/>
          <w:szCs w:val="18"/>
          <w:highlight w:val="white"/>
        </w:rPr>
        <w:t xml:space="preserve"> for clarity</w:t>
      </w:r>
      <w:r>
        <w:rPr>
          <w:rFonts w:ascii="Courier" w:hAnsi="Courier"/>
          <w:color w:val="000000"/>
          <w:sz w:val="18"/>
          <w:szCs w:val="18"/>
          <w:highlight w:val="white"/>
        </w:rPr>
        <w:br/>
        <w:t xml:space="preserve"> |  |  +-H5P__iterate_plist_pclass_cb(prop, name, udata)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+_H5SL_search()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+-H5P__iterate_plist_cb(prop, name, udata)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w:t>
      </w:r>
      <w:r>
        <w:rPr>
          <w:rFonts w:ascii="Courier" w:eastAsia="Noto Serif CJK SC" w:hAnsi="Courier"/>
          <w:color w:val="000000"/>
          <w:kern w:val="2"/>
          <w:sz w:val="18"/>
          <w:szCs w:val="18"/>
          <w:highlight w:val="white"/>
          <w:lang w:eastAsia="zh-CN" w:bidi="hi-IN"/>
        </w:rPr>
        <w:t>H5P__iterate_cb</w:t>
      </w:r>
      <w:r>
        <w:rPr>
          <w:rFonts w:ascii="Courier" w:hAnsi="Courier"/>
          <w:color w:val="000000"/>
          <w:sz w:val="18"/>
          <w:szCs w:val="18"/>
          <w:highlight w:val="white"/>
        </w:rPr>
        <w:t xml:space="preserve">(prop, iter_data)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+-*iter_func(id, prop</w:t>
      </w:r>
      <w:r>
        <w:rPr>
          <w:rFonts w:cs="Calibri"/>
          <w:color w:val="000000"/>
          <w:sz w:val="18"/>
          <w:szCs w:val="18"/>
          <w:highlight w:val="white"/>
        </w:rPr>
        <w:t>→</w:t>
      </w:r>
      <w:r>
        <w:rPr>
          <w:rFonts w:ascii="Courier" w:hAnsi="Courier"/>
          <w:color w:val="000000"/>
          <w:sz w:val="18"/>
          <w:szCs w:val="18"/>
          <w:highlight w:val="white"/>
        </w:rPr>
        <w:t>name, iter_data) // user supplied function</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+-H5SL_insert()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-H5SL_close()</w:t>
      </w:r>
    </w:p>
    <w:p w:rsidR="00D31373" w:rsidRDefault="00000000">
      <w:pPr>
        <w:rPr>
          <w:rFonts w:ascii="Courier" w:hAnsi="Courier"/>
          <w:color w:val="000000"/>
          <w:sz w:val="18"/>
          <w:szCs w:val="18"/>
          <w:highlight w:val="white"/>
        </w:rPr>
      </w:pPr>
      <w:bookmarkStart w:id="1076" w:name="__DdeLink__4000_11080191632"/>
      <w:bookmarkEnd w:id="1076"/>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
    <w:p w:rsidR="00D31373" w:rsidRDefault="00000000">
      <w:r>
        <w:rPr>
          <w:rFonts w:ascii="Courier" w:hAnsi="Courier"/>
          <w:color w:val="000000"/>
          <w:sz w:val="18"/>
          <w:szCs w:val="18"/>
          <w:highlight w:val="white"/>
        </w:rPr>
        <w:t xml:space="preserve"> +-H5P__iterate_</w:t>
      </w:r>
      <w:proofErr w:type="gramStart"/>
      <w:r>
        <w:rPr>
          <w:rFonts w:ascii="Courier" w:hAnsi="Courier"/>
          <w:color w:val="000000"/>
          <w:sz w:val="18"/>
          <w:szCs w:val="18"/>
          <w:highlight w:val="white"/>
        </w:rPr>
        <w:t>pclass(</w:t>
      </w:r>
      <w:proofErr w:type="gramEnd"/>
      <w:r>
        <w:rPr>
          <w:rFonts w:ascii="Courier" w:eastAsia="Noto Serif CJK SC" w:hAnsi="Courier"/>
          <w:color w:val="000000"/>
          <w:kern w:val="2"/>
          <w:sz w:val="18"/>
          <w:szCs w:val="18"/>
          <w:highlight w:val="white"/>
          <w:lang w:eastAsia="zh-CN" w:bidi="hi-IN"/>
        </w:rPr>
        <w:t>pclass</w:t>
      </w:r>
      <w:r>
        <w:rPr>
          <w:rFonts w:ascii="Courier" w:hAnsi="Courier"/>
          <w:color w:val="000000"/>
          <w:sz w:val="18"/>
          <w:szCs w:val="18"/>
          <w:highlight w:val="white"/>
        </w:rPr>
        <w:t>, idx, H5P__iterate_cb, &amp;udata)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+-H5SL_iterate(pclass-&gt;props, H5P__iterate_pclass_cb, &amp;udata_int)</w:t>
      </w:r>
      <w:r>
        <w:rPr>
          <w:rFonts w:ascii="Courier" w:hAnsi="Courier"/>
          <w:color w:val="000000"/>
          <w:sz w:val="18"/>
          <w:szCs w:val="18"/>
          <w:highlight w:val="white"/>
        </w:rPr>
        <w:br/>
        <w:t xml:space="preserve">    </w:t>
      </w:r>
      <w:proofErr w:type="gramStart"/>
      <w:r>
        <w:rPr>
          <w:rFonts w:ascii="Courier" w:hAnsi="Courier"/>
          <w:color w:val="000000"/>
          <w:sz w:val="18"/>
          <w:szCs w:val="18"/>
          <w:highlight w:val="white"/>
        </w:rPr>
        <w:t>|  |</w:t>
      </w:r>
      <w:proofErr w:type="gramEnd"/>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in this case – note that arg names </w:t>
      </w:r>
      <w:r>
        <w:rPr>
          <w:rFonts w:ascii="Courier" w:eastAsia="Noto Serif CJK SC" w:hAnsi="Courier"/>
          <w:color w:val="000000"/>
          <w:kern w:val="2"/>
          <w:sz w:val="18"/>
          <w:szCs w:val="18"/>
          <w:highlight w:val="white"/>
          <w:lang w:eastAsia="zh-CN" w:bidi="hi-IN"/>
        </w:rPr>
        <w:t>have been changed</w:t>
      </w:r>
      <w:r>
        <w:rPr>
          <w:rFonts w:ascii="Courier" w:hAnsi="Courier"/>
          <w:color w:val="000000"/>
          <w:sz w:val="18"/>
          <w:szCs w:val="18"/>
          <w:highlight w:val="white"/>
        </w:rPr>
        <w:t xml:space="preserve"> for clarity</w:t>
      </w:r>
      <w:r>
        <w:rPr>
          <w:rFonts w:ascii="Courier" w:hAnsi="Courier"/>
          <w:color w:val="000000"/>
          <w:sz w:val="18"/>
          <w:szCs w:val="18"/>
          <w:highlight w:val="white"/>
        </w:rPr>
        <w:br/>
        <w:t xml:space="preserve">    |  +-H5P__iterate_</w:t>
      </w:r>
      <w:r>
        <w:rPr>
          <w:rFonts w:ascii="Courier" w:eastAsia="Noto Serif CJK SC" w:hAnsi="Courier"/>
          <w:color w:val="000000"/>
          <w:kern w:val="2"/>
          <w:sz w:val="18"/>
          <w:szCs w:val="18"/>
          <w:highlight w:val="white"/>
          <w:lang w:eastAsia="zh-CN" w:bidi="hi-IN"/>
        </w:rPr>
        <w:t>pclass</w:t>
      </w:r>
      <w:r>
        <w:rPr>
          <w:rFonts w:ascii="Courier" w:hAnsi="Courier"/>
          <w:color w:val="000000"/>
          <w:sz w:val="18"/>
          <w:szCs w:val="18"/>
          <w:highlight w:val="white"/>
        </w:rPr>
        <w:t xml:space="preserve">_cb(prop, name, udata)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+-*iter_</w:t>
      </w:r>
      <w:proofErr w:type="gramStart"/>
      <w:r>
        <w:rPr>
          <w:rFonts w:ascii="Courier" w:hAnsi="Courier"/>
          <w:color w:val="000000"/>
          <w:sz w:val="18"/>
          <w:szCs w:val="18"/>
          <w:highlight w:val="white"/>
        </w:rPr>
        <w:t>func(</w:t>
      </w:r>
      <w:proofErr w:type="gramEnd"/>
      <w:r>
        <w:rPr>
          <w:rFonts w:ascii="Courier" w:hAnsi="Courier"/>
          <w:color w:val="000000"/>
          <w:sz w:val="18"/>
          <w:szCs w:val="18"/>
          <w:highlight w:val="white"/>
        </w:rPr>
        <w:t>prop, iter_data) // user supplied function</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+-H5SL_</w:t>
      </w:r>
      <w:proofErr w:type="gramStart"/>
      <w:r>
        <w:rPr>
          <w:rFonts w:ascii="Courier" w:hAnsi="Courier"/>
          <w:color w:val="000000"/>
          <w:sz w:val="18"/>
          <w:szCs w:val="18"/>
          <w:highlight w:val="white"/>
        </w:rPr>
        <w:t>close(</w:t>
      </w:r>
      <w:proofErr w:type="gramEnd"/>
      <w:r>
        <w:rPr>
          <w:rFonts w:ascii="Courier" w:hAnsi="Courier"/>
          <w:color w:val="000000"/>
          <w:sz w:val="18"/>
          <w:szCs w:val="18"/>
          <w:highlight w:val="white"/>
        </w:rPr>
        <w:t>)</w:t>
      </w:r>
      <w:bookmarkStart w:id="1077" w:name="__DdeLink__4034_1108019163"/>
      <w:bookmarkEnd w:id="1077"/>
    </w:p>
    <w:p w:rsidR="00D31373" w:rsidRDefault="00000000">
      <w:pPr>
        <w:rPr>
          <w:rFonts w:ascii="monospace" w:hAnsi="monospace"/>
          <w:color w:val="000000"/>
          <w:sz w:val="20"/>
          <w:szCs w:val="20"/>
          <w:highlight w:val="white"/>
        </w:rPr>
      </w:pPr>
      <w:r>
        <w:rPr>
          <w:rFonts w:ascii="monospace" w:hAnsi="monospace"/>
          <w:color w:val="000000"/>
          <w:sz w:val="20"/>
          <w:szCs w:val="20"/>
          <w:highlight w:val="white"/>
        </w:rPr>
        <w:br/>
      </w:r>
      <w:r>
        <w:rPr>
          <w:rFonts w:ascii="monospace" w:hAnsi="monospace"/>
          <w:color w:val="000000"/>
          <w:sz w:val="20"/>
          <w:szCs w:val="20"/>
          <w:highlight w:val="white"/>
        </w:rPr>
        <w:br/>
      </w:r>
    </w:p>
    <w:p w:rsidR="00D31373" w:rsidRDefault="00000000">
      <w:pPr>
        <w:rPr>
          <w:color w:val="000000"/>
          <w:highlight w:val="white"/>
        </w:rPr>
      </w:pPr>
      <w:r>
        <w:rPr>
          <w:color w:val="000000"/>
          <w:highlight w:val="white"/>
        </w:rPr>
        <w:t>In a nutshell:</w:t>
      </w:r>
    </w:p>
    <w:p w:rsidR="00D31373" w:rsidRDefault="00D31373">
      <w:pPr>
        <w:rPr>
          <w:rFonts w:ascii="monospace" w:hAnsi="monospace"/>
        </w:rPr>
      </w:pPr>
    </w:p>
    <w:p w:rsidR="00D31373" w:rsidRDefault="00000000">
      <w:r>
        <w:rPr>
          <w:color w:val="000000"/>
          <w:highlight w:val="white"/>
        </w:rPr>
        <w:t xml:space="preserve">Starting with the *idx’th property, scan the target property list or property list class and </w:t>
      </w:r>
      <w:r>
        <w:rPr>
          <w:rFonts w:eastAsia="Noto Serif CJK SC"/>
          <w:color w:val="000000"/>
          <w:kern w:val="2"/>
          <w:highlight w:val="white"/>
          <w:lang w:eastAsia="zh-CN" w:bidi="hi-IN"/>
        </w:rPr>
        <w:t>call</w:t>
      </w:r>
      <w:r>
        <w:rPr>
          <w:color w:val="000000"/>
          <w:highlight w:val="white"/>
        </w:rPr>
        <w:t xml:space="preserve"> the supplied iter_fcn </w:t>
      </w:r>
      <w:r>
        <w:rPr>
          <w:rFonts w:eastAsia="Noto Serif CJK SC"/>
          <w:color w:val="000000"/>
          <w:kern w:val="2"/>
          <w:highlight w:val="white"/>
          <w:lang w:eastAsia="zh-CN" w:bidi="hi-IN"/>
        </w:rPr>
        <w:t>with the id of the property list or property list class, the name of the property, and the supplied user data</w:t>
      </w:r>
      <w:r>
        <w:rPr>
          <w:color w:val="000000"/>
          <w:highlight w:val="white"/>
        </w:rPr>
        <w:t>.</w:t>
      </w:r>
    </w:p>
    <w:p w:rsidR="00D31373" w:rsidRDefault="00D31373">
      <w:pPr>
        <w:rPr>
          <w:rFonts w:ascii="monospace" w:hAnsi="monospac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color w:val="000000"/>
          <w:highlight w:val="white"/>
        </w:rPr>
        <w:t xml:space="preserve">After verifying that the supplied id exists, and references either a property list class or a property list, </w:t>
      </w:r>
      <w:r>
        <w:rPr>
          <w:b/>
          <w:bCs/>
          <w:color w:val="000000"/>
          <w:highlight w:val="white"/>
        </w:rPr>
        <w:t>H5</w:t>
      </w:r>
      <w:proofErr w:type="gramStart"/>
      <w:r>
        <w:rPr>
          <w:b/>
          <w:bCs/>
          <w:color w:val="000000"/>
          <w:highlight w:val="white"/>
        </w:rPr>
        <w:t>Piterate(</w:t>
      </w:r>
      <w:proofErr w:type="gramEnd"/>
      <w:r>
        <w:rPr>
          <w:b/>
          <w:bCs/>
          <w:color w:val="000000"/>
          <w:highlight w:val="white"/>
        </w:rPr>
        <w:t>)</w:t>
      </w:r>
      <w:r>
        <w:rPr>
          <w:color w:val="000000"/>
          <w:highlight w:val="white"/>
        </w:rPr>
        <w:t xml:space="preserve"> initializes an instance of H5P_iter_ud_t (definition shown below):</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 xml:space="preserve">typedef struct { </w:t>
      </w:r>
      <w:r>
        <w:rPr>
          <w:rFonts w:ascii="Courier" w:hAnsi="Courier"/>
          <w:color w:val="000000"/>
          <w:sz w:val="18"/>
          <w:szCs w:val="18"/>
          <w:highlight w:val="white"/>
        </w:rPr>
        <w:br/>
        <w:t xml:space="preserve">   H5P_iterate_t iter_func; /* Iterator callback */ </w:t>
      </w:r>
      <w:r>
        <w:rPr>
          <w:rFonts w:ascii="Courier" w:hAnsi="Courier"/>
          <w:color w:val="000000"/>
          <w:sz w:val="18"/>
          <w:szCs w:val="18"/>
          <w:highlight w:val="white"/>
        </w:rPr>
        <w:br/>
        <w:t>   hid_t         </w:t>
      </w:r>
      <w:proofErr w:type="gramStart"/>
      <w:r>
        <w:rPr>
          <w:rFonts w:ascii="Courier" w:hAnsi="Courier"/>
          <w:color w:val="000000"/>
          <w:sz w:val="18"/>
          <w:szCs w:val="18"/>
          <w:highlight w:val="white"/>
        </w:rPr>
        <w:t>id;   </w:t>
      </w:r>
      <w:proofErr w:type="gramEnd"/>
      <w:r>
        <w:rPr>
          <w:rFonts w:ascii="Courier" w:hAnsi="Courier"/>
          <w:color w:val="000000"/>
          <w:sz w:val="18"/>
          <w:szCs w:val="18"/>
          <w:highlight w:val="white"/>
        </w:rPr>
        <w:t xml:space="preserve">     /* Property list or class ID */ </w:t>
      </w:r>
      <w:r>
        <w:rPr>
          <w:rFonts w:ascii="Courier" w:hAnsi="Courier"/>
          <w:color w:val="000000"/>
          <w:sz w:val="18"/>
          <w:szCs w:val="18"/>
          <w:highlight w:val="white"/>
        </w:rPr>
        <w:br/>
        <w:t xml:space="preserve">   void *        iter_data; /* Iterator callback pointer */ </w:t>
      </w:r>
      <w:r>
        <w:rPr>
          <w:rFonts w:ascii="Courier" w:hAnsi="Courier"/>
          <w:color w:val="000000"/>
          <w:sz w:val="18"/>
          <w:szCs w:val="18"/>
          <w:highlight w:val="white"/>
        </w:rPr>
        <w:br/>
        <w:t>} H5P_iter_ud_t;</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(udata) as follows: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proofErr w:type="gramStart"/>
      <w:r>
        <w:rPr>
          <w:rFonts w:ascii="Courier" w:hAnsi="Courier"/>
          <w:color w:val="000000"/>
          <w:sz w:val="18"/>
          <w:szCs w:val="18"/>
          <w:highlight w:val="white"/>
        </w:rPr>
        <w:lastRenderedPageBreak/>
        <w:t>udata.iter</w:t>
      </w:r>
      <w:proofErr w:type="gramEnd"/>
      <w:r>
        <w:rPr>
          <w:rFonts w:ascii="Courier" w:hAnsi="Courier"/>
          <w:color w:val="000000"/>
          <w:sz w:val="18"/>
          <w:szCs w:val="18"/>
          <w:highlight w:val="white"/>
        </w:rPr>
        <w:t xml:space="preserve">_func = iter_func; </w:t>
      </w:r>
      <w:r>
        <w:rPr>
          <w:rFonts w:ascii="Courier" w:hAnsi="Courier"/>
          <w:color w:val="000000"/>
          <w:sz w:val="18"/>
          <w:szCs w:val="18"/>
          <w:highlight w:val="white"/>
        </w:rPr>
        <w:br/>
        <w:t xml:space="preserve">udata.id        = id; </w:t>
      </w:r>
      <w:r>
        <w:rPr>
          <w:rFonts w:ascii="Courier" w:hAnsi="Courier"/>
          <w:color w:val="000000"/>
          <w:sz w:val="18"/>
          <w:szCs w:val="18"/>
          <w:highlight w:val="white"/>
        </w:rPr>
        <w:br/>
        <w:t>udata.iter_data = iter_data;</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With udata initialized, H5</w:t>
      </w:r>
      <w:proofErr w:type="gramStart"/>
      <w:r>
        <w:rPr>
          <w:color w:val="000000"/>
          <w:highlight w:val="white"/>
        </w:rPr>
        <w:t>Piterate(</w:t>
      </w:r>
      <w:proofErr w:type="gramEnd"/>
      <w:r>
        <w:rPr>
          <w:color w:val="000000"/>
          <w:highlight w:val="white"/>
        </w:rPr>
        <w:t>) calls either</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H5P__iterate_</w:t>
      </w:r>
      <w:proofErr w:type="gramStart"/>
      <w:r>
        <w:rPr>
          <w:rFonts w:ascii="Courier" w:hAnsi="Courier"/>
          <w:color w:val="000000"/>
          <w:sz w:val="18"/>
          <w:szCs w:val="18"/>
          <w:highlight w:val="white"/>
        </w:rPr>
        <w:t>plist(</w:t>
      </w:r>
      <w:proofErr w:type="gramEnd"/>
      <w:r>
        <w:rPr>
          <w:rFonts w:ascii="Courier" w:hAnsi="Courier"/>
          <w:color w:val="000000"/>
          <w:sz w:val="18"/>
          <w:szCs w:val="18"/>
          <w:highlight w:val="white"/>
        </w:rPr>
        <w:t xml:space="preserve">(H5P_genplist_t *)obj, TRUE, (idx ? idx : &amp;fake_idx), </w:t>
      </w:r>
      <w:r>
        <w:rPr>
          <w:rFonts w:ascii="Courier" w:hAnsi="Courier"/>
          <w:color w:val="000000"/>
          <w:sz w:val="18"/>
          <w:szCs w:val="18"/>
          <w:highlight w:val="white"/>
        </w:rPr>
        <w:br/>
        <w:t>                   H5P__iterate_cb, &amp;udata)</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 xml:space="preserve">if id refers to a property list, or </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H5P__iterate_</w:t>
      </w:r>
      <w:proofErr w:type="gramStart"/>
      <w:r>
        <w:rPr>
          <w:rFonts w:ascii="Courier" w:hAnsi="Courier"/>
          <w:color w:val="000000"/>
          <w:sz w:val="18"/>
          <w:szCs w:val="18"/>
          <w:highlight w:val="white"/>
        </w:rPr>
        <w:t>pclass(</w:t>
      </w:r>
      <w:proofErr w:type="gramEnd"/>
      <w:r>
        <w:rPr>
          <w:rFonts w:ascii="Courier" w:hAnsi="Courier"/>
          <w:color w:val="000000"/>
          <w:sz w:val="18"/>
          <w:szCs w:val="18"/>
          <w:highlight w:val="white"/>
        </w:rPr>
        <w:t xml:space="preserve">(H5P_genclass_t *)obj, (idx ? idx : &amp;fake_idx), </w:t>
      </w:r>
    </w:p>
    <w:p w:rsidR="00D31373" w:rsidRDefault="00000000">
      <w:pPr>
        <w:ind w:left="709"/>
      </w:pPr>
      <w:r>
        <w:rPr>
          <w:rFonts w:ascii="Courier" w:hAnsi="Courier"/>
          <w:color w:val="000000"/>
          <w:sz w:val="18"/>
          <w:szCs w:val="18"/>
          <w:highlight w:val="white"/>
        </w:rPr>
        <w:t xml:space="preserve">                    H5P__iterate_cb, &amp;udata)</w:t>
      </w:r>
      <w:r>
        <w:rPr>
          <w:color w:val="000000"/>
          <w:highlight w:val="white"/>
        </w:rPr>
        <w:br/>
      </w:r>
    </w:p>
    <w:p w:rsidR="00D31373" w:rsidRDefault="00000000">
      <w:pPr>
        <w:rPr>
          <w:color w:val="000000"/>
          <w:highlight w:val="white"/>
        </w:rPr>
      </w:pPr>
      <w:r>
        <w:rPr>
          <w:color w:val="000000"/>
          <w:highlight w:val="white"/>
        </w:rPr>
        <w:t>if id refers to a property list class.  Note that fake_idx is an integer that is initialized to zero.  It allows the function to handle a NULL idx pointer gracefully.</w:t>
      </w:r>
    </w:p>
    <w:p w:rsidR="00D31373" w:rsidRDefault="00D31373">
      <w:pPr>
        <w:rPr>
          <w:color w:val="000000"/>
          <w:highlight w:val="white"/>
        </w:rPr>
      </w:pPr>
    </w:p>
    <w:p w:rsidR="00D31373" w:rsidRDefault="00000000">
      <w:pPr>
        <w:rPr>
          <w:color w:val="000000"/>
          <w:highlight w:val="white"/>
        </w:rPr>
      </w:pPr>
      <w:r>
        <w:rPr>
          <w:color w:val="000000"/>
          <w:highlight w:val="white"/>
        </w:rPr>
        <w:t>In either case, H5</w:t>
      </w:r>
      <w:proofErr w:type="gramStart"/>
      <w:r>
        <w:rPr>
          <w:color w:val="000000"/>
          <w:highlight w:val="white"/>
        </w:rPr>
        <w:t>Piterate(</w:t>
      </w:r>
      <w:proofErr w:type="gramEnd"/>
      <w:r>
        <w:rPr>
          <w:color w:val="000000"/>
          <w:highlight w:val="white"/>
        </w:rPr>
        <w:t>) returns whatever value is returned.</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THE PROPERTY LIST CASE:</w:t>
      </w:r>
    </w:p>
    <w:p w:rsidR="00D31373" w:rsidRDefault="00D31373">
      <w:pPr>
        <w:rPr>
          <w:color w:val="000000"/>
          <w:highlight w:val="white"/>
        </w:rPr>
      </w:pPr>
    </w:p>
    <w:p w:rsidR="00D31373" w:rsidRDefault="00000000">
      <w:r>
        <w:rPr>
          <w:b/>
          <w:bCs/>
          <w:color w:val="000000"/>
          <w:highlight w:val="white"/>
        </w:rPr>
        <w:t>H5P__iterate_</w:t>
      </w:r>
      <w:proofErr w:type="gramStart"/>
      <w:r>
        <w:rPr>
          <w:b/>
          <w:bCs/>
          <w:color w:val="000000"/>
          <w:highlight w:val="white"/>
        </w:rPr>
        <w:t>plist(</w:t>
      </w:r>
      <w:proofErr w:type="gramEnd"/>
      <w:r>
        <w:rPr>
          <w:b/>
          <w:bCs/>
          <w:color w:val="000000"/>
          <w:highlight w:val="white"/>
        </w:rPr>
        <w:t>)</w:t>
      </w:r>
      <w:r>
        <w:rPr>
          <w:color w:val="000000"/>
          <w:highlight w:val="white"/>
        </w:rPr>
        <w:t xml:space="preserve"> first creates the “seen” skip list that is used to track the names of properties that have already been seen in the scan of the properties.</w:t>
      </w:r>
    </w:p>
    <w:p w:rsidR="00D31373" w:rsidRDefault="00000000">
      <w:pPr>
        <w:rPr>
          <w:color w:val="000000"/>
          <w:highlight w:val="white"/>
        </w:rPr>
      </w:pPr>
      <w:r>
        <w:rPr>
          <w:color w:val="000000"/>
          <w:highlight w:val="white"/>
        </w:rPr>
        <w:t>It then initializes udata_int, which is an instance of H5P_iter_plist_ud_t (definition below)</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Typedef for property list iterator callback */ </w:t>
      </w:r>
      <w:r>
        <w:rPr>
          <w:rFonts w:ascii="Courier" w:hAnsi="Courier"/>
          <w:color w:val="000000"/>
          <w:sz w:val="18"/>
          <w:szCs w:val="18"/>
          <w:highlight w:val="white"/>
        </w:rPr>
        <w:br/>
        <w:t xml:space="preserve">typedef struct { </w:t>
      </w:r>
      <w:r>
        <w:rPr>
          <w:rFonts w:ascii="Courier" w:hAnsi="Courier"/>
          <w:color w:val="000000"/>
          <w:sz w:val="18"/>
          <w:szCs w:val="18"/>
          <w:highlight w:val="white"/>
        </w:rPr>
        <w:br/>
        <w:t>   H5P_iterate_int_t     cb_</w:t>
      </w:r>
      <w:proofErr w:type="gramStart"/>
      <w:r>
        <w:rPr>
          <w:rFonts w:ascii="Courier" w:hAnsi="Courier"/>
          <w:color w:val="000000"/>
          <w:sz w:val="18"/>
          <w:szCs w:val="18"/>
          <w:highlight w:val="white"/>
        </w:rPr>
        <w:t>func;   </w:t>
      </w:r>
      <w:proofErr w:type="gramEnd"/>
      <w:r>
        <w:rPr>
          <w:rFonts w:ascii="Courier" w:hAnsi="Courier"/>
          <w:color w:val="000000"/>
          <w:sz w:val="18"/>
          <w:szCs w:val="18"/>
          <w:highlight w:val="white"/>
        </w:rPr>
        <w:t xml:space="preserve">   /* Iterator callback */ </w:t>
      </w:r>
      <w:r>
        <w:rPr>
          <w:rFonts w:ascii="Courier" w:hAnsi="Courier"/>
          <w:color w:val="000000"/>
          <w:sz w:val="18"/>
          <w:szCs w:val="18"/>
          <w:highlight w:val="white"/>
        </w:rPr>
        <w:br/>
        <w:t xml:space="preserve">   void *                udata;        /* Iterator callback pointer */ </w:t>
      </w:r>
      <w:r>
        <w:rPr>
          <w:rFonts w:ascii="Courier" w:hAnsi="Courier"/>
          <w:color w:val="000000"/>
          <w:sz w:val="18"/>
          <w:szCs w:val="18"/>
          <w:highlight w:val="white"/>
        </w:rPr>
        <w:br/>
        <w:t xml:space="preserve">   const H5P_genplist_t *plist;        /* Property list pointer */ </w:t>
      </w:r>
      <w:r>
        <w:rPr>
          <w:rFonts w:ascii="Courier" w:hAnsi="Courier"/>
          <w:color w:val="000000"/>
          <w:sz w:val="18"/>
          <w:szCs w:val="18"/>
          <w:highlight w:val="white"/>
        </w:rPr>
        <w:br/>
        <w:t xml:space="preserve">   H5SL_t *              seen;         /* Skip list to hold names of </w:t>
      </w: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properties already seen */ </w:t>
      </w:r>
      <w:r>
        <w:rPr>
          <w:rFonts w:ascii="Courier" w:hAnsi="Courier"/>
          <w:color w:val="000000"/>
          <w:sz w:val="18"/>
          <w:szCs w:val="18"/>
          <w:highlight w:val="white"/>
        </w:rPr>
        <w:br/>
        <w:t xml:space="preserve">   int *                 curr_idx_ptr; /* Pointer to current iteration </w:t>
      </w:r>
    </w:p>
    <w:p w:rsidR="00D31373" w:rsidRDefault="00000000">
      <w:pPr>
        <w:ind w:left="709"/>
      </w:pPr>
      <w:r>
        <w:rPr>
          <w:rFonts w:ascii="Courier" w:hAnsi="Courier"/>
          <w:color w:val="000000"/>
          <w:sz w:val="18"/>
          <w:szCs w:val="18"/>
          <w:highlight w:val="white"/>
        </w:rPr>
        <w:t xml:space="preserve">                                          index */ </w:t>
      </w:r>
      <w:r>
        <w:rPr>
          <w:rFonts w:ascii="Courier" w:hAnsi="Courier"/>
          <w:color w:val="000000"/>
          <w:sz w:val="18"/>
          <w:szCs w:val="18"/>
          <w:highlight w:val="white"/>
        </w:rPr>
        <w:br/>
        <w:t>   int                   prev_</w:t>
      </w:r>
      <w:proofErr w:type="gramStart"/>
      <w:r>
        <w:rPr>
          <w:rFonts w:ascii="Courier" w:hAnsi="Courier"/>
          <w:color w:val="000000"/>
          <w:sz w:val="18"/>
          <w:szCs w:val="18"/>
          <w:highlight w:val="white"/>
        </w:rPr>
        <w:t>idx;   </w:t>
      </w:r>
      <w:proofErr w:type="gramEnd"/>
      <w:r>
        <w:rPr>
          <w:rFonts w:ascii="Courier" w:hAnsi="Courier"/>
          <w:color w:val="000000"/>
          <w:sz w:val="18"/>
          <w:szCs w:val="18"/>
          <w:highlight w:val="white"/>
        </w:rPr>
        <w:t xml:space="preserve">  /* Previous iteration index */ </w:t>
      </w:r>
      <w:r>
        <w:rPr>
          <w:rFonts w:ascii="Courier" w:hAnsi="Courier"/>
          <w:color w:val="000000"/>
          <w:sz w:val="18"/>
          <w:szCs w:val="18"/>
          <w:highlight w:val="white"/>
        </w:rPr>
        <w:br/>
        <w:t>} H5P_iter_plist_ud_t;</w:t>
      </w:r>
      <w:r>
        <w:rPr>
          <w:color w:val="000000"/>
          <w:highlight w:val="white"/>
        </w:rPr>
        <w:br/>
      </w:r>
    </w:p>
    <w:p w:rsidR="00D31373" w:rsidRDefault="00000000">
      <w:pPr>
        <w:rPr>
          <w:color w:val="000000"/>
          <w:highlight w:val="white"/>
        </w:rPr>
      </w:pPr>
      <w:r>
        <w:rPr>
          <w:color w:val="000000"/>
          <w:highlight w:val="white"/>
        </w:rPr>
        <w:t>as follows: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Set up iterator callback info */ </w:t>
      </w:r>
      <w:r>
        <w:rPr>
          <w:rFonts w:ascii="Courier" w:hAnsi="Courier"/>
          <w:color w:val="000000"/>
          <w:sz w:val="18"/>
          <w:szCs w:val="18"/>
          <w:highlight w:val="white"/>
        </w:rPr>
        <w:br/>
        <w:t>udata_</w:t>
      </w:r>
      <w:proofErr w:type="gramStart"/>
      <w:r>
        <w:rPr>
          <w:rFonts w:ascii="Courier" w:hAnsi="Courier"/>
          <w:color w:val="000000"/>
          <w:sz w:val="18"/>
          <w:szCs w:val="18"/>
          <w:highlight w:val="white"/>
        </w:rPr>
        <w:t>int.plist</w:t>
      </w:r>
      <w:proofErr w:type="gramEnd"/>
      <w:r>
        <w:rPr>
          <w:rFonts w:ascii="Courier" w:hAnsi="Courier"/>
          <w:color w:val="000000"/>
          <w:sz w:val="18"/>
          <w:szCs w:val="18"/>
          <w:highlight w:val="white"/>
        </w:rPr>
        <w:t xml:space="preserve">        = plist; </w:t>
      </w:r>
      <w:r>
        <w:rPr>
          <w:rFonts w:ascii="Courier" w:hAnsi="Courier"/>
          <w:color w:val="000000"/>
          <w:sz w:val="18"/>
          <w:szCs w:val="18"/>
          <w:highlight w:val="white"/>
        </w:rPr>
        <w:br/>
        <w:t>udata_int.cb_func      = cb_func; // H5P__iterate_cb() in this case</w:t>
      </w:r>
      <w:r>
        <w:rPr>
          <w:rFonts w:ascii="Courier" w:hAnsi="Courier"/>
          <w:color w:val="000000"/>
          <w:sz w:val="18"/>
          <w:szCs w:val="18"/>
          <w:highlight w:val="white"/>
        </w:rPr>
        <w:br/>
        <w:t>udata_int.udata        = udata;   // the udata initialized by H5Piterate()</w:t>
      </w:r>
      <w:r>
        <w:rPr>
          <w:rFonts w:ascii="Courier" w:hAnsi="Courier"/>
          <w:color w:val="000000"/>
          <w:sz w:val="18"/>
          <w:szCs w:val="18"/>
          <w:highlight w:val="white"/>
        </w:rPr>
        <w:br/>
        <w:t xml:space="preserve">udata_int.seen         = seen; </w:t>
      </w:r>
      <w:r>
        <w:rPr>
          <w:rFonts w:ascii="Courier" w:hAnsi="Courier"/>
          <w:color w:val="000000"/>
          <w:sz w:val="18"/>
          <w:szCs w:val="18"/>
          <w:highlight w:val="white"/>
        </w:rPr>
        <w:br/>
        <w:t>udata_int.curr_idx_ptr = &amp;curr_idx; // curr_idx is a local integer</w:t>
      </w:r>
    </w:p>
    <w:p w:rsidR="00D31373" w:rsidRDefault="00000000">
      <w:pPr>
        <w:ind w:left="709"/>
      </w:pPr>
      <w:r>
        <w:rPr>
          <w:rFonts w:ascii="Courier" w:hAnsi="Courier"/>
          <w:color w:val="000000"/>
          <w:sz w:val="18"/>
          <w:szCs w:val="18"/>
          <w:highlight w:val="white"/>
        </w:rPr>
        <w:t xml:space="preserve">                                    // that is initialized to zero</w:t>
      </w:r>
      <w:r>
        <w:rPr>
          <w:rFonts w:ascii="Courier" w:hAnsi="Courier"/>
          <w:color w:val="000000"/>
          <w:sz w:val="18"/>
          <w:szCs w:val="18"/>
          <w:highlight w:val="white"/>
        </w:rPr>
        <w:br/>
        <w:t>udata_</w:t>
      </w:r>
      <w:proofErr w:type="gramStart"/>
      <w:r>
        <w:rPr>
          <w:rFonts w:ascii="Courier" w:hAnsi="Courier"/>
          <w:color w:val="000000"/>
          <w:sz w:val="18"/>
          <w:szCs w:val="18"/>
          <w:highlight w:val="white"/>
        </w:rPr>
        <w:t>int.prev</w:t>
      </w:r>
      <w:proofErr w:type="gramEnd"/>
      <w:r>
        <w:rPr>
          <w:rFonts w:ascii="Courier" w:hAnsi="Courier"/>
          <w:color w:val="000000"/>
          <w:sz w:val="18"/>
          <w:szCs w:val="18"/>
          <w:highlight w:val="white"/>
        </w:rPr>
        <w:t>_idx     = *idx;</w:t>
      </w:r>
      <w:r>
        <w:rPr>
          <w:rFonts w:ascii="monospace" w:hAnsi="monospace"/>
          <w:color w:val="000000"/>
          <w:highlight w:val="white"/>
        </w:rPr>
        <w:br/>
      </w:r>
    </w:p>
    <w:p w:rsidR="00D31373" w:rsidRDefault="00000000">
      <w:pPr>
        <w:rPr>
          <w:color w:val="000000"/>
          <w:highlight w:val="white"/>
        </w:rPr>
      </w:pPr>
      <w:r>
        <w:rPr>
          <w:color w:val="000000"/>
          <w:highlight w:val="white"/>
        </w:rPr>
        <w:t>This done, H5P__iterate_</w:t>
      </w:r>
      <w:proofErr w:type="gramStart"/>
      <w:r>
        <w:rPr>
          <w:color w:val="000000"/>
          <w:highlight w:val="white"/>
        </w:rPr>
        <w:t>plist(</w:t>
      </w:r>
      <w:proofErr w:type="gramEnd"/>
      <w:r>
        <w:rPr>
          <w:color w:val="000000"/>
          <w:highlight w:val="white"/>
        </w:rPr>
        <w:t xml:space="preserve">) calls </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H5SL_iterate(plist-&gt;props, H5P__iterate_plist_cb, &amp;udata_int)</w:t>
      </w:r>
    </w:p>
    <w:p w:rsidR="00D31373" w:rsidRDefault="00D31373">
      <w:pPr>
        <w:rPr>
          <w:color w:val="000000"/>
          <w:highlight w:val="white"/>
        </w:rPr>
      </w:pPr>
    </w:p>
    <w:p w:rsidR="00D31373" w:rsidRDefault="00000000">
      <w:r>
        <w:rPr>
          <w:color w:val="000000"/>
          <w:highlight w:val="white"/>
        </w:rPr>
        <w:lastRenderedPageBreak/>
        <w:t>After this call returns, H5P__iterate_</w:t>
      </w:r>
      <w:proofErr w:type="gramStart"/>
      <w:r>
        <w:rPr>
          <w:color w:val="000000"/>
          <w:highlight w:val="white"/>
        </w:rPr>
        <w:t>plist(</w:t>
      </w:r>
      <w:proofErr w:type="gramEnd"/>
      <w:r>
        <w:rPr>
          <w:color w:val="000000"/>
          <w:highlight w:val="white"/>
        </w:rPr>
        <w:t xml:space="preserve">) tests to see if the iter_all_prop parameter is TRUE (which it is in this case).  If it is, the function scans the property list(s) of the parent property list class(es) staring with plist→parent-&gt;props </w:t>
      </w:r>
      <w:r>
        <w:rPr>
          <w:rFonts w:eastAsia="Noto Serif CJK SC"/>
          <w:color w:val="000000"/>
          <w:kern w:val="2"/>
          <w:highlight w:val="white"/>
          <w:lang w:eastAsia="zh-CN" w:bidi="hi-IN"/>
        </w:rPr>
        <w:t xml:space="preserve">via the </w:t>
      </w:r>
      <w:r>
        <w:rPr>
          <w:color w:val="000000"/>
          <w:highlight w:val="white"/>
        </w:rPr>
        <w:t xml:space="preserve">calls </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H5SL_iterate(tclass-&gt;props, H5P__iterate_plist_pclass_cb, &amp;udata_int)</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where tclass is the parent property list class currently under scan.  Note that it breaks out of this scan of the parent property list class(es) if an error is return by H5SL_</w:t>
      </w:r>
      <w:proofErr w:type="gramStart"/>
      <w:r>
        <w:rPr>
          <w:color w:val="000000"/>
          <w:highlight w:val="white"/>
        </w:rPr>
        <w:t>iterate(</w:t>
      </w:r>
      <w:proofErr w:type="gramEnd"/>
      <w:r>
        <w:rPr>
          <w:color w:val="000000"/>
          <w:highlight w:val="white"/>
        </w:rPr>
        <w:t>).</w:t>
      </w:r>
    </w:p>
    <w:p w:rsidR="00D31373" w:rsidRDefault="00D31373">
      <w:pPr>
        <w:rPr>
          <w:color w:val="000000"/>
          <w:highlight w:val="white"/>
        </w:rPr>
      </w:pPr>
    </w:p>
    <w:p w:rsidR="00D31373" w:rsidRDefault="00000000">
      <w:pPr>
        <w:rPr>
          <w:color w:val="000000"/>
          <w:highlight w:val="white"/>
        </w:rPr>
      </w:pPr>
      <w:r>
        <w:rPr>
          <w:color w:val="000000"/>
          <w:highlight w:val="white"/>
        </w:rPr>
        <w:t>Before returning, H5P__iterate_</w:t>
      </w:r>
      <w:proofErr w:type="gramStart"/>
      <w:r>
        <w:rPr>
          <w:color w:val="000000"/>
          <w:highlight w:val="white"/>
        </w:rPr>
        <w:t>plist(</w:t>
      </w:r>
      <w:proofErr w:type="gramEnd"/>
      <w:r>
        <w:rPr>
          <w:color w:val="000000"/>
          <w:highlight w:val="white"/>
        </w:rPr>
        <w:t>) sets *idx equal to *(udata_int.curr_idx) and frees the “seen” skip list.</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H5SL_</w:t>
      </w:r>
      <w:proofErr w:type="gramStart"/>
      <w:r>
        <w:rPr>
          <w:b/>
          <w:bCs/>
          <w:color w:val="000000"/>
          <w:highlight w:val="white"/>
        </w:rPr>
        <w:t>iterate(</w:t>
      </w:r>
      <w:proofErr w:type="gramEnd"/>
      <w:r>
        <w:rPr>
          <w:b/>
          <w:bCs/>
          <w:color w:val="000000"/>
          <w:highlight w:val="white"/>
        </w:rPr>
        <w:t>)</w:t>
      </w:r>
      <w:r>
        <w:rPr>
          <w:color w:val="000000"/>
          <w:highlight w:val="white"/>
        </w:rPr>
        <w:t xml:space="preserve"> simply walks the skip list, </w:t>
      </w:r>
      <w:r>
        <w:rPr>
          <w:rFonts w:eastAsia="Noto Serif CJK SC"/>
          <w:color w:val="000000"/>
          <w:kern w:val="2"/>
          <w:highlight w:val="white"/>
          <w:lang w:eastAsia="zh-CN" w:bidi="hi-IN"/>
        </w:rPr>
        <w:t>calling</w:t>
      </w:r>
      <w:r>
        <w:rPr>
          <w:color w:val="000000"/>
          <w:highlight w:val="white"/>
        </w:rPr>
        <w:t xml:space="preserve"> the supplied call back function on the contents of each node until it either reaches the end of the list, or the supplied callback returns a non-zero value.  In this case, it calls either</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H5P__iterate_plist_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prop, name, udata_int)</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or </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H5P__iterate_plist_pclass_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prop, name, udata_int)</w:t>
      </w:r>
    </w:p>
    <w:p w:rsidR="00D31373" w:rsidRDefault="00D31373">
      <w:pPr>
        <w:rPr>
          <w:color w:val="000000"/>
          <w:highlight w:val="white"/>
        </w:rPr>
      </w:pPr>
    </w:p>
    <w:p w:rsidR="00D31373" w:rsidRDefault="00000000">
      <w:pPr>
        <w:rPr>
          <w:color w:val="000000"/>
          <w:highlight w:val="white"/>
        </w:rPr>
      </w:pPr>
      <w:r>
        <w:rPr>
          <w:color w:val="000000"/>
          <w:highlight w:val="white"/>
        </w:rPr>
        <w:t>depending on which invocation in H5P__iterate_</w:t>
      </w:r>
      <w:proofErr w:type="gramStart"/>
      <w:r>
        <w:rPr>
          <w:color w:val="000000"/>
          <w:highlight w:val="white"/>
        </w:rPr>
        <w:t>plist(</w:t>
      </w:r>
      <w:proofErr w:type="gramEnd"/>
      <w:r>
        <w:rPr>
          <w:color w:val="000000"/>
          <w:highlight w:val="white"/>
        </w:rPr>
        <w:t>) we are looking at.  Here, prop is a pointer to the instance of H5P_getprop_t, and name is the name of the property pointed to by prop.</w:t>
      </w:r>
    </w:p>
    <w:p w:rsidR="00D31373" w:rsidRDefault="00D31373">
      <w:pPr>
        <w:rPr>
          <w:color w:val="000000"/>
          <w:highlight w:val="white"/>
        </w:rPr>
      </w:pPr>
    </w:p>
    <w:p w:rsidR="00D31373" w:rsidRDefault="00D31373">
      <w:pPr>
        <w:rPr>
          <w:color w:val="000000"/>
          <w:highlight w:val="white"/>
        </w:rPr>
      </w:pPr>
    </w:p>
    <w:p w:rsidR="00D31373" w:rsidRDefault="00000000">
      <w:r>
        <w:rPr>
          <w:color w:val="000000"/>
          <w:highlight w:val="white"/>
        </w:rPr>
        <w:t xml:space="preserve">After some sanity checks, </w:t>
      </w:r>
      <w:r>
        <w:rPr>
          <w:b/>
          <w:bCs/>
          <w:color w:val="000000"/>
          <w:highlight w:val="white"/>
        </w:rPr>
        <w:t>H5P__iterate_plist_</w:t>
      </w:r>
      <w:proofErr w:type="gramStart"/>
      <w:r>
        <w:rPr>
          <w:b/>
          <w:bCs/>
          <w:color w:val="000000"/>
          <w:highlight w:val="white"/>
        </w:rPr>
        <w:t>cb(</w:t>
      </w:r>
      <w:proofErr w:type="gramEnd"/>
      <w:r>
        <w:rPr>
          <w:b/>
          <w:bCs/>
          <w:color w:val="000000"/>
          <w:highlight w:val="white"/>
        </w:rPr>
        <w:t>)</w:t>
      </w:r>
      <w:r>
        <w:rPr>
          <w:color w:val="000000"/>
          <w:highlight w:val="white"/>
        </w:rPr>
        <w:t xml:space="preserve"> tests to see if </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*(udata_int</w:t>
      </w:r>
      <w:r>
        <w:rPr>
          <w:rFonts w:cs="Calibri"/>
          <w:color w:val="000000"/>
          <w:sz w:val="18"/>
          <w:szCs w:val="18"/>
          <w:highlight w:val="white"/>
        </w:rPr>
        <w:t>→</w:t>
      </w:r>
      <w:r>
        <w:rPr>
          <w:rFonts w:ascii="Courier" w:hAnsi="Courier"/>
          <w:color w:val="000000"/>
          <w:sz w:val="18"/>
          <w:szCs w:val="18"/>
          <w:highlight w:val="white"/>
        </w:rPr>
        <w:t>curr_idx_ptr) &gt;= udata_int</w:t>
      </w:r>
      <w:r>
        <w:rPr>
          <w:rFonts w:cs="Calibri"/>
          <w:color w:val="000000"/>
          <w:sz w:val="18"/>
          <w:szCs w:val="18"/>
          <w:highlight w:val="white"/>
        </w:rPr>
        <w:t>→</w:t>
      </w:r>
      <w:r>
        <w:rPr>
          <w:rFonts w:ascii="Courier" w:hAnsi="Courier"/>
          <w:color w:val="000000"/>
          <w:sz w:val="18"/>
          <w:szCs w:val="18"/>
          <w:highlight w:val="white"/>
        </w:rPr>
        <w:t>prev_idx</w:t>
      </w:r>
    </w:p>
    <w:p w:rsidR="00D31373" w:rsidRDefault="00D31373">
      <w:pPr>
        <w:rPr>
          <w:color w:val="000000"/>
          <w:highlight w:val="white"/>
        </w:rPr>
      </w:pPr>
    </w:p>
    <w:p w:rsidR="00D31373" w:rsidRDefault="00000000">
      <w:pPr>
        <w:rPr>
          <w:color w:val="000000"/>
          <w:highlight w:val="white"/>
        </w:rPr>
      </w:pPr>
      <w:r>
        <w:rPr>
          <w:color w:val="000000"/>
          <w:highlight w:val="white"/>
        </w:rPr>
        <w:t>if it is, H5P__iterate_plist_</w:t>
      </w:r>
      <w:proofErr w:type="gramStart"/>
      <w:r>
        <w:rPr>
          <w:color w:val="000000"/>
          <w:highlight w:val="white"/>
        </w:rPr>
        <w:t>cb(</w:t>
      </w:r>
      <w:proofErr w:type="gramEnd"/>
      <w:r>
        <w:rPr>
          <w:color w:val="000000"/>
          <w:highlight w:val="white"/>
        </w:rPr>
        <w:t>) calls: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ret_value = (*udata_int-&gt;cb_</w:t>
      </w:r>
      <w:proofErr w:type="gramStart"/>
      <w:r>
        <w:rPr>
          <w:rFonts w:ascii="Courier" w:hAnsi="Courier"/>
          <w:color w:val="000000"/>
          <w:sz w:val="18"/>
          <w:szCs w:val="18"/>
          <w:highlight w:val="white"/>
        </w:rPr>
        <w:t>func)(</w:t>
      </w:r>
      <w:proofErr w:type="gramEnd"/>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 udata_int</w:t>
      </w:r>
      <w:r>
        <w:rPr>
          <w:rFonts w:cs="Calibri"/>
          <w:color w:val="000000"/>
          <w:sz w:val="18"/>
          <w:szCs w:val="18"/>
          <w:highlight w:val="white"/>
        </w:rPr>
        <w:t>→</w:t>
      </w:r>
      <w:r>
        <w:rPr>
          <w:rFonts w:ascii="Courier" w:hAnsi="Courier"/>
          <w:color w:val="000000"/>
          <w:sz w:val="18"/>
          <w:szCs w:val="18"/>
          <w:highlight w:val="white"/>
        </w:rPr>
        <w:t>udata)</w:t>
      </w:r>
    </w:p>
    <w:p w:rsidR="00D31373" w:rsidRDefault="00D31373">
      <w:pPr>
        <w:rPr>
          <w:rFonts w:ascii="ibri" w:hAnsi="ibri"/>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 xml:space="preserve">or, in this case </w:t>
      </w:r>
    </w:p>
    <w:p w:rsidR="00D31373" w:rsidRDefault="00D31373">
      <w:pPr>
        <w:ind w:left="709"/>
        <w:rPr>
          <w:color w:val="000000"/>
          <w:highlight w:val="white"/>
        </w:rPr>
      </w:pPr>
    </w:p>
    <w:p w:rsidR="00D31373" w:rsidRDefault="00000000">
      <w:pPr>
        <w:ind w:left="709"/>
      </w:pPr>
      <w:r>
        <w:rPr>
          <w:rFonts w:ascii="Courier" w:hAnsi="Courier"/>
          <w:color w:val="000000"/>
          <w:sz w:val="18"/>
          <w:szCs w:val="18"/>
          <w:highlight w:val="white"/>
        </w:rPr>
        <w:t xml:space="preserve">ret_value </w:t>
      </w:r>
      <w:proofErr w:type="gramStart"/>
      <w:r>
        <w:rPr>
          <w:rFonts w:ascii="Courier" w:hAnsi="Courier"/>
          <w:color w:val="000000"/>
          <w:sz w:val="18"/>
          <w:szCs w:val="18"/>
          <w:highlight w:val="white"/>
        </w:rPr>
        <w:t>=  H</w:t>
      </w:r>
      <w:proofErr w:type="gramEnd"/>
      <w:r>
        <w:rPr>
          <w:rFonts w:ascii="Courier" w:hAnsi="Courier"/>
          <w:color w:val="000000"/>
          <w:sz w:val="18"/>
          <w:szCs w:val="18"/>
          <w:highlight w:val="white"/>
        </w:rPr>
        <w:t>5P__iterate_cb(</w:t>
      </w:r>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 udata_int</w:t>
      </w:r>
      <w:r>
        <w:rPr>
          <w:rFonts w:cs="Calibri"/>
          <w:color w:val="000000"/>
          <w:sz w:val="18"/>
          <w:szCs w:val="18"/>
          <w:highlight w:val="white"/>
        </w:rPr>
        <w:t>→</w:t>
      </w:r>
      <w:r>
        <w:rPr>
          <w:rFonts w:ascii="Courier" w:hAnsi="Courier"/>
          <w:color w:val="000000"/>
          <w:sz w:val="18"/>
          <w:szCs w:val="18"/>
          <w:highlight w:val="white"/>
        </w:rPr>
        <w:t>udata)</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If the above test is false, or if ret_value is non-zero, H5P__iterate_plist_</w:t>
      </w:r>
      <w:proofErr w:type="gramStart"/>
      <w:r>
        <w:rPr>
          <w:color w:val="000000"/>
          <w:highlight w:val="white"/>
        </w:rPr>
        <w:t>cb(</w:t>
      </w:r>
      <w:proofErr w:type="gramEnd"/>
      <w:r>
        <w:rPr>
          <w:color w:val="000000"/>
          <w:highlight w:val="white"/>
        </w:rPr>
        <w:t>) increments *(udata_int→cur_idx_ptr) and adds name to the “seen” skip list (udata_int→seen) prior to returning.</w:t>
      </w:r>
    </w:p>
    <w:p w:rsidR="00D31373" w:rsidRDefault="00D31373">
      <w:pPr>
        <w:rPr>
          <w:color w:val="000000"/>
          <w:highlight w:val="white"/>
        </w:rPr>
      </w:pPr>
    </w:p>
    <w:p w:rsidR="00D31373" w:rsidRDefault="00000000">
      <w:pPr>
        <w:rPr>
          <w:color w:val="000000"/>
          <w:highlight w:val="white"/>
        </w:rPr>
      </w:pPr>
      <w:r>
        <w:rPr>
          <w:color w:val="000000"/>
          <w:highlight w:val="white"/>
        </w:rPr>
        <w:t>In reading the above, recall that udata→prev_idx is either the starting index passed into H5</w:t>
      </w:r>
      <w:proofErr w:type="gramStart"/>
      <w:r>
        <w:rPr>
          <w:color w:val="000000"/>
          <w:highlight w:val="white"/>
        </w:rPr>
        <w:t>Piterate(</w:t>
      </w:r>
      <w:proofErr w:type="gramEnd"/>
      <w:r>
        <w:rPr>
          <w:color w:val="000000"/>
          <w:highlight w:val="white"/>
        </w:rPr>
        <w:t xml:space="preserve">) in *idx, or 0 if idx was NULL, and that udata_int→cur_idx_ptr points to a local </w:t>
      </w:r>
      <w:r>
        <w:rPr>
          <w:color w:val="000000"/>
          <w:highlight w:val="white"/>
        </w:rPr>
        <w:lastRenderedPageBreak/>
        <w:t xml:space="preserve">variable in H5Piterate that was initialized to zero.  Thus the initial test has the effect of skipping over the </w:t>
      </w:r>
      <w:proofErr w:type="gramStart"/>
      <w:r>
        <w:rPr>
          <w:color w:val="000000"/>
          <w:highlight w:val="white"/>
        </w:rPr>
        <w:t>first  udata</w:t>
      </w:r>
      <w:proofErr w:type="gramEnd"/>
      <w:r>
        <w:rPr>
          <w:color w:val="000000"/>
          <w:highlight w:val="white"/>
        </w:rPr>
        <w:t xml:space="preserve">_int→prev_idx items.  </w:t>
      </w:r>
    </w:p>
    <w:p w:rsidR="00D31373" w:rsidRDefault="00D31373">
      <w:pPr>
        <w:rPr>
          <w:color w:val="000000"/>
          <w:highlight w:val="white"/>
        </w:rPr>
      </w:pPr>
    </w:p>
    <w:p w:rsidR="00D31373" w:rsidRDefault="00000000">
      <w:r>
        <w:rPr>
          <w:color w:val="000000"/>
          <w:highlight w:val="white"/>
        </w:rPr>
        <w:t>Further, note that udata_int→</w:t>
      </w:r>
      <w:r>
        <w:rPr>
          <w:rFonts w:eastAsia="Noto Serif CJK SC"/>
          <w:color w:val="000000"/>
          <w:kern w:val="2"/>
          <w:highlight w:val="white"/>
          <w:lang w:eastAsia="zh-CN" w:bidi="hi-IN"/>
        </w:rPr>
        <w:t>udata</w:t>
      </w:r>
      <w:r>
        <w:rPr>
          <w:color w:val="000000"/>
          <w:highlight w:val="white"/>
        </w:rPr>
        <w:t xml:space="preserve"> is (in this case) the instance of H5P_iter_ud_t allocated on the stack of H5</w:t>
      </w:r>
      <w:proofErr w:type="gramStart"/>
      <w:r>
        <w:rPr>
          <w:color w:val="000000"/>
          <w:highlight w:val="white"/>
        </w:rPr>
        <w:t>Piterate(</w:t>
      </w:r>
      <w:proofErr w:type="gramEnd"/>
      <w:r>
        <w:rPr>
          <w:color w:val="000000"/>
          <w:highlight w:val="white"/>
        </w:rPr>
        <w:t>) and initilized by that function.</w:t>
      </w:r>
    </w:p>
    <w:p w:rsidR="00D31373" w:rsidRDefault="00D31373">
      <w:pPr>
        <w:rPr>
          <w:color w:val="000000"/>
          <w:highlight w:val="white"/>
        </w:rPr>
      </w:pPr>
    </w:p>
    <w:p w:rsidR="00D31373" w:rsidRDefault="00D31373">
      <w:pPr>
        <w:rPr>
          <w:color w:val="000000"/>
          <w:highlight w:val="white"/>
        </w:rPr>
      </w:pPr>
    </w:p>
    <w:p w:rsidR="00D31373" w:rsidRDefault="00000000">
      <w:r>
        <w:rPr>
          <w:b/>
          <w:bCs/>
        </w:rPr>
        <w:t>H5P__iterate_</w:t>
      </w:r>
      <w:proofErr w:type="gramStart"/>
      <w:r>
        <w:rPr>
          <w:b/>
          <w:bCs/>
        </w:rPr>
        <w:t>cb(</w:t>
      </w:r>
      <w:proofErr w:type="gramEnd"/>
      <w:r>
        <w:rPr>
          <w:b/>
          <w:bCs/>
        </w:rPr>
        <w:t>)</w:t>
      </w:r>
      <w:r>
        <w:t xml:space="preserve"> simply calls the user supplied function</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ret_value = (*udata-&gt;iter_</w:t>
      </w:r>
      <w:proofErr w:type="gramStart"/>
      <w:r>
        <w:rPr>
          <w:rFonts w:ascii="Courier" w:hAnsi="Courier"/>
          <w:color w:val="000000"/>
          <w:sz w:val="18"/>
          <w:szCs w:val="18"/>
          <w:highlight w:val="white"/>
        </w:rPr>
        <w:t>func)(</w:t>
      </w:r>
      <w:proofErr w:type="gramEnd"/>
      <w:r>
        <w:rPr>
          <w:rFonts w:ascii="Courier" w:hAnsi="Courier"/>
          <w:color w:val="000000"/>
          <w:sz w:val="18"/>
          <w:szCs w:val="18"/>
          <w:highlight w:val="white"/>
        </w:rPr>
        <w:t>udata-&gt;id, prop-&gt;name, udata-&gt;iter_data)</w:t>
      </w:r>
      <w:r>
        <w:rPr>
          <w:rFonts w:ascii="Courier" w:hAnsi="Courier"/>
          <w:sz w:val="18"/>
          <w:szCs w:val="18"/>
        </w:rPr>
        <w:br/>
      </w:r>
    </w:p>
    <w:p w:rsidR="00D31373" w:rsidRDefault="00000000">
      <w:r>
        <w:t>where udata→iter_func, and udata→iter_data are the iter_func and iter_data parameters passed to H5Piterate, and udata→id is both the id of the property list within which *prop resides, and also the id parameter passed to H5</w:t>
      </w:r>
      <w:proofErr w:type="gramStart"/>
      <w:r>
        <w:t>Piterate(</w:t>
      </w:r>
      <w:proofErr w:type="gramEnd"/>
      <w:r>
        <w:t xml:space="preserve">).  </w:t>
      </w:r>
    </w:p>
    <w:p w:rsidR="00D31373" w:rsidRDefault="00D31373">
      <w:pPr>
        <w:rPr>
          <w:color w:val="000000"/>
          <w:highlight w:val="white"/>
        </w:rPr>
      </w:pPr>
    </w:p>
    <w:p w:rsidR="00D31373" w:rsidRDefault="00000000">
      <w:r>
        <w:t>H5P__iterate_</w:t>
      </w:r>
      <w:proofErr w:type="gramStart"/>
      <w:r>
        <w:t>cb(</w:t>
      </w:r>
      <w:proofErr w:type="gramEnd"/>
      <w:r>
        <w:t>) returns ret_value unconditionally.</w:t>
      </w:r>
    </w:p>
    <w:p w:rsidR="00D31373" w:rsidRDefault="00D31373">
      <w:pPr>
        <w:rPr>
          <w:color w:val="000000"/>
          <w:highlight w:val="white"/>
        </w:rPr>
      </w:pPr>
    </w:p>
    <w:p w:rsidR="00D31373" w:rsidRDefault="00D31373">
      <w:pPr>
        <w:rPr>
          <w:color w:val="000000"/>
          <w:highlight w:val="white"/>
        </w:rPr>
      </w:pPr>
    </w:p>
    <w:p w:rsidR="00D31373" w:rsidRDefault="00000000">
      <w:r>
        <w:rPr>
          <w:color w:val="000000"/>
          <w:highlight w:val="white"/>
        </w:rPr>
        <w:t xml:space="preserve">Backing up a bit, </w:t>
      </w:r>
      <w:r>
        <w:rPr>
          <w:b/>
          <w:bCs/>
          <w:color w:val="000000"/>
          <w:highlight w:val="white"/>
        </w:rPr>
        <w:t>H5P__iterate_plist_pclass_</w:t>
      </w:r>
      <w:proofErr w:type="gramStart"/>
      <w:r>
        <w:rPr>
          <w:b/>
          <w:bCs/>
          <w:color w:val="000000"/>
          <w:highlight w:val="white"/>
        </w:rPr>
        <w:t>cb(</w:t>
      </w:r>
      <w:proofErr w:type="gramEnd"/>
      <w:r>
        <w:rPr>
          <w:b/>
          <w:bCs/>
          <w:color w:val="000000"/>
          <w:highlight w:val="white"/>
        </w:rPr>
        <w:t>)</w:t>
      </w:r>
      <w:r>
        <w:rPr>
          <w:color w:val="000000"/>
          <w:highlight w:val="white"/>
        </w:rPr>
        <w:t xml:space="preserve"> first checks to see if the supplied name is in either the “seen” skip list (udata_int→seen) or the properties deleted skip list (prop→del).  If it isn’t, H5P__iterate_plist_pclass_</w:t>
      </w:r>
      <w:proofErr w:type="gramStart"/>
      <w:r>
        <w:rPr>
          <w:color w:val="000000"/>
          <w:highlight w:val="white"/>
        </w:rPr>
        <w:t>cb(</w:t>
      </w:r>
      <w:proofErr w:type="gramEnd"/>
      <w:r>
        <w:rPr>
          <w:color w:val="000000"/>
          <w:highlight w:val="white"/>
        </w:rPr>
        <w:t>) calls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ret_value = H5P__iterate_plist_</w:t>
      </w:r>
      <w:proofErr w:type="gramStart"/>
      <w:r>
        <w:rPr>
          <w:rFonts w:ascii="Courier" w:hAnsi="Courier"/>
          <w:color w:val="000000"/>
          <w:sz w:val="18"/>
          <w:szCs w:val="18"/>
          <w:highlight w:val="white"/>
        </w:rPr>
        <w:t>cb(</w:t>
      </w:r>
      <w:proofErr w:type="gramEnd"/>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 xml:space="preserve">, </w:t>
      </w:r>
      <w:r>
        <w:rPr>
          <w:rFonts w:ascii="Courier" w:eastAsia="Noto Serif CJK SC" w:hAnsi="Courier"/>
          <w:color w:val="000000"/>
          <w:kern w:val="2"/>
          <w:sz w:val="18"/>
          <w:szCs w:val="18"/>
          <w:highlight w:val="white"/>
          <w:lang w:eastAsia="zh-CN" w:bidi="hi-IN"/>
        </w:rPr>
        <w:t>name</w:t>
      </w:r>
      <w:r>
        <w:rPr>
          <w:rFonts w:ascii="Courier" w:hAnsi="Courier"/>
          <w:color w:val="000000"/>
          <w:sz w:val="18"/>
          <w:szCs w:val="18"/>
          <w:highlight w:val="white"/>
        </w:rPr>
        <w:t>, udata_int)</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and returns ret_value.  See above for a discussion of H5P__iterate_plist_cb.</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THE PROPERTY LIST CLASS CASE:</w:t>
      </w:r>
    </w:p>
    <w:p w:rsidR="00D31373" w:rsidRDefault="00D31373">
      <w:pPr>
        <w:rPr>
          <w:color w:val="000000"/>
          <w:highlight w:val="white"/>
        </w:rPr>
      </w:pPr>
    </w:p>
    <w:p w:rsidR="00D31373" w:rsidRDefault="00000000">
      <w:r>
        <w:rPr>
          <w:b/>
          <w:bCs/>
          <w:color w:val="000000"/>
          <w:highlight w:val="white"/>
        </w:rPr>
        <w:t>H5P__iterate_</w:t>
      </w:r>
      <w:proofErr w:type="gramStart"/>
      <w:r>
        <w:rPr>
          <w:b/>
          <w:bCs/>
          <w:color w:val="000000"/>
          <w:highlight w:val="white"/>
        </w:rPr>
        <w:t>pclass(</w:t>
      </w:r>
      <w:proofErr w:type="gramEnd"/>
      <w:r>
        <w:rPr>
          <w:b/>
          <w:bCs/>
          <w:color w:val="000000"/>
          <w:highlight w:val="white"/>
        </w:rPr>
        <w:t>)</w:t>
      </w:r>
      <w:r>
        <w:rPr>
          <w:color w:val="000000"/>
          <w:highlight w:val="white"/>
        </w:rPr>
        <w:t xml:space="preserve"> is similar to H5P_iterate_plist(), but simpler.</w:t>
      </w:r>
    </w:p>
    <w:p w:rsidR="00D31373" w:rsidRDefault="00D31373">
      <w:pPr>
        <w:rPr>
          <w:color w:val="000000"/>
          <w:highlight w:val="white"/>
        </w:rPr>
      </w:pPr>
    </w:p>
    <w:p w:rsidR="00D31373" w:rsidRDefault="00000000">
      <w:pPr>
        <w:rPr>
          <w:color w:val="000000"/>
          <w:highlight w:val="white"/>
        </w:rPr>
      </w:pPr>
      <w:r>
        <w:rPr>
          <w:color w:val="000000"/>
          <w:highlight w:val="white"/>
        </w:rPr>
        <w:t>It does not create the “seen” skip list, as only the properties of the target property list class are scaned, and thus the “seen” list is not necessary.  It does initialize udata_int (an instance of H5P_iter_plist_ud_t) as follows: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Set up iterator callback info */ </w:t>
      </w: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udata_</w:t>
      </w:r>
      <w:proofErr w:type="gramStart"/>
      <w:r>
        <w:rPr>
          <w:rFonts w:ascii="Courier" w:hAnsi="Courier"/>
          <w:color w:val="000000"/>
          <w:sz w:val="18"/>
          <w:szCs w:val="18"/>
          <w:highlight w:val="white"/>
        </w:rPr>
        <w:t>int.cb</w:t>
      </w:r>
      <w:proofErr w:type="gramEnd"/>
      <w:r>
        <w:rPr>
          <w:rFonts w:ascii="Courier" w:hAnsi="Courier"/>
          <w:color w:val="000000"/>
          <w:sz w:val="18"/>
          <w:szCs w:val="18"/>
          <w:highlight w:val="white"/>
        </w:rPr>
        <w:t>_func      = cb_func;   // H5P__iterate_cb() in this case</w:t>
      </w:r>
      <w:r>
        <w:rPr>
          <w:rFonts w:ascii="Courier" w:hAnsi="Courier"/>
          <w:color w:val="000000"/>
          <w:sz w:val="18"/>
          <w:szCs w:val="18"/>
          <w:highlight w:val="white"/>
        </w:rPr>
        <w:br/>
        <w:t>udata_int.udata        = udata;     // the udata initialized by H5Piterate()</w:t>
      </w:r>
      <w:r>
        <w:rPr>
          <w:rFonts w:ascii="Courier" w:hAnsi="Courier"/>
          <w:color w:val="000000"/>
          <w:sz w:val="18"/>
          <w:szCs w:val="18"/>
          <w:highlight w:val="white"/>
        </w:rPr>
        <w:br/>
        <w:t>udata_int.curr_idx_ptr = &amp;curr_idx; // curr_idx is a local integer</w:t>
      </w:r>
      <w:r>
        <w:rPr>
          <w:rFonts w:ascii="Courier" w:hAnsi="Courier"/>
          <w:color w:val="000000"/>
          <w:sz w:val="18"/>
          <w:szCs w:val="18"/>
          <w:highlight w:val="white"/>
        </w:rPr>
        <w:br/>
        <w:t>udata_int.prev_idx     = *idx;</w:t>
      </w:r>
    </w:p>
    <w:p w:rsidR="00D31373" w:rsidRDefault="00D31373">
      <w:pPr>
        <w:rPr>
          <w:color w:val="000000"/>
          <w:highlight w:val="white"/>
        </w:rPr>
      </w:pPr>
    </w:p>
    <w:p w:rsidR="00D31373" w:rsidRDefault="00000000">
      <w:pPr>
        <w:rPr>
          <w:color w:val="000000"/>
          <w:highlight w:val="white"/>
        </w:rPr>
      </w:pPr>
      <w:r>
        <w:rPr>
          <w:color w:val="000000"/>
          <w:highlight w:val="white"/>
        </w:rPr>
        <w:t>It then calls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ret_value = H5SL_iterate(pclass-&gt;props, H5P__iterate_pclass_cb, &amp;udata_int);</w:t>
      </w:r>
      <w:r>
        <w:rPr>
          <w:rFonts w:ascii="Courier" w:hAnsi="Courier"/>
          <w:color w:val="000000"/>
          <w:sz w:val="18"/>
          <w:szCs w:val="18"/>
          <w:highlight w:val="white"/>
        </w:rPr>
        <w:br/>
      </w:r>
    </w:p>
    <w:p w:rsidR="00D31373" w:rsidRDefault="00000000">
      <w:r>
        <w:rPr>
          <w:color w:val="000000"/>
          <w:highlight w:val="white"/>
        </w:rPr>
        <w:t>H5P__iterate_</w:t>
      </w:r>
      <w:proofErr w:type="gramStart"/>
      <w:r>
        <w:rPr>
          <w:color w:val="000000"/>
          <w:highlight w:val="white"/>
        </w:rPr>
        <w:t>pclass(</w:t>
      </w:r>
      <w:proofErr w:type="gramEnd"/>
      <w:r>
        <w:rPr>
          <w:color w:val="000000"/>
          <w:highlight w:val="white"/>
        </w:rPr>
        <w:t xml:space="preserve">) returns ret_value </w:t>
      </w:r>
      <w:r>
        <w:rPr>
          <w:rFonts w:eastAsia="Noto Serif CJK SC"/>
          <w:color w:val="000000"/>
          <w:kern w:val="2"/>
          <w:highlight w:val="white"/>
          <w:lang w:eastAsia="zh-CN" w:bidi="hi-IN"/>
        </w:rPr>
        <w:t xml:space="preserve">after setting </w:t>
      </w:r>
      <w:r>
        <w:rPr>
          <w:color w:val="000000"/>
          <w:highlight w:val="white"/>
        </w:rPr>
        <w:t>*idx = *(udata_int.cur_idx_ptr)</w:t>
      </w:r>
      <w:r>
        <w:rPr>
          <w:color w:val="FF4000"/>
          <w:highlight w:val="white"/>
        </w:rPr>
        <w:t>.</w:t>
      </w:r>
    </w:p>
    <w:p w:rsidR="00D31373" w:rsidRDefault="00D31373">
      <w:pPr>
        <w:rPr>
          <w:color w:val="000000"/>
          <w:highlight w:val="white"/>
        </w:rPr>
      </w:pPr>
    </w:p>
    <w:p w:rsidR="00D31373" w:rsidRDefault="00D31373">
      <w:pPr>
        <w:rPr>
          <w:color w:val="000000"/>
          <w:highlight w:val="white"/>
        </w:rPr>
      </w:pPr>
    </w:p>
    <w:p w:rsidR="00D31373" w:rsidRDefault="00000000">
      <w:r>
        <w:rPr>
          <w:color w:val="000000"/>
          <w:highlight w:val="white"/>
        </w:rPr>
        <w:t xml:space="preserve">As discussed above, </w:t>
      </w:r>
      <w:r>
        <w:rPr>
          <w:b/>
          <w:bCs/>
          <w:color w:val="000000"/>
          <w:highlight w:val="white"/>
        </w:rPr>
        <w:t>H5SL_</w:t>
      </w:r>
      <w:proofErr w:type="gramStart"/>
      <w:r>
        <w:rPr>
          <w:b/>
          <w:bCs/>
          <w:color w:val="000000"/>
          <w:highlight w:val="white"/>
        </w:rPr>
        <w:t>iterate(</w:t>
      </w:r>
      <w:proofErr w:type="gramEnd"/>
      <w:r>
        <w:rPr>
          <w:b/>
          <w:bCs/>
          <w:color w:val="000000"/>
          <w:highlight w:val="white"/>
        </w:rPr>
        <w:t>)</w:t>
      </w:r>
      <w:r>
        <w:rPr>
          <w:color w:val="000000"/>
          <w:highlight w:val="white"/>
        </w:rPr>
        <w:t xml:space="preserve"> simply walks the skip list, and calls the supplied call back function on the contents of each node until it either reaches the end of the list, or the supplied function returns a non-zero value.  In this case, it calls: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H5P__iterate_p</w:t>
      </w:r>
      <w:r>
        <w:rPr>
          <w:rFonts w:ascii="Courier" w:eastAsia="Noto Serif CJK SC" w:hAnsi="Courier"/>
          <w:color w:val="000000"/>
          <w:kern w:val="2"/>
          <w:sz w:val="18"/>
          <w:szCs w:val="18"/>
          <w:highlight w:val="white"/>
          <w:lang w:eastAsia="zh-CN" w:bidi="hi-IN"/>
        </w:rPr>
        <w:t>class</w:t>
      </w:r>
      <w:r>
        <w:rPr>
          <w:rFonts w:ascii="Courier" w:hAnsi="Courier"/>
          <w:color w:val="000000"/>
          <w:sz w:val="18"/>
          <w:szCs w:val="18"/>
          <w:highlight w:val="white"/>
        </w:rPr>
        <w:t>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prop, name, udata_int)</w:t>
      </w:r>
    </w:p>
    <w:p w:rsidR="00D31373" w:rsidRDefault="00D31373">
      <w:pPr>
        <w:rPr>
          <w:color w:val="000000"/>
          <w:highlight w:val="white"/>
        </w:rPr>
      </w:pPr>
    </w:p>
    <w:p w:rsidR="00D31373" w:rsidRDefault="00000000">
      <w:pPr>
        <w:rPr>
          <w:color w:val="000000"/>
          <w:highlight w:val="white"/>
        </w:rPr>
      </w:pPr>
      <w:r>
        <w:rPr>
          <w:color w:val="000000"/>
          <w:highlight w:val="white"/>
        </w:rPr>
        <w:t>Here, prop is a pointer to the instance of H5P_getprop_t, and name is the name of the property pointed to by prop.</w:t>
      </w:r>
    </w:p>
    <w:p w:rsidR="00D31373" w:rsidRDefault="00D31373">
      <w:pPr>
        <w:rPr>
          <w:color w:val="000000"/>
          <w:highlight w:val="white"/>
        </w:rPr>
      </w:pPr>
    </w:p>
    <w:p w:rsidR="00D31373" w:rsidRDefault="00D31373">
      <w:pPr>
        <w:rPr>
          <w:color w:val="000000"/>
          <w:highlight w:val="white"/>
        </w:rPr>
      </w:pPr>
    </w:p>
    <w:p w:rsidR="00D31373" w:rsidRDefault="00000000">
      <w:r>
        <w:rPr>
          <w:color w:val="000000"/>
          <w:highlight w:val="white"/>
        </w:rPr>
        <w:t xml:space="preserve">Likewise, </w:t>
      </w:r>
      <w:r>
        <w:rPr>
          <w:b/>
          <w:bCs/>
          <w:color w:val="000000"/>
          <w:highlight w:val="white"/>
        </w:rPr>
        <w:t>H5P__iterate_pclass_</w:t>
      </w:r>
      <w:proofErr w:type="gramStart"/>
      <w:r>
        <w:rPr>
          <w:b/>
          <w:bCs/>
          <w:color w:val="000000"/>
          <w:highlight w:val="white"/>
        </w:rPr>
        <w:t>cb(</w:t>
      </w:r>
      <w:proofErr w:type="gramEnd"/>
      <w:r>
        <w:rPr>
          <w:b/>
          <w:bCs/>
          <w:color w:val="000000"/>
          <w:highlight w:val="white"/>
        </w:rPr>
        <w:t>)</w:t>
      </w:r>
      <w:r>
        <w:rPr>
          <w:color w:val="000000"/>
          <w:highlight w:val="white"/>
        </w:rPr>
        <w:t xml:space="preserve"> is similar to H5P__iterate_plist_cb(), only simpler.  </w:t>
      </w:r>
    </w:p>
    <w:p w:rsidR="00D31373" w:rsidRDefault="00D31373">
      <w:pPr>
        <w:rPr>
          <w:color w:val="000000"/>
          <w:highlight w:val="white"/>
        </w:rPr>
      </w:pPr>
    </w:p>
    <w:p w:rsidR="00D31373" w:rsidRDefault="00000000">
      <w:r>
        <w:rPr>
          <w:rFonts w:eastAsia="Noto Serif CJK SC"/>
          <w:color w:val="000000"/>
          <w:kern w:val="2"/>
          <w:highlight w:val="white"/>
          <w:lang w:eastAsia="zh-CN" w:bidi="hi-IN"/>
        </w:rPr>
        <w:t>As per</w:t>
      </w:r>
      <w:r>
        <w:rPr>
          <w:color w:val="000000"/>
          <w:highlight w:val="white"/>
        </w:rPr>
        <w:t xml:space="preserve"> H5P__iterate_plist_</w:t>
      </w:r>
      <w:proofErr w:type="gramStart"/>
      <w:r>
        <w:rPr>
          <w:color w:val="000000"/>
          <w:highlight w:val="white"/>
        </w:rPr>
        <w:t>cb(</w:t>
      </w:r>
      <w:proofErr w:type="gramEnd"/>
      <w:r>
        <w:rPr>
          <w:color w:val="000000"/>
          <w:highlight w:val="white"/>
        </w:rPr>
        <w:t xml:space="preserve">), H5p__iterate_pclass_cb() tests to see if </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*(udata_int</w:t>
      </w:r>
      <w:r>
        <w:rPr>
          <w:rFonts w:cs="Calibri"/>
          <w:color w:val="000000"/>
          <w:sz w:val="18"/>
          <w:szCs w:val="18"/>
          <w:highlight w:val="white"/>
        </w:rPr>
        <w:t>→</w:t>
      </w:r>
      <w:r>
        <w:rPr>
          <w:rFonts w:ascii="Courier" w:hAnsi="Courier"/>
          <w:color w:val="000000"/>
          <w:sz w:val="18"/>
          <w:szCs w:val="18"/>
          <w:highlight w:val="white"/>
        </w:rPr>
        <w:t>curr_idx_ptr) &gt;= udata_int</w:t>
      </w:r>
      <w:r>
        <w:rPr>
          <w:rFonts w:cs="Calibri"/>
          <w:color w:val="000000"/>
          <w:sz w:val="18"/>
          <w:szCs w:val="18"/>
          <w:highlight w:val="white"/>
        </w:rPr>
        <w:t>→</w:t>
      </w:r>
      <w:r>
        <w:rPr>
          <w:rFonts w:ascii="Courier" w:hAnsi="Courier"/>
          <w:color w:val="000000"/>
          <w:sz w:val="18"/>
          <w:szCs w:val="18"/>
          <w:highlight w:val="white"/>
        </w:rPr>
        <w:t>prev_idx</w:t>
      </w:r>
    </w:p>
    <w:p w:rsidR="00D31373" w:rsidRDefault="00D31373">
      <w:pPr>
        <w:rPr>
          <w:color w:val="000000"/>
          <w:highlight w:val="white"/>
        </w:rPr>
      </w:pPr>
    </w:p>
    <w:p w:rsidR="00D31373" w:rsidRDefault="00000000">
      <w:r>
        <w:rPr>
          <w:rFonts w:eastAsia="Noto Serif CJK SC"/>
          <w:color w:val="000000"/>
          <w:kern w:val="2"/>
          <w:highlight w:val="white"/>
          <w:lang w:eastAsia="zh-CN" w:bidi="hi-IN"/>
        </w:rPr>
        <w:t>and</w:t>
      </w:r>
      <w:r>
        <w:rPr>
          <w:color w:val="000000"/>
          <w:highlight w:val="white"/>
        </w:rPr>
        <w:t xml:space="preserve"> calls:</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ret_value = (*udata_int-&gt;cb_</w:t>
      </w:r>
      <w:proofErr w:type="gramStart"/>
      <w:r>
        <w:rPr>
          <w:rFonts w:ascii="Courier" w:hAnsi="Courier"/>
          <w:color w:val="000000"/>
          <w:sz w:val="18"/>
          <w:szCs w:val="18"/>
          <w:highlight w:val="white"/>
        </w:rPr>
        <w:t>func)(</w:t>
      </w:r>
      <w:proofErr w:type="gramEnd"/>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 udata_int</w:t>
      </w:r>
      <w:r>
        <w:rPr>
          <w:rFonts w:cs="Calibri"/>
          <w:color w:val="000000"/>
          <w:sz w:val="18"/>
          <w:szCs w:val="18"/>
          <w:highlight w:val="white"/>
        </w:rPr>
        <w:t>→</w:t>
      </w:r>
      <w:r>
        <w:rPr>
          <w:rFonts w:ascii="Courier" w:hAnsi="Courier"/>
          <w:color w:val="000000"/>
          <w:sz w:val="18"/>
          <w:szCs w:val="18"/>
          <w:highlight w:val="white"/>
        </w:rPr>
        <w:t>udata)</w:t>
      </w:r>
    </w:p>
    <w:p w:rsidR="00D31373" w:rsidRDefault="00D31373">
      <w:pPr>
        <w:rPr>
          <w:rFonts w:ascii="ibri" w:hAnsi="ibri"/>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if it is.  Since udata_int→cb_func == H5P__iterate_</w:t>
      </w:r>
      <w:proofErr w:type="gramStart"/>
      <w:r>
        <w:rPr>
          <w:rFonts w:eastAsia="Noto Serif CJK SC"/>
          <w:color w:val="000000"/>
          <w:kern w:val="2"/>
          <w:highlight w:val="white"/>
          <w:lang w:eastAsia="zh-CN" w:bidi="hi-IN"/>
        </w:rPr>
        <w:t>cb(</w:t>
      </w:r>
      <w:proofErr w:type="gramEnd"/>
      <w:r>
        <w:rPr>
          <w:rFonts w:eastAsia="Noto Serif CJK SC"/>
          <w:color w:val="000000"/>
          <w:kern w:val="2"/>
          <w:highlight w:val="white"/>
          <w:lang w:eastAsia="zh-CN" w:bidi="hi-IN"/>
        </w:rPr>
        <w:t>) this case, the call is really:</w:t>
      </w:r>
    </w:p>
    <w:p w:rsidR="00D31373" w:rsidRDefault="00D31373">
      <w:pPr>
        <w:ind w:left="709"/>
        <w:rPr>
          <w:color w:val="000000"/>
          <w:highlight w:val="white"/>
        </w:rPr>
      </w:pPr>
    </w:p>
    <w:p w:rsidR="00D31373" w:rsidRDefault="00000000">
      <w:pPr>
        <w:ind w:left="709"/>
      </w:pPr>
      <w:r>
        <w:rPr>
          <w:rFonts w:ascii="Courier" w:hAnsi="Courier"/>
          <w:color w:val="000000"/>
          <w:sz w:val="18"/>
          <w:szCs w:val="18"/>
          <w:highlight w:val="white"/>
        </w:rPr>
        <w:t xml:space="preserve">ret_value </w:t>
      </w:r>
      <w:proofErr w:type="gramStart"/>
      <w:r>
        <w:rPr>
          <w:rFonts w:ascii="Courier" w:hAnsi="Courier"/>
          <w:color w:val="000000"/>
          <w:sz w:val="18"/>
          <w:szCs w:val="18"/>
          <w:highlight w:val="white"/>
        </w:rPr>
        <w:t>=  H</w:t>
      </w:r>
      <w:proofErr w:type="gramEnd"/>
      <w:r>
        <w:rPr>
          <w:rFonts w:ascii="Courier" w:hAnsi="Courier"/>
          <w:color w:val="000000"/>
          <w:sz w:val="18"/>
          <w:szCs w:val="18"/>
          <w:highlight w:val="white"/>
        </w:rPr>
        <w:t>5P__iterate_cb(</w:t>
      </w:r>
      <w:r>
        <w:rPr>
          <w:rFonts w:ascii="Courier" w:eastAsia="Noto Serif CJK SC" w:hAnsi="Courier"/>
          <w:color w:val="000000"/>
          <w:kern w:val="2"/>
          <w:sz w:val="18"/>
          <w:szCs w:val="18"/>
          <w:highlight w:val="white"/>
          <w:lang w:eastAsia="zh-CN" w:bidi="hi-IN"/>
        </w:rPr>
        <w:t>prop</w:t>
      </w:r>
      <w:r>
        <w:rPr>
          <w:rFonts w:ascii="Courier" w:hAnsi="Courier"/>
          <w:color w:val="000000"/>
          <w:sz w:val="18"/>
          <w:szCs w:val="18"/>
          <w:highlight w:val="white"/>
        </w:rPr>
        <w:t>, udata_int</w:t>
      </w:r>
      <w:r>
        <w:rPr>
          <w:rFonts w:cs="Calibri"/>
          <w:color w:val="000000"/>
          <w:sz w:val="18"/>
          <w:szCs w:val="18"/>
          <w:highlight w:val="white"/>
        </w:rPr>
        <w:t>→</w:t>
      </w:r>
      <w:r>
        <w:rPr>
          <w:rFonts w:ascii="Courier" w:hAnsi="Courier"/>
          <w:color w:val="000000"/>
          <w:sz w:val="18"/>
          <w:szCs w:val="18"/>
          <w:highlight w:val="white"/>
        </w:rPr>
        <w:t>udata)</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If ret_value isn’t zero, H5P__iterate_</w:t>
      </w:r>
      <w:proofErr w:type="gramStart"/>
      <w:r>
        <w:rPr>
          <w:color w:val="000000"/>
          <w:highlight w:val="white"/>
        </w:rPr>
        <w:t>plist(</w:t>
      </w:r>
      <w:proofErr w:type="gramEnd"/>
      <w:r>
        <w:rPr>
          <w:color w:val="000000"/>
          <w:highlight w:val="white"/>
        </w:rPr>
        <w:t>) returns ret_value immediately.</w:t>
      </w:r>
    </w:p>
    <w:p w:rsidR="00D31373" w:rsidRDefault="00D31373">
      <w:pPr>
        <w:rPr>
          <w:color w:val="000000"/>
          <w:highlight w:val="white"/>
        </w:rPr>
      </w:pPr>
    </w:p>
    <w:p w:rsidR="00D31373" w:rsidRDefault="00000000">
      <w:r>
        <w:rPr>
          <w:color w:val="000000"/>
          <w:highlight w:val="white"/>
        </w:rPr>
        <w:t>Otherwise, H5P__iterate_plist_</w:t>
      </w:r>
      <w:proofErr w:type="gramStart"/>
      <w:r>
        <w:rPr>
          <w:color w:val="000000"/>
          <w:highlight w:val="white"/>
        </w:rPr>
        <w:t>cb(</w:t>
      </w:r>
      <w:proofErr w:type="gramEnd"/>
      <w:r>
        <w:rPr>
          <w:color w:val="000000"/>
          <w:highlight w:val="white"/>
        </w:rPr>
        <w:t xml:space="preserve">) </w:t>
      </w:r>
      <w:r>
        <w:rPr>
          <w:rFonts w:eastAsia="Noto Serif CJK SC"/>
          <w:color w:val="000000"/>
          <w:kern w:val="2"/>
          <w:highlight w:val="white"/>
          <w:lang w:eastAsia="zh-CN" w:bidi="hi-IN"/>
        </w:rPr>
        <w:t>increments *(udata_int→curr_idx_ptr) before returning ret_value.</w:t>
      </w:r>
    </w:p>
    <w:p w:rsidR="00D31373" w:rsidRDefault="00D31373">
      <w:pPr>
        <w:rPr>
          <w:color w:val="000000"/>
          <w:highlight w:val="white"/>
        </w:rPr>
      </w:pPr>
    </w:p>
    <w:p w:rsidR="00D31373" w:rsidRDefault="00D31373">
      <w:pPr>
        <w:rPr>
          <w:color w:val="000000"/>
          <w:highlight w:val="white"/>
        </w:rPr>
      </w:pPr>
    </w:p>
    <w:p w:rsidR="00D31373" w:rsidRDefault="00000000">
      <w:r>
        <w:rPr>
          <w:rFonts w:eastAsia="Noto Serif CJK SC"/>
          <w:color w:val="000000"/>
          <w:kern w:val="2"/>
          <w:highlight w:val="white"/>
          <w:lang w:eastAsia="zh-CN" w:bidi="hi-IN"/>
        </w:rPr>
        <w:t xml:space="preserve">As discussed at the end of the PROPERTY LIST CASE above, </w:t>
      </w:r>
      <w:r>
        <w:rPr>
          <w:rFonts w:eastAsia="Noto Serif CJK SC"/>
          <w:b/>
          <w:bCs/>
          <w:color w:val="000000"/>
          <w:kern w:val="2"/>
          <w:highlight w:val="white"/>
          <w:lang w:eastAsia="zh-CN" w:bidi="hi-IN"/>
        </w:rPr>
        <w:t>H5P__iterate_</w:t>
      </w:r>
      <w:proofErr w:type="gramStart"/>
      <w:r>
        <w:rPr>
          <w:rFonts w:eastAsia="Noto Serif CJK SC"/>
          <w:b/>
          <w:bCs/>
          <w:color w:val="000000"/>
          <w:kern w:val="2"/>
          <w:highlight w:val="white"/>
          <w:lang w:eastAsia="zh-CN" w:bidi="hi-IN"/>
        </w:rPr>
        <w:t>cb(</w:t>
      </w:r>
      <w:proofErr w:type="gramEnd"/>
      <w:r>
        <w:rPr>
          <w:rFonts w:eastAsia="Noto Serif CJK SC"/>
          <w:b/>
          <w:bCs/>
          <w:color w:val="000000"/>
          <w:kern w:val="2"/>
          <w:highlight w:val="white"/>
          <w:lang w:eastAsia="zh-CN" w:bidi="hi-IN"/>
        </w:rPr>
        <w:t>)</w:t>
      </w:r>
      <w:r>
        <w:rPr>
          <w:rFonts w:eastAsia="Noto Serif CJK SC"/>
          <w:color w:val="000000"/>
          <w:kern w:val="2"/>
          <w:highlight w:val="white"/>
          <w:lang w:eastAsia="zh-CN" w:bidi="hi-IN"/>
        </w:rPr>
        <w:t xml:space="preserve"> simply calls the user supplied function</w:t>
      </w:r>
    </w:p>
    <w:p w:rsidR="00D31373" w:rsidRDefault="00D31373">
      <w:pPr>
        <w:rPr>
          <w:color w:val="000000"/>
          <w:highlight w:val="white"/>
        </w:rPr>
      </w:pPr>
    </w:p>
    <w:p w:rsidR="00D31373" w:rsidRDefault="00000000">
      <w:pPr>
        <w:ind w:left="709"/>
      </w:pPr>
      <w:r>
        <w:rPr>
          <w:rFonts w:ascii="Courier" w:hAnsi="Courier"/>
          <w:color w:val="000000"/>
          <w:sz w:val="18"/>
          <w:szCs w:val="18"/>
          <w:highlight w:val="white"/>
        </w:rPr>
        <w:t>ret_value = (*udata-&gt;iter_</w:t>
      </w:r>
      <w:proofErr w:type="gramStart"/>
      <w:r>
        <w:rPr>
          <w:rFonts w:ascii="Courier" w:hAnsi="Courier"/>
          <w:color w:val="000000"/>
          <w:sz w:val="18"/>
          <w:szCs w:val="18"/>
          <w:highlight w:val="white"/>
        </w:rPr>
        <w:t>func)(</w:t>
      </w:r>
      <w:proofErr w:type="gramEnd"/>
      <w:r>
        <w:rPr>
          <w:rFonts w:ascii="Courier" w:hAnsi="Courier"/>
          <w:color w:val="000000"/>
          <w:sz w:val="18"/>
          <w:szCs w:val="18"/>
          <w:highlight w:val="white"/>
        </w:rPr>
        <w:t>udata-&gt;id, prop-&gt;name, udata-&gt;iter_data)</w:t>
      </w:r>
      <w:r>
        <w:rPr>
          <w:rFonts w:ascii="Courier" w:hAnsi="Courier"/>
          <w:sz w:val="18"/>
          <w:szCs w:val="18"/>
        </w:rPr>
        <w:br/>
      </w:r>
    </w:p>
    <w:p w:rsidR="00D31373" w:rsidRDefault="00000000">
      <w:r>
        <w:t>where udata→iter_func, and udata→iter_data are the iter_func and iter_data parameters passed to H5Piterate, and udata→id is both the id of the property list within which *prop resides, and also the id parameter passed to H5</w:t>
      </w:r>
      <w:proofErr w:type="gramStart"/>
      <w:r>
        <w:t>Piterate(</w:t>
      </w:r>
      <w:proofErr w:type="gramEnd"/>
      <w:r>
        <w:t xml:space="preserve">).  </w:t>
      </w:r>
    </w:p>
    <w:p w:rsidR="00D31373" w:rsidRDefault="00D31373">
      <w:pPr>
        <w:rPr>
          <w:color w:val="000000"/>
          <w:highlight w:val="white"/>
        </w:rPr>
      </w:pPr>
    </w:p>
    <w:p w:rsidR="00D31373" w:rsidRDefault="00D31373">
      <w:pPr>
        <w:rPr>
          <w:color w:val="000000"/>
          <w:highlight w:val="white"/>
        </w:rPr>
      </w:pPr>
    </w:p>
    <w:p w:rsidR="00D31373" w:rsidRDefault="00D31373">
      <w:pPr>
        <w:rPr>
          <w:color w:val="000000"/>
          <w:highlight w:val="white"/>
        </w:rPr>
      </w:pPr>
    </w:p>
    <w:p w:rsidR="00D31373" w:rsidRDefault="00000000">
      <w:r>
        <w:rPr>
          <w:color w:val="000000"/>
          <w:highlight w:val="white"/>
        </w:rPr>
        <w:t>Multi-thread safety concerns:</w:t>
      </w:r>
      <w:r>
        <w:rPr>
          <w:color w:val="000000"/>
          <w:highlight w:val="white"/>
        </w:rPr>
        <w:br/>
      </w:r>
      <w:r>
        <w:rPr>
          <w:rFonts w:ascii="monospace" w:hAnsi="monospace"/>
          <w:sz w:val="20"/>
          <w:szCs w:val="20"/>
        </w:rPr>
        <w:br/>
      </w:r>
      <w:r>
        <w:rPr>
          <w:rFonts w:ascii="monospace" w:hAnsi="monospace"/>
          <w:sz w:val="20"/>
          <w:szCs w:val="20"/>
        </w:rPr>
        <w:lastRenderedPageBreak/>
        <w:br/>
      </w:r>
    </w:p>
    <w:p w:rsidR="00D31373" w:rsidRDefault="00000000">
      <w:pPr>
        <w:rPr>
          <w:rFonts w:ascii="monospace" w:hAnsi="monospace"/>
        </w:rPr>
      </w:pPr>
      <w:r>
        <w:br w:type="page"/>
      </w:r>
    </w:p>
    <w:p w:rsidR="00D31373" w:rsidRDefault="00D31373">
      <w:pPr>
        <w:rPr>
          <w:rFonts w:ascii="monospace" w:hAnsi="monospace"/>
        </w:rPr>
      </w:pPr>
    </w:p>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Registers a permanent property with a property list class </w:t>
      </w:r>
      <w:r>
        <w:rPr>
          <w:rFonts w:ascii="Courier" w:hAnsi="Courier"/>
          <w:sz w:val="18"/>
          <w:szCs w:val="18"/>
        </w:rPr>
        <w:br/>
        <w:t xml:space="preserve">* </w:t>
      </w:r>
      <w:r>
        <w:rPr>
          <w:rFonts w:ascii="Courier" w:hAnsi="Courier"/>
          <w:sz w:val="18"/>
          <w:szCs w:val="18"/>
        </w:rPr>
        <w:br/>
        <w:t xml:space="preserve">* \plistcls_id{cls_id} </w:t>
      </w:r>
      <w:r>
        <w:rPr>
          <w:rFonts w:ascii="Courier" w:hAnsi="Courier"/>
          <w:sz w:val="18"/>
          <w:szCs w:val="18"/>
        </w:rPr>
        <w:br/>
        <w:t xml:space="preserve">* \param[in] name       Name of property to register </w:t>
      </w:r>
      <w:r>
        <w:rPr>
          <w:rFonts w:ascii="Courier" w:hAnsi="Courier"/>
          <w:sz w:val="18"/>
          <w:szCs w:val="18"/>
        </w:rPr>
        <w:br/>
        <w:t xml:space="preserve">* \param[in] size       Size of property in bytes </w:t>
      </w:r>
      <w:r>
        <w:rPr>
          <w:rFonts w:ascii="Courier" w:hAnsi="Courier"/>
          <w:sz w:val="18"/>
          <w:szCs w:val="18"/>
        </w:rPr>
        <w:br/>
        <w:t xml:space="preserve">* \param[in] def_value  Default value for property in newly created </w:t>
      </w:r>
      <w:r>
        <w:rPr>
          <w:rFonts w:ascii="Courier" w:hAnsi="Courier"/>
          <w:sz w:val="18"/>
          <w:szCs w:val="18"/>
        </w:rPr>
        <w:br/>
        <w:t xml:space="preserve">*                       property lists </w:t>
      </w:r>
      <w:r>
        <w:rPr>
          <w:rFonts w:ascii="Courier" w:hAnsi="Courier"/>
          <w:sz w:val="18"/>
          <w:szCs w:val="18"/>
        </w:rPr>
        <w:br/>
        <w:t xml:space="preserve">* \param[in] create     Callback routine called when a property list is </w:t>
      </w:r>
      <w:r>
        <w:rPr>
          <w:rFonts w:ascii="Courier" w:hAnsi="Courier"/>
          <w:sz w:val="18"/>
          <w:szCs w:val="18"/>
        </w:rPr>
        <w:br/>
        <w:t xml:space="preserve">*                       being created and the property value will be </w:t>
      </w:r>
      <w:r>
        <w:rPr>
          <w:rFonts w:ascii="Courier" w:hAnsi="Courier"/>
          <w:sz w:val="18"/>
          <w:szCs w:val="18"/>
        </w:rPr>
        <w:br/>
        <w:t xml:space="preserve">*                       initialized </w:t>
      </w:r>
      <w:r>
        <w:rPr>
          <w:rFonts w:ascii="Courier" w:hAnsi="Courier"/>
          <w:sz w:val="18"/>
          <w:szCs w:val="18"/>
        </w:rPr>
        <w:br/>
        <w:t xml:space="preserve">* \param[in] set        Callback routine called before a new value is </w:t>
      </w:r>
      <w:r>
        <w:rPr>
          <w:rFonts w:ascii="Courier" w:hAnsi="Courier"/>
          <w:sz w:val="18"/>
          <w:szCs w:val="18"/>
        </w:rPr>
        <w:br/>
        <w:t xml:space="preserve">*                       copied into the property's value </w:t>
      </w:r>
      <w:r>
        <w:rPr>
          <w:rFonts w:ascii="Courier" w:hAnsi="Courier"/>
          <w:sz w:val="18"/>
          <w:szCs w:val="18"/>
        </w:rPr>
        <w:br/>
        <w:t xml:space="preserve">* \param[in] get        Callback routine called when a property value is </w:t>
      </w:r>
      <w:r>
        <w:rPr>
          <w:rFonts w:ascii="Courier" w:hAnsi="Courier"/>
          <w:sz w:val="18"/>
          <w:szCs w:val="18"/>
        </w:rPr>
        <w:br/>
        <w:t xml:space="preserve">*                       retrieved from the property </w:t>
      </w:r>
      <w:r>
        <w:rPr>
          <w:rFonts w:ascii="Courier" w:hAnsi="Courier"/>
          <w:sz w:val="18"/>
          <w:szCs w:val="18"/>
        </w:rPr>
        <w:br/>
        <w:t xml:space="preserve">* \param[in] prp_del    Callback routine called when a property is deleted </w:t>
      </w:r>
      <w:r>
        <w:rPr>
          <w:rFonts w:ascii="Courier" w:hAnsi="Courier"/>
          <w:sz w:val="18"/>
          <w:szCs w:val="18"/>
        </w:rPr>
        <w:br/>
        <w:t xml:space="preserve">*                       from a property list </w:t>
      </w:r>
      <w:r>
        <w:rPr>
          <w:rFonts w:ascii="Courier" w:hAnsi="Courier"/>
          <w:sz w:val="18"/>
          <w:szCs w:val="18"/>
        </w:rPr>
        <w:br/>
        <w:t xml:space="preserve">* \param[in] copy       Callback routine called when a property is copied </w:t>
      </w:r>
      <w:r>
        <w:rPr>
          <w:rFonts w:ascii="Courier" w:hAnsi="Courier"/>
          <w:sz w:val="18"/>
          <w:szCs w:val="18"/>
        </w:rPr>
        <w:br/>
        <w:t xml:space="preserve">*                       from a property list </w:t>
      </w:r>
      <w:r>
        <w:rPr>
          <w:rFonts w:ascii="Courier" w:hAnsi="Courier"/>
          <w:sz w:val="18"/>
          <w:szCs w:val="18"/>
        </w:rPr>
        <w:br/>
        <w:t xml:space="preserve">* \param[in] compare    Callback routine called when a property is compared </w:t>
      </w:r>
      <w:r>
        <w:rPr>
          <w:rFonts w:ascii="Courier" w:hAnsi="Courier"/>
          <w:sz w:val="18"/>
          <w:szCs w:val="18"/>
        </w:rPr>
        <w:br/>
        <w:t xml:space="preserve">*                       with another property list </w:t>
      </w:r>
      <w:r>
        <w:rPr>
          <w:rFonts w:ascii="Courier" w:hAnsi="Courier"/>
          <w:sz w:val="18"/>
          <w:szCs w:val="18"/>
        </w:rPr>
        <w:br/>
        <w:t xml:space="preserve">* \param[in] close      Callback routine called when a property list is </w:t>
      </w:r>
      <w:r>
        <w:rPr>
          <w:rFonts w:ascii="Courier" w:hAnsi="Courier"/>
          <w:sz w:val="18"/>
          <w:szCs w:val="18"/>
        </w:rPr>
        <w:br/>
        <w:t xml:space="preserve">*                       being closed and the property value will be </w:t>
      </w:r>
      <w:r>
        <w:rPr>
          <w:rFonts w:ascii="Courier" w:hAnsi="Courier"/>
          <w:sz w:val="18"/>
          <w:szCs w:val="18"/>
        </w:rPr>
        <w:br/>
        <w:t xml:space="preserve">*                       disposed of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H5Pregister2() registers a new property with a property list </w:t>
      </w:r>
      <w:r>
        <w:rPr>
          <w:rFonts w:ascii="Courier" w:hAnsi="Courier"/>
          <w:sz w:val="18"/>
          <w:szCs w:val="18"/>
        </w:rPr>
        <w:br/>
        <w:t xml:space="preserve">*          class. The \p cls_id identifier can be obtained by calling </w:t>
      </w:r>
      <w:r>
        <w:rPr>
          <w:rFonts w:ascii="Courier" w:hAnsi="Courier"/>
          <w:sz w:val="18"/>
          <w:szCs w:val="18"/>
        </w:rPr>
        <w:br/>
        <w:t>*          H5Pcreate_</w:t>
      </w:r>
      <w:proofErr w:type="gramStart"/>
      <w:r>
        <w:rPr>
          <w:rFonts w:ascii="Courier" w:hAnsi="Courier"/>
          <w:sz w:val="18"/>
          <w:szCs w:val="18"/>
        </w:rPr>
        <w:t>class(</w:t>
      </w:r>
      <w:proofErr w:type="gramEnd"/>
      <w:r>
        <w:rPr>
          <w:rFonts w:ascii="Courier" w:hAnsi="Courier"/>
          <w:sz w:val="18"/>
          <w:szCs w:val="18"/>
        </w:rPr>
        <w:t xml:space="preserve">). The property will exist in all property </w:t>
      </w:r>
      <w:r>
        <w:rPr>
          <w:rFonts w:ascii="Courier" w:hAnsi="Courier"/>
          <w:sz w:val="18"/>
          <w:szCs w:val="18"/>
        </w:rPr>
        <w:br/>
        <w:t xml:space="preserve">*          list objects of \p cl_id created after this routine finishes. The </w:t>
      </w:r>
      <w:r>
        <w:rPr>
          <w:rFonts w:ascii="Courier" w:hAnsi="Courier"/>
          <w:sz w:val="18"/>
          <w:szCs w:val="18"/>
        </w:rPr>
        <w:br/>
        <w:t xml:space="preserve">*          name of the property must not already exist, or this routine </w:t>
      </w:r>
      <w:r>
        <w:rPr>
          <w:rFonts w:ascii="Courier" w:hAnsi="Courier"/>
          <w:sz w:val="18"/>
          <w:szCs w:val="18"/>
        </w:rPr>
        <w:br/>
        <w:t xml:space="preserve">*          will fail. The default property value must be provided and all </w:t>
      </w:r>
      <w:r>
        <w:rPr>
          <w:rFonts w:ascii="Courier" w:hAnsi="Courier"/>
          <w:sz w:val="18"/>
          <w:szCs w:val="18"/>
        </w:rPr>
        <w:br/>
        <w:t xml:space="preserve">*          new property lists created with this property will have the </w:t>
      </w:r>
      <w:r>
        <w:rPr>
          <w:rFonts w:ascii="Courier" w:hAnsi="Courier"/>
          <w:sz w:val="18"/>
          <w:szCs w:val="18"/>
        </w:rPr>
        <w:br/>
        <w:t xml:space="preserve">*          property value set to the default value. Any of the callback </w:t>
      </w:r>
      <w:r>
        <w:rPr>
          <w:rFonts w:ascii="Courier" w:hAnsi="Courier"/>
          <w:sz w:val="18"/>
          <w:szCs w:val="18"/>
        </w:rPr>
        <w:br/>
        <w:t xml:space="preserve">*          routines may be set to NULL if they are not needed. </w:t>
      </w:r>
      <w:r>
        <w:rPr>
          <w:rFonts w:ascii="Courier" w:hAnsi="Courier"/>
          <w:sz w:val="18"/>
          <w:szCs w:val="18"/>
        </w:rPr>
        <w:br/>
        <w:t xml:space="preserve">* </w:t>
      </w:r>
      <w:r>
        <w:rPr>
          <w:rFonts w:ascii="Courier" w:hAnsi="Courier"/>
          <w:sz w:val="18"/>
          <w:szCs w:val="18"/>
        </w:rPr>
        <w:br/>
        <w:t xml:space="preserve">*          Zero-sized properties are allowed and do not store any data in </w:t>
      </w:r>
      <w:r>
        <w:rPr>
          <w:rFonts w:ascii="Courier" w:hAnsi="Courier"/>
          <w:sz w:val="18"/>
          <w:szCs w:val="18"/>
        </w:rPr>
        <w:br/>
        <w:t xml:space="preserve">*          the property list. These may be used as flags to indicate the </w:t>
      </w:r>
      <w:r>
        <w:rPr>
          <w:rFonts w:ascii="Courier" w:hAnsi="Courier"/>
          <w:sz w:val="18"/>
          <w:szCs w:val="18"/>
        </w:rPr>
        <w:br/>
        <w:t xml:space="preserve">*          presence or absence of a particular piece of information. The </w:t>
      </w:r>
      <w:r>
        <w:rPr>
          <w:rFonts w:ascii="Courier" w:hAnsi="Courier"/>
          <w:sz w:val="18"/>
          <w:szCs w:val="18"/>
        </w:rPr>
        <w:br/>
        <w:t xml:space="preserve">*          default pointer for a zero-sized property may be set to NULL. </w:t>
      </w:r>
      <w:r>
        <w:rPr>
          <w:rFonts w:ascii="Courier" w:hAnsi="Courier"/>
          <w:sz w:val="18"/>
          <w:szCs w:val="18"/>
        </w:rPr>
        <w:br/>
        <w:t xml:space="preserve">*          The property \p create and \p close callbacks are called for </w:t>
      </w:r>
      <w:r>
        <w:rPr>
          <w:rFonts w:ascii="Courier" w:hAnsi="Courier"/>
          <w:sz w:val="18"/>
          <w:szCs w:val="18"/>
        </w:rPr>
        <w:br/>
        <w:t xml:space="preserve">*          zero-sized properties, but the \p set and \p get callbacks are </w:t>
      </w:r>
      <w:r>
        <w:rPr>
          <w:rFonts w:ascii="Courier" w:hAnsi="Courier"/>
          <w:sz w:val="18"/>
          <w:szCs w:val="18"/>
        </w:rPr>
        <w:br/>
        <w:t xml:space="preserve">*          never called. </w:t>
      </w:r>
      <w:r>
        <w:rPr>
          <w:rFonts w:ascii="Courier" w:hAnsi="Courier"/>
          <w:sz w:val="18"/>
          <w:szCs w:val="18"/>
        </w:rPr>
        <w:br/>
        <w:t xml:space="preserve">* </w:t>
      </w:r>
      <w:r>
        <w:rPr>
          <w:rFonts w:ascii="Courier" w:hAnsi="Courier"/>
          <w:sz w:val="18"/>
          <w:szCs w:val="18"/>
        </w:rPr>
        <w:br/>
        <w:t xml:space="preserve">*          The \p create routine is called when a new property list with </w:t>
      </w:r>
      <w:r>
        <w:rPr>
          <w:rFonts w:ascii="Courier" w:hAnsi="Courier"/>
          <w:sz w:val="18"/>
          <w:szCs w:val="18"/>
        </w:rPr>
        <w:br/>
        <w:t xml:space="preserve">*          this property is being created. The #H5P_prp_create_func_t </w:t>
      </w:r>
      <w:r>
        <w:rPr>
          <w:rFonts w:ascii="Courier" w:hAnsi="Courier"/>
          <w:sz w:val="18"/>
          <w:szCs w:val="18"/>
        </w:rPr>
        <w:br/>
        <w:t xml:space="preserve">*          callback function is defined as follows: </w:t>
      </w:r>
      <w:r>
        <w:rPr>
          <w:rFonts w:ascii="Courier" w:hAnsi="Courier"/>
          <w:sz w:val="18"/>
          <w:szCs w:val="18"/>
        </w:rPr>
        <w:br/>
        <w:t xml:space="preserve">* </w:t>
      </w:r>
      <w:r>
        <w:rPr>
          <w:rFonts w:ascii="Courier" w:hAnsi="Courier"/>
          <w:sz w:val="18"/>
          <w:szCs w:val="18"/>
        </w:rPr>
        <w:br/>
        <w:t xml:space="preserve">*          \snippet this H5P_prp_cb1_t_snip </w:t>
      </w:r>
      <w:r>
        <w:rPr>
          <w:rFonts w:ascii="Courier" w:hAnsi="Courier"/>
          <w:sz w:val="18"/>
          <w:szCs w:val="18"/>
        </w:rPr>
        <w:br/>
        <w:t xml:space="preserve">* </w:t>
      </w:r>
      <w:r>
        <w:rPr>
          <w:rFonts w:ascii="Courier" w:hAnsi="Courier"/>
          <w:sz w:val="18"/>
          <w:szCs w:val="18"/>
        </w:rPr>
        <w:br/>
        <w:t>*          The parameters to this callback function are defined as follows:</w:t>
      </w:r>
      <w:r>
        <w:rPr>
          <w:rFonts w:ascii="Courier" w:hAnsi="Courier"/>
          <w:sz w:val="18"/>
          <w:szCs w:val="18"/>
        </w:rPr>
        <w:br/>
      </w:r>
      <w:r>
        <w:rPr>
          <w:rFonts w:ascii="Courier" w:hAnsi="Courier"/>
          <w:color w:val="000000"/>
          <w:sz w:val="18"/>
          <w:szCs w:val="18"/>
          <w:highlight w:val="white"/>
        </w:rP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r>
      <w:r>
        <w:rPr>
          <w:rFonts w:ascii="Courier" w:hAnsi="Courier"/>
          <w:sz w:val="18"/>
          <w:szCs w:val="18"/>
        </w:rPr>
        <w:lastRenderedPageBreak/>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&lt;td&gt;IN/OUT: The default value for the property being created, </w:t>
      </w:r>
      <w:r>
        <w:rPr>
          <w:rFonts w:ascii="Courier" w:hAnsi="Courier"/>
          <w:sz w:val="18"/>
          <w:szCs w:val="18"/>
        </w:rPr>
        <w:br/>
        <w:t xml:space="preserve">*               which will be passed to H5Pregister2()&lt;/td&gt;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create routine may modify the value to be set and those </w:t>
      </w:r>
      <w:r>
        <w:rPr>
          <w:rFonts w:ascii="Courier" w:hAnsi="Courier"/>
          <w:sz w:val="18"/>
          <w:szCs w:val="18"/>
        </w:rPr>
        <w:br/>
        <w:t xml:space="preserve">*          changes will be stored as the initial value of the property. </w:t>
      </w:r>
      <w:r>
        <w:rPr>
          <w:rFonts w:ascii="Courier" w:hAnsi="Courier"/>
          <w:sz w:val="18"/>
          <w:szCs w:val="18"/>
        </w:rPr>
        <w:br/>
        <w:t xml:space="preserve">*          If the \p create routine returns a negative value, the new </w:t>
      </w:r>
      <w:r>
        <w:rPr>
          <w:rFonts w:ascii="Courier" w:hAnsi="Courier"/>
          <w:sz w:val="18"/>
          <w:szCs w:val="18"/>
        </w:rPr>
        <w:br/>
        <w:t xml:space="preserve">*          property value is not copied into the property and the </w:t>
      </w:r>
      <w:r>
        <w:rPr>
          <w:rFonts w:ascii="Courier" w:hAnsi="Courier"/>
          <w:sz w:val="18"/>
          <w:szCs w:val="18"/>
        </w:rPr>
        <w:br/>
        <w:t xml:space="preserve">*          \p create routine returns an error value. </w:t>
      </w:r>
      <w:r>
        <w:rPr>
          <w:rFonts w:ascii="Courier" w:hAnsi="Courier"/>
          <w:sz w:val="18"/>
          <w:szCs w:val="18"/>
        </w:rPr>
        <w:br/>
        <w:t xml:space="preserve">* </w:t>
      </w:r>
      <w:r>
        <w:rPr>
          <w:rFonts w:ascii="Courier" w:hAnsi="Courier"/>
          <w:sz w:val="18"/>
          <w:szCs w:val="18"/>
        </w:rPr>
        <w:br/>
        <w:t xml:space="preserve">*          The \p set routine is called before a new value is copied into </w:t>
      </w:r>
      <w:r>
        <w:rPr>
          <w:rFonts w:ascii="Courier" w:hAnsi="Courier"/>
          <w:sz w:val="18"/>
          <w:szCs w:val="18"/>
        </w:rPr>
        <w:br/>
        <w:t xml:space="preserve">*          the property. The #H5P_prp_set_func_t callback function is defined </w:t>
      </w:r>
      <w:r>
        <w:rPr>
          <w:rFonts w:ascii="Courier" w:hAnsi="Courier"/>
          <w:sz w:val="18"/>
          <w:szCs w:val="18"/>
        </w:rPr>
        <w:br/>
        <w:t xml:space="preserve">*          as follows: </w:t>
      </w:r>
      <w:r>
        <w:rPr>
          <w:rFonts w:ascii="Courier" w:hAnsi="Courier"/>
          <w:sz w:val="18"/>
          <w:szCs w:val="18"/>
        </w:rPr>
        <w:b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xml:space="preserve">*          The parameters to this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being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modified&lt;/td&gt;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*value}&lt;/td&gt; </w:t>
      </w:r>
      <w:r>
        <w:rPr>
          <w:rFonts w:ascii="Courier" w:hAnsi="Courier"/>
          <w:sz w:val="18"/>
          <w:szCs w:val="18"/>
        </w:rPr>
        <w:br/>
        <w:t xml:space="preserve">*            &lt;td&gt;IN/OUT: Pointer to new value pointer for the property </w:t>
      </w:r>
      <w:r>
        <w:rPr>
          <w:rFonts w:ascii="Courier" w:hAnsi="Courier"/>
          <w:sz w:val="18"/>
          <w:szCs w:val="18"/>
        </w:rPr>
        <w:br/>
        <w:t xml:space="preserve">*                being modified&lt;/td&gt;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w:t>
      </w:r>
      <w:r>
        <w:rPr>
          <w:rFonts w:ascii="Courier" w:hAnsi="Courier"/>
          <w:sz w:val="18"/>
          <w:szCs w:val="18"/>
        </w:rPr>
        <w:br/>
        <w:t xml:space="preserve">*          The \p set routine may modify the value pointer to be set and </w:t>
      </w:r>
      <w:r>
        <w:rPr>
          <w:rFonts w:ascii="Courier" w:hAnsi="Courier"/>
          <w:sz w:val="18"/>
          <w:szCs w:val="18"/>
        </w:rPr>
        <w:br/>
        <w:t xml:space="preserve">*          those changes will be used when setting the property's value. </w:t>
      </w:r>
      <w:r>
        <w:rPr>
          <w:rFonts w:ascii="Courier" w:hAnsi="Courier"/>
          <w:sz w:val="18"/>
          <w:szCs w:val="18"/>
        </w:rPr>
        <w:br/>
        <w:t xml:space="preserve">*          If the \p set routine returns a negative value, the new property </w:t>
      </w:r>
      <w:r>
        <w:rPr>
          <w:rFonts w:ascii="Courier" w:hAnsi="Courier"/>
          <w:sz w:val="18"/>
          <w:szCs w:val="18"/>
        </w:rPr>
        <w:br/>
        <w:t xml:space="preserve">*          value is not copied into the property and the \p set routine </w:t>
      </w:r>
      <w:r>
        <w:rPr>
          <w:rFonts w:ascii="Courier" w:hAnsi="Courier"/>
          <w:sz w:val="18"/>
          <w:szCs w:val="18"/>
        </w:rPr>
        <w:br/>
        <w:t xml:space="preserve">*          returns an error value. The \p set routine will not be called </w:t>
      </w:r>
      <w:r>
        <w:rPr>
          <w:rFonts w:ascii="Courier" w:hAnsi="Courier"/>
          <w:sz w:val="18"/>
          <w:szCs w:val="18"/>
        </w:rPr>
        <w:br/>
        <w:t xml:space="preserve">*          for the initial value; only the \p create routine will be called. </w:t>
      </w:r>
      <w:r>
        <w:rPr>
          <w:rFonts w:ascii="Courier" w:hAnsi="Courier"/>
          <w:sz w:val="18"/>
          <w:szCs w:val="18"/>
        </w:rPr>
        <w:br/>
        <w:t xml:space="preserve">* </w:t>
      </w:r>
      <w:r>
        <w:rPr>
          <w:rFonts w:ascii="Courier" w:hAnsi="Courier"/>
          <w:sz w:val="18"/>
          <w:szCs w:val="18"/>
        </w:rPr>
        <w:br/>
        <w:t xml:space="preserve">*          \b Note: The \p set callback function may be useful to range </w:t>
      </w:r>
      <w:r>
        <w:rPr>
          <w:rFonts w:ascii="Courier" w:hAnsi="Courier"/>
          <w:sz w:val="18"/>
          <w:szCs w:val="18"/>
        </w:rPr>
        <w:br/>
        <w:t xml:space="preserve">*          check the value being set for the property or may perform some </w:t>
      </w:r>
      <w:r>
        <w:rPr>
          <w:rFonts w:ascii="Courier" w:hAnsi="Courier"/>
          <w:sz w:val="18"/>
          <w:szCs w:val="18"/>
        </w:rPr>
        <w:br/>
        <w:t xml:space="preserve">*          transformation or translation of the value set. The \p get </w:t>
      </w:r>
      <w:r>
        <w:rPr>
          <w:rFonts w:ascii="Courier" w:hAnsi="Courier"/>
          <w:sz w:val="18"/>
          <w:szCs w:val="18"/>
        </w:rPr>
        <w:br/>
        <w:t xml:space="preserve">*          callback would then reverse the transformation or translation. </w:t>
      </w:r>
      <w:r>
        <w:rPr>
          <w:rFonts w:ascii="Courier" w:hAnsi="Courier"/>
          <w:sz w:val="18"/>
          <w:szCs w:val="18"/>
        </w:rPr>
        <w:br/>
        <w:t xml:space="preserve">*          A single \p </w:t>
      </w:r>
      <w:proofErr w:type="gramStart"/>
      <w:r>
        <w:rPr>
          <w:rFonts w:ascii="Courier" w:hAnsi="Courier"/>
          <w:sz w:val="18"/>
          <w:szCs w:val="18"/>
        </w:rPr>
        <w:t>get</w:t>
      </w:r>
      <w:proofErr w:type="gramEnd"/>
      <w:r>
        <w:rPr>
          <w:rFonts w:ascii="Courier" w:hAnsi="Courier"/>
          <w:sz w:val="18"/>
          <w:szCs w:val="18"/>
        </w:rPr>
        <w:t xml:space="preserve"> or \p set callback could handle multiple </w:t>
      </w:r>
      <w:r>
        <w:rPr>
          <w:rFonts w:ascii="Courier" w:hAnsi="Courier"/>
          <w:sz w:val="18"/>
          <w:szCs w:val="18"/>
        </w:rPr>
        <w:br/>
        <w:t xml:space="preserve">*          properties by performing different actions based on the property </w:t>
      </w:r>
      <w:r>
        <w:rPr>
          <w:rFonts w:ascii="Courier" w:hAnsi="Courier"/>
          <w:sz w:val="18"/>
          <w:szCs w:val="18"/>
        </w:rPr>
        <w:br/>
        <w:t xml:space="preserve">*          name or other properties in the property list. </w:t>
      </w:r>
      <w:r>
        <w:rPr>
          <w:rFonts w:ascii="Courier" w:hAnsi="Courier"/>
          <w:sz w:val="18"/>
          <w:szCs w:val="18"/>
        </w:rPr>
        <w:br/>
        <w:t xml:space="preserve">* </w:t>
      </w:r>
      <w:r>
        <w:rPr>
          <w:rFonts w:ascii="Courier" w:hAnsi="Courier"/>
          <w:sz w:val="18"/>
          <w:szCs w:val="18"/>
        </w:rPr>
        <w:br/>
        <w:t xml:space="preserve">*          The \p get routine is called when a value is retrieved from a </w:t>
      </w:r>
      <w:r>
        <w:rPr>
          <w:rFonts w:ascii="Courier" w:hAnsi="Courier"/>
          <w:sz w:val="18"/>
          <w:szCs w:val="18"/>
        </w:rPr>
        <w:br/>
        <w:t xml:space="preserve">*          property value. The #H5P_prp_get_func_t callback function is </w:t>
      </w:r>
      <w:r>
        <w:rPr>
          <w:rFonts w:ascii="Courier" w:hAnsi="Courier"/>
          <w:sz w:val="18"/>
          <w:szCs w:val="18"/>
        </w:rPr>
        <w:br/>
        <w:t xml:space="preserve">*          defined as follows: </w:t>
      </w:r>
      <w:r>
        <w:rPr>
          <w:rFonts w:ascii="Courier" w:hAnsi="Courier"/>
          <w:sz w:val="18"/>
          <w:szCs w:val="18"/>
        </w:rPr>
        <w:br/>
        <w:t xml:space="preserve">* </w:t>
      </w:r>
      <w:r>
        <w:rPr>
          <w:rFonts w:ascii="Courier" w:hAnsi="Courier"/>
          <w:sz w:val="18"/>
          <w:szCs w:val="18"/>
        </w:rPr>
        <w:br/>
        <w:t xml:space="preserve">*          \snippet this H5P_prp_cb2_t_snip </w:t>
      </w:r>
      <w:r>
        <w:rPr>
          <w:rFonts w:ascii="Courier" w:hAnsi="Courier"/>
          <w:sz w:val="18"/>
          <w:szCs w:val="18"/>
        </w:rPr>
        <w:br/>
      </w:r>
      <w:r>
        <w:rPr>
          <w:rFonts w:ascii="Courier" w:hAnsi="Courier"/>
          <w:sz w:val="18"/>
          <w:szCs w:val="18"/>
        </w:rPr>
        <w:lastRenderedPageBreak/>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being </w:t>
      </w:r>
      <w:r>
        <w:rPr>
          <w:rFonts w:ascii="Courier" w:hAnsi="Courier"/>
          <w:sz w:val="18"/>
          <w:szCs w:val="18"/>
        </w:rPr>
        <w:br/>
        <w:t xml:space="preserve">*                queried&lt;/td&gt;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queried&lt;/td&gt;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&lt;td&gt;IN/OUT: The value of the property being returned&lt;/td&gt;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get routine may modify the value to be returned from the </w:t>
      </w:r>
      <w:r>
        <w:rPr>
          <w:rFonts w:ascii="Courier" w:hAnsi="Courier"/>
          <w:sz w:val="18"/>
          <w:szCs w:val="18"/>
        </w:rPr>
        <w:br/>
        <w:t xml:space="preserve">*          query and those changes will be returned to the calling routine. </w:t>
      </w:r>
      <w:r>
        <w:rPr>
          <w:rFonts w:ascii="Courier" w:hAnsi="Courier"/>
          <w:sz w:val="18"/>
          <w:szCs w:val="18"/>
        </w:rPr>
        <w:br/>
        <w:t xml:space="preserve">*          If the \p set routine returns a negative value, the query </w:t>
      </w:r>
      <w:r>
        <w:rPr>
          <w:rFonts w:ascii="Courier" w:hAnsi="Courier"/>
          <w:sz w:val="18"/>
          <w:szCs w:val="18"/>
        </w:rPr>
        <w:br/>
        <w:t xml:space="preserve">*          routine returns an error value. </w:t>
      </w:r>
      <w:r>
        <w:rPr>
          <w:rFonts w:ascii="Courier" w:hAnsi="Courier"/>
          <w:sz w:val="18"/>
          <w:szCs w:val="18"/>
        </w:rPr>
        <w:br/>
        <w:t xml:space="preserve">* </w:t>
      </w:r>
      <w:r>
        <w:rPr>
          <w:rFonts w:ascii="Courier" w:hAnsi="Courier"/>
          <w:sz w:val="18"/>
          <w:szCs w:val="18"/>
        </w:rPr>
        <w:br/>
        <w:t xml:space="preserve">*          The \p prp_del routine is called when a property is being </w:t>
      </w:r>
      <w:r>
        <w:rPr>
          <w:rFonts w:ascii="Courier" w:hAnsi="Courier"/>
          <w:sz w:val="18"/>
          <w:szCs w:val="18"/>
        </w:rPr>
        <w:br/>
        <w:t xml:space="preserve">*          deleted from a property list. The #H5P_prp_delete_func_t </w:t>
      </w:r>
      <w:r>
        <w:rPr>
          <w:rFonts w:ascii="Courier" w:hAnsi="Courier"/>
          <w:sz w:val="18"/>
          <w:szCs w:val="18"/>
        </w:rPr>
        <w:br/>
        <w:t>*          callback function is defined as follows:</w:t>
      </w:r>
      <w:r>
        <w:rPr>
          <w:rFonts w:ascii="Courier" w:hAnsi="Courier"/>
          <w:sz w:val="18"/>
          <w:szCs w:val="18"/>
        </w:rPr>
        <w:br/>
      </w:r>
      <w:r>
        <w:rPr>
          <w:rFonts w:ascii="Courier" w:hAnsi="Courier"/>
          <w:color w:val="000000"/>
          <w:sz w:val="18"/>
          <w:szCs w:val="18"/>
          <w:highlight w:val="white"/>
        </w:rPr>
        <w:t xml:space="preserve">* </w:t>
      </w:r>
      <w:r>
        <w:rPr>
          <w:rFonts w:ascii="Courier" w:hAnsi="Courier"/>
          <w:sz w:val="18"/>
          <w:szCs w:val="18"/>
        </w:rPr>
        <w:br/>
        <w:t xml:space="preserve">*          \snippet this H5P_prp_cb2_t_snip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&lt;td&gt;\ref hid_t \c prop_id&lt;/td&gt; </w:t>
      </w:r>
      <w:r>
        <w:rPr>
          <w:rFonts w:ascii="Courier" w:hAnsi="Courier"/>
          <w:sz w:val="18"/>
          <w:szCs w:val="18"/>
        </w:rPr>
        <w:br/>
        <w:t xml:space="preserve">*            &lt;td&gt;IN: The identifier of the property list the property is </w:t>
      </w:r>
      <w:r>
        <w:rPr>
          <w:rFonts w:ascii="Courier" w:hAnsi="Courier"/>
          <w:sz w:val="18"/>
          <w:szCs w:val="18"/>
        </w:rPr>
        <w:br/>
        <w:t xml:space="preserve">*                being deleted from&lt;/td&gt;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in the list&lt;/td&gt;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for the property being deleted&lt;/td&gt;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prp_del routine may modify the value passed in, but the </w:t>
      </w:r>
      <w:r>
        <w:rPr>
          <w:rFonts w:ascii="Courier" w:hAnsi="Courier"/>
          <w:sz w:val="18"/>
          <w:szCs w:val="18"/>
        </w:rPr>
        <w:br/>
        <w:t xml:space="preserve">*          value is not used by the library when the \p prp_del routine </w:t>
      </w:r>
      <w:r>
        <w:rPr>
          <w:rFonts w:ascii="Courier" w:hAnsi="Courier"/>
          <w:sz w:val="18"/>
          <w:szCs w:val="18"/>
        </w:rPr>
        <w:br/>
        <w:t xml:space="preserve">*          returns. If the \p prp_del routine returns a negative value, </w:t>
      </w:r>
      <w:r>
        <w:rPr>
          <w:rFonts w:ascii="Courier" w:hAnsi="Courier"/>
          <w:sz w:val="18"/>
          <w:szCs w:val="18"/>
        </w:rPr>
        <w:br/>
        <w:t xml:space="preserve">*          the property </w:t>
      </w:r>
      <w:proofErr w:type="gramStart"/>
      <w:r>
        <w:rPr>
          <w:rFonts w:ascii="Courier" w:hAnsi="Courier"/>
          <w:sz w:val="18"/>
          <w:szCs w:val="18"/>
        </w:rPr>
        <w:t>list  delete</w:t>
      </w:r>
      <w:proofErr w:type="gramEnd"/>
      <w:r>
        <w:rPr>
          <w:rFonts w:ascii="Courier" w:hAnsi="Courier"/>
          <w:sz w:val="18"/>
          <w:szCs w:val="18"/>
        </w:rPr>
        <w:t xml:space="preserve"> routine returns an error value but </w:t>
      </w:r>
      <w:r>
        <w:rPr>
          <w:rFonts w:ascii="Courier" w:hAnsi="Courier"/>
          <w:sz w:val="18"/>
          <w:szCs w:val="18"/>
        </w:rPr>
        <w:br/>
        <w:t xml:space="preserve">*          the property is still deleted. </w:t>
      </w:r>
      <w:r>
        <w:rPr>
          <w:rFonts w:ascii="Courier" w:hAnsi="Courier"/>
          <w:sz w:val="18"/>
          <w:szCs w:val="18"/>
        </w:rPr>
        <w:br/>
        <w:t xml:space="preserve">* </w:t>
      </w:r>
      <w:r>
        <w:rPr>
          <w:rFonts w:ascii="Courier" w:hAnsi="Courier"/>
          <w:sz w:val="18"/>
          <w:szCs w:val="18"/>
        </w:rPr>
        <w:br/>
        <w:t xml:space="preserve">*          The \p copy routine is called when a new property list with </w:t>
      </w:r>
      <w:r>
        <w:rPr>
          <w:rFonts w:ascii="Courier" w:hAnsi="Courier"/>
          <w:sz w:val="18"/>
          <w:szCs w:val="18"/>
        </w:rPr>
        <w:br/>
      </w:r>
      <w:r>
        <w:rPr>
          <w:rFonts w:ascii="Courier" w:hAnsi="Courier"/>
          <w:sz w:val="18"/>
          <w:szCs w:val="18"/>
        </w:rPr>
        <w:lastRenderedPageBreak/>
        <w:t xml:space="preserve">*          this property is being created through a \p copy operation. </w:t>
      </w:r>
      <w:r>
        <w:rPr>
          <w:rFonts w:ascii="Courier" w:hAnsi="Courier"/>
          <w:sz w:val="18"/>
          <w:szCs w:val="18"/>
        </w:rPr>
        <w:br/>
        <w:t xml:space="preserve">*          The #H5P_prp_copy_func_t callback function is defined as follows: </w:t>
      </w:r>
      <w:r>
        <w:rPr>
          <w:rFonts w:ascii="Courier" w:hAnsi="Courier"/>
          <w:sz w:val="18"/>
          <w:szCs w:val="18"/>
        </w:rPr>
        <w:br/>
        <w:t xml:space="preserve">* </w:t>
      </w:r>
      <w:r>
        <w:rPr>
          <w:rFonts w:ascii="Courier" w:hAnsi="Courier"/>
          <w:sz w:val="18"/>
          <w:szCs w:val="18"/>
        </w:rPr>
        <w:br/>
        <w:t xml:space="preserve">*          \snippet this H5P_prp_cb1_t_snip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being copied&lt;/td&gt;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&lt;td&gt;IN/OUT: The value for the property being copied&lt;/td&gt;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w:t>
      </w:r>
      <w:r>
        <w:rPr>
          <w:rFonts w:ascii="Courier" w:hAnsi="Courier"/>
          <w:sz w:val="18"/>
          <w:szCs w:val="18"/>
        </w:rPr>
        <w:br/>
        <w:t xml:space="preserve">*          The \p copy routine may modify the value to be set and those </w:t>
      </w:r>
      <w:r>
        <w:rPr>
          <w:rFonts w:ascii="Courier" w:hAnsi="Courier"/>
          <w:sz w:val="18"/>
          <w:szCs w:val="18"/>
        </w:rPr>
        <w:br/>
        <w:t xml:space="preserve">*          changes will be stored as the new value of the property. If </w:t>
      </w:r>
      <w:r>
        <w:rPr>
          <w:rFonts w:ascii="Courier" w:hAnsi="Courier"/>
          <w:sz w:val="18"/>
          <w:szCs w:val="18"/>
        </w:rPr>
        <w:br/>
        <w:t xml:space="preserve">*          the \p copy routine returns a negative value, the new </w:t>
      </w:r>
      <w:r>
        <w:rPr>
          <w:rFonts w:ascii="Courier" w:hAnsi="Courier"/>
          <w:sz w:val="18"/>
          <w:szCs w:val="18"/>
        </w:rPr>
        <w:br/>
        <w:t xml:space="preserve">*          property value is not copied into the property and the \p copy </w:t>
      </w:r>
      <w:r>
        <w:rPr>
          <w:rFonts w:ascii="Courier" w:hAnsi="Courier"/>
          <w:sz w:val="18"/>
          <w:szCs w:val="18"/>
        </w:rPr>
        <w:br/>
        <w:t xml:space="preserve">*          routine returns an error value. </w:t>
      </w:r>
      <w:r>
        <w:rPr>
          <w:rFonts w:ascii="Courier" w:hAnsi="Courier"/>
          <w:sz w:val="18"/>
          <w:szCs w:val="18"/>
        </w:rPr>
        <w:br/>
        <w:t xml:space="preserve">* </w:t>
      </w:r>
      <w:r>
        <w:rPr>
          <w:rFonts w:ascii="Courier" w:hAnsi="Courier"/>
          <w:sz w:val="18"/>
          <w:szCs w:val="18"/>
        </w:rPr>
        <w:br/>
        <w:t xml:space="preserve">*          The \p compare routine is called when a property list with this </w:t>
      </w:r>
      <w:r>
        <w:rPr>
          <w:rFonts w:ascii="Courier" w:hAnsi="Courier"/>
          <w:sz w:val="18"/>
          <w:szCs w:val="18"/>
        </w:rPr>
        <w:br/>
        <w:t xml:space="preserve">*          property is compared to another property list with the same </w:t>
      </w:r>
      <w:r>
        <w:rPr>
          <w:rFonts w:ascii="Courier" w:hAnsi="Courier"/>
          <w:sz w:val="18"/>
          <w:szCs w:val="18"/>
        </w:rPr>
        <w:br/>
        <w:t xml:space="preserve">*          property. The #H5P_prp_compare_func_t callback function is </w:t>
      </w:r>
      <w:r>
        <w:rPr>
          <w:rFonts w:ascii="Courier" w:hAnsi="Courier"/>
          <w:sz w:val="18"/>
          <w:szCs w:val="18"/>
        </w:rPr>
        <w:br/>
        <w:t xml:space="preserve">*          defined as follows: </w:t>
      </w:r>
      <w:r>
        <w:rPr>
          <w:rFonts w:ascii="Courier" w:hAnsi="Courier"/>
          <w:sz w:val="18"/>
          <w:szCs w:val="18"/>
        </w:rPr>
        <w:br/>
        <w:t xml:space="preserve">* </w:t>
      </w:r>
      <w:r>
        <w:rPr>
          <w:rFonts w:ascii="Courier" w:hAnsi="Courier"/>
          <w:sz w:val="18"/>
          <w:szCs w:val="18"/>
        </w:rPr>
        <w:br/>
        <w:t xml:space="preserve">*          \snippet this H5P_prp_compare_func_t_snip </w:t>
      </w:r>
      <w:r>
        <w:rPr>
          <w:rFonts w:ascii="Courier" w:hAnsi="Courier"/>
          <w:sz w:val="18"/>
          <w:szCs w:val="18"/>
        </w:rPr>
        <w:br/>
        <w:t xml:space="preserve">* </w:t>
      </w:r>
      <w:r>
        <w:rPr>
          <w:rFonts w:ascii="Courier" w:hAnsi="Courier"/>
          <w:sz w:val="18"/>
          <w:szCs w:val="18"/>
        </w:rPr>
        <w:br/>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void * value1}&lt;/td&gt; </w:t>
      </w:r>
      <w:r>
        <w:rPr>
          <w:rFonts w:ascii="Courier" w:hAnsi="Courier"/>
          <w:sz w:val="18"/>
          <w:szCs w:val="18"/>
        </w:rPr>
        <w:br/>
        <w:t xml:space="preserve">*            &lt;td&gt;IN: The value of the first property to compare&lt;/td&gt;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&lt;td&gt;\Code{const void * value2}&lt;/td&gt; </w:t>
      </w:r>
      <w:r>
        <w:rPr>
          <w:rFonts w:ascii="Courier" w:hAnsi="Courier"/>
          <w:sz w:val="18"/>
          <w:szCs w:val="18"/>
        </w:rPr>
        <w:br/>
        <w:t xml:space="preserve">*            &lt;td&gt;IN: The value of the second property to compare&lt;/td&gt;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compare routine may not modify the values. The \p compare </w:t>
      </w:r>
      <w:r>
        <w:rPr>
          <w:rFonts w:ascii="Courier" w:hAnsi="Courier"/>
          <w:sz w:val="18"/>
          <w:szCs w:val="18"/>
        </w:rPr>
        <w:br/>
        <w:t xml:space="preserve">*          routine should return a positive value if \p value1 is greater </w:t>
      </w:r>
      <w:r>
        <w:rPr>
          <w:rFonts w:ascii="Courier" w:hAnsi="Courier"/>
          <w:sz w:val="18"/>
          <w:szCs w:val="18"/>
        </w:rPr>
        <w:br/>
        <w:t xml:space="preserve">*          than \p value2, a negative value if \p value2 is greater than </w:t>
      </w:r>
      <w:r>
        <w:rPr>
          <w:rFonts w:ascii="Courier" w:hAnsi="Courier"/>
          <w:sz w:val="18"/>
          <w:szCs w:val="18"/>
        </w:rPr>
        <w:br/>
        <w:t xml:space="preserve">*          \p value1 and zero if \p value1 and \p value2 are equal. </w:t>
      </w:r>
      <w:r>
        <w:rPr>
          <w:rFonts w:ascii="Courier" w:hAnsi="Courier"/>
          <w:sz w:val="18"/>
          <w:szCs w:val="18"/>
        </w:rPr>
        <w:br/>
        <w:t xml:space="preserve">* </w:t>
      </w:r>
      <w:r>
        <w:rPr>
          <w:rFonts w:ascii="Courier" w:hAnsi="Courier"/>
          <w:sz w:val="18"/>
          <w:szCs w:val="18"/>
        </w:rPr>
        <w:br/>
        <w:t xml:space="preserve">*          The \p close routine is called when a property list with this </w:t>
      </w:r>
      <w:r>
        <w:rPr>
          <w:rFonts w:ascii="Courier" w:hAnsi="Courier"/>
          <w:sz w:val="18"/>
          <w:szCs w:val="18"/>
        </w:rPr>
        <w:br/>
        <w:t xml:space="preserve">*          property is being closed. The #H5P_prp_close_func_t callback </w:t>
      </w:r>
      <w:r>
        <w:rPr>
          <w:rFonts w:ascii="Courier" w:hAnsi="Courier"/>
          <w:sz w:val="18"/>
          <w:szCs w:val="18"/>
        </w:rPr>
        <w:br/>
        <w:t xml:space="preserve">*          function is defined as follows: </w:t>
      </w:r>
      <w:r>
        <w:rPr>
          <w:rFonts w:ascii="Courier" w:hAnsi="Courier"/>
          <w:sz w:val="18"/>
          <w:szCs w:val="18"/>
        </w:rPr>
        <w:br/>
        <w:t xml:space="preserve">* </w:t>
      </w:r>
      <w:r>
        <w:rPr>
          <w:rFonts w:ascii="Courier" w:hAnsi="Courier"/>
          <w:sz w:val="18"/>
          <w:szCs w:val="18"/>
        </w:rPr>
        <w:br/>
        <w:t xml:space="preserve">*          \snippet this H5P_prp_cb1_t_snip </w:t>
      </w:r>
      <w:r>
        <w:rPr>
          <w:rFonts w:ascii="Courier" w:hAnsi="Courier"/>
          <w:sz w:val="18"/>
          <w:szCs w:val="18"/>
        </w:rPr>
        <w:br/>
        <w:t>*</w:t>
      </w:r>
      <w:r>
        <w:rPr>
          <w:rFonts w:ascii="Courier" w:hAnsi="Courier"/>
          <w:sz w:val="18"/>
          <w:szCs w:val="18"/>
        </w:rPr>
        <w:br/>
      </w:r>
      <w:r>
        <w:rPr>
          <w:rFonts w:ascii="Courier" w:hAnsi="Courier"/>
          <w:color w:val="000000"/>
          <w:sz w:val="18"/>
          <w:szCs w:val="18"/>
          <w:highlight w:val="white"/>
        </w:rPr>
        <w:lastRenderedPageBreak/>
        <w:t xml:space="preserve">*          The parameters to the callback function are defined as follows: </w:t>
      </w:r>
      <w:r>
        <w:rPr>
          <w:rFonts w:ascii="Courier" w:hAnsi="Courier"/>
          <w:sz w:val="18"/>
          <w:szCs w:val="18"/>
        </w:rPr>
        <w:br/>
        <w:t xml:space="preserve">* </w:t>
      </w:r>
      <w:r>
        <w:rPr>
          <w:rFonts w:ascii="Courier" w:hAnsi="Courier"/>
          <w:sz w:val="18"/>
          <w:szCs w:val="18"/>
        </w:rPr>
        <w:br/>
        <w:t xml:space="preserve">*          &lt;table&gt; </w:t>
      </w:r>
      <w:r>
        <w:rPr>
          <w:rFonts w:ascii="Courier" w:hAnsi="Courier"/>
          <w:sz w:val="18"/>
          <w:szCs w:val="18"/>
        </w:rPr>
        <w:br/>
        <w:t xml:space="preserve">*           &lt;tr&gt; </w:t>
      </w:r>
      <w:r>
        <w:rPr>
          <w:rFonts w:ascii="Courier" w:hAnsi="Courier"/>
          <w:sz w:val="18"/>
          <w:szCs w:val="18"/>
        </w:rPr>
        <w:br/>
        <w:t xml:space="preserve">*            &lt;td&gt;\Code{const char * name}&lt;/td&gt; </w:t>
      </w:r>
      <w:r>
        <w:rPr>
          <w:rFonts w:ascii="Courier" w:hAnsi="Courier"/>
          <w:sz w:val="18"/>
          <w:szCs w:val="18"/>
        </w:rPr>
        <w:br/>
        <w:t xml:space="preserve">*            &lt;td&gt;IN: The name of the property in the list&lt;/td&gt;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&lt;td&gt;\Code{size_t size}&lt;/td&gt; </w:t>
      </w:r>
      <w:r>
        <w:rPr>
          <w:rFonts w:ascii="Courier" w:hAnsi="Courier"/>
          <w:sz w:val="18"/>
          <w:szCs w:val="18"/>
        </w:rPr>
        <w:br/>
        <w:t xml:space="preserve">*            &lt;td&gt;IN: The size of the property in bytes&lt;/td&gt; </w:t>
      </w:r>
      <w:r>
        <w:rPr>
          <w:rFonts w:ascii="Courier" w:hAnsi="Courier"/>
          <w:sz w:val="18"/>
          <w:szCs w:val="18"/>
        </w:rPr>
        <w:br/>
        <w:t xml:space="preserve">*           &lt;/tr&gt; </w:t>
      </w:r>
      <w:r>
        <w:rPr>
          <w:rFonts w:ascii="Courier" w:hAnsi="Courier"/>
          <w:sz w:val="18"/>
          <w:szCs w:val="18"/>
        </w:rPr>
        <w:br/>
        <w:t xml:space="preserve">*           &lt;tr&gt; </w:t>
      </w:r>
      <w:r>
        <w:rPr>
          <w:rFonts w:ascii="Courier" w:hAnsi="Courier"/>
          <w:sz w:val="18"/>
          <w:szCs w:val="18"/>
        </w:rPr>
        <w:br/>
        <w:t xml:space="preserve">*            &lt;td&gt;\Code{void * value}&lt;/td&gt; </w:t>
      </w:r>
      <w:r>
        <w:rPr>
          <w:rFonts w:ascii="Courier" w:hAnsi="Courier"/>
          <w:sz w:val="18"/>
          <w:szCs w:val="18"/>
        </w:rPr>
        <w:br/>
        <w:t xml:space="preserve">*            &lt;td&gt;IN: The value for the property being closed&lt;/td&gt; </w:t>
      </w:r>
      <w:r>
        <w:rPr>
          <w:rFonts w:ascii="Courier" w:hAnsi="Courier"/>
          <w:sz w:val="18"/>
          <w:szCs w:val="18"/>
        </w:rPr>
        <w:br/>
        <w:t xml:space="preserve">*           &lt;/tr&gt; </w:t>
      </w:r>
      <w:r>
        <w:rPr>
          <w:rFonts w:ascii="Courier" w:hAnsi="Courier"/>
          <w:sz w:val="18"/>
          <w:szCs w:val="18"/>
        </w:rPr>
        <w:br/>
        <w:t xml:space="preserve">*          &lt;/table&gt; </w:t>
      </w:r>
      <w:r>
        <w:rPr>
          <w:rFonts w:ascii="Courier" w:hAnsi="Courier"/>
          <w:sz w:val="18"/>
          <w:szCs w:val="18"/>
        </w:rPr>
        <w:br/>
        <w:t xml:space="preserve">* </w:t>
      </w:r>
      <w:r>
        <w:rPr>
          <w:rFonts w:ascii="Courier" w:hAnsi="Courier"/>
          <w:sz w:val="18"/>
          <w:szCs w:val="18"/>
        </w:rPr>
        <w:br/>
        <w:t xml:space="preserve">*          The \p close routine may modify the value passed in, but the </w:t>
      </w:r>
      <w:r>
        <w:rPr>
          <w:rFonts w:ascii="Courier" w:hAnsi="Courier"/>
          <w:sz w:val="18"/>
          <w:szCs w:val="18"/>
        </w:rPr>
        <w:br/>
        <w:t xml:space="preserve">*          value is not used by the library when the \p close routine returns. </w:t>
      </w:r>
      <w:r>
        <w:rPr>
          <w:rFonts w:ascii="Courier" w:hAnsi="Courier"/>
          <w:sz w:val="18"/>
          <w:szCs w:val="18"/>
        </w:rPr>
        <w:br/>
        <w:t xml:space="preserve">*          If the \p close routine returns a negative value, the property </w:t>
      </w:r>
      <w:r>
        <w:rPr>
          <w:rFonts w:ascii="Courier" w:hAnsi="Courier"/>
          <w:sz w:val="18"/>
          <w:szCs w:val="18"/>
        </w:rPr>
        <w:br/>
        <w:t xml:space="preserve">*          list close routine returns an error value but the property list is </w:t>
      </w:r>
      <w:r>
        <w:rPr>
          <w:rFonts w:ascii="Courier" w:hAnsi="Courier"/>
          <w:sz w:val="18"/>
          <w:szCs w:val="18"/>
        </w:rPr>
        <w:br/>
        <w:t xml:space="preserve">*          still closed. </w:t>
      </w:r>
      <w:r>
        <w:rPr>
          <w:rFonts w:ascii="Courier" w:hAnsi="Courier"/>
          <w:sz w:val="18"/>
          <w:szCs w:val="18"/>
        </w:rPr>
        <w:br/>
        <w:t xml:space="preserve">* </w:t>
      </w:r>
      <w:r>
        <w:rPr>
          <w:rFonts w:ascii="Courier" w:hAnsi="Courier"/>
          <w:sz w:val="18"/>
          <w:szCs w:val="18"/>
        </w:rPr>
        <w:br/>
        <w:t xml:space="preserve">* \since 1.8.0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 xml:space="preserve">H5_DLL herr_t H5Pregister2(hid_t cls_id, const char *name, size_t size, </w:t>
      </w:r>
    </w:p>
    <w:p w:rsidR="00D31373" w:rsidRDefault="00000000">
      <w:pPr>
        <w:rPr>
          <w:rFonts w:ascii="Courier" w:hAnsi="Courier"/>
          <w:sz w:val="18"/>
          <w:szCs w:val="18"/>
        </w:rPr>
      </w:pPr>
      <w:r>
        <w:rPr>
          <w:rFonts w:ascii="Courier" w:hAnsi="Courier"/>
          <w:sz w:val="18"/>
          <w:szCs w:val="18"/>
        </w:rPr>
        <w:t xml:space="preserve">                           void *def_value, H5P_prp_create_func_t create,</w:t>
      </w:r>
    </w:p>
    <w:p w:rsidR="00D31373" w:rsidRDefault="00000000">
      <w:pPr>
        <w:rPr>
          <w:rFonts w:ascii="Courier" w:hAnsi="Courier"/>
          <w:sz w:val="18"/>
          <w:szCs w:val="18"/>
        </w:rPr>
      </w:pPr>
      <w:r>
        <w:rPr>
          <w:rFonts w:ascii="Courier" w:hAnsi="Courier"/>
          <w:sz w:val="18"/>
          <w:szCs w:val="18"/>
        </w:rPr>
        <w:t xml:space="preserve">                           H5P_prp_set_func_t set, H5P_prp_get_func_t get, </w:t>
      </w:r>
      <w:r>
        <w:rPr>
          <w:rFonts w:ascii="Courier" w:hAnsi="Courier"/>
          <w:sz w:val="18"/>
          <w:szCs w:val="18"/>
        </w:rPr>
        <w:br/>
        <w:t xml:space="preserve">                           H5P_prp_delete_func_t prp_del, </w:t>
      </w:r>
    </w:p>
    <w:p w:rsidR="00D31373" w:rsidRDefault="00000000">
      <w:pPr>
        <w:rPr>
          <w:rFonts w:ascii="Courier" w:hAnsi="Courier"/>
          <w:sz w:val="18"/>
          <w:szCs w:val="18"/>
        </w:rPr>
      </w:pPr>
      <w:r>
        <w:rPr>
          <w:rFonts w:ascii="Courier" w:hAnsi="Courier"/>
          <w:sz w:val="18"/>
          <w:szCs w:val="18"/>
        </w:rPr>
        <w:t xml:space="preserve">                           H5P_prp_copy_func_t copy, </w:t>
      </w:r>
      <w:r>
        <w:rPr>
          <w:rFonts w:ascii="Courier" w:hAnsi="Courier"/>
          <w:sz w:val="18"/>
          <w:szCs w:val="18"/>
        </w:rPr>
        <w:br/>
        <w:t xml:space="preserve">                           H5P_prp_compare_func_t compare, </w:t>
      </w:r>
    </w:p>
    <w:p w:rsidR="00D31373" w:rsidRDefault="00000000">
      <w:pPr>
        <w:rPr>
          <w:rFonts w:ascii="Courier" w:hAnsi="Courier"/>
          <w:sz w:val="18"/>
          <w:szCs w:val="18"/>
        </w:rPr>
      </w:pPr>
      <w:r>
        <w:rPr>
          <w:rFonts w:ascii="Courier" w:hAnsi="Courier"/>
          <w:sz w:val="18"/>
          <w:szCs w:val="18"/>
        </w:rPr>
        <w:t xml:space="preserve">                           H5P_prp_close_func_t close);</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xml:space="preserve">H5Pregister2(cls_id, name, size, def_value, create, set, get, prp_del, </w:t>
      </w:r>
    </w:p>
    <w:p w:rsidR="00D31373" w:rsidRDefault="00000000">
      <w:pPr>
        <w:rPr>
          <w:rFonts w:ascii="Courier" w:hAnsi="Courier"/>
          <w:sz w:val="18"/>
          <w:szCs w:val="18"/>
        </w:rPr>
      </w:pPr>
      <w:r>
        <w:rPr>
          <w:rFonts w:ascii="Courier" w:hAnsi="Courier"/>
          <w:sz w:val="18"/>
          <w:szCs w:val="18"/>
        </w:rPr>
        <w:t xml:space="preserve"> |           copy, compare, close)</w:t>
      </w:r>
    </w:p>
    <w:p w:rsidR="00D31373" w:rsidRDefault="00000000">
      <w:r>
        <w:rPr>
          <w:rFonts w:ascii="Courier" w:hAnsi="Courier"/>
          <w:sz w:val="18"/>
          <w:szCs w:val="18"/>
        </w:rPr>
        <w:t xml:space="preserve"> +-</w:t>
      </w:r>
      <w:r>
        <w:rPr>
          <w:rFonts w:ascii="Courier" w:hAnsi="Courier"/>
          <w:color w:val="000000"/>
          <w:sz w:val="18"/>
          <w:szCs w:val="18"/>
          <w:highlight w:val="white"/>
        </w:rPr>
        <w:t>H5I_object_</w:t>
      </w:r>
      <w:proofErr w:type="gramStart"/>
      <w:r>
        <w:rPr>
          <w:rFonts w:ascii="Courier" w:hAnsi="Courier"/>
          <w:color w:val="000000"/>
          <w:sz w:val="18"/>
          <w:szCs w:val="18"/>
          <w:highlight w:val="white"/>
        </w:rPr>
        <w:t>verify(</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duplicate class if required</w:t>
      </w:r>
    </w:p>
    <w:p w:rsidR="00D31373" w:rsidRDefault="00000000">
      <w:pPr>
        <w:rPr>
          <w:rFonts w:ascii="Courier" w:hAnsi="Courier"/>
          <w:color w:val="000000"/>
          <w:sz w:val="18"/>
          <w:szCs w:val="18"/>
          <w:highlight w:val="white"/>
        </w:rPr>
      </w:pPr>
      <w:bookmarkStart w:id="1078" w:name="__DdeLink__3964_1108019163"/>
      <w:bookmarkEnd w:id="1078"/>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-H5P__create_class()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+-H5FL_CALLOC()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+-H5P__access_class(par_class, H5P_MOD_INC_CLS)</w:t>
      </w:r>
      <w:r>
        <w:rPr>
          <w:rFonts w:ascii="Courier" w:hAnsi="Courier"/>
          <w:color w:val="000000"/>
          <w:sz w:val="18"/>
          <w:szCs w:val="18"/>
          <w:highlight w:val="white"/>
        </w:rPr>
        <w:br/>
        <w:t xml:space="preserve"> |  |  |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+-H5SL_destroy()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w:t>
      </w:r>
      <w:bookmarkStart w:id="1079" w:name="__DdeLink__2830_404519934911"/>
      <w:r>
        <w:rPr>
          <w:rFonts w:ascii="Courier" w:hAnsi="Courier"/>
          <w:color w:val="000000"/>
          <w:sz w:val="18"/>
          <w:szCs w:val="18"/>
          <w:highlight w:val="white"/>
        </w:rPr>
        <w:t>H5P__access_class</w:t>
      </w:r>
      <w:bookmarkEnd w:id="1079"/>
      <w:r>
        <w:rPr>
          <w:rFonts w:ascii="Courier" w:hAnsi="Courier"/>
          <w:color w:val="000000"/>
          <w:sz w:val="18"/>
          <w:szCs w:val="18"/>
          <w:highlight w:val="white"/>
        </w:rPr>
        <w:t>(par_class, H5P_MOD_DEC_CLS) // can’t happen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+-H5SL_destroy()</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eventually</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          H5P__free_prop_cb()</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+-(tprop-&gt;close)(tprop-&gt;name, tprop-&gt;size, tprop-&gt;value);</w:t>
      </w:r>
      <w:r>
        <w:rPr>
          <w:rFonts w:ascii="Courier" w:hAnsi="Courier"/>
          <w:color w:val="000000"/>
          <w:sz w:val="18"/>
          <w:szCs w:val="18"/>
          <w:highlight w:val="white"/>
        </w:rPr>
        <w:br/>
        <w:t xml:space="preserve"> |  |           |  +- … // property specific – may not exist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+-H5P__free_prop(tprop);</w:t>
      </w:r>
      <w:r>
        <w:rPr>
          <w:rFonts w:ascii="Courier" w:hAnsi="Courier"/>
          <w:color w:val="000000"/>
          <w:sz w:val="18"/>
          <w:szCs w:val="18"/>
          <w:highlight w:val="white"/>
        </w:rPr>
        <w:br/>
        <w:t xml:space="preserve"> |  |              +-H5MM_xfree()</w:t>
      </w:r>
      <w:r>
        <w:rPr>
          <w:rFonts w:ascii="Courier" w:hAnsi="Courier"/>
          <w:color w:val="000000"/>
          <w:sz w:val="18"/>
          <w:szCs w:val="18"/>
          <w:highlight w:val="white"/>
        </w:rPr>
        <w:br/>
        <w:t xml:space="preserve"> |  |              +-H5FL_FREE()</w:t>
      </w:r>
    </w:p>
    <w:p w:rsidR="00D31373" w:rsidRDefault="00000000">
      <w:pPr>
        <w:rPr>
          <w:rFonts w:ascii="Courier" w:hAnsi="Courier"/>
          <w:color w:val="000000"/>
          <w:sz w:val="18"/>
          <w:szCs w:val="18"/>
          <w:highlight w:val="white"/>
        </w:rPr>
      </w:pPr>
      <w:bookmarkStart w:id="1080" w:name="__DdeLink__3964_11080191631"/>
      <w:bookmarkEnd w:id="1080"/>
      <w:r>
        <w:rPr>
          <w:rFonts w:ascii="Courier" w:hAnsi="Courier"/>
          <w:color w:val="000000"/>
          <w:sz w:val="18"/>
          <w:szCs w:val="18"/>
          <w:highlight w:val="white"/>
        </w:rPr>
        <w:lastRenderedPageBreak/>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-H5SL_first()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-H5P__dup_prop(prop, H5P_PROP_WITHIN_LIST)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-H5P__add_prop()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+-H5SL_insert()</w:t>
      </w:r>
      <w:r>
        <w:rPr>
          <w:rFonts w:ascii="Courier" w:hAnsi="Courier"/>
          <w:color w:val="000000"/>
          <w:sz w:val="18"/>
          <w:szCs w:val="18"/>
          <w:highlight w:val="white"/>
        </w:rPr>
        <w:b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-H5SL_next()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br/>
        <w:t xml:space="preserve"> |  +-H5P__register_real()</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+-H5P__create_prop()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+-H5FL_MALLOC()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+-H5FL_FREE()   // error cleanup</w:t>
      </w:r>
      <w:r>
        <w:rPr>
          <w:rFonts w:ascii="Courier" w:hAnsi="Courier"/>
          <w:color w:val="000000"/>
          <w:sz w:val="18"/>
          <w:szCs w:val="18"/>
          <w:highlight w:val="white"/>
        </w:rPr>
        <w:br/>
        <w:t xml:space="preserve"> |  |  +-H5P__add_prop()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 see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+-H5P__free_prop()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see above</w:t>
      </w:r>
    </w:p>
    <w:p w:rsidR="00D31373" w:rsidRDefault="00000000">
      <w:pPr>
        <w:rPr>
          <w:rFonts w:ascii="Courier" w:hAnsi="Courier"/>
          <w:color w:val="000000"/>
          <w:sz w:val="18"/>
          <w:szCs w:val="18"/>
          <w:highlight w:val="white"/>
        </w:rPr>
      </w:pPr>
      <w:bookmarkStart w:id="1081" w:name="__DdeLink__2825_40451993491"/>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-H5P__close_class() // error recovery</w:t>
      </w:r>
      <w:r>
        <w:rPr>
          <w:rFonts w:ascii="Courier" w:hAnsi="Courier"/>
          <w:color w:val="000000"/>
          <w:sz w:val="18"/>
          <w:szCs w:val="18"/>
          <w:highlight w:val="white"/>
        </w:rPr>
        <w:br/>
        <w:t xml:space="preserve"> |     +-H5P__access_class(pclass, H5P_MOD_DEC_REF)</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+-H5MM_</w:t>
      </w:r>
      <w:proofErr w:type="gramStart"/>
      <w:r>
        <w:rPr>
          <w:rFonts w:ascii="Courier" w:hAnsi="Courier"/>
          <w:color w:val="000000"/>
          <w:sz w:val="18"/>
          <w:szCs w:val="18"/>
          <w:highlight w:val="white"/>
        </w:rPr>
        <w:t>xfree(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+-H5SL_</w:t>
      </w:r>
      <w:proofErr w:type="gramStart"/>
      <w:r>
        <w:rPr>
          <w:rFonts w:ascii="Courier" w:hAnsi="Courier"/>
          <w:color w:val="000000"/>
          <w:sz w:val="18"/>
          <w:szCs w:val="18"/>
          <w:highlight w:val="white"/>
        </w:rPr>
        <w:t>destroy(</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+-H5P__access_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par_class, H5P_MOD_DEC_CLS)</w:t>
      </w:r>
    </w:p>
    <w:p w:rsidR="00D31373" w:rsidRDefault="00000000">
      <w:r>
        <w:rPr>
          <w:rFonts w:ascii="Courier" w:hAnsi="Courier"/>
          <w:color w:val="000000"/>
          <w:sz w:val="18"/>
          <w:szCs w:val="18"/>
          <w:highlight w:val="white"/>
        </w:rPr>
        <w:t xml:space="preserve"> |           +- … // see abpve</w:t>
      </w:r>
      <w:r>
        <w:rPr>
          <w:rFonts w:ascii="MingLiU" w:eastAsia="MingLiU" w:hAnsi="MingLiU" w:cs="MingLiU"/>
          <w:color w:val="000000"/>
          <w:sz w:val="18"/>
          <w:szCs w:val="18"/>
          <w:highlight w:val="white"/>
        </w:rPr>
        <w:br/>
      </w:r>
      <w:bookmarkEnd w:id="1081"/>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subst(</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r>
        <w:rPr>
          <w:rFonts w:ascii="Courier" w:hAnsi="Courier"/>
          <w:sz w:val="18"/>
          <w:szCs w:val="18"/>
        </w:rPr>
        <w:t xml:space="preserve"> +-</w:t>
      </w:r>
      <w:r>
        <w:rPr>
          <w:rFonts w:ascii="Courier" w:hAnsi="Courier"/>
          <w:color w:val="000000"/>
          <w:sz w:val="18"/>
          <w:szCs w:val="18"/>
          <w:highlight w:val="white"/>
        </w:rPr>
        <w:t>H5P__close_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w:t>
      </w:r>
    </w:p>
    <w:p w:rsidR="00D31373" w:rsidRDefault="00000000">
      <w:r>
        <w:rPr>
          <w:rFonts w:ascii="Courier" w:hAnsi="Courier"/>
          <w:color w:val="000000"/>
          <w:sz w:val="18"/>
          <w:szCs w:val="18"/>
          <w:highlight w:val="white"/>
        </w:rPr>
        <w:t xml:space="preserve">    +- // see above</w:t>
      </w:r>
      <w:r>
        <w:rPr>
          <w:rFonts w:ascii="Courier" w:hAnsi="Courier"/>
          <w:sz w:val="18"/>
          <w:szCs w:val="18"/>
        </w:rPr>
        <w:br/>
      </w:r>
      <w:r>
        <w:rPr>
          <w:rFonts w:ascii="monospace" w:hAnsi="monospace"/>
          <w:sz w:val="20"/>
          <w:szCs w:val="20"/>
        </w:rPr>
        <w:br/>
      </w:r>
      <w:r>
        <w:br/>
      </w:r>
    </w:p>
    <w:p w:rsidR="00D31373" w:rsidRDefault="00000000">
      <w:r>
        <w:t>In a nutshell:</w:t>
      </w:r>
    </w:p>
    <w:p w:rsidR="00D31373" w:rsidRDefault="00D31373"/>
    <w:p w:rsidR="00D31373" w:rsidRDefault="00000000">
      <w:r>
        <w:t xml:space="preserve">Insert a new property in a property list class.  </w:t>
      </w:r>
    </w:p>
    <w:p w:rsidR="00D31373" w:rsidRDefault="00D31373"/>
    <w:p w:rsidR="00D31373" w:rsidRDefault="00000000">
      <w:r>
        <w:t>If the target class has any directly derived property lists or property list classes, this will result in duplication of the target property list, with the duplicate (with the new property added) replacing the old version in the index.</w:t>
      </w:r>
    </w:p>
    <w:p w:rsidR="00D31373" w:rsidRDefault="00D31373"/>
    <w:p w:rsidR="00D31373" w:rsidRDefault="00D31373"/>
    <w:p w:rsidR="00D31373" w:rsidRDefault="00000000">
      <w:r>
        <w:t>In greater detail:</w:t>
      </w:r>
    </w:p>
    <w:p w:rsidR="00D31373" w:rsidRDefault="00D31373"/>
    <w:p w:rsidR="00D31373" w:rsidRDefault="00000000">
      <w:r>
        <w:rPr>
          <w:b/>
          <w:bCs/>
        </w:rPr>
        <w:t>H5Pregister2</w:t>
      </w:r>
      <w:r>
        <w:rPr>
          <w:b/>
          <w:bCs/>
          <w:color w:val="000000"/>
          <w:highlight w:val="white"/>
        </w:rPr>
        <w:t xml:space="preserve">(cls_id, name, size, def_value, prp_create, </w:t>
      </w:r>
      <w:r>
        <w:rPr>
          <w:b/>
          <w:bCs/>
        </w:rPr>
        <w:t>prp_set, prp_get, prp_delete, prp_copy, prp_cmp, prp_close)</w:t>
      </w:r>
      <w:r>
        <w:t xml:space="preserve"> first calls H5I_object_verify(cls_id) to obtain a pointer to the target property list class (pclass).  </w:t>
      </w:r>
    </w:p>
    <w:p w:rsidR="00D31373" w:rsidRDefault="00D31373"/>
    <w:p w:rsidR="00D31373" w:rsidRDefault="00000000">
      <w:r>
        <w:t>After some sanity checks, it saves a copy of pclass in orig_pclass, and then calls:</w:t>
      </w:r>
    </w:p>
    <w:p w:rsidR="00D31373" w:rsidRDefault="00D31373"/>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 xml:space="preserve">&amp;pclass, name, size, def_value, prp_create, </w:t>
      </w:r>
    </w:p>
    <w:p w:rsidR="00D31373" w:rsidRDefault="00000000">
      <w:r>
        <w:rPr>
          <w:rFonts w:ascii="Courier" w:hAnsi="Courier"/>
          <w:color w:val="000000"/>
          <w:sz w:val="18"/>
          <w:szCs w:val="18"/>
          <w:highlight w:val="white"/>
        </w:rPr>
        <w:t xml:space="preserve">                  prp_set, prp_get, NULL, NULL, </w:t>
      </w:r>
      <w:r>
        <w:rPr>
          <w:rFonts w:ascii="Courier" w:hAnsi="Courier"/>
          <w:sz w:val="18"/>
          <w:szCs w:val="18"/>
        </w:rPr>
        <w:t xml:space="preserve">prp_delete, </w:t>
      </w:r>
    </w:p>
    <w:p w:rsidR="00D31373" w:rsidRDefault="00000000">
      <w:r>
        <w:rPr>
          <w:rFonts w:ascii="Courier" w:hAnsi="Courier"/>
          <w:sz w:val="18"/>
          <w:szCs w:val="18"/>
        </w:rPr>
        <w:t xml:space="preserve">                  prp_copy, prp_cmp, prp_close)</w:t>
      </w:r>
      <w:r>
        <w:rPr>
          <w:rFonts w:ascii="monospace" w:hAnsi="monospace"/>
        </w:rPr>
        <w:br/>
      </w:r>
    </w:p>
    <w:p w:rsidR="00D31373" w:rsidRDefault="00000000">
      <w:r>
        <w:rPr>
          <w:b/>
          <w:bCs/>
        </w:rPr>
        <w:t>H5P__</w:t>
      </w:r>
      <w:proofErr w:type="gramStart"/>
      <w:r>
        <w:rPr>
          <w:b/>
          <w:bCs/>
        </w:rPr>
        <w:t>register(</w:t>
      </w:r>
      <w:proofErr w:type="gramEnd"/>
      <w:r>
        <w:rPr>
          <w:b/>
          <w:bCs/>
        </w:rPr>
        <w:t>)</w:t>
      </w:r>
      <w:r>
        <w:t xml:space="preserve"> is discussed </w:t>
      </w:r>
      <w:r>
        <w:rPr>
          <w:rFonts w:eastAsia="Noto Serif CJK SC"/>
          <w:color w:val="auto"/>
          <w:kern w:val="2"/>
          <w:lang w:eastAsia="zh-CN" w:bidi="hi-IN"/>
        </w:rPr>
        <w:t>at great length</w:t>
      </w:r>
      <w:r>
        <w:t xml:space="preserve"> in the “</w:t>
      </w:r>
      <w:r>
        <w:rPr>
          <w:color w:val="000000"/>
          <w:highlight w:val="white"/>
        </w:rPr>
        <w:t xml:space="preserve">PROPERTY LIST CLASS CASE” of the </w:t>
      </w:r>
      <w:r>
        <w:rPr>
          <w:rFonts w:eastAsia="Noto Serif CJK SC"/>
          <w:color w:val="000000"/>
          <w:kern w:val="2"/>
          <w:highlight w:val="white"/>
          <w:lang w:eastAsia="zh-CN" w:bidi="hi-IN"/>
        </w:rPr>
        <w:t>section on</w:t>
      </w:r>
      <w:r>
        <w:rPr>
          <w:color w:val="000000"/>
          <w:highlight w:val="white"/>
        </w:rPr>
        <w:t xml:space="preserve"> H5Pcopy_prop(), and the reader is referred there for details.  </w:t>
      </w:r>
    </w:p>
    <w:p w:rsidR="00D31373" w:rsidRDefault="00D31373">
      <w:pPr>
        <w:rPr>
          <w:color w:val="000000"/>
          <w:highlight w:val="white"/>
        </w:rPr>
      </w:pPr>
    </w:p>
    <w:p w:rsidR="00D31373" w:rsidRDefault="00000000">
      <w:pPr>
        <w:rPr>
          <w:color w:val="000000"/>
          <w:highlight w:val="white"/>
        </w:rPr>
      </w:pPr>
      <w:r>
        <w:rPr>
          <w:color w:val="000000"/>
          <w:highlight w:val="white"/>
        </w:rPr>
        <w:t>For purposes of this discussion, perhaps the following summary will suffice.</w:t>
      </w:r>
    </w:p>
    <w:p w:rsidR="00D31373" w:rsidRDefault="00D31373">
      <w:pPr>
        <w:rPr>
          <w:color w:val="000000"/>
          <w:highlight w:val="white"/>
        </w:rPr>
      </w:pPr>
    </w:p>
    <w:p w:rsidR="00D31373" w:rsidRDefault="00000000">
      <w:r>
        <w:rPr>
          <w:color w:val="000000"/>
          <w:highlight w:val="white"/>
        </w:rPr>
        <w:t>The objective of H5P__</w:t>
      </w:r>
      <w:proofErr w:type="gramStart"/>
      <w:r>
        <w:rPr>
          <w:color w:val="000000"/>
          <w:highlight w:val="white"/>
        </w:rPr>
        <w:t>register(</w:t>
      </w:r>
      <w:proofErr w:type="gramEnd"/>
      <w:r>
        <w:rPr>
          <w:color w:val="000000"/>
          <w:highlight w:val="white"/>
        </w:rPr>
        <w:t xml:space="preserve">) is to insert the new property into the target property list class.  However, if there are any extant property lists, or property list classes directly derived from dst_pclass, it must duplicate the supplied property list class, insert the new property into the duplicate, and set *pclass to point to the modified duplicate.  The duplicate later replaces the </w:t>
      </w:r>
      <w:r>
        <w:rPr>
          <w:rFonts w:eastAsia="Noto Serif CJK SC"/>
          <w:color w:val="000000"/>
          <w:kern w:val="2"/>
          <w:highlight w:val="white"/>
          <w:lang w:eastAsia="zh-CN" w:bidi="hi-IN"/>
        </w:rPr>
        <w:t>earlier</w:t>
      </w:r>
      <w:r>
        <w:rPr>
          <w:color w:val="000000"/>
          <w:highlight w:val="white"/>
        </w:rPr>
        <w:t xml:space="preserve"> version of *pclass in the index.  The original version of *pclass is then is only accessible via the parent pointers in its </w:t>
      </w:r>
      <w:r>
        <w:rPr>
          <w:rFonts w:eastAsia="Noto Serif CJK SC"/>
          <w:color w:val="000000"/>
          <w:kern w:val="2"/>
          <w:highlight w:val="white"/>
          <w:lang w:eastAsia="zh-CN" w:bidi="hi-IN"/>
        </w:rPr>
        <w:t>derived</w:t>
      </w:r>
      <w:r>
        <w:rPr>
          <w:color w:val="000000"/>
          <w:highlight w:val="white"/>
        </w:rPr>
        <w:t xml:space="preserve"> property lists and property list classes.  It is retained until both its plists (number of derived property lists) and classes (number of derived property list classes) fields drop to zero – at which point it is discarded.</w:t>
      </w:r>
    </w:p>
    <w:p w:rsidR="00D31373" w:rsidRDefault="00000000">
      <w:pPr>
        <w:rPr>
          <w:color w:val="000000"/>
          <w:highlight w:val="white"/>
        </w:rPr>
      </w:pPr>
      <w:r>
        <w:rPr>
          <w:color w:val="000000"/>
          <w:highlight w:val="white"/>
        </w:rPr>
        <w:t xml:space="preserve">  </w:t>
      </w:r>
    </w:p>
    <w:p w:rsidR="00D31373" w:rsidRDefault="00000000">
      <w:r>
        <w:t>After H5P__</w:t>
      </w:r>
      <w:proofErr w:type="gramStart"/>
      <w:r>
        <w:t>register(</w:t>
      </w:r>
      <w:proofErr w:type="gramEnd"/>
      <w:r>
        <w:t>) returns, H5P</w:t>
      </w:r>
      <w:r>
        <w:rPr>
          <w:rFonts w:eastAsia="Noto Serif CJK SC"/>
          <w:color w:val="auto"/>
          <w:kern w:val="2"/>
          <w:lang w:eastAsia="zh-CN" w:bidi="hi-IN"/>
        </w:rPr>
        <w:t>register</w:t>
      </w:r>
      <w:r>
        <w:t xml:space="preserve">() compares pclass with </w:t>
      </w:r>
      <w:r>
        <w:rPr>
          <w:rFonts w:eastAsia="Noto Serif CJK SC"/>
          <w:color w:val="auto"/>
          <w:kern w:val="2"/>
          <w:lang w:eastAsia="zh-CN" w:bidi="hi-IN"/>
        </w:rPr>
        <w:t>orig</w:t>
      </w:r>
      <w:r>
        <w:t>_pclass – the copy it made just before calling H5P__register().  If the two don’t match, it must replace orig_pclass with pclass in the index.  It does this with the call</w:t>
      </w:r>
    </w:p>
    <w:p w:rsidR="00D31373" w:rsidRDefault="00D31373"/>
    <w:p w:rsidR="00D31373" w:rsidRDefault="00000000">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subst(</w:t>
      </w:r>
      <w:proofErr w:type="gramEnd"/>
      <w:r>
        <w:rPr>
          <w:rFonts w:ascii="Courier" w:hAnsi="Courier"/>
          <w:color w:val="000000"/>
          <w:sz w:val="18"/>
          <w:szCs w:val="18"/>
          <w:highlight w:val="white"/>
        </w:rPr>
        <w:t>cls_id, pclass)</w:t>
      </w:r>
      <w:r>
        <w:rPr>
          <w:rFonts w:ascii="Courier" w:hAnsi="Courier"/>
          <w:sz w:val="18"/>
          <w:szCs w:val="18"/>
        </w:rPr>
        <w:br/>
      </w:r>
    </w:p>
    <w:p w:rsidR="00D31373" w:rsidRDefault="00000000">
      <w:pPr>
        <w:rPr>
          <w:rFonts w:eastAsia="Noto Serif CJK SC"/>
          <w:color w:val="auto"/>
          <w:kern w:val="2"/>
          <w:lang w:eastAsia="zh-CN" w:bidi="hi-IN"/>
        </w:rPr>
      </w:pPr>
      <w:r>
        <w:rPr>
          <w:rFonts w:eastAsia="Noto Serif CJK SC"/>
          <w:color w:val="auto"/>
          <w:kern w:val="2"/>
          <w:lang w:eastAsia="zh-CN" w:bidi="hi-IN"/>
        </w:rPr>
        <w:t xml:space="preserve">and then calls </w:t>
      </w:r>
    </w:p>
    <w:p w:rsidR="00D31373" w:rsidRDefault="00D31373"/>
    <w:p w:rsidR="00D31373" w:rsidRDefault="00000000">
      <w:r>
        <w:rPr>
          <w:rFonts w:ascii="Courier" w:hAnsi="Courier"/>
          <w:color w:val="000000"/>
          <w:sz w:val="18"/>
          <w:szCs w:val="18"/>
          <w:highlight w:val="white"/>
        </w:rPr>
        <w:t xml:space="preserve">    H5P__close_class(orig_pclass)</w:t>
      </w:r>
      <w:r>
        <w:rPr>
          <w:rFonts w:ascii="Courier" w:hAnsi="Courier"/>
          <w:sz w:val="18"/>
          <w:szCs w:val="18"/>
        </w:rPr>
        <w:br/>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which decrements old_dst_pclass→ref_count, and may delete it.  See discussion in H5Pclose_</w:t>
      </w:r>
      <w:proofErr w:type="gramStart"/>
      <w:r>
        <w:rPr>
          <w:rFonts w:eastAsia="Noto Serif CJK SC"/>
          <w:color w:val="000000"/>
          <w:kern w:val="2"/>
          <w:highlight w:val="white"/>
          <w:lang w:eastAsia="zh-CN" w:bidi="hi-IN"/>
        </w:rPr>
        <w:t>class(</w:t>
      </w:r>
      <w:proofErr w:type="gramEnd"/>
      <w:r>
        <w:rPr>
          <w:rFonts w:eastAsia="Noto Serif CJK SC"/>
          <w:color w:val="000000"/>
          <w:kern w:val="2"/>
          <w:highlight w:val="white"/>
          <w:lang w:eastAsia="zh-CN" w:bidi="hi-IN"/>
        </w:rPr>
        <w:t xml:space="preserve">) above for further details.  </w:t>
      </w:r>
    </w:p>
    <w:p w:rsidR="00D31373" w:rsidRDefault="00D31373">
      <w:pPr>
        <w:rPr>
          <w:color w:val="000000"/>
          <w:highlight w:val="white"/>
        </w:rPr>
      </w:pPr>
    </w:p>
    <w:p w:rsidR="00D31373" w:rsidRDefault="00D31373"/>
    <w:p w:rsidR="00D31373" w:rsidRDefault="00000000">
      <w:r>
        <w:t>Multi-thread safety concerns:</w:t>
      </w:r>
    </w:p>
    <w:p w:rsidR="00D31373" w:rsidRDefault="00000000">
      <w:r>
        <w:br w:type="page"/>
      </w:r>
    </w:p>
    <w:p w:rsidR="00D31373" w:rsidRDefault="00D31373"/>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Removes a property from a property list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\param[in] name Name of property to remove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\details H5</w:t>
      </w:r>
      <w:proofErr w:type="gramStart"/>
      <w:r>
        <w:rPr>
          <w:rFonts w:ascii="Courier" w:hAnsi="Courier"/>
          <w:sz w:val="18"/>
          <w:szCs w:val="18"/>
        </w:rPr>
        <w:t>Premove(</w:t>
      </w:r>
      <w:proofErr w:type="gramEnd"/>
      <w:r>
        <w:rPr>
          <w:rFonts w:ascii="Courier" w:hAnsi="Courier"/>
          <w:sz w:val="18"/>
          <w:szCs w:val="18"/>
        </w:rPr>
        <w:t xml:space="preserve">) removes a property from a property list. Both </w:t>
      </w:r>
      <w:r>
        <w:rPr>
          <w:rFonts w:ascii="Courier" w:hAnsi="Courier"/>
          <w:sz w:val="18"/>
          <w:szCs w:val="18"/>
        </w:rPr>
        <w:br/>
        <w:t xml:space="preserve">*          properties which were in existence when the property list was </w:t>
      </w:r>
      <w:r>
        <w:rPr>
          <w:rFonts w:ascii="Courier" w:hAnsi="Courier"/>
          <w:sz w:val="18"/>
          <w:szCs w:val="18"/>
        </w:rPr>
        <w:br/>
        <w:t>*          created (i.e. properties registered with H5</w:t>
      </w:r>
      <w:proofErr w:type="gramStart"/>
      <w:r>
        <w:rPr>
          <w:rFonts w:ascii="Courier" w:hAnsi="Courier"/>
          <w:sz w:val="18"/>
          <w:szCs w:val="18"/>
        </w:rPr>
        <w:t>Pregister(</w:t>
      </w:r>
      <w:proofErr w:type="gramEnd"/>
      <w:r>
        <w:rPr>
          <w:rFonts w:ascii="Courier" w:hAnsi="Courier"/>
          <w:sz w:val="18"/>
          <w:szCs w:val="18"/>
        </w:rPr>
        <w:t xml:space="preserve">)) and </w:t>
      </w:r>
      <w:r>
        <w:rPr>
          <w:rFonts w:ascii="Courier" w:hAnsi="Courier"/>
          <w:sz w:val="18"/>
          <w:szCs w:val="18"/>
        </w:rPr>
        <w:br/>
        <w:t xml:space="preserve">*          properties added to the list after it was created (i.e. added </w:t>
      </w:r>
      <w:r>
        <w:rPr>
          <w:rFonts w:ascii="Courier" w:hAnsi="Courier"/>
          <w:sz w:val="18"/>
          <w:szCs w:val="18"/>
        </w:rPr>
        <w:br/>
        <w:t xml:space="preserve">*          with H5Pinsert1() may be removed from a property list. </w:t>
      </w:r>
      <w:r>
        <w:rPr>
          <w:rFonts w:ascii="Courier" w:hAnsi="Courier"/>
          <w:sz w:val="18"/>
          <w:szCs w:val="18"/>
        </w:rPr>
        <w:br/>
        <w:t xml:space="preserve">*          Properties do not need to be removed from a property list </w:t>
      </w:r>
      <w:r>
        <w:rPr>
          <w:rFonts w:ascii="Courier" w:hAnsi="Courier"/>
          <w:sz w:val="18"/>
          <w:szCs w:val="18"/>
        </w:rPr>
        <w:br/>
        <w:t xml:space="preserve">*          before the list itself is closed; they will be released </w:t>
      </w:r>
      <w:r>
        <w:rPr>
          <w:rFonts w:ascii="Courier" w:hAnsi="Courier"/>
          <w:sz w:val="18"/>
          <w:szCs w:val="18"/>
        </w:rPr>
        <w:br/>
        <w:t>*          automatically when H5</w:t>
      </w:r>
      <w:proofErr w:type="gramStart"/>
      <w:r>
        <w:rPr>
          <w:rFonts w:ascii="Courier" w:hAnsi="Courier"/>
          <w:sz w:val="18"/>
          <w:szCs w:val="18"/>
        </w:rPr>
        <w:t>Pclose(</w:t>
      </w:r>
      <w:proofErr w:type="gramEnd"/>
      <w:r>
        <w:rPr>
          <w:rFonts w:ascii="Courier" w:hAnsi="Courier"/>
          <w:sz w:val="18"/>
          <w:szCs w:val="18"/>
        </w:rPr>
        <w:t xml:space="preserve">) is called. </w:t>
      </w:r>
      <w:r>
        <w:rPr>
          <w:rFonts w:ascii="Courier" w:hAnsi="Courier"/>
          <w:sz w:val="18"/>
          <w:szCs w:val="18"/>
        </w:rPr>
        <w:br/>
        <w:t xml:space="preserve">* </w:t>
      </w:r>
      <w:r>
        <w:rPr>
          <w:rFonts w:ascii="Courier" w:hAnsi="Courier"/>
          <w:sz w:val="18"/>
          <w:szCs w:val="18"/>
        </w:rPr>
        <w:br/>
        <w:t xml:space="preserve">*          If a \p close callback exists for the removed property, it </w:t>
      </w:r>
      <w:r>
        <w:rPr>
          <w:rFonts w:ascii="Courier" w:hAnsi="Courier"/>
          <w:sz w:val="18"/>
          <w:szCs w:val="18"/>
        </w:rPr>
        <w:br/>
        <w:t xml:space="preserve">*          will be called before the property is released.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w:t>
      </w:r>
      <w:proofErr w:type="gramStart"/>
      <w:r>
        <w:rPr>
          <w:rFonts w:ascii="Courier" w:hAnsi="Courier"/>
          <w:sz w:val="18"/>
          <w:szCs w:val="18"/>
        </w:rPr>
        <w:t>Premove(</w:t>
      </w:r>
      <w:proofErr w:type="gramEnd"/>
      <w:r>
        <w:rPr>
          <w:rFonts w:ascii="Courier" w:hAnsi="Courier"/>
          <w:sz w:val="18"/>
          <w:szCs w:val="18"/>
        </w:rPr>
        <w:t>hid_t plist_id, const char *name);</w:t>
      </w:r>
      <w:r>
        <w:rPr>
          <w:rFonts w:ascii="Courier" w:hAnsi="Courier"/>
          <w:sz w:val="18"/>
          <w:szCs w:val="18"/>
        </w:rPr>
        <w:br/>
      </w:r>
      <w:r>
        <w:rPr>
          <w:rFonts w:ascii="Courier" w:hAnsi="Courier"/>
          <w:sz w:val="18"/>
          <w:szCs w:val="18"/>
        </w:rPr>
        <w:br/>
        <w:t>H5Premove()</w:t>
      </w:r>
    </w:p>
    <w:p w:rsidR="00D31373" w:rsidRDefault="00000000">
      <w:r>
        <w:rPr>
          <w:rFonts w:ascii="Courier" w:hAnsi="Courier"/>
          <w:sz w:val="18"/>
          <w:szCs w:val="18"/>
        </w:rPr>
        <w:t xml:space="preserve"> +-</w:t>
      </w:r>
      <w:r>
        <w:rPr>
          <w:rFonts w:ascii="Courier" w:hAnsi="Courier"/>
          <w:color w:val="000000"/>
          <w:sz w:val="18"/>
          <w:szCs w:val="18"/>
          <w:highlight w:val="white"/>
        </w:rPr>
        <w:t>H5I_object_</w:t>
      </w:r>
      <w:proofErr w:type="gramStart"/>
      <w:r>
        <w:rPr>
          <w:rFonts w:ascii="Courier" w:hAnsi="Courier"/>
          <w:color w:val="000000"/>
          <w:sz w:val="18"/>
          <w:szCs w:val="18"/>
          <w:highlight w:val="white"/>
        </w:rPr>
        <w:t>verify(</w:t>
      </w:r>
      <w:proofErr w:type="gramEnd"/>
      <w:r>
        <w:rPr>
          <w:rFonts w:ascii="Courier" w:hAnsi="Courier"/>
          <w:color w:val="000000"/>
          <w:sz w:val="18"/>
          <w:szCs w:val="18"/>
          <w:highlight w:val="white"/>
        </w:rPr>
        <w:t>)</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w:t>
      </w:r>
      <w:r>
        <w:rPr>
          <w:rFonts w:ascii="Courier" w:hAnsi="Courier"/>
          <w:sz w:val="18"/>
          <w:szCs w:val="18"/>
        </w:rPr>
        <w:br/>
        <w:t xml:space="preserve"> +-</w:t>
      </w:r>
      <w:r>
        <w:rPr>
          <w:rFonts w:ascii="Courier" w:hAnsi="Courier"/>
          <w:color w:val="000000"/>
          <w:sz w:val="18"/>
          <w:szCs w:val="18"/>
          <w:highlight w:val="white"/>
        </w:rPr>
        <w:t>H5P_remove()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+-H5P__do_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 xml:space="preserve">plist, name, H5P__del_plist_cb, H5P__del_pclass_cb, NULL) </w:t>
      </w:r>
      <w:r>
        <w:rPr>
          <w:rFonts w:ascii="Courier" w:hAnsi="Courier"/>
          <w:color w:val="000000"/>
          <w:sz w:val="18"/>
          <w:szCs w:val="18"/>
          <w:highlight w:val="white"/>
        </w:rPr>
        <w:br/>
        <w:t xml:space="preserve">       +-H5SL_search(plist-&gt;del, name)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+-(*plist_</w:t>
      </w:r>
      <w:proofErr w:type="gramStart"/>
      <w:r>
        <w:rPr>
          <w:rFonts w:ascii="Courier" w:hAnsi="Courier"/>
          <w:color w:val="000000"/>
          <w:sz w:val="18"/>
          <w:szCs w:val="18"/>
          <w:highlight w:val="white"/>
        </w:rPr>
        <w:t>op)(</w:t>
      </w:r>
      <w:proofErr w:type="gramEnd"/>
      <w:r>
        <w:rPr>
          <w:rFonts w:ascii="Courier" w:hAnsi="Courier"/>
          <w:color w:val="000000"/>
          <w:sz w:val="18"/>
          <w:szCs w:val="18"/>
          <w:highlight w:val="white"/>
        </w:rPr>
        <w:t>plist, name, prop, udata)</w:t>
      </w:r>
      <w:r>
        <w:rPr>
          <w:rFonts w:ascii="Courier" w:hAnsi="Courier"/>
          <w:color w:val="000000"/>
          <w:sz w:val="18"/>
          <w:szCs w:val="18"/>
          <w:highlight w:val="white"/>
        </w:rPr>
        <w:b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H5P__del_plist_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 // in this case</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-(*(prop-&gt;del))(plist-&gt;plist_id, name, prop-&gt;size, prop</w:t>
      </w:r>
      <w:r>
        <w:rPr>
          <w:rFonts w:cs="Calibri"/>
          <w:color w:val="000000"/>
          <w:sz w:val="18"/>
          <w:szCs w:val="18"/>
          <w:highlight w:val="white"/>
        </w:rPr>
        <w:t>→</w:t>
      </w:r>
      <w:r>
        <w:rPr>
          <w:rFonts w:ascii="Courier" w:hAnsi="Courier"/>
          <w:color w:val="000000"/>
          <w:sz w:val="18"/>
          <w:szCs w:val="18"/>
          <w:highlight w:val="white"/>
        </w:rPr>
        <w:t>value)</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property specific call – different for each property</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+-H5MM_xstrdup(name)</w:t>
      </w:r>
      <w:r>
        <w:rPr>
          <w:rFonts w:ascii="Courier" w:hAnsi="Courier"/>
          <w:color w:val="000000"/>
          <w:sz w:val="18"/>
          <w:szCs w:val="18"/>
          <w:highlight w:val="white"/>
        </w:rPr>
        <w:br/>
        <w:t xml:space="preserve">       |  +-H5SL_insert()</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+-H5P__free_prop()</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+-H5MM_xfree()</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+-H5FL_FREE()</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+-(*pclass_op)(plist, name, prop, udata)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H5P__del_pclass_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 //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+-H5MM_</w:t>
      </w:r>
      <w:proofErr w:type="gramStart"/>
      <w:r>
        <w:rPr>
          <w:rFonts w:ascii="Courier" w:hAnsi="Courier"/>
          <w:color w:val="000000"/>
          <w:sz w:val="18"/>
          <w:szCs w:val="18"/>
          <w:highlight w:val="white"/>
        </w:rPr>
        <w:t>malloc(</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+-H5MM_</w:t>
      </w:r>
      <w:proofErr w:type="gramStart"/>
      <w:r>
        <w:rPr>
          <w:rFonts w:ascii="Courier" w:hAnsi="Courier"/>
          <w:color w:val="000000"/>
          <w:sz w:val="18"/>
          <w:szCs w:val="18"/>
          <w:highlight w:val="white"/>
        </w:rPr>
        <w:t>memcpy(</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+-(*(prop-&gt;del</w:t>
      </w:r>
      <w:proofErr w:type="gramStart"/>
      <w:r>
        <w:rPr>
          <w:rFonts w:ascii="Courier" w:hAnsi="Courier"/>
          <w:color w:val="000000"/>
          <w:sz w:val="18"/>
          <w:szCs w:val="18"/>
          <w:highlight w:val="white"/>
        </w:rPr>
        <w:t>))(</w:t>
      </w:r>
      <w:proofErr w:type="gramEnd"/>
      <w:r>
        <w:rPr>
          <w:rFonts w:ascii="Courier" w:hAnsi="Courier"/>
          <w:color w:val="000000"/>
          <w:sz w:val="18"/>
          <w:szCs w:val="18"/>
          <w:highlight w:val="white"/>
        </w:rPr>
        <w:t>plist-&gt;plist_id, name, prop-&gt;size, tmp_value)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property specific call – different for each property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+-H5MM_</w:t>
      </w:r>
      <w:proofErr w:type="gramStart"/>
      <w:r>
        <w:rPr>
          <w:rFonts w:ascii="Courier" w:hAnsi="Courier"/>
          <w:color w:val="000000"/>
          <w:sz w:val="18"/>
          <w:szCs w:val="18"/>
          <w:highlight w:val="white"/>
        </w:rPr>
        <w:t>xstrdup(</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+-H5SL_</w:t>
      </w:r>
      <w:proofErr w:type="gramStart"/>
      <w:r>
        <w:rPr>
          <w:rFonts w:ascii="Courier" w:hAnsi="Courier"/>
          <w:color w:val="000000"/>
          <w:sz w:val="18"/>
          <w:szCs w:val="18"/>
          <w:highlight w:val="white"/>
        </w:rPr>
        <w:t>insert(</w:t>
      </w:r>
      <w:proofErr w:type="gramEnd"/>
      <w:r>
        <w:rPr>
          <w:rFonts w:ascii="Courier" w:hAnsi="Courier"/>
          <w:color w:val="000000"/>
          <w:sz w:val="18"/>
          <w:szCs w:val="18"/>
          <w:highlight w:val="white"/>
        </w:rPr>
        <w:t>)</w:t>
      </w:r>
    </w:p>
    <w:p w:rsidR="00D31373" w:rsidRDefault="00000000">
      <w:r>
        <w:rPr>
          <w:rFonts w:ascii="Courier" w:hAnsi="Courier"/>
          <w:color w:val="000000"/>
          <w:sz w:val="18"/>
          <w:szCs w:val="18"/>
          <w:highlight w:val="white"/>
        </w:rPr>
        <w:t xml:space="preserve">             +- … </w:t>
      </w:r>
      <w:r>
        <w:rPr>
          <w:rFonts w:ascii="MingLiU" w:eastAsia="MingLiU" w:hAnsi="MingLiU" w:cs="MingLiU"/>
          <w:color w:val="000000"/>
          <w:sz w:val="18"/>
          <w:szCs w:val="18"/>
          <w:highlight w:val="white"/>
        </w:rPr>
        <w:br/>
      </w:r>
      <w:r>
        <w:rPr>
          <w:rFonts w:ascii="monospace" w:hAnsi="monospace"/>
          <w:color w:val="000000"/>
          <w:sz w:val="20"/>
          <w:szCs w:val="20"/>
          <w:highlight w:val="white"/>
        </w:rPr>
        <w:br/>
      </w:r>
    </w:p>
    <w:p w:rsidR="00D31373" w:rsidRDefault="00000000">
      <w:pPr>
        <w:rPr>
          <w:color w:val="000000"/>
          <w:highlight w:val="white"/>
        </w:rPr>
      </w:pPr>
      <w:r>
        <w:rPr>
          <w:color w:val="000000"/>
          <w:highlight w:val="white"/>
        </w:rPr>
        <w:t>In a nutshell:</w:t>
      </w:r>
    </w:p>
    <w:p w:rsidR="00D31373" w:rsidRDefault="00D31373">
      <w:pPr>
        <w:rPr>
          <w:color w:val="000000"/>
          <w:highlight w:val="white"/>
        </w:rPr>
      </w:pPr>
    </w:p>
    <w:p w:rsidR="00D31373" w:rsidRDefault="00000000">
      <w:pPr>
        <w:rPr>
          <w:color w:val="000000"/>
          <w:highlight w:val="white"/>
        </w:rPr>
      </w:pPr>
      <w:r>
        <w:rPr>
          <w:color w:val="000000"/>
          <w:highlight w:val="white"/>
        </w:rPr>
        <w:t>Remove a property from a property list.</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b/>
          <w:bCs/>
          <w:color w:val="000000"/>
          <w:highlight w:val="white"/>
        </w:rPr>
        <w:t>H5</w:t>
      </w:r>
      <w:proofErr w:type="gramStart"/>
      <w:r>
        <w:rPr>
          <w:b/>
          <w:bCs/>
          <w:color w:val="000000"/>
          <w:highlight w:val="white"/>
        </w:rPr>
        <w:t>Premove(</w:t>
      </w:r>
      <w:proofErr w:type="gramEnd"/>
      <w:r>
        <w:rPr>
          <w:b/>
          <w:bCs/>
          <w:color w:val="000000"/>
          <w:highlight w:val="white"/>
        </w:rPr>
        <w:t>)</w:t>
      </w:r>
      <w:r>
        <w:rPr>
          <w:color w:val="000000"/>
          <w:highlight w:val="white"/>
        </w:rPr>
        <w:t xml:space="preserve"> looks up the supplied property list id to obtain a pointer (plist) to it.  It then calls H5P_</w:t>
      </w:r>
      <w:proofErr w:type="gramStart"/>
      <w:r>
        <w:rPr>
          <w:color w:val="000000"/>
          <w:highlight w:val="white"/>
        </w:rPr>
        <w:t>remove(</w:t>
      </w:r>
      <w:proofErr w:type="gramEnd"/>
      <w:r>
        <w:rPr>
          <w:color w:val="000000"/>
          <w:highlight w:val="white"/>
        </w:rPr>
        <w:t xml:space="preserve">plist, name) to remove the named property from plist, and returns </w:t>
      </w:r>
      <w:r>
        <w:rPr>
          <w:rFonts w:eastAsia="Noto Serif CJK SC"/>
          <w:color w:val="000000"/>
          <w:kern w:val="2"/>
          <w:highlight w:val="white"/>
          <w:lang w:eastAsia="zh-CN" w:bidi="hi-IN"/>
        </w:rPr>
        <w:t>whatever that function returns.</w:t>
      </w:r>
    </w:p>
    <w:p w:rsidR="00D31373" w:rsidRDefault="00D31373">
      <w:pPr>
        <w:rPr>
          <w:color w:val="000000"/>
          <w:highlight w:val="white"/>
        </w:rPr>
      </w:pPr>
    </w:p>
    <w:p w:rsidR="00D31373" w:rsidRDefault="00D31373">
      <w:pPr>
        <w:rPr>
          <w:color w:val="000000"/>
          <w:highlight w:val="white"/>
        </w:rPr>
      </w:pPr>
    </w:p>
    <w:p w:rsidR="00D31373" w:rsidRDefault="00000000">
      <w:r>
        <w:rPr>
          <w:rFonts w:eastAsia="Noto Serif CJK SC"/>
          <w:b/>
          <w:bCs/>
          <w:color w:val="000000"/>
          <w:kern w:val="2"/>
          <w:highlight w:val="white"/>
          <w:lang w:eastAsia="zh-CN" w:bidi="hi-IN"/>
        </w:rPr>
        <w:t>H5P_</w:t>
      </w:r>
      <w:proofErr w:type="gramStart"/>
      <w:r>
        <w:rPr>
          <w:rFonts w:eastAsia="Noto Serif CJK SC"/>
          <w:b/>
          <w:bCs/>
          <w:color w:val="000000"/>
          <w:kern w:val="2"/>
          <w:highlight w:val="white"/>
          <w:lang w:eastAsia="zh-CN" w:bidi="hi-IN"/>
        </w:rPr>
        <w:t>remove(</w:t>
      </w:r>
      <w:proofErr w:type="gramEnd"/>
      <w:r>
        <w:rPr>
          <w:rFonts w:eastAsia="Noto Serif CJK SC"/>
          <w:b/>
          <w:bCs/>
          <w:color w:val="000000"/>
          <w:kern w:val="2"/>
          <w:highlight w:val="white"/>
          <w:lang w:eastAsia="zh-CN" w:bidi="hi-IN"/>
        </w:rPr>
        <w:t>)</w:t>
      </w:r>
      <w:r>
        <w:rPr>
          <w:color w:val="000000"/>
          <w:highlight w:val="white"/>
        </w:rPr>
        <w:t xml:space="preserve"> simply calls </w:t>
      </w:r>
    </w:p>
    <w:p w:rsidR="00D31373" w:rsidRDefault="00D31373">
      <w:pPr>
        <w:rPr>
          <w:color w:val="000000"/>
          <w:highlight w:val="white"/>
        </w:rPr>
      </w:pP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H5P__do_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plist, name, H5P__del_plist_cb, H5P__del_pclass_cb, NULL)</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and returns whatever that call returns.</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H5P__do_</w:t>
      </w:r>
      <w:proofErr w:type="gramStart"/>
      <w:r>
        <w:rPr>
          <w:b/>
          <w:bCs/>
          <w:color w:val="000000"/>
          <w:highlight w:val="white"/>
        </w:rPr>
        <w:t>prop(</w:t>
      </w:r>
      <w:proofErr w:type="gramEnd"/>
      <w:r>
        <w:rPr>
          <w:b/>
          <w:bCs/>
          <w:color w:val="000000"/>
          <w:highlight w:val="white"/>
        </w:rPr>
        <w:t>)</w:t>
      </w:r>
      <w:r>
        <w:rPr>
          <w:color w:val="000000"/>
          <w:highlight w:val="white"/>
        </w:rPr>
        <w:t xml:space="preserve"> first searches plist→del to see if the target property has already been deleted, and fails if it has.</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It then searches plist→props for the target property.  If it finds it, it stores its address in prop, calls </w:t>
      </w:r>
    </w:p>
    <w:p w:rsidR="00D31373" w:rsidRDefault="00D31373">
      <w:pPr>
        <w:rPr>
          <w:color w:val="000000"/>
          <w:highlight w:val="white"/>
        </w:rPr>
      </w:pPr>
    </w:p>
    <w:p w:rsidR="00D31373" w:rsidRDefault="00000000">
      <w:r>
        <w:rPr>
          <w:rFonts w:ascii="Courier" w:hAnsi="Courier"/>
          <w:color w:val="000000"/>
          <w:sz w:val="18"/>
          <w:szCs w:val="18"/>
          <w:highlight w:val="white"/>
        </w:rPr>
        <w:t xml:space="preserve">    </w:t>
      </w:r>
      <w:bookmarkStart w:id="1082" w:name="__DdeLink__3893_110801916311"/>
      <w:r>
        <w:rPr>
          <w:rFonts w:ascii="Courier" w:eastAsia="Noto Serif CJK SC" w:hAnsi="Courier"/>
          <w:color w:val="000000"/>
          <w:kern w:val="2"/>
          <w:sz w:val="18"/>
          <w:szCs w:val="18"/>
          <w:highlight w:val="white"/>
          <w:lang w:eastAsia="zh-CN" w:bidi="hi-IN"/>
        </w:rPr>
        <w:t>H5P__del_plist_</w:t>
      </w:r>
      <w:proofErr w:type="gramStart"/>
      <w:r>
        <w:rPr>
          <w:rFonts w:ascii="Courier" w:eastAsia="Noto Serif CJK SC" w:hAnsi="Courier"/>
          <w:color w:val="000000"/>
          <w:kern w:val="2"/>
          <w:sz w:val="18"/>
          <w:szCs w:val="18"/>
          <w:highlight w:val="white"/>
          <w:lang w:eastAsia="zh-CN" w:bidi="hi-IN"/>
        </w:rPr>
        <w:t>cb</w:t>
      </w:r>
      <w:bookmarkEnd w:id="1082"/>
      <w:r>
        <w:rPr>
          <w:rFonts w:ascii="Courier" w:eastAsia="Noto Serif CJK SC" w:hAnsi="Courier"/>
          <w:color w:val="000000"/>
          <w:kern w:val="2"/>
          <w:sz w:val="18"/>
          <w:szCs w:val="18"/>
          <w:highlight w:val="white"/>
          <w:lang w:eastAsia="zh-CN" w:bidi="hi-IN"/>
        </w:rPr>
        <w:t>(</w:t>
      </w:r>
      <w:proofErr w:type="gramEnd"/>
      <w:r>
        <w:rPr>
          <w:rFonts w:ascii="Courier" w:eastAsia="Noto Serif CJK SC" w:hAnsi="Courier"/>
          <w:color w:val="000000"/>
          <w:kern w:val="2"/>
          <w:sz w:val="18"/>
          <w:szCs w:val="18"/>
          <w:highlight w:val="white"/>
          <w:lang w:eastAsia="zh-CN" w:bidi="hi-IN"/>
        </w:rPr>
        <w:t>plist, name, prop, NULL)</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and returns success or failure depending on whether this call succeeds or fails.</w:t>
      </w:r>
    </w:p>
    <w:p w:rsidR="00D31373" w:rsidRDefault="00D31373">
      <w:pPr>
        <w:rPr>
          <w:color w:val="000000"/>
          <w:highlight w:val="white"/>
        </w:rPr>
      </w:pPr>
    </w:p>
    <w:p w:rsidR="00D31373" w:rsidRDefault="00000000">
      <w:pPr>
        <w:rPr>
          <w:color w:val="000000"/>
          <w:highlight w:val="white"/>
        </w:rPr>
      </w:pPr>
      <w:r>
        <w:rPr>
          <w:color w:val="000000"/>
          <w:highlight w:val="white"/>
        </w:rPr>
        <w:t>If the search of plist→props fails, H5P__do_</w:t>
      </w:r>
      <w:proofErr w:type="gramStart"/>
      <w:r>
        <w:rPr>
          <w:color w:val="000000"/>
          <w:highlight w:val="white"/>
        </w:rPr>
        <w:t>prop(</w:t>
      </w:r>
      <w:proofErr w:type="gramEnd"/>
      <w:r>
        <w:rPr>
          <w:color w:val="000000"/>
          <w:highlight w:val="white"/>
        </w:rPr>
        <w:t>) searches the property lists of the parent property list class(es) for the target property, starting with plist→pclass→props, and working its way up until it either finds the target property, or it runs out of parent property list classes.  If this search is successful, it stores a pointer to the target property in prop, calls</w:t>
      </w:r>
    </w:p>
    <w:p w:rsidR="00D31373" w:rsidRDefault="00D31373">
      <w:pPr>
        <w:rPr>
          <w:color w:val="000000"/>
          <w:highlight w:val="white"/>
        </w:rPr>
      </w:pPr>
    </w:p>
    <w:p w:rsidR="00D31373" w:rsidRDefault="00000000">
      <w:r>
        <w:rPr>
          <w:rFonts w:ascii="Courier" w:eastAsia="Noto Serif CJK SC" w:hAnsi="Courier"/>
          <w:color w:val="000000"/>
          <w:kern w:val="2"/>
          <w:sz w:val="18"/>
          <w:szCs w:val="18"/>
          <w:highlight w:val="white"/>
          <w:lang w:eastAsia="zh-CN" w:bidi="hi-IN"/>
        </w:rPr>
        <w:t xml:space="preserve">    H5P__del_pclass_</w:t>
      </w:r>
      <w:proofErr w:type="gramStart"/>
      <w:r>
        <w:rPr>
          <w:rFonts w:ascii="Courier" w:eastAsia="Noto Serif CJK SC" w:hAnsi="Courier"/>
          <w:color w:val="000000"/>
          <w:kern w:val="2"/>
          <w:sz w:val="18"/>
          <w:szCs w:val="18"/>
          <w:highlight w:val="white"/>
          <w:lang w:eastAsia="zh-CN" w:bidi="hi-IN"/>
        </w:rPr>
        <w:t>cb(</w:t>
      </w:r>
      <w:proofErr w:type="gramEnd"/>
      <w:r>
        <w:rPr>
          <w:rFonts w:ascii="Courier" w:eastAsia="Noto Serif CJK SC" w:hAnsi="Courier"/>
          <w:color w:val="000000"/>
          <w:kern w:val="2"/>
          <w:sz w:val="18"/>
          <w:szCs w:val="18"/>
          <w:highlight w:val="white"/>
          <w:lang w:eastAsia="zh-CN" w:bidi="hi-IN"/>
        </w:rPr>
        <w:t>plist, name, prop, NULL)</w:t>
      </w:r>
      <w:r>
        <w:rPr>
          <w:rFonts w:ascii="Courier" w:hAnsi="Courier"/>
          <w:color w:val="000000"/>
          <w:sz w:val="18"/>
          <w:szCs w:val="18"/>
          <w:highlight w:val="white"/>
        </w:rPr>
        <w:t xml:space="preserve"> </w:t>
      </w:r>
    </w:p>
    <w:p w:rsidR="00D31373" w:rsidRDefault="00D31373">
      <w:pPr>
        <w:rPr>
          <w:color w:val="000000"/>
          <w:highlight w:val="white"/>
        </w:rPr>
      </w:pPr>
    </w:p>
    <w:p w:rsidR="00D31373" w:rsidRDefault="00000000">
      <w:r>
        <w:rPr>
          <w:color w:val="000000"/>
          <w:highlight w:val="white"/>
        </w:rPr>
        <w:t>and returns success or failure depending on whether this call succeeds or fails.  If the search of the parent property list class(es) fails, H5P__do_</w:t>
      </w:r>
      <w:proofErr w:type="gramStart"/>
      <w:r>
        <w:rPr>
          <w:color w:val="000000"/>
          <w:highlight w:val="white"/>
        </w:rPr>
        <w:t>prop(</w:t>
      </w:r>
      <w:proofErr w:type="gramEnd"/>
      <w:r>
        <w:rPr>
          <w:color w:val="000000"/>
          <w:highlight w:val="white"/>
        </w:rPr>
        <w:t xml:space="preserve">) </w:t>
      </w:r>
      <w:r>
        <w:rPr>
          <w:rFonts w:eastAsia="Noto Serif CJK SC"/>
          <w:color w:val="000000"/>
          <w:kern w:val="2"/>
          <w:highlight w:val="white"/>
          <w:lang w:eastAsia="zh-CN" w:bidi="hi-IN"/>
        </w:rPr>
        <w:t>returns failure</w:t>
      </w:r>
      <w:r>
        <w:rPr>
          <w:color w:val="000000"/>
          <w:highlight w:val="white"/>
        </w:rPr>
        <w:t>.</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H5P__del_plist_</w:t>
      </w:r>
      <w:proofErr w:type="gramStart"/>
      <w:r>
        <w:rPr>
          <w:b/>
          <w:bCs/>
          <w:color w:val="000000"/>
          <w:highlight w:val="white"/>
        </w:rPr>
        <w:t>cb(</w:t>
      </w:r>
      <w:proofErr w:type="gramEnd"/>
      <w:r>
        <w:rPr>
          <w:b/>
          <w:bCs/>
          <w:color w:val="000000"/>
          <w:highlight w:val="white"/>
        </w:rPr>
        <w:t>)</w:t>
      </w:r>
      <w:r>
        <w:rPr>
          <w:color w:val="000000"/>
          <w:highlight w:val="white"/>
        </w:rPr>
        <w:t xml:space="preserve"> calls the properties delete callback </w:t>
      </w:r>
    </w:p>
    <w:p w:rsidR="00D31373" w:rsidRDefault="00D31373">
      <w:pPr>
        <w:rPr>
          <w:color w:val="000000"/>
          <w:highlight w:val="white"/>
        </w:rPr>
      </w:pPr>
    </w:p>
    <w:p w:rsidR="00D31373" w:rsidRDefault="00000000">
      <w:r>
        <w:rPr>
          <w:rFonts w:ascii="Courier" w:hAnsi="Courier"/>
          <w:color w:val="000000"/>
          <w:sz w:val="18"/>
          <w:szCs w:val="18"/>
          <w:highlight w:val="white"/>
        </w:rPr>
        <w:t xml:space="preserve">    (*(prop-&gt;del</w:t>
      </w:r>
      <w:proofErr w:type="gramStart"/>
      <w:r>
        <w:rPr>
          <w:rFonts w:ascii="Courier" w:hAnsi="Courier"/>
          <w:color w:val="000000"/>
          <w:sz w:val="18"/>
          <w:szCs w:val="18"/>
          <w:highlight w:val="white"/>
        </w:rPr>
        <w:t>))(</w:t>
      </w:r>
      <w:proofErr w:type="gramEnd"/>
      <w:r>
        <w:rPr>
          <w:rFonts w:ascii="Courier" w:hAnsi="Courier"/>
          <w:color w:val="000000"/>
          <w:sz w:val="18"/>
          <w:szCs w:val="18"/>
          <w:highlight w:val="white"/>
        </w:rPr>
        <w:t>plist-&gt;plist_id, name, prop-&gt;size, prop</w:t>
      </w:r>
      <w:r>
        <w:rPr>
          <w:rFonts w:cs="Calibri"/>
          <w:color w:val="000000"/>
          <w:sz w:val="18"/>
          <w:szCs w:val="18"/>
          <w:highlight w:val="white"/>
        </w:rPr>
        <w:t>→</w:t>
      </w:r>
      <w:r>
        <w:rPr>
          <w:rFonts w:ascii="Courier" w:hAnsi="Courier"/>
          <w:color w:val="000000"/>
          <w:sz w:val="18"/>
          <w:szCs w:val="18"/>
          <w:highlight w:val="white"/>
        </w:rPr>
        <w:t>value)</w:t>
      </w:r>
    </w:p>
    <w:p w:rsidR="00D31373" w:rsidRDefault="00000000">
      <w:pPr>
        <w:rPr>
          <w:color w:val="000000"/>
          <w:highlight w:val="white"/>
        </w:rPr>
      </w:pPr>
      <w:r>
        <w:rPr>
          <w:color w:val="000000"/>
          <w:highlight w:val="white"/>
        </w:rPr>
        <w:br/>
      </w:r>
    </w:p>
    <w:p w:rsidR="00D31373" w:rsidRDefault="00000000">
      <w:pPr>
        <w:rPr>
          <w:color w:val="000000"/>
          <w:highlight w:val="white"/>
        </w:rPr>
      </w:pPr>
      <w:r>
        <w:rPr>
          <w:color w:val="000000"/>
          <w:highlight w:val="white"/>
        </w:rPr>
        <w:t>if it exists, duplicates the property name string and inserts it into the plist→del skip list, deletes the property from the plist→props skip list, frees it, and decrements plist→nprops.</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H5P__del_pclass_</w:t>
      </w:r>
      <w:proofErr w:type="gramStart"/>
      <w:r>
        <w:rPr>
          <w:b/>
          <w:bCs/>
          <w:color w:val="000000"/>
          <w:highlight w:val="white"/>
        </w:rPr>
        <w:t>cb(</w:t>
      </w:r>
      <w:proofErr w:type="gramEnd"/>
      <w:r>
        <w:rPr>
          <w:b/>
          <w:bCs/>
          <w:color w:val="000000"/>
          <w:highlight w:val="white"/>
        </w:rPr>
        <w:t>)</w:t>
      </w:r>
      <w:r>
        <w:rPr>
          <w:color w:val="000000"/>
          <w:highlight w:val="white"/>
        </w:rPr>
        <w:t xml:space="preserve"> </w:t>
      </w:r>
      <w:r>
        <w:rPr>
          <w:rFonts w:eastAsia="Noto Serif CJK SC"/>
          <w:color w:val="000000"/>
          <w:kern w:val="2"/>
          <w:highlight w:val="white"/>
          <w:lang w:eastAsia="zh-CN" w:bidi="hi-IN"/>
        </w:rPr>
        <w:t>is similar to H5P__del_plist_cb() but subtly different.</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Like H5P__del_plist_</w:t>
      </w:r>
      <w:proofErr w:type="gramStart"/>
      <w:r>
        <w:rPr>
          <w:rFonts w:eastAsia="Noto Serif CJK SC"/>
          <w:color w:val="000000"/>
          <w:kern w:val="2"/>
          <w:highlight w:val="white"/>
          <w:lang w:eastAsia="zh-CN" w:bidi="hi-IN"/>
        </w:rPr>
        <w:t>cb(</w:t>
      </w:r>
      <w:proofErr w:type="gramEnd"/>
      <w:r>
        <w:rPr>
          <w:rFonts w:eastAsia="Noto Serif CJK SC"/>
          <w:color w:val="000000"/>
          <w:kern w:val="2"/>
          <w:highlight w:val="white"/>
          <w:lang w:eastAsia="zh-CN" w:bidi="hi-IN"/>
        </w:rPr>
        <w:t xml:space="preserve">) it calls the properties delete callback if it exists.  However, before it does so, it duplicates *(prop→value), and passes a pointer to this duplicate as the final parameter to the properties delete callback.   After that, it duplicates the property name string and inserts it into </w:t>
      </w:r>
      <w:proofErr w:type="gramStart"/>
      <w:r>
        <w:rPr>
          <w:rFonts w:eastAsia="Noto Serif CJK SC"/>
          <w:color w:val="000000"/>
          <w:kern w:val="2"/>
          <w:highlight w:val="white"/>
          <w:lang w:eastAsia="zh-CN" w:bidi="hi-IN"/>
        </w:rPr>
        <w:t>the  plist</w:t>
      </w:r>
      <w:proofErr w:type="gramEnd"/>
      <w:r>
        <w:rPr>
          <w:rFonts w:eastAsia="Noto Serif CJK SC"/>
          <w:color w:val="000000"/>
          <w:kern w:val="2"/>
          <w:highlight w:val="white"/>
          <w:lang w:eastAsia="zh-CN" w:bidi="hi-IN"/>
        </w:rPr>
        <w:t>→del skip list, and decrements plist→nprops.  Note, however, that since the target property is not in the plist→props skip list, it doesn’t attempt to remove it.</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Multi-thread safety concerns:</w:t>
      </w:r>
      <w:r>
        <w:rPr>
          <w:color w:val="000000"/>
          <w:highlight w:val="white"/>
        </w:rPr>
        <w:br/>
      </w:r>
      <w:r>
        <w:rPr>
          <w:color w:val="000000"/>
          <w:highlight w:val="white"/>
        </w:rPr>
        <w:br/>
      </w:r>
      <w:r>
        <w:rPr>
          <w:color w:val="000000"/>
          <w:highlight w:val="white"/>
        </w:rPr>
        <w:br/>
      </w:r>
      <w:r>
        <w:rPr>
          <w:color w:val="000000"/>
          <w:highlight w:val="white"/>
        </w:rPr>
        <w:br/>
      </w:r>
      <w:r>
        <w:br w:type="page"/>
      </w:r>
    </w:p>
    <w:p w:rsidR="00D31373" w:rsidRDefault="00000000">
      <w:r>
        <w:rPr>
          <w:rFonts w:ascii="monospace" w:hAnsi="monospace"/>
          <w:sz w:val="20"/>
          <w:szCs w:val="20"/>
        </w:rPr>
        <w:lastRenderedPageBreak/>
        <w:br/>
      </w:r>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Sets a property list value </w:t>
      </w:r>
      <w:r>
        <w:rPr>
          <w:rFonts w:ascii="Courier" w:hAnsi="Courier"/>
          <w:sz w:val="18"/>
          <w:szCs w:val="18"/>
        </w:rPr>
        <w:br/>
        <w:t xml:space="preserve">* </w:t>
      </w:r>
      <w:r>
        <w:rPr>
          <w:rFonts w:ascii="Courier" w:hAnsi="Courier"/>
          <w:sz w:val="18"/>
          <w:szCs w:val="18"/>
        </w:rPr>
        <w:br/>
        <w:t xml:space="preserve">* \plist_id </w:t>
      </w:r>
      <w:r>
        <w:rPr>
          <w:rFonts w:ascii="Courier" w:hAnsi="Courier"/>
          <w:sz w:val="18"/>
          <w:szCs w:val="18"/>
        </w:rPr>
        <w:br/>
        <w:t xml:space="preserve">* \param[in] </w:t>
      </w:r>
      <w:proofErr w:type="gramStart"/>
      <w:r>
        <w:rPr>
          <w:rFonts w:ascii="Courier" w:hAnsi="Courier"/>
          <w:sz w:val="18"/>
          <w:szCs w:val="18"/>
        </w:rPr>
        <w:t>name  Name</w:t>
      </w:r>
      <w:proofErr w:type="gramEnd"/>
      <w:r>
        <w:rPr>
          <w:rFonts w:ascii="Courier" w:hAnsi="Courier"/>
          <w:sz w:val="18"/>
          <w:szCs w:val="18"/>
        </w:rPr>
        <w:t xml:space="preserve"> of property to modify </w:t>
      </w:r>
      <w:r>
        <w:rPr>
          <w:rFonts w:ascii="Courier" w:hAnsi="Courier"/>
          <w:sz w:val="18"/>
          <w:szCs w:val="18"/>
        </w:rPr>
        <w:br/>
        <w:t xml:space="preserve">* \param[in] value Pointer to value to set the property to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xml:space="preserve">* \details H5Pset() sets a new value for a property in a property list. </w:t>
      </w:r>
      <w:r>
        <w:rPr>
          <w:rFonts w:ascii="Courier" w:hAnsi="Courier"/>
          <w:sz w:val="18"/>
          <w:szCs w:val="18"/>
        </w:rPr>
        <w:br/>
        <w:t xml:space="preserve">*          If there is a \p set callback routine registered for this </w:t>
      </w:r>
      <w:r>
        <w:rPr>
          <w:rFonts w:ascii="Courier" w:hAnsi="Courier"/>
          <w:sz w:val="18"/>
          <w:szCs w:val="18"/>
        </w:rPr>
        <w:br/>
        <w:t xml:space="preserve">*          property, the \p value will be passed to that routine and any </w:t>
      </w:r>
      <w:r>
        <w:rPr>
          <w:rFonts w:ascii="Courier" w:hAnsi="Courier"/>
          <w:sz w:val="18"/>
          <w:szCs w:val="18"/>
        </w:rPr>
        <w:br/>
        <w:t xml:space="preserve">*          changes to the \p value will be used when setting the property </w:t>
      </w:r>
      <w:r>
        <w:rPr>
          <w:rFonts w:ascii="Courier" w:hAnsi="Courier"/>
          <w:sz w:val="18"/>
          <w:szCs w:val="18"/>
        </w:rPr>
        <w:br/>
        <w:t xml:space="preserve">*          value. The information pointed to by the \p value pointer </w:t>
      </w:r>
      <w:r>
        <w:rPr>
          <w:rFonts w:ascii="Courier" w:hAnsi="Courier"/>
          <w:sz w:val="18"/>
          <w:szCs w:val="18"/>
        </w:rPr>
        <w:br/>
        <w:t xml:space="preserve">*       </w:t>
      </w:r>
      <w:proofErr w:type="gramStart"/>
      <w:r>
        <w:rPr>
          <w:rFonts w:ascii="Courier" w:hAnsi="Courier"/>
          <w:sz w:val="18"/>
          <w:szCs w:val="18"/>
        </w:rPr>
        <w:t xml:space="preserve">   (</w:t>
      </w:r>
      <w:proofErr w:type="gramEnd"/>
      <w:r>
        <w:rPr>
          <w:rFonts w:ascii="Courier" w:hAnsi="Courier"/>
          <w:sz w:val="18"/>
          <w:szCs w:val="18"/>
        </w:rPr>
        <w:t xml:space="preserve">possibly modified by the \p set callback) is copied into the </w:t>
      </w:r>
      <w:r>
        <w:rPr>
          <w:rFonts w:ascii="Courier" w:hAnsi="Courier"/>
          <w:sz w:val="18"/>
          <w:szCs w:val="18"/>
        </w:rPr>
        <w:br/>
        <w:t xml:space="preserve">*          property list value and may be changed by the application </w:t>
      </w:r>
      <w:r>
        <w:rPr>
          <w:rFonts w:ascii="Courier" w:hAnsi="Courier"/>
          <w:sz w:val="18"/>
          <w:szCs w:val="18"/>
        </w:rPr>
        <w:br/>
        <w:t xml:space="preserve">*          making the H5Pset() call without affecting the property value. </w:t>
      </w:r>
      <w:r>
        <w:rPr>
          <w:rFonts w:ascii="Courier" w:hAnsi="Courier"/>
          <w:sz w:val="18"/>
          <w:szCs w:val="18"/>
        </w:rPr>
        <w:br/>
        <w:t xml:space="preserve">* </w:t>
      </w:r>
      <w:r>
        <w:rPr>
          <w:rFonts w:ascii="Courier" w:hAnsi="Courier"/>
          <w:sz w:val="18"/>
          <w:szCs w:val="18"/>
        </w:rPr>
        <w:br/>
        <w:t xml:space="preserve">*          The property name must exist or this routine will fail. </w:t>
      </w:r>
      <w:r>
        <w:rPr>
          <w:rFonts w:ascii="Courier" w:hAnsi="Courier"/>
          <w:sz w:val="18"/>
          <w:szCs w:val="18"/>
        </w:rPr>
        <w:br/>
        <w:t xml:space="preserve">* </w:t>
      </w:r>
      <w:r>
        <w:rPr>
          <w:rFonts w:ascii="Courier" w:hAnsi="Courier"/>
          <w:sz w:val="18"/>
          <w:szCs w:val="18"/>
        </w:rPr>
        <w:br/>
        <w:t xml:space="preserve">*          If the \p set callback routine returns an error, the property </w:t>
      </w:r>
      <w:r>
        <w:rPr>
          <w:rFonts w:ascii="Courier" w:hAnsi="Courier"/>
          <w:sz w:val="18"/>
          <w:szCs w:val="18"/>
        </w:rPr>
        <w:br/>
        <w:t xml:space="preserve">*          value will not be modified. </w:t>
      </w:r>
      <w:r>
        <w:rPr>
          <w:rFonts w:ascii="Courier" w:hAnsi="Courier"/>
          <w:sz w:val="18"/>
          <w:szCs w:val="18"/>
        </w:rPr>
        <w:br/>
        <w:t xml:space="preserve">* </w:t>
      </w:r>
      <w:r>
        <w:rPr>
          <w:rFonts w:ascii="Courier" w:hAnsi="Courier"/>
          <w:sz w:val="18"/>
          <w:szCs w:val="18"/>
        </w:rPr>
        <w:br/>
        <w:t xml:space="preserve">*          This routine may not be called for zero-sized properties and </w:t>
      </w:r>
      <w:r>
        <w:rPr>
          <w:rFonts w:ascii="Courier" w:hAnsi="Courier"/>
          <w:sz w:val="18"/>
          <w:szCs w:val="18"/>
        </w:rPr>
        <w:br/>
        <w:t xml:space="preserve">*          will return an error in that case.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w:t>
      </w:r>
      <w:proofErr w:type="gramStart"/>
      <w:r>
        <w:rPr>
          <w:rFonts w:ascii="Courier" w:hAnsi="Courier"/>
          <w:sz w:val="18"/>
          <w:szCs w:val="18"/>
        </w:rPr>
        <w:t>Pset(</w:t>
      </w:r>
      <w:proofErr w:type="gramEnd"/>
      <w:r>
        <w:rPr>
          <w:rFonts w:ascii="Courier" w:hAnsi="Courier"/>
          <w:sz w:val="18"/>
          <w:szCs w:val="18"/>
        </w:rPr>
        <w:t>hid_t plist_id, const char *name, const void *value);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w:t>
      </w:r>
      <w:proofErr w:type="gramStart"/>
      <w:r>
        <w:rPr>
          <w:rFonts w:ascii="Courier" w:hAnsi="Courier"/>
          <w:sz w:val="18"/>
          <w:szCs w:val="18"/>
        </w:rPr>
        <w:t>Pset(</w:t>
      </w:r>
      <w:proofErr w:type="gramEnd"/>
      <w:r>
        <w:rPr>
          <w:rFonts w:ascii="Courier" w:hAnsi="Courier"/>
          <w:sz w:val="18"/>
          <w:szCs w:val="18"/>
        </w:rPr>
        <w:t>plist_id, name, value)</w:t>
      </w:r>
    </w:p>
    <w:p w:rsidR="00D31373" w:rsidRDefault="00000000">
      <w:pPr>
        <w:rPr>
          <w:rFonts w:ascii="Courier" w:hAnsi="Courier"/>
          <w:sz w:val="18"/>
          <w:szCs w:val="18"/>
        </w:rPr>
      </w:pPr>
      <w:r>
        <w:rPr>
          <w:rFonts w:ascii="Courier" w:hAnsi="Courier"/>
          <w:sz w:val="18"/>
          <w:szCs w:val="18"/>
        </w:rPr>
        <w:t xml:space="preserve"> +-H5I_object_verify(plist_id)</w:t>
      </w:r>
    </w:p>
    <w:p w:rsidR="00D31373" w:rsidRDefault="00000000">
      <w:pPr>
        <w:rPr>
          <w:rFonts w:ascii="Courier" w:hAnsi="Courier"/>
          <w:sz w:val="18"/>
          <w:szCs w:val="18"/>
        </w:rPr>
      </w:pPr>
      <w:r>
        <w:rPr>
          <w:rFonts w:ascii="Courier" w:hAnsi="Courier"/>
          <w:sz w:val="18"/>
          <w:szCs w:val="18"/>
        </w:rPr>
        <w:t xml:space="preserve"> |  +- … </w:t>
      </w:r>
    </w:p>
    <w:p w:rsidR="00D31373" w:rsidRDefault="00000000">
      <w:pPr>
        <w:rPr>
          <w:rFonts w:ascii="Courier" w:hAnsi="Courier"/>
          <w:sz w:val="18"/>
          <w:szCs w:val="18"/>
        </w:rPr>
      </w:pPr>
      <w:r>
        <w:rPr>
          <w:rFonts w:ascii="Courier" w:hAnsi="Courier"/>
          <w:sz w:val="18"/>
          <w:szCs w:val="18"/>
        </w:rPr>
        <w:t xml:space="preserve"> +-H5P_</w:t>
      </w:r>
      <w:proofErr w:type="gramStart"/>
      <w:r>
        <w:rPr>
          <w:rFonts w:ascii="Courier" w:hAnsi="Courier"/>
          <w:sz w:val="18"/>
          <w:szCs w:val="18"/>
        </w:rPr>
        <w:t>set(</w:t>
      </w:r>
      <w:proofErr w:type="gramEnd"/>
      <w:r>
        <w:rPr>
          <w:rFonts w:ascii="Courier" w:hAnsi="Courier"/>
          <w:sz w:val="18"/>
          <w:szCs w:val="18"/>
        </w:rPr>
        <w:t>plist, name, value)</w:t>
      </w:r>
    </w:p>
    <w:p w:rsidR="00D31373" w:rsidRDefault="00000000">
      <w:pPr>
        <w:rPr>
          <w:rFonts w:ascii="Courier" w:hAnsi="Courier"/>
          <w:sz w:val="18"/>
          <w:szCs w:val="18"/>
        </w:rPr>
      </w:pPr>
      <w:r>
        <w:rPr>
          <w:rFonts w:ascii="Courier" w:hAnsi="Courier"/>
          <w:sz w:val="18"/>
          <w:szCs w:val="18"/>
        </w:rPr>
        <w:t xml:space="preserve">    +-H5P__do_</w:t>
      </w:r>
      <w:proofErr w:type="gramStart"/>
      <w:r>
        <w:rPr>
          <w:rFonts w:ascii="Courier" w:hAnsi="Courier"/>
          <w:sz w:val="18"/>
          <w:szCs w:val="18"/>
        </w:rPr>
        <w:t>prop(</w:t>
      </w:r>
      <w:proofErr w:type="gramEnd"/>
      <w:r>
        <w:rPr>
          <w:rFonts w:ascii="Courier" w:hAnsi="Courier"/>
          <w:sz w:val="18"/>
          <w:szCs w:val="18"/>
        </w:rPr>
        <w:t>plist, name, H5P__set_plist_cb, H5P_set_pclass_cb, &amp;udata)</w:t>
      </w:r>
    </w:p>
    <w:p w:rsidR="00D31373" w:rsidRDefault="00000000">
      <w:pPr>
        <w:rPr>
          <w:rFonts w:ascii="Courier" w:hAnsi="Courier"/>
          <w:sz w:val="18"/>
          <w:szCs w:val="18"/>
        </w:rPr>
      </w:pPr>
      <w:r>
        <w:rPr>
          <w:rFonts w:ascii="Courier" w:hAnsi="Courier"/>
          <w:sz w:val="18"/>
          <w:szCs w:val="18"/>
        </w:rPr>
        <w:t xml:space="preserve">       +-H5SL_</w:t>
      </w:r>
      <w:proofErr w:type="gramStart"/>
      <w:r>
        <w:rPr>
          <w:rFonts w:ascii="Courier" w:hAnsi="Courier"/>
          <w:sz w:val="18"/>
          <w:szCs w:val="18"/>
        </w:rPr>
        <w:t>search(</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 … </w:t>
      </w:r>
    </w:p>
    <w:p w:rsidR="00D31373" w:rsidRDefault="00000000">
      <w:r>
        <w:rPr>
          <w:rFonts w:ascii="Courier" w:hAnsi="Courier"/>
          <w:sz w:val="18"/>
          <w:szCs w:val="18"/>
        </w:rPr>
        <w:t xml:space="preserve">       +-</w:t>
      </w:r>
      <w:r>
        <w:rPr>
          <w:rFonts w:ascii="Courier" w:hAnsi="Courier"/>
          <w:color w:val="000000"/>
          <w:sz w:val="18"/>
          <w:szCs w:val="18"/>
          <w:highlight w:val="white"/>
        </w:rPr>
        <w:t>(*plist_</w:t>
      </w:r>
      <w:proofErr w:type="gramStart"/>
      <w:r>
        <w:rPr>
          <w:rFonts w:ascii="Courier" w:hAnsi="Courier"/>
          <w:color w:val="000000"/>
          <w:sz w:val="18"/>
          <w:szCs w:val="18"/>
          <w:highlight w:val="white"/>
        </w:rPr>
        <w:t>op)(</w:t>
      </w:r>
      <w:proofErr w:type="gramEnd"/>
      <w:r>
        <w:rPr>
          <w:rFonts w:ascii="Courier" w:hAnsi="Courier"/>
          <w:color w:val="000000"/>
          <w:sz w:val="18"/>
          <w:szCs w:val="18"/>
          <w:highlight w:val="white"/>
        </w:rPr>
        <w:t>plist, name, prop, udata)</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 // in this case</w:t>
      </w:r>
    </w:p>
    <w:p w:rsidR="00D31373" w:rsidRDefault="00000000">
      <w:pPr>
        <w:rPr>
          <w:rFonts w:ascii="Courier" w:hAnsi="Courier"/>
          <w:sz w:val="18"/>
          <w:szCs w:val="18"/>
        </w:rPr>
      </w:pPr>
      <w:r>
        <w:rPr>
          <w:rFonts w:ascii="Courier" w:hAnsi="Courier"/>
          <w:sz w:val="18"/>
          <w:szCs w:val="18"/>
        </w:rPr>
        <w:t xml:space="preserve">       | H5P__set_plist_</w:t>
      </w:r>
      <w:proofErr w:type="gramStart"/>
      <w:r>
        <w:rPr>
          <w:rFonts w:ascii="Courier" w:hAnsi="Courier"/>
          <w:sz w:val="18"/>
          <w:szCs w:val="18"/>
        </w:rPr>
        <w:t>cb(</w:t>
      </w:r>
      <w:proofErr w:type="gramEnd"/>
      <w:r>
        <w:rPr>
          <w:rFonts w:ascii="Courier" w:hAnsi="Courier"/>
          <w:sz w:val="18"/>
          <w:szCs w:val="18"/>
        </w:rPr>
        <w:t>plist, name, prop, udata)</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-H5MM_malloc()</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-H5MM_memcopy()</w:t>
      </w:r>
    </w:p>
    <w:p w:rsidR="00D31373" w:rsidRDefault="00000000">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-(*(prop</w:t>
      </w:r>
      <w:r>
        <w:rPr>
          <w:rFonts w:cs="Calibri"/>
          <w:sz w:val="18"/>
          <w:szCs w:val="18"/>
        </w:rPr>
        <w:t>→</w:t>
      </w:r>
      <w:r>
        <w:rPr>
          <w:rFonts w:ascii="Courier" w:hAnsi="Courier"/>
          <w:sz w:val="18"/>
          <w:szCs w:val="18"/>
        </w:rPr>
        <w:t>set))(plist</w:t>
      </w:r>
      <w:r>
        <w:rPr>
          <w:rFonts w:cs="Calibri"/>
          <w:sz w:val="18"/>
          <w:szCs w:val="18"/>
        </w:rPr>
        <w:t>→</w:t>
      </w:r>
      <w:r>
        <w:rPr>
          <w:rFonts w:ascii="Courier" w:hAnsi="Courier"/>
          <w:sz w:val="18"/>
          <w:szCs w:val="18"/>
        </w:rPr>
        <w:t>plist_id, name, prop</w:t>
      </w:r>
      <w:r>
        <w:rPr>
          <w:rFonts w:cs="Calibri"/>
          <w:sz w:val="18"/>
          <w:szCs w:val="18"/>
        </w:rPr>
        <w:t>→</w:t>
      </w:r>
      <w:r>
        <w:rPr>
          <w:rFonts w:ascii="Courier" w:hAnsi="Courier"/>
          <w:sz w:val="18"/>
          <w:szCs w:val="18"/>
        </w:rPr>
        <w:t>size, tmp_value)</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 xml:space="preserve">  +- // property specific</w:t>
      </w:r>
    </w:p>
    <w:p w:rsidR="00D31373" w:rsidRDefault="00000000">
      <w:pPr>
        <w:rPr>
          <w:rFonts w:ascii="Courier" w:hAnsi="Courier"/>
          <w:sz w:val="18"/>
          <w:szCs w:val="18"/>
        </w:rPr>
      </w:pPr>
      <w:r>
        <w:rPr>
          <w:rFonts w:ascii="Courier" w:hAnsi="Courier"/>
          <w:sz w:val="18"/>
          <w:szCs w:val="18"/>
        </w:rPr>
        <w:t xml:space="preserve">       |  |</w:t>
      </w:r>
    </w:p>
    <w:p w:rsidR="00D31373" w:rsidRDefault="00000000">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 xml:space="preserve"> // if prop</w:t>
      </w:r>
      <w:r>
        <w:rPr>
          <w:rFonts w:cs="Calibri"/>
          <w:sz w:val="18"/>
          <w:szCs w:val="18"/>
        </w:rPr>
        <w:t>→</w:t>
      </w:r>
      <w:r>
        <w:rPr>
          <w:rFonts w:ascii="Courier" w:hAnsi="Courier"/>
          <w:sz w:val="18"/>
          <w:szCs w:val="18"/>
        </w:rPr>
        <w:t>del != NULL</w:t>
      </w:r>
    </w:p>
    <w:p w:rsidR="00D31373" w:rsidRDefault="00000000">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-(*(prop</w:t>
      </w:r>
      <w:r>
        <w:rPr>
          <w:rFonts w:cs="Calibri"/>
          <w:sz w:val="18"/>
          <w:szCs w:val="18"/>
        </w:rPr>
        <w:t>→</w:t>
      </w:r>
      <w:r>
        <w:rPr>
          <w:rFonts w:ascii="Courier" w:hAnsi="Courier"/>
          <w:sz w:val="18"/>
          <w:szCs w:val="18"/>
        </w:rPr>
        <w:t>del)(plist</w:t>
      </w:r>
      <w:r>
        <w:rPr>
          <w:rFonts w:cs="Calibri"/>
          <w:sz w:val="18"/>
          <w:szCs w:val="18"/>
        </w:rPr>
        <w:t>→</w:t>
      </w:r>
      <w:r>
        <w:rPr>
          <w:rFonts w:ascii="Courier" w:hAnsi="Courier"/>
          <w:sz w:val="18"/>
          <w:szCs w:val="18"/>
        </w:rPr>
        <w:t>plist-id, name, prop</w:t>
      </w:r>
      <w:r>
        <w:rPr>
          <w:rFonts w:cs="Calibri"/>
          <w:sz w:val="18"/>
          <w:szCs w:val="18"/>
        </w:rPr>
        <w:t>→</w:t>
      </w:r>
      <w:r>
        <w:rPr>
          <w:rFonts w:ascii="Courier" w:hAnsi="Courier"/>
          <w:sz w:val="18"/>
          <w:szCs w:val="18"/>
        </w:rPr>
        <w:t>size, prop</w:t>
      </w:r>
      <w:r>
        <w:rPr>
          <w:rFonts w:cs="Calibri"/>
          <w:sz w:val="18"/>
          <w:szCs w:val="18"/>
        </w:rPr>
        <w:t>→</w:t>
      </w:r>
      <w:r>
        <w:rPr>
          <w:rFonts w:ascii="Courier" w:hAnsi="Courier"/>
          <w:sz w:val="18"/>
          <w:szCs w:val="18"/>
        </w:rPr>
        <w:t xml:space="preserve">value) </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 xml:space="preserve">  +- // property specific</w:t>
      </w:r>
    </w:p>
    <w:p w:rsidR="00D31373" w:rsidRDefault="00000000">
      <w:pPr>
        <w:rPr>
          <w:rFonts w:ascii="Courier" w:hAnsi="Courier"/>
          <w:sz w:val="18"/>
          <w:szCs w:val="18"/>
        </w:rPr>
      </w:pPr>
      <w:r>
        <w:rPr>
          <w:rFonts w:ascii="Courier" w:hAnsi="Courier"/>
          <w:sz w:val="18"/>
          <w:szCs w:val="18"/>
        </w:rPr>
        <w:t xml:space="preserve">       |  |</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-H5MM_xfree()</w:t>
      </w:r>
    </w:p>
    <w:p w:rsidR="00D31373" w:rsidRDefault="00000000">
      <w:pPr>
        <w:rPr>
          <w:rFonts w:ascii="Courier" w:hAnsi="Courier"/>
          <w:sz w:val="18"/>
          <w:szCs w:val="18"/>
        </w:rPr>
      </w:pPr>
      <w:r>
        <w:rPr>
          <w:rFonts w:ascii="Courier" w:hAnsi="Courier"/>
          <w:sz w:val="18"/>
          <w:szCs w:val="18"/>
        </w:rPr>
        <w:t xml:space="preserve">       |</w:t>
      </w:r>
    </w:p>
    <w:p w:rsidR="00D31373" w:rsidRDefault="00000000">
      <w:r>
        <w:rPr>
          <w:rFonts w:ascii="Courier" w:hAnsi="Courier"/>
          <w:sz w:val="18"/>
          <w:szCs w:val="18"/>
        </w:rPr>
        <w:t xml:space="preserve">       +-</w:t>
      </w:r>
      <w:r>
        <w:rPr>
          <w:rFonts w:ascii="Courier" w:hAnsi="Courier"/>
          <w:color w:val="000000"/>
          <w:sz w:val="18"/>
          <w:szCs w:val="18"/>
          <w:highlight w:val="white"/>
        </w:rPr>
        <w:t>(*pclass_</w:t>
      </w:r>
      <w:proofErr w:type="gramStart"/>
      <w:r>
        <w:rPr>
          <w:rFonts w:ascii="Courier" w:hAnsi="Courier"/>
          <w:color w:val="000000"/>
          <w:sz w:val="18"/>
          <w:szCs w:val="18"/>
          <w:highlight w:val="white"/>
        </w:rPr>
        <w:t>op)(</w:t>
      </w:r>
      <w:proofErr w:type="gramEnd"/>
      <w:r>
        <w:rPr>
          <w:rFonts w:ascii="Courier" w:hAnsi="Courier"/>
          <w:color w:val="000000"/>
          <w:sz w:val="18"/>
          <w:szCs w:val="18"/>
          <w:highlight w:val="white"/>
        </w:rPr>
        <w:t>plist, name, prop, udata)</w:t>
      </w:r>
      <w:r>
        <w:rPr>
          <w:rFonts w:ascii="Courier" w:hAnsi="Courier"/>
          <w:sz w:val="18"/>
          <w:szCs w:val="18"/>
        </w:rPr>
        <w:br/>
        <w:t xml:space="preserve">          || // in this case</w:t>
      </w:r>
    </w:p>
    <w:p w:rsidR="00D31373" w:rsidRDefault="00000000">
      <w:pPr>
        <w:rPr>
          <w:rFonts w:ascii="Courier" w:hAnsi="Courier"/>
          <w:sz w:val="18"/>
          <w:szCs w:val="18"/>
        </w:rPr>
      </w:pPr>
      <w:r>
        <w:rPr>
          <w:rFonts w:ascii="Courier" w:hAnsi="Courier"/>
          <w:sz w:val="18"/>
          <w:szCs w:val="18"/>
        </w:rPr>
        <w:t xml:space="preserve">         H5P__set_pclass_</w:t>
      </w:r>
      <w:proofErr w:type="gramStart"/>
      <w:r>
        <w:rPr>
          <w:rFonts w:ascii="Courier" w:hAnsi="Courier"/>
          <w:sz w:val="18"/>
          <w:szCs w:val="18"/>
        </w:rPr>
        <w:t>cb(</w:t>
      </w:r>
      <w:proofErr w:type="gramEnd"/>
      <w:r>
        <w:rPr>
          <w:rFonts w:ascii="Courier" w:hAnsi="Courier"/>
          <w:sz w:val="18"/>
          <w:szCs w:val="18"/>
        </w:rPr>
        <w:t>plist, name, prop, udata)</w:t>
      </w:r>
      <w:r>
        <w:rPr>
          <w:rFonts w:ascii="Courier" w:hAnsi="Courier"/>
          <w:sz w:val="18"/>
          <w:szCs w:val="18"/>
        </w:rPr>
        <w:br/>
        <w:t xml:space="preserve">          +-H5MM_malloc()</w:t>
      </w:r>
    </w:p>
    <w:p w:rsidR="00D31373" w:rsidRDefault="00000000">
      <w:pPr>
        <w:rPr>
          <w:rFonts w:ascii="Courier" w:hAnsi="Courier"/>
          <w:sz w:val="18"/>
          <w:szCs w:val="18"/>
        </w:rPr>
      </w:pPr>
      <w:r>
        <w:rPr>
          <w:rFonts w:ascii="Courier" w:hAnsi="Courier"/>
          <w:sz w:val="18"/>
          <w:szCs w:val="18"/>
        </w:rPr>
        <w:t xml:space="preserve">          +-H5MM_</w:t>
      </w:r>
      <w:proofErr w:type="gramStart"/>
      <w:r>
        <w:rPr>
          <w:rFonts w:ascii="Courier" w:hAnsi="Courier"/>
          <w:sz w:val="18"/>
          <w:szCs w:val="18"/>
        </w:rPr>
        <w:t>memcpy(</w:t>
      </w:r>
      <w:proofErr w:type="gramEnd"/>
      <w:r>
        <w:rPr>
          <w:rFonts w:ascii="Courier" w:hAnsi="Courier"/>
          <w:sz w:val="18"/>
          <w:szCs w:val="18"/>
        </w:rPr>
        <w:t>)</w:t>
      </w:r>
    </w:p>
    <w:p w:rsidR="00D31373" w:rsidRDefault="00000000">
      <w:r>
        <w:rPr>
          <w:rFonts w:ascii="Courier" w:hAnsi="Courier"/>
          <w:sz w:val="18"/>
          <w:szCs w:val="18"/>
        </w:rPr>
        <w:t xml:space="preserve">          +-(*(prop</w:t>
      </w:r>
      <w:r>
        <w:rPr>
          <w:rFonts w:cs="Calibri"/>
          <w:sz w:val="18"/>
          <w:szCs w:val="18"/>
        </w:rPr>
        <w:t>→</w:t>
      </w:r>
      <w:r>
        <w:rPr>
          <w:rFonts w:ascii="Courier" w:hAnsi="Courier"/>
          <w:sz w:val="18"/>
          <w:szCs w:val="18"/>
        </w:rPr>
        <w:t>set</w:t>
      </w:r>
      <w:proofErr w:type="gramStart"/>
      <w:r>
        <w:rPr>
          <w:rFonts w:ascii="Courier" w:hAnsi="Courier"/>
          <w:sz w:val="18"/>
          <w:szCs w:val="18"/>
        </w:rPr>
        <w:t>))(</w:t>
      </w:r>
      <w:proofErr w:type="gramEnd"/>
      <w:r>
        <w:rPr>
          <w:rFonts w:ascii="Courier" w:hAnsi="Courier"/>
          <w:sz w:val="18"/>
          <w:szCs w:val="18"/>
        </w:rPr>
        <w:t>plist</w:t>
      </w:r>
      <w:r>
        <w:rPr>
          <w:rFonts w:cs="Calibri"/>
          <w:sz w:val="18"/>
          <w:szCs w:val="18"/>
        </w:rPr>
        <w:t>→</w:t>
      </w:r>
      <w:r>
        <w:rPr>
          <w:rFonts w:ascii="Courier" w:hAnsi="Courier"/>
          <w:sz w:val="18"/>
          <w:szCs w:val="18"/>
        </w:rPr>
        <w:t>plist_id, name, prop</w:t>
      </w:r>
      <w:r>
        <w:rPr>
          <w:rFonts w:cs="Calibri"/>
          <w:sz w:val="18"/>
          <w:szCs w:val="18"/>
        </w:rPr>
        <w:t>→</w:t>
      </w:r>
      <w:r>
        <w:rPr>
          <w:rFonts w:ascii="Courier" w:hAnsi="Courier"/>
          <w:sz w:val="18"/>
          <w:szCs w:val="18"/>
        </w:rPr>
        <w:t>size, tmp_value)</w:t>
      </w:r>
    </w:p>
    <w:p w:rsidR="00D31373" w:rsidRDefault="00000000">
      <w:pPr>
        <w:rPr>
          <w:rFonts w:ascii="Courier" w:hAnsi="Courier"/>
          <w:sz w:val="18"/>
          <w:szCs w:val="18"/>
        </w:rPr>
      </w:pPr>
      <w:r>
        <w:rPr>
          <w:rFonts w:ascii="Courier" w:hAnsi="Courier"/>
          <w:sz w:val="18"/>
          <w:szCs w:val="18"/>
        </w:rPr>
        <w:t xml:space="preserve">          </w:t>
      </w:r>
      <w:proofErr w:type="gramStart"/>
      <w:r>
        <w:rPr>
          <w:rFonts w:ascii="Courier" w:hAnsi="Courier"/>
          <w:sz w:val="18"/>
          <w:szCs w:val="18"/>
        </w:rPr>
        <w:t>|  +</w:t>
      </w:r>
      <w:proofErr w:type="gramEnd"/>
      <w:r>
        <w:rPr>
          <w:rFonts w:ascii="Courier" w:hAnsi="Courier"/>
          <w:sz w:val="18"/>
          <w:szCs w:val="18"/>
        </w:rPr>
        <w:t>- // property specific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lastRenderedPageBreak/>
        <w:t xml:space="preserve">          +-H5P__dup_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prop, H5P_PROP_WITHIN_LIST)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+-H5P__add_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 xml:space="preserve">)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-H5SL_insert()</w:t>
      </w:r>
      <w:r>
        <w:rPr>
          <w:rFonts w:ascii="Courier" w:hAnsi="Courier"/>
          <w:color w:val="000000"/>
          <w:sz w:val="18"/>
          <w:szCs w:val="18"/>
          <w:highlight w:val="white"/>
        </w:rPr>
        <w:br/>
        <w:t xml:space="preserve">          |     +- … </w:t>
      </w:r>
    </w:p>
    <w:p w:rsidR="00D31373" w:rsidRDefault="00000000">
      <w:pPr>
        <w:rPr>
          <w:rFonts w:ascii="Courier" w:hAnsi="Courier"/>
          <w:sz w:val="18"/>
          <w:szCs w:val="18"/>
        </w:rPr>
      </w:pPr>
      <w:r>
        <w:rPr>
          <w:rFonts w:ascii="Courier" w:hAnsi="Courier"/>
          <w:sz w:val="18"/>
          <w:szCs w:val="18"/>
        </w:rPr>
        <w:t xml:space="preserve">          +-H5MM_</w:t>
      </w:r>
      <w:proofErr w:type="gramStart"/>
      <w:r>
        <w:rPr>
          <w:rFonts w:ascii="Courier" w:hAnsi="Courier"/>
          <w:sz w:val="18"/>
          <w:szCs w:val="18"/>
        </w:rPr>
        <w:t>xfree(</w:t>
      </w:r>
      <w:proofErr w:type="gramEnd"/>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+-H5P__free_</w:t>
      </w:r>
      <w:proofErr w:type="gramStart"/>
      <w:r>
        <w:rPr>
          <w:rFonts w:ascii="Courier" w:hAnsi="Courier"/>
          <w:sz w:val="18"/>
          <w:szCs w:val="18"/>
        </w:rPr>
        <w:t>prop(</w:t>
      </w:r>
      <w:proofErr w:type="gramEnd"/>
      <w:r>
        <w:rPr>
          <w:rFonts w:ascii="Courier" w:hAnsi="Courier"/>
          <w:sz w:val="18"/>
          <w:szCs w:val="18"/>
        </w:rPr>
        <w:t>) // error cleanup</w:t>
      </w:r>
    </w:p>
    <w:p w:rsidR="00D31373" w:rsidRDefault="00000000">
      <w:r>
        <w:rPr>
          <w:rFonts w:ascii="Courier" w:hAnsi="Courier"/>
          <w:color w:val="000000"/>
          <w:sz w:val="18"/>
          <w:szCs w:val="18"/>
          <w:highlight w:val="white"/>
        </w:rPr>
        <w:t xml:space="preserve">             +-H5MM_</w:t>
      </w:r>
      <w:proofErr w:type="gramStart"/>
      <w:r>
        <w:rPr>
          <w:rFonts w:ascii="Courier" w:hAnsi="Courier"/>
          <w:color w:val="000000"/>
          <w:sz w:val="18"/>
          <w:szCs w:val="18"/>
          <w:highlight w:val="white"/>
        </w:rPr>
        <w:t>xfree(</w:t>
      </w:r>
      <w:proofErr w:type="gramEnd"/>
      <w:r>
        <w:rPr>
          <w:rFonts w:ascii="Courier" w:hAnsi="Courier"/>
          <w:color w:val="000000"/>
          <w:sz w:val="18"/>
          <w:szCs w:val="18"/>
          <w:highlight w:val="white"/>
        </w:rPr>
        <w:t>)</w:t>
      </w:r>
      <w:r>
        <w:rPr>
          <w:rFonts w:ascii="Courier" w:hAnsi="Courier"/>
          <w:color w:val="000000"/>
          <w:sz w:val="18"/>
          <w:szCs w:val="18"/>
          <w:highlight w:val="white"/>
        </w:rPr>
        <w:br/>
        <w:t xml:space="preserve">             +-H5FL_FREE()</w:t>
      </w:r>
      <w:r>
        <w:rPr>
          <w:rFonts w:ascii="Courier" w:hAnsi="Courier"/>
          <w:color w:val="000000"/>
          <w:sz w:val="18"/>
          <w:szCs w:val="18"/>
          <w:highlight w:val="white"/>
        </w:rPr>
        <w:br/>
      </w:r>
      <w:r>
        <w:rPr>
          <w:rFonts w:ascii="monospace" w:hAnsi="monospace"/>
          <w:sz w:val="20"/>
          <w:szCs w:val="20"/>
        </w:rPr>
        <w:br/>
      </w:r>
    </w:p>
    <w:p w:rsidR="00D31373" w:rsidRDefault="00D31373">
      <w:pPr>
        <w:rPr>
          <w:rFonts w:ascii="monospace" w:hAnsi="monospace"/>
        </w:rPr>
      </w:pPr>
    </w:p>
    <w:p w:rsidR="00D31373" w:rsidRDefault="00000000">
      <w:r>
        <w:t>In a nutshell:</w:t>
      </w:r>
    </w:p>
    <w:p w:rsidR="00D31373" w:rsidRDefault="00D31373"/>
    <w:p w:rsidR="00D31373" w:rsidRDefault="00000000">
      <w:r>
        <w:t>Set the value of an existing property in a property list.</w:t>
      </w:r>
    </w:p>
    <w:p w:rsidR="00D31373" w:rsidRDefault="00D31373"/>
    <w:p w:rsidR="00D31373" w:rsidRDefault="00D31373"/>
    <w:p w:rsidR="00D31373" w:rsidRDefault="00000000">
      <w:r>
        <w:t>In greater detail:</w:t>
      </w:r>
    </w:p>
    <w:p w:rsidR="00D31373" w:rsidRDefault="00D31373"/>
    <w:p w:rsidR="00D31373" w:rsidRDefault="00000000">
      <w:r>
        <w:t xml:space="preserve">After some sanity checking, </w:t>
      </w:r>
      <w:r>
        <w:rPr>
          <w:b/>
          <w:bCs/>
        </w:rPr>
        <w:t>H5</w:t>
      </w:r>
      <w:proofErr w:type="gramStart"/>
      <w:r>
        <w:rPr>
          <w:b/>
          <w:bCs/>
        </w:rPr>
        <w:t>Pset(</w:t>
      </w:r>
      <w:proofErr w:type="gramEnd"/>
      <w:r>
        <w:rPr>
          <w:b/>
          <w:bCs/>
        </w:rPr>
        <w:t>)</w:t>
      </w:r>
      <w:r>
        <w:t xml:space="preserve"> calls H5I_object_verify() to obtain a pointer to the target property list, calls:</w:t>
      </w:r>
    </w:p>
    <w:p w:rsidR="00D31373" w:rsidRDefault="00D31373"/>
    <w:p w:rsidR="00D31373" w:rsidRDefault="00000000">
      <w:pPr>
        <w:ind w:left="709"/>
        <w:rPr>
          <w:rFonts w:ascii="Courier" w:hAnsi="Courier"/>
          <w:sz w:val="18"/>
          <w:szCs w:val="18"/>
        </w:rPr>
      </w:pPr>
      <w:r>
        <w:rPr>
          <w:rFonts w:ascii="Courier" w:hAnsi="Courier"/>
          <w:sz w:val="18"/>
          <w:szCs w:val="18"/>
        </w:rPr>
        <w:t>H5P_</w:t>
      </w:r>
      <w:proofErr w:type="gramStart"/>
      <w:r>
        <w:rPr>
          <w:rFonts w:ascii="Courier" w:hAnsi="Courier"/>
          <w:sz w:val="18"/>
          <w:szCs w:val="18"/>
        </w:rPr>
        <w:t>set(</w:t>
      </w:r>
      <w:proofErr w:type="gramEnd"/>
      <w:r>
        <w:rPr>
          <w:rFonts w:ascii="Courier" w:hAnsi="Courier"/>
          <w:sz w:val="18"/>
          <w:szCs w:val="18"/>
        </w:rPr>
        <w:t>plist, name, value)</w:t>
      </w:r>
    </w:p>
    <w:p w:rsidR="00D31373" w:rsidRDefault="00D31373"/>
    <w:p w:rsidR="00D31373" w:rsidRDefault="00000000">
      <w:r>
        <w:t>and returns.</w:t>
      </w:r>
    </w:p>
    <w:p w:rsidR="00D31373" w:rsidRDefault="00D31373"/>
    <w:p w:rsidR="00D31373" w:rsidRDefault="00000000">
      <w:r>
        <w:rPr>
          <w:b/>
          <w:bCs/>
        </w:rPr>
        <w:t>H5P_</w:t>
      </w:r>
      <w:proofErr w:type="gramStart"/>
      <w:r>
        <w:rPr>
          <w:b/>
          <w:bCs/>
        </w:rPr>
        <w:t>set(</w:t>
      </w:r>
      <w:proofErr w:type="gramEnd"/>
      <w:r>
        <w:rPr>
          <w:b/>
          <w:bCs/>
        </w:rPr>
        <w:t>)</w:t>
      </w:r>
      <w:r>
        <w:t xml:space="preserve"> allocates an instance of H5P_prop_set_ud_t (definition below) on its stack</w:t>
      </w:r>
    </w:p>
    <w:p w:rsidR="00D31373" w:rsidRDefault="00D31373"/>
    <w:p w:rsidR="00D31373" w:rsidRDefault="00000000">
      <w:pPr>
        <w:ind w:left="709"/>
      </w:pPr>
      <w:r>
        <w:rPr>
          <w:rFonts w:ascii="Courier" w:hAnsi="Courier"/>
          <w:color w:val="000000"/>
          <w:sz w:val="18"/>
          <w:szCs w:val="18"/>
          <w:highlight w:val="white"/>
        </w:rPr>
        <w:t xml:space="preserve">/* Typedef for property list set/poke callbacks */ </w:t>
      </w:r>
      <w:r>
        <w:rPr>
          <w:rFonts w:ascii="Courier" w:hAnsi="Courier"/>
          <w:sz w:val="18"/>
          <w:szCs w:val="18"/>
        </w:rPr>
        <w:br/>
        <w:t xml:space="preserve">typedef struct { </w:t>
      </w:r>
      <w:r>
        <w:rPr>
          <w:rFonts w:ascii="Courier" w:hAnsi="Courier"/>
          <w:sz w:val="18"/>
          <w:szCs w:val="18"/>
        </w:rPr>
        <w:br/>
        <w:t xml:space="preserve">    const void *value; /* Pointer to value to set */ </w:t>
      </w:r>
      <w:r>
        <w:rPr>
          <w:rFonts w:ascii="Courier" w:hAnsi="Courier"/>
          <w:sz w:val="18"/>
          <w:szCs w:val="18"/>
        </w:rPr>
        <w:br/>
        <w:t>} H5P_prop_set_ud_t;</w:t>
      </w:r>
    </w:p>
    <w:p w:rsidR="00D31373" w:rsidRDefault="00D31373"/>
    <w:p w:rsidR="00D31373" w:rsidRDefault="00000000">
      <w:r>
        <w:t>and initializes it as follows:</w:t>
      </w:r>
    </w:p>
    <w:p w:rsidR="00D31373" w:rsidRDefault="00D31373"/>
    <w:p w:rsidR="00D31373" w:rsidRDefault="00000000">
      <w:pPr>
        <w:ind w:left="709"/>
      </w:pPr>
      <w:r>
        <w:rPr>
          <w:rFonts w:ascii="Courier" w:hAnsi="Courier"/>
          <w:color w:val="000000"/>
          <w:sz w:val="18"/>
          <w:szCs w:val="18"/>
          <w:highlight w:val="white"/>
        </w:rPr>
        <w:t>udata.value = value</w:t>
      </w:r>
      <w:r>
        <w:rPr>
          <w:rFonts w:ascii="Courier" w:hAnsi="Courier"/>
          <w:sz w:val="18"/>
          <w:szCs w:val="18"/>
        </w:rPr>
        <w:br/>
      </w:r>
    </w:p>
    <w:p w:rsidR="00D31373" w:rsidRDefault="00000000">
      <w:r>
        <w:t xml:space="preserve">It then calls </w:t>
      </w:r>
    </w:p>
    <w:p w:rsidR="00D31373" w:rsidRDefault="00D31373"/>
    <w:p w:rsidR="00D31373" w:rsidRDefault="00000000">
      <w:pPr>
        <w:ind w:left="709"/>
        <w:rPr>
          <w:rFonts w:ascii="Courier" w:hAnsi="Courier"/>
          <w:sz w:val="18"/>
          <w:szCs w:val="18"/>
        </w:rPr>
      </w:pPr>
      <w:r>
        <w:rPr>
          <w:rFonts w:ascii="Courier" w:hAnsi="Courier"/>
          <w:sz w:val="18"/>
          <w:szCs w:val="18"/>
        </w:rPr>
        <w:t>H5P__do_</w:t>
      </w:r>
      <w:proofErr w:type="gramStart"/>
      <w:r>
        <w:rPr>
          <w:rFonts w:ascii="Courier" w:hAnsi="Courier"/>
          <w:sz w:val="18"/>
          <w:szCs w:val="18"/>
        </w:rPr>
        <w:t>prop(</w:t>
      </w:r>
      <w:proofErr w:type="gramEnd"/>
      <w:r>
        <w:rPr>
          <w:rFonts w:ascii="Courier" w:hAnsi="Courier"/>
          <w:sz w:val="18"/>
          <w:szCs w:val="18"/>
        </w:rPr>
        <w:t>plist, name, H5P__set_plist_cb, H5P_set_pclass_cb, &amp;udata)</w:t>
      </w:r>
    </w:p>
    <w:p w:rsidR="00D31373" w:rsidRDefault="00D31373"/>
    <w:p w:rsidR="00D31373" w:rsidRDefault="00000000">
      <w:r>
        <w:t>and returns.</w:t>
      </w:r>
    </w:p>
    <w:p w:rsidR="00D31373" w:rsidRDefault="00D31373"/>
    <w:p w:rsidR="00D31373" w:rsidRDefault="00000000">
      <w:r>
        <w:rPr>
          <w:b/>
          <w:bCs/>
          <w:color w:val="000000"/>
          <w:highlight w:val="white"/>
        </w:rPr>
        <w:t>H5P__do_</w:t>
      </w:r>
      <w:proofErr w:type="gramStart"/>
      <w:r>
        <w:rPr>
          <w:b/>
          <w:bCs/>
          <w:color w:val="000000"/>
          <w:highlight w:val="white"/>
        </w:rPr>
        <w:t>prop(</w:t>
      </w:r>
      <w:proofErr w:type="gramEnd"/>
      <w:r>
        <w:rPr>
          <w:b/>
          <w:bCs/>
          <w:color w:val="000000"/>
          <w:highlight w:val="white"/>
        </w:rPr>
        <w:t>)</w:t>
      </w:r>
      <w:r>
        <w:rPr>
          <w:color w:val="000000"/>
          <w:highlight w:val="white"/>
        </w:rPr>
        <w:t xml:space="preserve"> first searches plist→del to see if the target property has already been deleted, and fails if it has.</w:t>
      </w:r>
    </w:p>
    <w:p w:rsidR="00D31373" w:rsidRDefault="00D31373">
      <w:pPr>
        <w:rPr>
          <w:color w:val="000000"/>
          <w:highlight w:val="white"/>
        </w:rPr>
      </w:pPr>
    </w:p>
    <w:p w:rsidR="00D31373" w:rsidRDefault="00000000">
      <w:pPr>
        <w:rPr>
          <w:color w:val="000000"/>
          <w:highlight w:val="white"/>
        </w:rPr>
      </w:pPr>
      <w:r>
        <w:rPr>
          <w:color w:val="000000"/>
          <w:highlight w:val="white"/>
        </w:rPr>
        <w:lastRenderedPageBreak/>
        <w:t>It then searches plist→props for the target property.  If it finds it, it stores its address in prop, calls (in this case)</w:t>
      </w:r>
    </w:p>
    <w:p w:rsidR="00D31373" w:rsidRDefault="00D31373">
      <w:pPr>
        <w:rPr>
          <w:color w:val="000000"/>
          <w:highlight w:val="white"/>
        </w:rPr>
      </w:pPr>
    </w:p>
    <w:p w:rsidR="00D31373" w:rsidRDefault="00000000">
      <w:r>
        <w:rPr>
          <w:rFonts w:ascii="Courier" w:hAnsi="Courier"/>
          <w:color w:val="000000"/>
          <w:sz w:val="18"/>
          <w:szCs w:val="18"/>
          <w:highlight w:val="white"/>
        </w:rPr>
        <w:t xml:space="preserve">    </w:t>
      </w:r>
      <w:bookmarkStart w:id="1083" w:name="__DdeLink__3893_1108019163111"/>
      <w:r>
        <w:rPr>
          <w:rFonts w:ascii="Courier" w:eastAsia="Noto Serif CJK SC" w:hAnsi="Courier"/>
          <w:color w:val="000000"/>
          <w:kern w:val="2"/>
          <w:sz w:val="18"/>
          <w:szCs w:val="18"/>
          <w:highlight w:val="white"/>
          <w:lang w:eastAsia="zh-CN" w:bidi="hi-IN"/>
        </w:rPr>
        <w:t>H5P__set_plist_</w:t>
      </w:r>
      <w:proofErr w:type="gramStart"/>
      <w:r>
        <w:rPr>
          <w:rFonts w:ascii="Courier" w:eastAsia="Noto Serif CJK SC" w:hAnsi="Courier"/>
          <w:color w:val="000000"/>
          <w:kern w:val="2"/>
          <w:sz w:val="18"/>
          <w:szCs w:val="18"/>
          <w:highlight w:val="white"/>
          <w:lang w:eastAsia="zh-CN" w:bidi="hi-IN"/>
        </w:rPr>
        <w:t>cb</w:t>
      </w:r>
      <w:bookmarkEnd w:id="1083"/>
      <w:r>
        <w:rPr>
          <w:rFonts w:ascii="Courier" w:eastAsia="Noto Serif CJK SC" w:hAnsi="Courier"/>
          <w:color w:val="000000"/>
          <w:kern w:val="2"/>
          <w:sz w:val="18"/>
          <w:szCs w:val="18"/>
          <w:highlight w:val="white"/>
          <w:lang w:eastAsia="zh-CN" w:bidi="hi-IN"/>
        </w:rPr>
        <w:t>(</w:t>
      </w:r>
      <w:proofErr w:type="gramEnd"/>
      <w:r>
        <w:rPr>
          <w:rFonts w:ascii="Courier" w:eastAsia="Noto Serif CJK SC" w:hAnsi="Courier"/>
          <w:color w:val="000000"/>
          <w:kern w:val="2"/>
          <w:sz w:val="18"/>
          <w:szCs w:val="18"/>
          <w:highlight w:val="white"/>
          <w:lang w:eastAsia="zh-CN" w:bidi="hi-IN"/>
        </w:rPr>
        <w:t>plist, name, prop, udata)</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and returns success or failure depending on whether this call succeeds or fails.</w:t>
      </w:r>
    </w:p>
    <w:p w:rsidR="00D31373" w:rsidRDefault="00D31373">
      <w:pPr>
        <w:rPr>
          <w:color w:val="000000"/>
          <w:highlight w:val="white"/>
        </w:rPr>
      </w:pPr>
    </w:p>
    <w:p w:rsidR="00D31373" w:rsidRDefault="00000000">
      <w:pPr>
        <w:rPr>
          <w:color w:val="000000"/>
          <w:highlight w:val="white"/>
        </w:rPr>
      </w:pPr>
      <w:r>
        <w:rPr>
          <w:color w:val="000000"/>
          <w:highlight w:val="white"/>
        </w:rPr>
        <w:t>If the search of plist→props fails, H5P__do_</w:t>
      </w:r>
      <w:proofErr w:type="gramStart"/>
      <w:r>
        <w:rPr>
          <w:color w:val="000000"/>
          <w:highlight w:val="white"/>
        </w:rPr>
        <w:t>prop(</w:t>
      </w:r>
      <w:proofErr w:type="gramEnd"/>
      <w:r>
        <w:rPr>
          <w:color w:val="000000"/>
          <w:highlight w:val="white"/>
        </w:rPr>
        <w:t>) searches the property lists of the parent property list class(es) for the target property, starting with plist→pclass→props, and working its way up until it either finds the target property, or it runs out of parent property list classes.  If this search is successful, it stores a pointer to the target property in prop, calls (in this case)</w:t>
      </w:r>
    </w:p>
    <w:p w:rsidR="00D31373" w:rsidRDefault="00D31373">
      <w:pPr>
        <w:rPr>
          <w:color w:val="000000"/>
          <w:highlight w:val="white"/>
        </w:rPr>
      </w:pPr>
    </w:p>
    <w:p w:rsidR="00D31373" w:rsidRDefault="00000000">
      <w:r>
        <w:rPr>
          <w:rFonts w:ascii="Courier" w:eastAsia="Noto Serif CJK SC" w:hAnsi="Courier"/>
          <w:color w:val="000000"/>
          <w:kern w:val="2"/>
          <w:sz w:val="18"/>
          <w:szCs w:val="18"/>
          <w:highlight w:val="white"/>
          <w:lang w:eastAsia="zh-CN" w:bidi="hi-IN"/>
        </w:rPr>
        <w:t xml:space="preserve">    H5P__set_pclass_</w:t>
      </w:r>
      <w:proofErr w:type="gramStart"/>
      <w:r>
        <w:rPr>
          <w:rFonts w:ascii="Courier" w:eastAsia="Noto Serif CJK SC" w:hAnsi="Courier"/>
          <w:color w:val="000000"/>
          <w:kern w:val="2"/>
          <w:sz w:val="18"/>
          <w:szCs w:val="18"/>
          <w:highlight w:val="white"/>
          <w:lang w:eastAsia="zh-CN" w:bidi="hi-IN"/>
        </w:rPr>
        <w:t>cb(</w:t>
      </w:r>
      <w:proofErr w:type="gramEnd"/>
      <w:r>
        <w:rPr>
          <w:rFonts w:ascii="Courier" w:eastAsia="Noto Serif CJK SC" w:hAnsi="Courier"/>
          <w:color w:val="000000"/>
          <w:kern w:val="2"/>
          <w:sz w:val="18"/>
          <w:szCs w:val="18"/>
          <w:highlight w:val="white"/>
          <w:lang w:eastAsia="zh-CN" w:bidi="hi-IN"/>
        </w:rPr>
        <w:t>plist, name, prop, NULL)</w:t>
      </w:r>
      <w:r>
        <w:rPr>
          <w:rFonts w:ascii="Courier" w:hAnsi="Courier"/>
          <w:color w:val="000000"/>
          <w:sz w:val="18"/>
          <w:szCs w:val="18"/>
          <w:highlight w:val="white"/>
        </w:rPr>
        <w:t xml:space="preserve"> </w:t>
      </w:r>
    </w:p>
    <w:p w:rsidR="00D31373" w:rsidRDefault="00D31373">
      <w:pPr>
        <w:rPr>
          <w:color w:val="000000"/>
          <w:highlight w:val="white"/>
        </w:rPr>
      </w:pPr>
    </w:p>
    <w:p w:rsidR="00D31373" w:rsidRDefault="00000000">
      <w:r>
        <w:rPr>
          <w:color w:val="000000"/>
          <w:highlight w:val="white"/>
        </w:rPr>
        <w:t>and returns success or failure depending on whether this call succeeds or fails.  If the search of the parent property list class(es) fails, H5P__do_</w:t>
      </w:r>
      <w:proofErr w:type="gramStart"/>
      <w:r>
        <w:rPr>
          <w:color w:val="000000"/>
          <w:highlight w:val="white"/>
        </w:rPr>
        <w:t>prop(</w:t>
      </w:r>
      <w:proofErr w:type="gramEnd"/>
      <w:r>
        <w:rPr>
          <w:color w:val="000000"/>
          <w:highlight w:val="white"/>
        </w:rPr>
        <w:t xml:space="preserve">) </w:t>
      </w:r>
      <w:r>
        <w:rPr>
          <w:rFonts w:eastAsia="Noto Serif CJK SC"/>
          <w:color w:val="000000"/>
          <w:kern w:val="2"/>
          <w:highlight w:val="white"/>
          <w:lang w:eastAsia="zh-CN" w:bidi="hi-IN"/>
        </w:rPr>
        <w:t>returns failure</w:t>
      </w:r>
      <w:r>
        <w:rPr>
          <w:color w:val="000000"/>
          <w:highlight w:val="white"/>
        </w:rPr>
        <w:t>.</w:t>
      </w:r>
    </w:p>
    <w:p w:rsidR="00D31373" w:rsidRDefault="00D31373">
      <w:pPr>
        <w:rPr>
          <w:color w:val="000000"/>
          <w:highlight w:val="white"/>
        </w:rPr>
      </w:pPr>
    </w:p>
    <w:p w:rsidR="00D31373" w:rsidRDefault="00000000">
      <w:r>
        <w:rPr>
          <w:color w:val="000000"/>
          <w:highlight w:val="white"/>
        </w:rPr>
        <w:t xml:space="preserve">If prop→set is not NULL, </w:t>
      </w:r>
      <w:r>
        <w:rPr>
          <w:b/>
          <w:bCs/>
          <w:color w:val="000000"/>
          <w:highlight w:val="white"/>
        </w:rPr>
        <w:t>H5P__set_plist_</w:t>
      </w:r>
      <w:proofErr w:type="gramStart"/>
      <w:r>
        <w:rPr>
          <w:b/>
          <w:bCs/>
          <w:color w:val="000000"/>
          <w:highlight w:val="white"/>
        </w:rPr>
        <w:t>cb(</w:t>
      </w:r>
      <w:proofErr w:type="gramEnd"/>
      <w:r>
        <w:rPr>
          <w:b/>
          <w:bCs/>
          <w:color w:val="000000"/>
          <w:highlight w:val="white"/>
        </w:rPr>
        <w:t>)</w:t>
      </w:r>
      <w:r>
        <w:rPr>
          <w:color w:val="000000"/>
          <w:highlight w:val="white"/>
        </w:rPr>
        <w:t xml:space="preserve"> allocates a buffer of size prop→size, stores its address in tmp_value, memcpy’s udata→value into *tmp_value, calls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(*(prop-&gt;set</w:t>
      </w:r>
      <w:proofErr w:type="gramStart"/>
      <w:r>
        <w:rPr>
          <w:rFonts w:ascii="Courier" w:hAnsi="Courier"/>
          <w:color w:val="000000"/>
          <w:sz w:val="18"/>
          <w:szCs w:val="18"/>
          <w:highlight w:val="white"/>
        </w:rPr>
        <w:t>))(</w:t>
      </w:r>
      <w:proofErr w:type="gramEnd"/>
      <w:r>
        <w:rPr>
          <w:rFonts w:ascii="Courier" w:hAnsi="Courier"/>
          <w:color w:val="000000"/>
          <w:sz w:val="18"/>
          <w:szCs w:val="18"/>
          <w:highlight w:val="white"/>
        </w:rPr>
        <w:t>plist-&gt;plist_id, name, prop-&gt;size, tmp_value)</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and then set prp_value </w:t>
      </w:r>
      <w:proofErr w:type="gramStart"/>
      <w:r>
        <w:rPr>
          <w:color w:val="000000"/>
          <w:highlight w:val="white"/>
        </w:rPr>
        <w:t>=  tmp</w:t>
      </w:r>
      <w:proofErr w:type="gramEnd"/>
      <w:r>
        <w:rPr>
          <w:color w:val="000000"/>
          <w:highlight w:val="white"/>
        </w:rPr>
        <w:t>_value.</w:t>
      </w:r>
    </w:p>
    <w:p w:rsidR="00D31373" w:rsidRDefault="00D31373">
      <w:pPr>
        <w:rPr>
          <w:color w:val="000000"/>
          <w:highlight w:val="white"/>
        </w:rPr>
      </w:pPr>
    </w:p>
    <w:p w:rsidR="00D31373" w:rsidRDefault="00000000">
      <w:pPr>
        <w:rPr>
          <w:color w:val="000000"/>
          <w:highlight w:val="white"/>
        </w:rPr>
      </w:pPr>
      <w:r>
        <w:rPr>
          <w:color w:val="000000"/>
          <w:highlight w:val="white"/>
        </w:rPr>
        <w:t>If prop→set is NULL, it just sets prp_value = udata→value.</w:t>
      </w:r>
    </w:p>
    <w:p w:rsidR="00D31373" w:rsidRDefault="00D31373">
      <w:pPr>
        <w:rPr>
          <w:color w:val="000000"/>
          <w:highlight w:val="white"/>
        </w:rPr>
      </w:pPr>
    </w:p>
    <w:p w:rsidR="00D31373" w:rsidRDefault="00000000">
      <w:pPr>
        <w:rPr>
          <w:color w:val="000000"/>
          <w:highlight w:val="white"/>
        </w:rPr>
      </w:pPr>
      <w:r>
        <w:rPr>
          <w:color w:val="000000"/>
          <w:highlight w:val="white"/>
        </w:rPr>
        <w:t>This done, H5P__set_plist_</w:t>
      </w:r>
      <w:proofErr w:type="gramStart"/>
      <w:r>
        <w:rPr>
          <w:color w:val="000000"/>
          <w:highlight w:val="white"/>
        </w:rPr>
        <w:t>cb(</w:t>
      </w:r>
      <w:proofErr w:type="gramEnd"/>
      <w:r>
        <w:rPr>
          <w:color w:val="000000"/>
          <w:highlight w:val="white"/>
        </w:rPr>
        <w:t>) test to see if prop→del is not NULL, and if so, calls</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(*(prop-&gt;del</w:t>
      </w:r>
      <w:proofErr w:type="gramStart"/>
      <w:r>
        <w:rPr>
          <w:rFonts w:ascii="Courier" w:hAnsi="Courier"/>
          <w:color w:val="000000"/>
          <w:sz w:val="18"/>
          <w:szCs w:val="18"/>
          <w:highlight w:val="white"/>
        </w:rPr>
        <w:t>))(</w:t>
      </w:r>
      <w:proofErr w:type="gramEnd"/>
      <w:r>
        <w:rPr>
          <w:rFonts w:ascii="Courier" w:hAnsi="Courier"/>
          <w:color w:val="000000"/>
          <w:sz w:val="18"/>
          <w:szCs w:val="18"/>
          <w:highlight w:val="white"/>
        </w:rPr>
        <w:t>plist-&gt;plist_id, name, prop-&gt;size, prop-&gt;value)</w:t>
      </w:r>
      <w:r>
        <w:rPr>
          <w:rFonts w:ascii="Courier" w:hAnsi="Courier"/>
          <w:color w:val="000000"/>
          <w:sz w:val="18"/>
          <w:szCs w:val="18"/>
          <w:highlight w:val="white"/>
        </w:rPr>
        <w:br/>
      </w:r>
    </w:p>
    <w:p w:rsidR="00D31373" w:rsidRDefault="00000000">
      <w:r>
        <w:t xml:space="preserve">Finally, it memcpy’s prp_value into prop→value, and frees the buffer pointed to by tmp_value (if it exists) before returning.  </w:t>
      </w:r>
    </w:p>
    <w:p w:rsidR="00D31373" w:rsidRDefault="00D31373"/>
    <w:p w:rsidR="00D31373" w:rsidRDefault="00000000">
      <w:pPr>
        <w:rPr>
          <w:color w:val="C9211E"/>
        </w:rPr>
      </w:pPr>
      <w:r>
        <w:rPr>
          <w:color w:val="C9211E"/>
        </w:rPr>
        <w:t>Note the implication that the del callback doesn’t free prop→value.</w:t>
      </w:r>
    </w:p>
    <w:p w:rsidR="00D31373" w:rsidRDefault="00D31373"/>
    <w:p w:rsidR="00D31373" w:rsidRDefault="00000000">
      <w:r>
        <w:rPr>
          <w:b/>
          <w:bCs/>
        </w:rPr>
        <w:t>H5P__set_pclass_</w:t>
      </w:r>
      <w:proofErr w:type="gramStart"/>
      <w:r>
        <w:rPr>
          <w:b/>
          <w:bCs/>
        </w:rPr>
        <w:t>cb(</w:t>
      </w:r>
      <w:proofErr w:type="gramEnd"/>
      <w:r>
        <w:rPr>
          <w:b/>
          <w:bCs/>
        </w:rPr>
        <w:t>)</w:t>
      </w:r>
      <w:r>
        <w:t xml:space="preserve"> starts by setting up prp_value as per H5P__set_plist_cb() above.</w:t>
      </w:r>
    </w:p>
    <w:p w:rsidR="00D31373" w:rsidRDefault="00D31373"/>
    <w:p w:rsidR="00D31373" w:rsidRDefault="00000000">
      <w:r>
        <w:t xml:space="preserve">It then calls </w:t>
      </w:r>
    </w:p>
    <w:p w:rsidR="00D31373" w:rsidRDefault="00D31373"/>
    <w:p w:rsidR="00D31373" w:rsidRDefault="00000000">
      <w:pPr>
        <w:ind w:left="709"/>
      </w:pPr>
      <w:r>
        <w:rPr>
          <w:rFonts w:ascii="Courier" w:hAnsi="Courier"/>
          <w:sz w:val="18"/>
          <w:szCs w:val="18"/>
        </w:rPr>
        <w:t xml:space="preserve">pcopy </w:t>
      </w:r>
      <w:r>
        <w:rPr>
          <w:rFonts w:ascii="Courier" w:hAnsi="Courier"/>
          <w:color w:val="000000"/>
          <w:sz w:val="18"/>
          <w:szCs w:val="18"/>
          <w:highlight w:val="white"/>
        </w:rPr>
        <w:t>= H5P__dup_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prop, H5P_PROP_WITHIN_LIST)</w:t>
      </w:r>
    </w:p>
    <w:p w:rsidR="00D31373" w:rsidRDefault="00D31373">
      <w:pPr>
        <w:rPr>
          <w:color w:val="000000"/>
          <w:highlight w:val="white"/>
        </w:rPr>
      </w:pPr>
    </w:p>
    <w:p w:rsidR="00D31373" w:rsidRDefault="00000000">
      <w:r>
        <w:rPr>
          <w:color w:val="000000"/>
          <w:highlight w:val="white"/>
        </w:rPr>
        <w:t xml:space="preserve">Here, </w:t>
      </w:r>
      <w:r>
        <w:rPr>
          <w:b/>
          <w:bCs/>
          <w:color w:val="000000"/>
          <w:highlight w:val="white"/>
        </w:rPr>
        <w:t>H5P__dup_</w:t>
      </w:r>
      <w:proofErr w:type="gramStart"/>
      <w:r>
        <w:rPr>
          <w:b/>
          <w:bCs/>
          <w:color w:val="000000"/>
          <w:highlight w:val="white"/>
        </w:rPr>
        <w:t>prop(</w:t>
      </w:r>
      <w:proofErr w:type="gramEnd"/>
      <w:r>
        <w:rPr>
          <w:b/>
          <w:bCs/>
          <w:color w:val="000000"/>
          <w:highlight w:val="white"/>
        </w:rPr>
        <w:t>)</w:t>
      </w:r>
      <w:r>
        <w:rPr>
          <w:color w:val="000000"/>
          <w:highlight w:val="white"/>
        </w:rPr>
        <w:t xml:space="preserve"> </w:t>
      </w:r>
      <w:r>
        <w:rPr>
          <w:rFonts w:eastAsia="Noto Serif CJK SC"/>
          <w:color w:val="000000"/>
          <w:kern w:val="2"/>
          <w:highlight w:val="white"/>
          <w:lang w:eastAsia="zh-CN" w:bidi="hi-IN"/>
        </w:rPr>
        <w:t xml:space="preserve">allocates a new instance of H5P_genprop_t (pcopy), copies the image of *prop into it, and (if prop→shared_name is FALSE), duplicates the string pointed to by prop→name and stored its address in pcopy→name.  </w:t>
      </w:r>
      <w:bookmarkStart w:id="1084" w:name="__DdeLink__6162_520062681"/>
      <w:r>
        <w:rPr>
          <w:rFonts w:eastAsia="Noto Serif CJK SC"/>
          <w:color w:val="000000"/>
          <w:kern w:val="2"/>
          <w:highlight w:val="white"/>
          <w:lang w:eastAsia="zh-CN" w:bidi="hi-IN"/>
        </w:rPr>
        <w:t>It then duplicates the buffer pointed to by prop→value (if it exists) storing the address of the duplicate in pcopy-&gt;value, and returns the address of the new instance of H5P_genprop_t</w:t>
      </w:r>
      <w:bookmarkEnd w:id="1084"/>
      <w:r>
        <w:rPr>
          <w:rFonts w:eastAsia="Noto Serif CJK SC"/>
          <w:color w:val="000000"/>
          <w:kern w:val="2"/>
          <w:highlight w:val="white"/>
          <w:lang w:eastAsia="zh-CN" w:bidi="hi-IN"/>
        </w:rPr>
        <w:t>.</w:t>
      </w:r>
    </w:p>
    <w:p w:rsidR="00D31373" w:rsidRDefault="00D31373">
      <w:pPr>
        <w:rPr>
          <w:rFonts w:eastAsia="Noto Serif CJK SC"/>
          <w:color w:val="000000"/>
          <w:kern w:val="2"/>
          <w:highlight w:val="white"/>
          <w:lang w:eastAsia="zh-CN" w:bidi="hi-IN"/>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This done, H5P__set_pclass_</w:t>
      </w:r>
      <w:proofErr w:type="gramStart"/>
      <w:r>
        <w:rPr>
          <w:rFonts w:eastAsia="Noto Serif CJK SC"/>
          <w:color w:val="000000"/>
          <w:kern w:val="2"/>
          <w:highlight w:val="white"/>
          <w:lang w:eastAsia="zh-CN" w:bidi="hi-IN"/>
        </w:rPr>
        <w:t>cb(</w:t>
      </w:r>
      <w:proofErr w:type="gramEnd"/>
      <w:r>
        <w:rPr>
          <w:rFonts w:eastAsia="Noto Serif CJK SC"/>
          <w:color w:val="000000"/>
          <w:kern w:val="2"/>
          <w:highlight w:val="white"/>
          <w:lang w:eastAsia="zh-CN" w:bidi="hi-IN"/>
        </w:rPr>
        <w:t>) memccpy’s prp_value into pcopy→value, and calls</w:t>
      </w:r>
    </w:p>
    <w:p w:rsidR="00D31373" w:rsidRDefault="00D31373">
      <w:pPr>
        <w:rPr>
          <w:rFonts w:eastAsia="Noto Serif CJK SC"/>
          <w:color w:val="000000"/>
          <w:kern w:val="2"/>
          <w:highlight w:val="white"/>
          <w:lang w:eastAsia="zh-CN" w:bidi="hi-IN"/>
        </w:rPr>
      </w:pPr>
    </w:p>
    <w:p w:rsidR="00D31373" w:rsidRDefault="00000000">
      <w:pPr>
        <w:ind w:left="709"/>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H5P__add_prop(plist-&gt;props, pcopy)</w:t>
      </w:r>
      <w:r>
        <w:rPr>
          <w:rFonts w:ascii="Courier" w:eastAsia="Noto Serif CJK SC" w:hAnsi="Courier"/>
          <w:color w:val="000000"/>
          <w:kern w:val="2"/>
          <w:sz w:val="18"/>
          <w:szCs w:val="18"/>
          <w:highlight w:val="white"/>
          <w:lang w:eastAsia="zh-CN" w:bidi="hi-IN"/>
        </w:rPr>
        <w:br/>
      </w: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which inserts pcopy into the skip list pointed to by plist→props via a call to H5SL_</w:t>
      </w:r>
      <w:proofErr w:type="gramStart"/>
      <w:r>
        <w:rPr>
          <w:rFonts w:eastAsia="Noto Serif CJK SC"/>
          <w:color w:val="000000"/>
          <w:kern w:val="2"/>
          <w:highlight w:val="white"/>
          <w:lang w:eastAsia="zh-CN" w:bidi="hi-IN"/>
        </w:rPr>
        <w:t>insert(</w:t>
      </w:r>
      <w:proofErr w:type="gramEnd"/>
      <w:r>
        <w:rPr>
          <w:rFonts w:eastAsia="Noto Serif CJK SC"/>
          <w:color w:val="000000"/>
          <w:kern w:val="2"/>
          <w:highlight w:val="white"/>
          <w:lang w:eastAsia="zh-CN" w:bidi="hi-IN"/>
        </w:rPr>
        <w:t>).</w:t>
      </w:r>
    </w:p>
    <w:p w:rsidR="00D31373" w:rsidRDefault="00D31373">
      <w:pPr>
        <w:rPr>
          <w:rFonts w:ascii="monospace" w:hAnsi="monospace"/>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Finally, H5P__set_pclass_</w:t>
      </w:r>
      <w:proofErr w:type="gramStart"/>
      <w:r>
        <w:rPr>
          <w:rFonts w:eastAsia="Noto Serif CJK SC"/>
          <w:color w:val="000000"/>
          <w:kern w:val="2"/>
          <w:highlight w:val="white"/>
          <w:lang w:eastAsia="zh-CN" w:bidi="hi-IN"/>
        </w:rPr>
        <w:t>db(</w:t>
      </w:r>
      <w:proofErr w:type="gramEnd"/>
      <w:r>
        <w:rPr>
          <w:rFonts w:eastAsia="Noto Serif CJK SC"/>
          <w:color w:val="000000"/>
          <w:kern w:val="2"/>
          <w:highlight w:val="white"/>
          <w:lang w:eastAsia="zh-CN" w:bidi="hi-IN"/>
        </w:rPr>
        <w:t>) deletes *tmp_value if it has been allocated, and returns.  On error, it discards *pcopy via a call to H5P__free_</w:t>
      </w:r>
      <w:proofErr w:type="gramStart"/>
      <w:r>
        <w:rPr>
          <w:rFonts w:eastAsia="Noto Serif CJK SC"/>
          <w:color w:val="000000"/>
          <w:kern w:val="2"/>
          <w:highlight w:val="white"/>
          <w:lang w:eastAsia="zh-CN" w:bidi="hi-IN"/>
        </w:rPr>
        <w:t>prop(</w:t>
      </w:r>
      <w:proofErr w:type="gramEnd"/>
      <w:r>
        <w:rPr>
          <w:rFonts w:eastAsia="Noto Serif CJK SC"/>
          <w:color w:val="000000"/>
          <w:kern w:val="2"/>
          <w:highlight w:val="white"/>
          <w:lang w:eastAsia="zh-CN" w:bidi="hi-IN"/>
        </w:rPr>
        <w:t>) if it was created prior to the failure.</w:t>
      </w:r>
    </w:p>
    <w:p w:rsidR="00D31373" w:rsidRDefault="00D31373"/>
    <w:p w:rsidR="00D31373" w:rsidRDefault="00D31373"/>
    <w:p w:rsidR="00D31373" w:rsidRDefault="00D31373"/>
    <w:p w:rsidR="00D31373" w:rsidRDefault="00000000">
      <w:r>
        <w:t>Multi-Thread safety concerns:</w:t>
      </w:r>
    </w:p>
    <w:p w:rsidR="00D31373" w:rsidRDefault="00D31373"/>
    <w:p w:rsidR="00D31373" w:rsidRDefault="00000000">
      <w:pPr>
        <w:rPr>
          <w:rFonts w:ascii="monospace" w:hAnsi="monospace"/>
          <w:sz w:val="20"/>
          <w:szCs w:val="20"/>
        </w:rPr>
      </w:pPr>
      <w:r>
        <w:br w:type="page"/>
      </w:r>
    </w:p>
    <w:p w:rsidR="00D31373" w:rsidRDefault="00D31373">
      <w:pPr>
        <w:rPr>
          <w:rFonts w:ascii="monospace" w:hAnsi="monospace"/>
          <w:sz w:val="20"/>
          <w:szCs w:val="20"/>
        </w:rPr>
      </w:pPr>
    </w:p>
    <w:p w:rsidR="00D31373" w:rsidRDefault="00000000">
      <w:r>
        <w:rPr>
          <w:rFonts w:ascii="Courier" w:hAnsi="Courier"/>
          <w:color w:val="000000"/>
          <w:sz w:val="18"/>
          <w:szCs w:val="18"/>
          <w:highlight w:val="white"/>
        </w:rPr>
        <w:t xml:space="preserve">/** </w:t>
      </w:r>
      <w:r>
        <w:rPr>
          <w:rFonts w:ascii="Courier" w:hAnsi="Courier"/>
          <w:sz w:val="18"/>
          <w:szCs w:val="18"/>
        </w:rPr>
        <w:br/>
        <w:t xml:space="preserve">* \ingroup GPLOA </w:t>
      </w:r>
      <w:r>
        <w:rPr>
          <w:rFonts w:ascii="Courier" w:hAnsi="Courier"/>
          <w:sz w:val="18"/>
          <w:szCs w:val="18"/>
        </w:rPr>
        <w:br/>
        <w:t xml:space="preserve">* </w:t>
      </w:r>
      <w:r>
        <w:rPr>
          <w:rFonts w:ascii="Courier" w:hAnsi="Courier"/>
          <w:sz w:val="18"/>
          <w:szCs w:val="18"/>
        </w:rPr>
        <w:br/>
        <w:t xml:space="preserve">* \brief Removes a property from a property list class </w:t>
      </w:r>
      <w:r>
        <w:rPr>
          <w:rFonts w:ascii="Courier" w:hAnsi="Courier"/>
          <w:sz w:val="18"/>
          <w:szCs w:val="18"/>
        </w:rPr>
        <w:br/>
        <w:t xml:space="preserve">* </w:t>
      </w:r>
      <w:r>
        <w:rPr>
          <w:rFonts w:ascii="Courier" w:hAnsi="Courier"/>
          <w:sz w:val="18"/>
          <w:szCs w:val="18"/>
        </w:rPr>
        <w:br/>
        <w:t xml:space="preserve">* \plistcls_id{pclass_id} </w:t>
      </w:r>
      <w:r>
        <w:rPr>
          <w:rFonts w:ascii="Courier" w:hAnsi="Courier"/>
          <w:sz w:val="18"/>
          <w:szCs w:val="18"/>
        </w:rPr>
        <w:br/>
        <w:t xml:space="preserve">* \param[in] name Name of property to remove </w:t>
      </w:r>
      <w:r>
        <w:rPr>
          <w:rFonts w:ascii="Courier" w:hAnsi="Courier"/>
          <w:sz w:val="18"/>
          <w:szCs w:val="18"/>
        </w:rPr>
        <w:br/>
        <w:t xml:space="preserve">* </w:t>
      </w:r>
      <w:r>
        <w:rPr>
          <w:rFonts w:ascii="Courier" w:hAnsi="Courier"/>
          <w:sz w:val="18"/>
          <w:szCs w:val="18"/>
        </w:rPr>
        <w:br/>
        <w:t xml:space="preserve">* \return \herr_t </w:t>
      </w:r>
      <w:r>
        <w:rPr>
          <w:rFonts w:ascii="Courier" w:hAnsi="Courier"/>
          <w:sz w:val="18"/>
          <w:szCs w:val="18"/>
        </w:rPr>
        <w:br/>
        <w:t xml:space="preserve">* </w:t>
      </w:r>
      <w:r>
        <w:rPr>
          <w:rFonts w:ascii="Courier" w:hAnsi="Courier"/>
          <w:sz w:val="18"/>
          <w:szCs w:val="18"/>
        </w:rPr>
        <w:br/>
        <w:t>* \details H5</w:t>
      </w:r>
      <w:proofErr w:type="gramStart"/>
      <w:r>
        <w:rPr>
          <w:rFonts w:ascii="Courier" w:hAnsi="Courier"/>
          <w:sz w:val="18"/>
          <w:szCs w:val="18"/>
        </w:rPr>
        <w:t>Punregister(</w:t>
      </w:r>
      <w:proofErr w:type="gramEnd"/>
      <w:r>
        <w:rPr>
          <w:rFonts w:ascii="Courier" w:hAnsi="Courier"/>
          <w:sz w:val="18"/>
          <w:szCs w:val="18"/>
        </w:rPr>
        <w:t xml:space="preserve">) removes a property from a property list class. </w:t>
      </w:r>
      <w:r>
        <w:rPr>
          <w:rFonts w:ascii="Courier" w:hAnsi="Courier"/>
          <w:sz w:val="18"/>
          <w:szCs w:val="18"/>
        </w:rPr>
        <w:br/>
        <w:t xml:space="preserve">*          Future property lists created of that class will not contain </w:t>
      </w:r>
      <w:r>
        <w:rPr>
          <w:rFonts w:ascii="Courier" w:hAnsi="Courier"/>
          <w:sz w:val="18"/>
          <w:szCs w:val="18"/>
        </w:rPr>
        <w:br/>
        <w:t xml:space="preserve">*          this property; existing property lists containing this property </w:t>
      </w:r>
      <w:r>
        <w:rPr>
          <w:rFonts w:ascii="Courier" w:hAnsi="Courier"/>
          <w:sz w:val="18"/>
          <w:szCs w:val="18"/>
        </w:rPr>
        <w:br/>
        <w:t xml:space="preserve">*          are not affected. </w:t>
      </w:r>
      <w:r>
        <w:rPr>
          <w:rFonts w:ascii="Courier" w:hAnsi="Courier"/>
          <w:sz w:val="18"/>
          <w:szCs w:val="18"/>
        </w:rPr>
        <w:br/>
        <w:t xml:space="preserve">* </w:t>
      </w:r>
      <w:r>
        <w:rPr>
          <w:rFonts w:ascii="Courier" w:hAnsi="Courier"/>
          <w:sz w:val="18"/>
          <w:szCs w:val="18"/>
        </w:rPr>
        <w:br/>
        <w:t xml:space="preserve">* \since 1.4.0 </w:t>
      </w:r>
      <w:r>
        <w:rPr>
          <w:rFonts w:ascii="Courier" w:hAnsi="Courier"/>
          <w:sz w:val="18"/>
          <w:szCs w:val="18"/>
        </w:rPr>
        <w:br/>
        <w:t xml:space="preserve">* </w:t>
      </w:r>
      <w:r>
        <w:rPr>
          <w:rFonts w:ascii="Courier" w:hAnsi="Courier"/>
          <w:sz w:val="18"/>
          <w:szCs w:val="18"/>
        </w:rPr>
        <w:br/>
        <w:t xml:space="preserve">*/ </w:t>
      </w:r>
      <w:r>
        <w:rPr>
          <w:rFonts w:ascii="Courier" w:hAnsi="Courier"/>
          <w:sz w:val="18"/>
          <w:szCs w:val="18"/>
        </w:rPr>
        <w:br/>
        <w:t>H5_DLL herr_t H5</w:t>
      </w:r>
      <w:proofErr w:type="gramStart"/>
      <w:r>
        <w:rPr>
          <w:rFonts w:ascii="Courier" w:hAnsi="Courier"/>
          <w:sz w:val="18"/>
          <w:szCs w:val="18"/>
        </w:rPr>
        <w:t>Punregister(</w:t>
      </w:r>
      <w:proofErr w:type="gramEnd"/>
      <w:r>
        <w:rPr>
          <w:rFonts w:ascii="Courier" w:hAnsi="Courier"/>
          <w:sz w:val="18"/>
          <w:szCs w:val="18"/>
        </w:rPr>
        <w:t xml:space="preserve">hid_t pclass_id, const char *name); </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w:t>
      </w:r>
      <w:proofErr w:type="gramStart"/>
      <w:r>
        <w:rPr>
          <w:rFonts w:ascii="Courier" w:hAnsi="Courier"/>
          <w:sz w:val="18"/>
          <w:szCs w:val="18"/>
        </w:rPr>
        <w:t>Punregister(</w:t>
      </w:r>
      <w:proofErr w:type="gramEnd"/>
      <w:r>
        <w:rPr>
          <w:rFonts w:ascii="Courier" w:hAnsi="Courier"/>
          <w:sz w:val="18"/>
          <w:szCs w:val="18"/>
        </w:rPr>
        <w:t>)</w:t>
      </w:r>
    </w:p>
    <w:p w:rsidR="00D31373" w:rsidRDefault="00000000">
      <w:r>
        <w:rPr>
          <w:rFonts w:ascii="Courier" w:hAnsi="Courier"/>
          <w:sz w:val="18"/>
          <w:szCs w:val="18"/>
        </w:rPr>
        <w:t xml:space="preserve"> +-</w:t>
      </w:r>
      <w:r>
        <w:rPr>
          <w:rFonts w:ascii="Courier" w:hAnsi="Courier"/>
          <w:color w:val="000000"/>
          <w:sz w:val="18"/>
          <w:szCs w:val="18"/>
          <w:highlight w:val="white"/>
        </w:rPr>
        <w:t>H5I_object_</w:t>
      </w:r>
      <w:proofErr w:type="gramStart"/>
      <w:r>
        <w:rPr>
          <w:rFonts w:ascii="Courier" w:hAnsi="Courier"/>
          <w:color w:val="000000"/>
          <w:sz w:val="18"/>
          <w:szCs w:val="18"/>
          <w:highlight w:val="white"/>
        </w:rPr>
        <w:t>verify(</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w:t>
      </w:r>
      <w:proofErr w:type="gramStart"/>
      <w:r>
        <w:rPr>
          <w:rFonts w:ascii="Courier" w:hAnsi="Courier"/>
          <w:color w:val="000000"/>
          <w:sz w:val="18"/>
          <w:szCs w:val="18"/>
          <w:highlight w:val="white"/>
        </w:rPr>
        <w:t>unregister(</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+-H5SL_</w:t>
      </w:r>
      <w:proofErr w:type="gramStart"/>
      <w:r>
        <w:rPr>
          <w:rFonts w:ascii="Courier" w:hAnsi="Courier"/>
          <w:color w:val="000000"/>
          <w:sz w:val="18"/>
          <w:szCs w:val="18"/>
          <w:highlight w:val="white"/>
        </w:rPr>
        <w:t>search(</w:t>
      </w:r>
      <w:proofErr w:type="gramEnd"/>
      <w:r>
        <w:rPr>
          <w:rFonts w:ascii="Courier" w:hAnsi="Courier"/>
          <w:color w:val="000000"/>
          <w:sz w:val="18"/>
          <w:szCs w:val="18"/>
          <w:highlight w:val="white"/>
        </w:rPr>
        <w:t>)</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+-H5SL_remove()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+-H5P__free_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+-H5MM_</w:t>
      </w:r>
      <w:proofErr w:type="gramStart"/>
      <w:r>
        <w:rPr>
          <w:rFonts w:ascii="Courier" w:hAnsi="Courier"/>
          <w:color w:val="000000"/>
          <w:sz w:val="18"/>
          <w:szCs w:val="18"/>
          <w:highlight w:val="white"/>
        </w:rPr>
        <w:t>xfree(</w:t>
      </w:r>
      <w:proofErr w:type="gramEnd"/>
      <w:r>
        <w:rPr>
          <w:rFonts w:ascii="Courier" w:hAnsi="Courier"/>
          <w:color w:val="000000"/>
          <w:sz w:val="18"/>
          <w:szCs w:val="18"/>
          <w:highlight w:val="white"/>
        </w:rPr>
        <w:t>)</w:t>
      </w:r>
    </w:p>
    <w:p w:rsidR="00D31373" w:rsidRDefault="00000000">
      <w:r>
        <w:rPr>
          <w:rFonts w:ascii="Courier" w:hAnsi="Courier"/>
          <w:color w:val="000000"/>
          <w:sz w:val="18"/>
          <w:szCs w:val="18"/>
          <w:highlight w:val="white"/>
        </w:rPr>
        <w:t xml:space="preserve">       +-H5FL_</w:t>
      </w:r>
      <w:proofErr w:type="gramStart"/>
      <w:r>
        <w:rPr>
          <w:rFonts w:ascii="Courier" w:hAnsi="Courier"/>
          <w:color w:val="000000"/>
          <w:sz w:val="18"/>
          <w:szCs w:val="18"/>
          <w:highlight w:val="white"/>
        </w:rPr>
        <w:t>FREE(</w:t>
      </w:r>
      <w:proofErr w:type="gramEnd"/>
      <w:r>
        <w:rPr>
          <w:rFonts w:ascii="Courier" w:hAnsi="Courier"/>
          <w:color w:val="000000"/>
          <w:sz w:val="18"/>
          <w:szCs w:val="18"/>
          <w:highlight w:val="white"/>
        </w:rPr>
        <w:t>)</w:t>
      </w:r>
      <w:r>
        <w:rPr>
          <w:rFonts w:ascii="Courier" w:hAnsi="Courier"/>
          <w:sz w:val="18"/>
          <w:szCs w:val="18"/>
        </w:rPr>
        <w:br/>
      </w:r>
    </w:p>
    <w:p w:rsidR="00D31373" w:rsidRDefault="00D31373">
      <w:pPr>
        <w:rPr>
          <w:rFonts w:ascii="monospace" w:hAnsi="monospace"/>
        </w:rPr>
      </w:pPr>
    </w:p>
    <w:p w:rsidR="00D31373" w:rsidRDefault="00000000">
      <w:pPr>
        <w:rPr>
          <w:color w:val="000000"/>
          <w:highlight w:val="white"/>
        </w:rPr>
      </w:pPr>
      <w:r>
        <w:rPr>
          <w:color w:val="000000"/>
          <w:highlight w:val="white"/>
        </w:rPr>
        <w:t>In a nutshell:</w:t>
      </w:r>
    </w:p>
    <w:p w:rsidR="00D31373" w:rsidRDefault="00D31373">
      <w:pPr>
        <w:rPr>
          <w:rFonts w:ascii="monospace" w:hAnsi="monospace"/>
        </w:rPr>
      </w:pPr>
    </w:p>
    <w:p w:rsidR="00D31373" w:rsidRDefault="00000000">
      <w:pPr>
        <w:rPr>
          <w:color w:val="000000"/>
          <w:highlight w:val="white"/>
        </w:rPr>
      </w:pPr>
      <w:r>
        <w:rPr>
          <w:color w:val="000000"/>
          <w:highlight w:val="white"/>
        </w:rPr>
        <w:t>Delete a property from the specified property list class.</w:t>
      </w:r>
    </w:p>
    <w:p w:rsidR="00D31373" w:rsidRDefault="00D31373">
      <w:pPr>
        <w:rPr>
          <w:rFonts w:ascii="monospace" w:hAnsi="monospace"/>
        </w:rPr>
      </w:pPr>
    </w:p>
    <w:p w:rsidR="00D31373" w:rsidRDefault="00000000">
      <w:pPr>
        <w:rPr>
          <w:color w:val="C9211E"/>
          <w:highlight w:val="white"/>
        </w:rPr>
      </w:pPr>
      <w:r>
        <w:rPr>
          <w:color w:val="C9211E"/>
          <w:highlight w:val="white"/>
        </w:rPr>
        <w:t>According to the user documentation, this should have no effect on existing property lists – however examination of the code suggests otherwise.  See detailed discussion below.</w:t>
      </w:r>
    </w:p>
    <w:p w:rsidR="00D31373" w:rsidRDefault="00D31373">
      <w:pPr>
        <w:rPr>
          <w:color w:val="000000"/>
          <w:highlight w:val="white"/>
        </w:rPr>
      </w:pPr>
    </w:p>
    <w:p w:rsidR="00D31373" w:rsidRDefault="00D31373">
      <w:pPr>
        <w:rPr>
          <w:color w:val="000000"/>
          <w:highlight w:val="white"/>
        </w:rPr>
      </w:pPr>
    </w:p>
    <w:p w:rsidR="00D31373" w:rsidRDefault="00000000">
      <w:pPr>
        <w:rPr>
          <w:color w:val="000000"/>
          <w:highlight w:val="white"/>
        </w:rPr>
      </w:pPr>
      <w:r>
        <w:rPr>
          <w:color w:val="000000"/>
          <w:highlight w:val="white"/>
        </w:rPr>
        <w:t>In greater detail:</w:t>
      </w:r>
    </w:p>
    <w:p w:rsidR="00D31373" w:rsidRDefault="00D31373">
      <w:pPr>
        <w:rPr>
          <w:color w:val="000000"/>
          <w:highlight w:val="white"/>
        </w:rPr>
      </w:pPr>
    </w:p>
    <w:p w:rsidR="00D31373" w:rsidRDefault="00000000">
      <w:r>
        <w:rPr>
          <w:b/>
          <w:bCs/>
          <w:color w:val="000000"/>
          <w:highlight w:val="white"/>
        </w:rPr>
        <w:t>H5</w:t>
      </w:r>
      <w:proofErr w:type="gramStart"/>
      <w:r>
        <w:rPr>
          <w:b/>
          <w:bCs/>
          <w:color w:val="000000"/>
          <w:highlight w:val="white"/>
        </w:rPr>
        <w:t>Punregister(</w:t>
      </w:r>
      <w:proofErr w:type="gramEnd"/>
      <w:r>
        <w:rPr>
          <w:b/>
          <w:bCs/>
          <w:color w:val="000000"/>
          <w:highlight w:val="white"/>
        </w:rPr>
        <w:t>)</w:t>
      </w:r>
      <w:r>
        <w:rPr>
          <w:color w:val="000000"/>
          <w:highlight w:val="white"/>
        </w:rPr>
        <w:t xml:space="preserve"> looks up the supplied property list class id to obtain a pointer (</w:t>
      </w:r>
      <w:r>
        <w:rPr>
          <w:rFonts w:eastAsia="Noto Serif CJK SC"/>
          <w:color w:val="000000"/>
          <w:kern w:val="2"/>
          <w:highlight w:val="white"/>
          <w:lang w:eastAsia="zh-CN" w:bidi="hi-IN"/>
        </w:rPr>
        <w:t>pclass</w:t>
      </w:r>
      <w:r>
        <w:rPr>
          <w:color w:val="000000"/>
          <w:highlight w:val="white"/>
        </w:rPr>
        <w:t>) to it.  It then calls H5P_</w:t>
      </w:r>
      <w:proofErr w:type="gramStart"/>
      <w:r>
        <w:rPr>
          <w:rFonts w:eastAsia="Noto Serif CJK SC"/>
          <w:color w:val="000000"/>
          <w:kern w:val="2"/>
          <w:highlight w:val="white"/>
          <w:lang w:eastAsia="zh-CN" w:bidi="hi-IN"/>
        </w:rPr>
        <w:t>unregister</w:t>
      </w:r>
      <w:r>
        <w:rPr>
          <w:color w:val="000000"/>
          <w:highlight w:val="white"/>
        </w:rPr>
        <w:t>(</w:t>
      </w:r>
      <w:proofErr w:type="gramEnd"/>
      <w:r>
        <w:rPr>
          <w:color w:val="000000"/>
          <w:highlight w:val="white"/>
        </w:rPr>
        <w:t>p</w:t>
      </w:r>
      <w:r>
        <w:rPr>
          <w:rFonts w:eastAsia="Noto Serif CJK SC"/>
          <w:color w:val="000000"/>
          <w:kern w:val="2"/>
          <w:highlight w:val="white"/>
          <w:lang w:eastAsia="zh-CN" w:bidi="hi-IN"/>
        </w:rPr>
        <w:t>class</w:t>
      </w:r>
      <w:r>
        <w:rPr>
          <w:color w:val="000000"/>
          <w:highlight w:val="white"/>
        </w:rPr>
        <w:t xml:space="preserve">, name) to remove the named property from </w:t>
      </w:r>
      <w:r>
        <w:rPr>
          <w:rFonts w:eastAsia="Noto Serif CJK SC"/>
          <w:color w:val="000000"/>
          <w:kern w:val="2"/>
          <w:highlight w:val="white"/>
          <w:lang w:eastAsia="zh-CN" w:bidi="hi-IN"/>
        </w:rPr>
        <w:t>pclass</w:t>
      </w:r>
      <w:r>
        <w:rPr>
          <w:color w:val="000000"/>
          <w:highlight w:val="white"/>
        </w:rPr>
        <w:t xml:space="preserve">, and returns </w:t>
      </w:r>
      <w:r>
        <w:rPr>
          <w:rFonts w:eastAsia="Noto Serif CJK SC"/>
          <w:color w:val="000000"/>
          <w:kern w:val="2"/>
          <w:highlight w:val="white"/>
          <w:lang w:eastAsia="zh-CN" w:bidi="hi-IN"/>
        </w:rPr>
        <w:t>whatever that function returns.</w:t>
      </w:r>
    </w:p>
    <w:p w:rsidR="00D31373" w:rsidRDefault="00D31373">
      <w:pPr>
        <w:rPr>
          <w:color w:val="000000"/>
          <w:highlight w:val="white"/>
        </w:rPr>
      </w:pPr>
    </w:p>
    <w:p w:rsidR="00D31373" w:rsidRDefault="00D31373">
      <w:pPr>
        <w:rPr>
          <w:color w:val="000000"/>
          <w:highlight w:val="white"/>
        </w:rPr>
      </w:pPr>
    </w:p>
    <w:p w:rsidR="00D31373" w:rsidRDefault="00000000">
      <w:r>
        <w:rPr>
          <w:b/>
          <w:bCs/>
          <w:color w:val="000000"/>
          <w:highlight w:val="white"/>
        </w:rPr>
        <w:t>H5P__</w:t>
      </w:r>
      <w:proofErr w:type="gramStart"/>
      <w:r>
        <w:rPr>
          <w:b/>
          <w:bCs/>
          <w:color w:val="000000"/>
          <w:highlight w:val="white"/>
        </w:rPr>
        <w:t>unregister(</w:t>
      </w:r>
      <w:proofErr w:type="gramEnd"/>
      <w:r>
        <w:rPr>
          <w:b/>
          <w:bCs/>
          <w:color w:val="000000"/>
          <w:highlight w:val="white"/>
        </w:rPr>
        <w:t>)</w:t>
      </w:r>
      <w:r>
        <w:rPr>
          <w:color w:val="000000"/>
          <w:highlight w:val="white"/>
        </w:rPr>
        <w:t xml:space="preserve"> calls </w:t>
      </w:r>
    </w:p>
    <w:p w:rsidR="00D31373" w:rsidRDefault="00D31373">
      <w:pPr>
        <w:rPr>
          <w:color w:val="000000"/>
          <w:highlight w:val="white"/>
        </w:rPr>
      </w:pP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prop = H5SL_search(pclass-&gt;props, name) </w:t>
      </w:r>
    </w:p>
    <w:p w:rsidR="00D31373" w:rsidRDefault="00D31373">
      <w:pPr>
        <w:rPr>
          <w:color w:val="000000"/>
          <w:highlight w:val="white"/>
        </w:rPr>
      </w:pPr>
    </w:p>
    <w:p w:rsidR="00D31373" w:rsidRDefault="00000000">
      <w:r>
        <w:rPr>
          <w:color w:val="000000"/>
          <w:highlight w:val="white"/>
        </w:rPr>
        <w:t xml:space="preserve">to </w:t>
      </w:r>
      <w:r>
        <w:rPr>
          <w:rFonts w:eastAsia="Noto Serif CJK SC"/>
          <w:color w:val="000000"/>
          <w:kern w:val="2"/>
          <w:highlight w:val="white"/>
          <w:lang w:eastAsia="zh-CN" w:bidi="hi-IN"/>
        </w:rPr>
        <w:t>obtain a pointer to</w:t>
      </w:r>
      <w:r>
        <w:rPr>
          <w:color w:val="000000"/>
          <w:highlight w:val="white"/>
        </w:rPr>
        <w:t xml:space="preserve"> the target property, calls </w:t>
      </w:r>
    </w:p>
    <w:p w:rsidR="00D31373" w:rsidRDefault="00D31373">
      <w:pPr>
        <w:rPr>
          <w:color w:val="000000"/>
          <w:highlight w:val="white"/>
        </w:rPr>
      </w:pPr>
    </w:p>
    <w:p w:rsidR="00D31373" w:rsidRDefault="00000000">
      <w:r>
        <w:rPr>
          <w:rFonts w:ascii="Courier" w:hAnsi="Courier"/>
          <w:color w:val="000000"/>
          <w:sz w:val="18"/>
          <w:szCs w:val="18"/>
          <w:highlight w:val="white"/>
        </w:rPr>
        <w:t xml:space="preserve">    H5SL_remove(pclass-&gt;props, prop</w:t>
      </w:r>
      <w:r>
        <w:rPr>
          <w:rFonts w:cs="Calibri"/>
          <w:color w:val="000000"/>
          <w:sz w:val="18"/>
          <w:szCs w:val="18"/>
          <w:highlight w:val="white"/>
        </w:rPr>
        <w:t>→</w:t>
      </w:r>
      <w:r>
        <w:rPr>
          <w:rFonts w:ascii="Courier" w:hAnsi="Courier"/>
          <w:color w:val="000000"/>
          <w:sz w:val="18"/>
          <w:szCs w:val="18"/>
          <w:highlight w:val="white"/>
        </w:rPr>
        <w:t>name</w:t>
      </w:r>
      <w:r>
        <w:rPr>
          <w:color w:val="000000"/>
          <w:highlight w:val="white"/>
        </w:rPr>
        <w:t xml:space="preserve">) </w:t>
      </w:r>
    </w:p>
    <w:p w:rsidR="00D31373" w:rsidRDefault="00D31373">
      <w:pPr>
        <w:rPr>
          <w:color w:val="000000"/>
          <w:highlight w:val="white"/>
        </w:rPr>
      </w:pPr>
    </w:p>
    <w:p w:rsidR="00D31373" w:rsidRDefault="00000000">
      <w:pPr>
        <w:rPr>
          <w:color w:val="000000"/>
          <w:highlight w:val="white"/>
        </w:rPr>
      </w:pPr>
      <w:r>
        <w:rPr>
          <w:color w:val="000000"/>
          <w:highlight w:val="white"/>
        </w:rPr>
        <w:t>to remove it from pclass→props, calls</w:t>
      </w:r>
    </w:p>
    <w:p w:rsidR="00D31373" w:rsidRDefault="00D31373">
      <w:pPr>
        <w:rPr>
          <w:color w:val="000000"/>
          <w:highlight w:val="white"/>
        </w:rPr>
      </w:pP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H5P__free_prop(prop) </w:t>
      </w:r>
    </w:p>
    <w:p w:rsidR="00D31373" w:rsidRDefault="00D31373">
      <w:pPr>
        <w:rPr>
          <w:color w:val="000000"/>
          <w:highlight w:val="white"/>
        </w:rPr>
      </w:pPr>
    </w:p>
    <w:p w:rsidR="00D31373" w:rsidRDefault="00000000">
      <w:pPr>
        <w:rPr>
          <w:rFonts w:eastAsia="Noto Serif CJK SC"/>
          <w:color w:val="000000"/>
          <w:kern w:val="2"/>
          <w:highlight w:val="white"/>
          <w:lang w:eastAsia="zh-CN" w:bidi="hi-IN"/>
        </w:rPr>
      </w:pPr>
      <w:r>
        <w:rPr>
          <w:rFonts w:eastAsia="Noto Serif CJK SC"/>
          <w:color w:val="000000"/>
          <w:kern w:val="2"/>
          <w:highlight w:val="white"/>
          <w:lang w:eastAsia="zh-CN" w:bidi="hi-IN"/>
        </w:rPr>
        <w:t>to free it, decrements pclass→nprops, sets pclass-&gt;revision equal to the global variable H5P_next_rev, increments H5P_next_rev, and returns.</w:t>
      </w:r>
    </w:p>
    <w:p w:rsidR="00D31373" w:rsidRDefault="00D31373">
      <w:pPr>
        <w:rPr>
          <w:color w:val="000000"/>
          <w:highlight w:val="white"/>
        </w:rPr>
      </w:pPr>
    </w:p>
    <w:p w:rsidR="00D31373" w:rsidRDefault="00000000">
      <w:pPr>
        <w:rPr>
          <w:rFonts w:eastAsia="Noto Serif CJK SC"/>
          <w:color w:val="FF4000"/>
          <w:kern w:val="2"/>
          <w:highlight w:val="white"/>
          <w:lang w:eastAsia="zh-CN" w:bidi="hi-IN"/>
        </w:rPr>
      </w:pPr>
      <w:r>
        <w:rPr>
          <w:rFonts w:eastAsia="Noto Serif CJK SC"/>
          <w:color w:val="FF4000"/>
          <w:kern w:val="2"/>
          <w:highlight w:val="white"/>
          <w:lang w:eastAsia="zh-CN" w:bidi="hi-IN"/>
        </w:rPr>
        <w:t>Note: While H5Punregister removes a property from a property list class, decrements its nprops field, and assigns a new unique revision number, it does not duplicate the property list class, apply these changes to the duplicate, and then replace the original version with the new modified version in the index as per H5P__</w:t>
      </w:r>
      <w:proofErr w:type="gramStart"/>
      <w:r>
        <w:rPr>
          <w:rFonts w:eastAsia="Noto Serif CJK SC"/>
          <w:color w:val="FF4000"/>
          <w:kern w:val="2"/>
          <w:highlight w:val="white"/>
          <w:lang w:eastAsia="zh-CN" w:bidi="hi-IN"/>
        </w:rPr>
        <w:t>register(</w:t>
      </w:r>
      <w:proofErr w:type="gramEnd"/>
      <w:r>
        <w:rPr>
          <w:rFonts w:eastAsia="Noto Serif CJK SC"/>
          <w:color w:val="FF4000"/>
          <w:kern w:val="2"/>
          <w:highlight w:val="white"/>
          <w:lang w:eastAsia="zh-CN" w:bidi="hi-IN"/>
        </w:rPr>
        <w:t>) (see discussion of H5Pcopy_prop() above).</w:t>
      </w:r>
    </w:p>
    <w:p w:rsidR="00D31373" w:rsidRDefault="00D31373">
      <w:pPr>
        <w:rPr>
          <w:color w:val="FF4000"/>
        </w:rPr>
      </w:pPr>
    </w:p>
    <w:p w:rsidR="00D31373" w:rsidRDefault="00000000">
      <w:pPr>
        <w:rPr>
          <w:rFonts w:eastAsia="Noto Serif CJK SC"/>
          <w:color w:val="FF4000"/>
          <w:kern w:val="2"/>
          <w:highlight w:val="white"/>
          <w:lang w:eastAsia="zh-CN" w:bidi="hi-IN"/>
        </w:rPr>
      </w:pPr>
      <w:r>
        <w:rPr>
          <w:rFonts w:eastAsia="Noto Serif CJK SC"/>
          <w:color w:val="FF4000"/>
          <w:kern w:val="2"/>
          <w:highlight w:val="white"/>
          <w:lang w:eastAsia="zh-CN" w:bidi="hi-IN"/>
        </w:rPr>
        <w:t>This has two problematic effects:</w:t>
      </w:r>
    </w:p>
    <w:p w:rsidR="00D31373" w:rsidRDefault="00D31373">
      <w:pPr>
        <w:rPr>
          <w:color w:val="FF4000"/>
        </w:rPr>
      </w:pPr>
    </w:p>
    <w:p w:rsidR="00D31373" w:rsidRDefault="00000000">
      <w:pPr>
        <w:rPr>
          <w:rFonts w:eastAsia="Noto Serif CJK SC"/>
          <w:color w:val="FF4000"/>
          <w:kern w:val="2"/>
          <w:highlight w:val="white"/>
          <w:lang w:eastAsia="zh-CN" w:bidi="hi-IN"/>
        </w:rPr>
      </w:pPr>
      <w:r>
        <w:rPr>
          <w:rFonts w:eastAsia="Noto Serif CJK SC"/>
          <w:color w:val="FF4000"/>
          <w:kern w:val="2"/>
          <w:highlight w:val="white"/>
          <w:lang w:eastAsia="zh-CN" w:bidi="hi-IN"/>
        </w:rPr>
        <w:t>First, the version number seen by property lists previously derived from the starting version of the property list class changes.  This may or may not be an issue, but it should be noted.</w:t>
      </w:r>
    </w:p>
    <w:p w:rsidR="00D31373" w:rsidRDefault="00D31373">
      <w:pPr>
        <w:rPr>
          <w:color w:val="FF4000"/>
        </w:rPr>
      </w:pPr>
    </w:p>
    <w:p w:rsidR="00D31373" w:rsidRDefault="00000000">
      <w:pPr>
        <w:rPr>
          <w:rFonts w:eastAsia="Noto Serif CJK SC"/>
          <w:color w:val="FF4000"/>
          <w:kern w:val="2"/>
          <w:highlight w:val="white"/>
          <w:lang w:eastAsia="zh-CN" w:bidi="hi-IN"/>
        </w:rPr>
      </w:pPr>
      <w:r>
        <w:rPr>
          <w:rFonts w:eastAsia="Noto Serif CJK SC"/>
          <w:color w:val="FF4000"/>
          <w:kern w:val="2"/>
          <w:highlight w:val="white"/>
          <w:lang w:eastAsia="zh-CN" w:bidi="hi-IN"/>
        </w:rPr>
        <w:t>Second, if the target property doesn’t have a create callback, and a derived property list class never changes its value, the call to H5Punregister has the effect of removing the target property from all such property lists without decrementing the associated nprops field – recall that such properties are not copied into the property list but are instead read from the parent property list class(es) if accessed (see H5</w:t>
      </w:r>
      <w:proofErr w:type="gramStart"/>
      <w:r>
        <w:rPr>
          <w:rFonts w:eastAsia="Noto Serif CJK SC"/>
          <w:color w:val="FF4000"/>
          <w:kern w:val="2"/>
          <w:highlight w:val="white"/>
          <w:lang w:eastAsia="zh-CN" w:bidi="hi-IN"/>
        </w:rPr>
        <w:t>Pcreate(</w:t>
      </w:r>
      <w:proofErr w:type="gramEnd"/>
      <w:r>
        <w:rPr>
          <w:rFonts w:eastAsia="Noto Serif CJK SC"/>
          <w:color w:val="FF4000"/>
          <w:kern w:val="2"/>
          <w:highlight w:val="white"/>
          <w:lang w:eastAsia="zh-CN" w:bidi="hi-IN"/>
        </w:rPr>
        <w:t>) above).</w:t>
      </w:r>
    </w:p>
    <w:p w:rsidR="00D31373" w:rsidRDefault="00D31373">
      <w:pPr>
        <w:rPr>
          <w:color w:val="FF4000"/>
        </w:rPr>
      </w:pPr>
    </w:p>
    <w:p w:rsidR="00D31373" w:rsidRDefault="00000000">
      <w:pPr>
        <w:rPr>
          <w:rFonts w:eastAsia="Noto Serif CJK SC"/>
          <w:color w:val="FF4000"/>
          <w:kern w:val="2"/>
          <w:highlight w:val="white"/>
          <w:lang w:eastAsia="zh-CN" w:bidi="hi-IN"/>
        </w:rPr>
      </w:pPr>
      <w:r>
        <w:rPr>
          <w:rFonts w:eastAsia="Noto Serif CJK SC"/>
          <w:color w:val="FF4000"/>
          <w:kern w:val="2"/>
          <w:highlight w:val="white"/>
          <w:lang w:eastAsia="zh-CN" w:bidi="hi-IN"/>
        </w:rPr>
        <w:t>This second issue is much more serious, as not only is it at odds with the documented behavior of the function, it also corrupts the property list data structure.  I presume that this is a bug.</w:t>
      </w:r>
    </w:p>
    <w:p w:rsidR="00D31373" w:rsidRDefault="00D31373">
      <w:pPr>
        <w:rPr>
          <w:color w:val="000000"/>
          <w:highlight w:val="white"/>
        </w:rPr>
      </w:pPr>
    </w:p>
    <w:p w:rsidR="00D31373" w:rsidRDefault="00D31373">
      <w:pPr>
        <w:rPr>
          <w:color w:val="000000"/>
          <w:highlight w:val="white"/>
        </w:rPr>
      </w:pPr>
    </w:p>
    <w:p w:rsidR="00D31373" w:rsidRDefault="00000000">
      <w:r>
        <w:rPr>
          <w:color w:val="000000"/>
          <w:highlight w:val="white"/>
        </w:rPr>
        <w:t>Multi-thread safety concerns:</w:t>
      </w:r>
      <w:r>
        <w:rPr>
          <w:color w:val="000000"/>
          <w:highlight w:val="white"/>
        </w:rPr>
        <w:br/>
      </w:r>
      <w:r>
        <w:rPr>
          <w:rFonts w:ascii="monospace" w:hAnsi="monospace"/>
          <w:sz w:val="20"/>
          <w:szCs w:val="20"/>
        </w:rPr>
        <w:br/>
      </w:r>
    </w:p>
    <w:p w:rsidR="00D31373" w:rsidRDefault="00000000">
      <w:pPr>
        <w:suppressAutoHyphens w:val="0"/>
        <w:rPr>
          <w:rFonts w:ascii="Calibri Light" w:hAnsi="Calibri Light"/>
          <w:color w:val="2E74B5"/>
          <w:sz w:val="32"/>
          <w:szCs w:val="32"/>
        </w:rPr>
      </w:pPr>
      <w:r>
        <w:br w:type="page"/>
      </w:r>
    </w:p>
    <w:p w:rsidR="00D31373" w:rsidRDefault="00000000">
      <w:pPr>
        <w:pStyle w:val="Heading1"/>
      </w:pPr>
      <w:bookmarkStart w:id="1085" w:name="__RefHeading___Toc31276_1307998885"/>
      <w:bookmarkStart w:id="1086" w:name="_Toc129078777"/>
      <w:bookmarkEnd w:id="1085"/>
      <w:r>
        <w:lastRenderedPageBreak/>
        <w:t>Appendix 2 – H5P internal API calls</w:t>
      </w:r>
      <w:bookmarkEnd w:id="1086"/>
      <w:r>
        <w:br/>
      </w:r>
    </w:p>
    <w:p w:rsidR="00D31373" w:rsidRDefault="00000000">
      <w:r>
        <w:t>In addition to its public API, H5P also has a private API providing property list services to the HDF5 library.  For the most part, these calls are similar to their cognates in the public API – but there are some differences, and also some calls which offer additional capabilities.</w:t>
      </w:r>
    </w:p>
    <w:p w:rsidR="00D31373" w:rsidRDefault="00D31373"/>
    <w:p w:rsidR="00D31373" w:rsidRDefault="00000000">
      <w:r>
        <w:t>Since the objective of this exercise is make H5P multi-thread safe so it can be safely called by multiple threads in multi-thread safe VOL connectors, at first glance, the internal H5P API is not relevant to this effort.  However, the internal H5P API is used by other packages – including some that are necessary to support multi-thread VOL connectors.</w:t>
      </w:r>
    </w:p>
    <w:p w:rsidR="00D31373" w:rsidRDefault="00D31373"/>
    <w:p w:rsidR="00D31373" w:rsidRDefault="00000000">
      <w:r>
        <w:t>H5Iprivate.h is reproduced below, with annotations to some of the internal API calls and the some of the package initialization calls.  Most entries are annotated with a reference to the relevant public API call.  Those with no public API cognate have more extensive annotations or no annotation at all for calls specific to particular property lists.  Annotations to the initialization calls are a work in progress.</w:t>
      </w:r>
    </w:p>
    <w:p w:rsidR="00D31373" w:rsidRDefault="00D31373">
      <w:pPr>
        <w:rPr>
          <w:rFonts w:ascii="monospace" w:hAnsi="monospace"/>
          <w:sz w:val="18"/>
          <w:szCs w:val="18"/>
        </w:rPr>
      </w:pPr>
    </w:p>
    <w:p w:rsidR="00D31373" w:rsidRDefault="00000000">
      <w:pPr>
        <w:rPr>
          <w:rFonts w:ascii="Courier" w:hAnsi="Courier"/>
          <w:sz w:val="18"/>
          <w:szCs w:val="18"/>
        </w:rPr>
      </w:pPr>
      <w:r>
        <w:rPr>
          <w:rFonts w:ascii="Courier" w:hAnsi="Courier"/>
          <w:sz w:val="18"/>
          <w:szCs w:val="18"/>
        </w:rPr>
        <w:t>/* * * * * * * * * * * * * * * * * * * * * * * * * * * * * * * * * * * * * * *</w:t>
      </w:r>
    </w:p>
    <w:p w:rsidR="00D31373" w:rsidRDefault="00000000">
      <w:pPr>
        <w:rPr>
          <w:rFonts w:ascii="Courier" w:hAnsi="Courier"/>
          <w:sz w:val="18"/>
          <w:szCs w:val="18"/>
        </w:rPr>
      </w:pPr>
      <w:r>
        <w:rPr>
          <w:rFonts w:ascii="Courier" w:hAnsi="Courier"/>
          <w:sz w:val="18"/>
          <w:szCs w:val="18"/>
        </w:rPr>
        <w:t xml:space="preserve"> * Copyright by The HDF Group.                                               *</w:t>
      </w:r>
    </w:p>
    <w:p w:rsidR="00D31373" w:rsidRDefault="00000000">
      <w:pPr>
        <w:rPr>
          <w:rFonts w:ascii="Courier" w:hAnsi="Courier"/>
          <w:sz w:val="18"/>
          <w:szCs w:val="18"/>
        </w:rPr>
      </w:pPr>
      <w:r>
        <w:rPr>
          <w:rFonts w:ascii="Courier" w:hAnsi="Courier"/>
          <w:sz w:val="18"/>
          <w:szCs w:val="18"/>
        </w:rPr>
        <w:t xml:space="preserve"> * Copyright by the Board of Trustees of the University of Illinois.         *</w:t>
      </w:r>
    </w:p>
    <w:p w:rsidR="00D31373" w:rsidRDefault="00000000">
      <w:pPr>
        <w:rPr>
          <w:rFonts w:ascii="Courier" w:hAnsi="Courier"/>
          <w:sz w:val="18"/>
          <w:szCs w:val="18"/>
        </w:rPr>
      </w:pPr>
      <w:r>
        <w:rPr>
          <w:rFonts w:ascii="Courier" w:hAnsi="Courier"/>
          <w:sz w:val="18"/>
          <w:szCs w:val="18"/>
        </w:rPr>
        <w:t xml:space="preserve"> * All rights reserved.                                                      *</w:t>
      </w:r>
    </w:p>
    <w:p w:rsidR="00D31373" w:rsidRDefault="00000000">
      <w:pPr>
        <w:rPr>
          <w:rFonts w:ascii="Courier" w:hAnsi="Courier"/>
          <w:sz w:val="18"/>
          <w:szCs w:val="18"/>
        </w:rPr>
      </w:pPr>
      <w:r>
        <w:rPr>
          <w:rFonts w:ascii="Courier" w:hAnsi="Courier"/>
          <w:sz w:val="18"/>
          <w:szCs w:val="18"/>
        </w:rPr>
        <w:t xml:space="preserve"> *                                                                           *</w:t>
      </w:r>
    </w:p>
    <w:p w:rsidR="00D31373" w:rsidRDefault="00000000">
      <w:pPr>
        <w:rPr>
          <w:rFonts w:ascii="Courier" w:hAnsi="Courier"/>
          <w:sz w:val="18"/>
          <w:szCs w:val="18"/>
        </w:rPr>
      </w:pPr>
      <w:r>
        <w:rPr>
          <w:rFonts w:ascii="Courier" w:hAnsi="Courier"/>
          <w:sz w:val="18"/>
          <w:szCs w:val="18"/>
        </w:rPr>
        <w:t xml:space="preserve"> * This file is part of HDF5.  The full HDF5 copyright notice, including     *</w:t>
      </w:r>
    </w:p>
    <w:p w:rsidR="00D31373" w:rsidRDefault="00000000">
      <w:pPr>
        <w:rPr>
          <w:rFonts w:ascii="Courier" w:hAnsi="Courier"/>
          <w:sz w:val="18"/>
          <w:szCs w:val="18"/>
        </w:rPr>
      </w:pPr>
      <w:r>
        <w:rPr>
          <w:rFonts w:ascii="Courier" w:hAnsi="Courier"/>
          <w:sz w:val="18"/>
          <w:szCs w:val="18"/>
        </w:rPr>
        <w:t xml:space="preserve"> * </w:t>
      </w:r>
      <w:proofErr w:type="gramStart"/>
      <w:r>
        <w:rPr>
          <w:rFonts w:ascii="Courier" w:hAnsi="Courier"/>
          <w:sz w:val="18"/>
          <w:szCs w:val="18"/>
        </w:rPr>
        <w:t>terms</w:t>
      </w:r>
      <w:proofErr w:type="gramEnd"/>
      <w:r>
        <w:rPr>
          <w:rFonts w:ascii="Courier" w:hAnsi="Courier"/>
          <w:sz w:val="18"/>
          <w:szCs w:val="18"/>
        </w:rPr>
        <w:t xml:space="preserve"> governing use, modification, and redistribution, is contained in    *</w:t>
      </w:r>
    </w:p>
    <w:p w:rsidR="00D31373" w:rsidRDefault="00000000">
      <w:pPr>
        <w:rPr>
          <w:rFonts w:ascii="Courier" w:hAnsi="Courier"/>
          <w:sz w:val="18"/>
          <w:szCs w:val="18"/>
        </w:rPr>
      </w:pPr>
      <w:r>
        <w:rPr>
          <w:rFonts w:ascii="Courier" w:hAnsi="Courier"/>
          <w:sz w:val="18"/>
          <w:szCs w:val="18"/>
        </w:rPr>
        <w:t xml:space="preserve"> * </w:t>
      </w:r>
      <w:proofErr w:type="gramStart"/>
      <w:r>
        <w:rPr>
          <w:rFonts w:ascii="Courier" w:hAnsi="Courier"/>
          <w:sz w:val="18"/>
          <w:szCs w:val="18"/>
        </w:rPr>
        <w:t>the</w:t>
      </w:r>
      <w:proofErr w:type="gramEnd"/>
      <w:r>
        <w:rPr>
          <w:rFonts w:ascii="Courier" w:hAnsi="Courier"/>
          <w:sz w:val="18"/>
          <w:szCs w:val="18"/>
        </w:rPr>
        <w:t xml:space="preserve"> COPYING file, which can be found at the root of the source code       *</w:t>
      </w:r>
    </w:p>
    <w:p w:rsidR="00D31373" w:rsidRDefault="00000000">
      <w:pPr>
        <w:rPr>
          <w:rFonts w:ascii="Courier" w:hAnsi="Courier"/>
          <w:sz w:val="18"/>
          <w:szCs w:val="18"/>
        </w:rPr>
      </w:pPr>
      <w:r>
        <w:rPr>
          <w:rFonts w:ascii="Courier" w:hAnsi="Courier"/>
          <w:sz w:val="18"/>
          <w:szCs w:val="18"/>
        </w:rPr>
        <w:t xml:space="preserve"> * </w:t>
      </w:r>
      <w:proofErr w:type="gramStart"/>
      <w:r>
        <w:rPr>
          <w:rFonts w:ascii="Courier" w:hAnsi="Courier"/>
          <w:sz w:val="18"/>
          <w:szCs w:val="18"/>
        </w:rPr>
        <w:t>distribution</w:t>
      </w:r>
      <w:proofErr w:type="gramEnd"/>
      <w:r>
        <w:rPr>
          <w:rFonts w:ascii="Courier" w:hAnsi="Courier"/>
          <w:sz w:val="18"/>
          <w:szCs w:val="18"/>
        </w:rPr>
        <w:t xml:space="preserve"> tree, or in https://www.hdfgroup.org/licenses.               *</w:t>
      </w:r>
    </w:p>
    <w:p w:rsidR="00D31373" w:rsidRDefault="00000000">
      <w:pPr>
        <w:rPr>
          <w:rFonts w:ascii="Courier" w:hAnsi="Courier"/>
          <w:sz w:val="18"/>
          <w:szCs w:val="18"/>
        </w:rPr>
      </w:pPr>
      <w:r>
        <w:rPr>
          <w:rFonts w:ascii="Courier" w:hAnsi="Courier"/>
          <w:sz w:val="18"/>
          <w:szCs w:val="18"/>
        </w:rPr>
        <w:t xml:space="preserve"> * If you do not have access to either file, you may request a copy from     *</w:t>
      </w:r>
    </w:p>
    <w:p w:rsidR="00D31373" w:rsidRDefault="00000000">
      <w:pPr>
        <w:rPr>
          <w:rFonts w:ascii="Courier" w:hAnsi="Courier"/>
          <w:sz w:val="18"/>
          <w:szCs w:val="18"/>
        </w:rPr>
      </w:pPr>
      <w:r>
        <w:rPr>
          <w:rFonts w:ascii="Courier" w:hAnsi="Courier"/>
          <w:sz w:val="18"/>
          <w:szCs w:val="18"/>
        </w:rPr>
        <w:t xml:space="preserve"> * help@hdfgroup.org.                                                        *</w:t>
      </w:r>
    </w:p>
    <w:p w:rsidR="00D31373" w:rsidRDefault="00000000">
      <w:pPr>
        <w:rPr>
          <w:rFonts w:ascii="Courier" w:hAnsi="Courier"/>
          <w:sz w:val="18"/>
          <w:szCs w:val="18"/>
        </w:rPr>
      </w:pPr>
      <w:r>
        <w:rPr>
          <w:rFonts w:ascii="Courier" w:hAnsi="Courier"/>
          <w:sz w:val="18"/>
          <w:szCs w:val="18"/>
        </w:rPr>
        <w:t xml:space="preserve"> * * * * * * * * * * * * * * * * * * * * * * * * * * * * * * * * * * * * * * */</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This file contains private information about the H5P module</w:t>
      </w:r>
    </w:p>
    <w:p w:rsidR="00D31373" w:rsidRDefault="00000000">
      <w:pPr>
        <w:rPr>
          <w:rFonts w:ascii="Courier" w:hAnsi="Courier"/>
          <w:sz w:val="18"/>
          <w:szCs w:val="18"/>
        </w:rPr>
      </w:pPr>
      <w:r>
        <w:rPr>
          <w:rFonts w:ascii="Courier" w:hAnsi="Courier"/>
          <w:sz w:val="18"/>
          <w:szCs w:val="18"/>
        </w:rPr>
        <w:t xml:space="preserve"> */</w:t>
      </w:r>
    </w:p>
    <w:p w:rsidR="00D31373" w:rsidRDefault="00000000">
      <w:pPr>
        <w:rPr>
          <w:rFonts w:ascii="Courier" w:hAnsi="Courier"/>
          <w:sz w:val="18"/>
          <w:szCs w:val="18"/>
        </w:rPr>
      </w:pPr>
      <w:r>
        <w:rPr>
          <w:rFonts w:ascii="Courier" w:hAnsi="Courier"/>
          <w:sz w:val="18"/>
          <w:szCs w:val="18"/>
        </w:rPr>
        <w:t>#ifndef H5Pprivate_H</w:t>
      </w:r>
    </w:p>
    <w:p w:rsidR="00D31373" w:rsidRDefault="00000000">
      <w:pPr>
        <w:rPr>
          <w:rFonts w:ascii="Courier" w:hAnsi="Courier"/>
          <w:sz w:val="18"/>
          <w:szCs w:val="18"/>
        </w:rPr>
      </w:pPr>
      <w:r>
        <w:rPr>
          <w:rFonts w:ascii="Courier" w:hAnsi="Courier"/>
          <w:sz w:val="18"/>
          <w:szCs w:val="18"/>
        </w:rPr>
        <w:t>#define H5Pprivate_H</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Early typedefs to avoid circular dependencies */</w:t>
      </w:r>
    </w:p>
    <w:p w:rsidR="00D31373" w:rsidRDefault="00000000">
      <w:pPr>
        <w:rPr>
          <w:rFonts w:ascii="Courier" w:hAnsi="Courier"/>
          <w:sz w:val="18"/>
          <w:szCs w:val="18"/>
        </w:rPr>
      </w:pPr>
      <w:r>
        <w:rPr>
          <w:rFonts w:ascii="Courier" w:hAnsi="Courier"/>
          <w:sz w:val="18"/>
          <w:szCs w:val="18"/>
        </w:rPr>
        <w:t>typedef struct H5P_genplist_t H5P_genplist_t;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Include package's public header */</w:t>
      </w:r>
    </w:p>
    <w:p w:rsidR="00D31373" w:rsidRDefault="00000000">
      <w:pPr>
        <w:rPr>
          <w:rFonts w:ascii="Courier" w:hAnsi="Courier"/>
          <w:sz w:val="18"/>
          <w:szCs w:val="18"/>
        </w:rPr>
      </w:pPr>
      <w:r>
        <w:rPr>
          <w:rFonts w:ascii="Courier" w:hAnsi="Courier"/>
          <w:sz w:val="18"/>
          <w:szCs w:val="18"/>
        </w:rPr>
        <w:t>#include "H5Ppublic.h"</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Private headers needed by this file */</w:t>
      </w:r>
    </w:p>
    <w:p w:rsidR="00D31373" w:rsidRDefault="00000000">
      <w:pPr>
        <w:rPr>
          <w:rFonts w:ascii="Courier" w:hAnsi="Courier"/>
          <w:sz w:val="18"/>
          <w:szCs w:val="18"/>
        </w:rPr>
      </w:pPr>
      <w:r>
        <w:rPr>
          <w:rFonts w:ascii="Courier" w:hAnsi="Courier"/>
          <w:sz w:val="18"/>
          <w:szCs w:val="18"/>
        </w:rPr>
        <w:t>#include "H5private.h" /* Generic Functions</w:t>
      </w:r>
      <w:r>
        <w:rPr>
          <w:rFonts w:ascii="Courier" w:hAnsi="Courier"/>
          <w:sz w:val="18"/>
          <w:szCs w:val="18"/>
        </w:rPr>
        <w:tab/>
      </w:r>
      <w:r>
        <w:rPr>
          <w:rFonts w:ascii="Courier" w:hAnsi="Courier"/>
          <w:sz w:val="18"/>
          <w:szCs w:val="18"/>
        </w:rPr>
        <w:tab/>
      </w:r>
      <w:r>
        <w:rPr>
          <w:rFonts w:ascii="Courier" w:hAnsi="Courier"/>
          <w:sz w:val="18"/>
          <w:szCs w:val="18"/>
        </w:rPr>
        <w:tab/>
        <w: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Library Private Macros */</w:t>
      </w:r>
    </w:p>
    <w:p w:rsidR="00D31373" w:rsidRDefault="00000000">
      <w:pPr>
        <w:rPr>
          <w:rFonts w:ascii="Courier" w:hAnsi="Courier"/>
          <w:sz w:val="18"/>
          <w:szCs w:val="18"/>
        </w:rPr>
      </w:pPr>
      <w:r>
        <w:rPr>
          <w:rFonts w:ascii="Courier" w:hAnsi="Courier"/>
          <w:sz w:val="18"/>
          <w:szCs w:val="18"/>
        </w:rPr>
        <w: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w:t>
      </w:r>
      <w:proofErr w:type="gramStart"/>
      <w:r>
        <w:rPr>
          <w:rFonts w:ascii="Courier" w:hAnsi="Courier"/>
          <w:sz w:val="18"/>
          <w:szCs w:val="18"/>
        </w:rPr>
        <w:t>=  String</w:t>
      </w:r>
      <w:proofErr w:type="gramEnd"/>
      <w:r>
        <w:rPr>
          <w:rFonts w:ascii="Courier" w:hAnsi="Courier"/>
          <w:sz w:val="18"/>
          <w:szCs w:val="18"/>
        </w:rPr>
        <w:t xml:space="preserve"> creation property names ======== */</w:t>
      </w:r>
    </w:p>
    <w:p w:rsidR="00D31373" w:rsidRDefault="00000000">
      <w:pPr>
        <w:rPr>
          <w:rFonts w:ascii="Courier" w:hAnsi="Courier"/>
          <w:sz w:val="18"/>
          <w:szCs w:val="18"/>
        </w:rPr>
      </w:pPr>
      <w:r>
        <w:rPr>
          <w:rFonts w:ascii="Courier" w:hAnsi="Courier"/>
          <w:sz w:val="18"/>
          <w:szCs w:val="18"/>
        </w:rPr>
        <w:t>#define H5P_STRCRT_CHAR_ENCODING_NAME "character_encoding" /* Character set encoding for string */</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If the module using this macro is allowed access to the private variables, access them directly */</w:t>
      </w:r>
    </w:p>
    <w:p w:rsidR="00D31373" w:rsidRDefault="00000000">
      <w:pPr>
        <w:rPr>
          <w:rFonts w:ascii="Courier" w:hAnsi="Courier"/>
          <w:sz w:val="18"/>
          <w:szCs w:val="18"/>
        </w:rPr>
      </w:pPr>
      <w:r>
        <w:rPr>
          <w:rFonts w:ascii="Courier" w:hAnsi="Courier"/>
          <w:sz w:val="18"/>
          <w:szCs w:val="18"/>
        </w:rPr>
        <w:lastRenderedPageBreak/>
        <w:t>#ifdef H5P_MODULE</w:t>
      </w:r>
    </w:p>
    <w:p w:rsidR="00D31373" w:rsidRDefault="00000000">
      <w:pPr>
        <w:rPr>
          <w:rFonts w:ascii="Courier" w:hAnsi="Courier"/>
          <w:sz w:val="18"/>
          <w:szCs w:val="18"/>
        </w:rPr>
      </w:pPr>
      <w:r>
        <w:rPr>
          <w:rFonts w:ascii="Courier" w:hAnsi="Courier"/>
          <w:sz w:val="18"/>
          <w:szCs w:val="18"/>
        </w:rPr>
        <w:t>#define H5P_PLIST_ID(P) ((P)-&gt;plist_id)</w:t>
      </w:r>
    </w:p>
    <w:p w:rsidR="00D31373" w:rsidRDefault="00000000">
      <w:pPr>
        <w:rPr>
          <w:rFonts w:ascii="Courier" w:hAnsi="Courier"/>
          <w:sz w:val="18"/>
          <w:szCs w:val="18"/>
        </w:rPr>
      </w:pPr>
      <w:r>
        <w:rPr>
          <w:rFonts w:ascii="Courier" w:hAnsi="Courier"/>
          <w:sz w:val="18"/>
          <w:szCs w:val="18"/>
        </w:rPr>
        <w:t>#define H5P_CLASS(</w:t>
      </w:r>
      <w:proofErr w:type="gramStart"/>
      <w:r>
        <w:rPr>
          <w:rFonts w:ascii="Courier" w:hAnsi="Courier"/>
          <w:sz w:val="18"/>
          <w:szCs w:val="18"/>
        </w:rPr>
        <w:t xml:space="preserve">P)   </w:t>
      </w:r>
      <w:proofErr w:type="gramEnd"/>
      <w:r>
        <w:rPr>
          <w:rFonts w:ascii="Courier" w:hAnsi="Courier"/>
          <w:sz w:val="18"/>
          <w:szCs w:val="18"/>
        </w:rPr>
        <w:t xml:space="preserve"> ((P)-&gt;pclass)</w:t>
      </w:r>
    </w:p>
    <w:p w:rsidR="00D31373" w:rsidRDefault="00000000">
      <w:pPr>
        <w:rPr>
          <w:rFonts w:ascii="Courier" w:hAnsi="Courier"/>
          <w:sz w:val="18"/>
          <w:szCs w:val="18"/>
        </w:rPr>
      </w:pPr>
      <w:r>
        <w:rPr>
          <w:rFonts w:ascii="Courier" w:hAnsi="Courier"/>
          <w:sz w:val="18"/>
          <w:szCs w:val="18"/>
        </w:rPr>
        <w:t>#else /* H5P_MODULE */</w:t>
      </w:r>
    </w:p>
    <w:p w:rsidR="00D31373" w:rsidRDefault="00000000">
      <w:pPr>
        <w:rPr>
          <w:rFonts w:ascii="Courier" w:hAnsi="Courier"/>
          <w:sz w:val="18"/>
          <w:szCs w:val="18"/>
        </w:rPr>
      </w:pPr>
      <w:r>
        <w:rPr>
          <w:rFonts w:ascii="Courier" w:hAnsi="Courier"/>
          <w:sz w:val="18"/>
          <w:szCs w:val="18"/>
        </w:rPr>
        <w:t>#define H5P_PLIST_ID(P) (H5P_get_plist_id(P))</w:t>
      </w:r>
    </w:p>
    <w:p w:rsidR="00D31373" w:rsidRDefault="00000000">
      <w:pPr>
        <w:rPr>
          <w:rFonts w:ascii="Courier" w:hAnsi="Courier"/>
          <w:sz w:val="18"/>
          <w:szCs w:val="18"/>
        </w:rPr>
      </w:pPr>
      <w:r>
        <w:rPr>
          <w:rFonts w:ascii="Courier" w:hAnsi="Courier"/>
          <w:sz w:val="18"/>
          <w:szCs w:val="18"/>
        </w:rPr>
        <w:t>#define H5P_CLASS(</w:t>
      </w:r>
      <w:proofErr w:type="gramStart"/>
      <w:r>
        <w:rPr>
          <w:rFonts w:ascii="Courier" w:hAnsi="Courier"/>
          <w:sz w:val="18"/>
          <w:szCs w:val="18"/>
        </w:rPr>
        <w:t xml:space="preserve">P)   </w:t>
      </w:r>
      <w:proofErr w:type="gramEnd"/>
      <w:r>
        <w:rPr>
          <w:rFonts w:ascii="Courier" w:hAnsi="Courier"/>
          <w:sz w:val="18"/>
          <w:szCs w:val="18"/>
        </w:rPr>
        <w:t xml:space="preserve"> (H5P_get_class(P))</w:t>
      </w:r>
    </w:p>
    <w:p w:rsidR="00D31373" w:rsidRDefault="00000000">
      <w:pPr>
        <w:rPr>
          <w:rFonts w:ascii="Courier" w:hAnsi="Courier"/>
          <w:sz w:val="18"/>
          <w:szCs w:val="18"/>
        </w:rPr>
      </w:pPr>
      <w:r>
        <w:rPr>
          <w:rFonts w:ascii="Courier" w:hAnsi="Courier"/>
          <w:sz w:val="18"/>
          <w:szCs w:val="18"/>
        </w:rPr>
        <w:t>#endif /* H5P_MODULE */</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#define H5_COLL_MD_READ_FLAG_NAME "collective_metadata_read"</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Library Private Typedefs */</w:t>
      </w:r>
    </w:p>
    <w:p w:rsidR="00D31373" w:rsidRDefault="00000000">
      <w:pPr>
        <w:rPr>
          <w:rFonts w:ascii="Courier" w:hAnsi="Courier"/>
          <w:sz w:val="18"/>
          <w:szCs w:val="18"/>
        </w:rPr>
      </w:pPr>
      <w:r>
        <w:rPr>
          <w:rFonts w:ascii="Courier" w:hAnsi="Courier"/>
          <w:sz w:val="18"/>
          <w:szCs w:val="18"/>
        </w:rPr>
        <w: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typedef enum H5P_coll_md_read_flag_t {</w:t>
      </w:r>
    </w:p>
    <w:p w:rsidR="00D31373" w:rsidRDefault="00000000">
      <w:pPr>
        <w:rPr>
          <w:rFonts w:ascii="Courier" w:hAnsi="Courier"/>
          <w:sz w:val="18"/>
          <w:szCs w:val="18"/>
        </w:rPr>
      </w:pPr>
      <w:r>
        <w:rPr>
          <w:rFonts w:ascii="Courier" w:hAnsi="Courier"/>
          <w:sz w:val="18"/>
          <w:szCs w:val="18"/>
        </w:rPr>
        <w:t xml:space="preserve">    H5P_FORCE_FALSE = -1,</w:t>
      </w:r>
    </w:p>
    <w:p w:rsidR="00D31373" w:rsidRDefault="00000000">
      <w:pPr>
        <w:rPr>
          <w:rFonts w:ascii="Courier" w:hAnsi="Courier"/>
          <w:sz w:val="18"/>
          <w:szCs w:val="18"/>
        </w:rPr>
      </w:pPr>
      <w:r>
        <w:rPr>
          <w:rFonts w:ascii="Courier" w:hAnsi="Courier"/>
          <w:sz w:val="18"/>
          <w:szCs w:val="18"/>
        </w:rPr>
        <w:t xml:space="preserve">    H5P_USER_</w:t>
      </w:r>
      <w:proofErr w:type="gramStart"/>
      <w:r>
        <w:rPr>
          <w:rFonts w:ascii="Courier" w:hAnsi="Courier"/>
          <w:sz w:val="18"/>
          <w:szCs w:val="18"/>
        </w:rPr>
        <w:t>FALSE  =</w:t>
      </w:r>
      <w:proofErr w:type="gramEnd"/>
      <w:r>
        <w:rPr>
          <w:rFonts w:ascii="Courier" w:hAnsi="Courier"/>
          <w:sz w:val="18"/>
          <w:szCs w:val="18"/>
        </w:rPr>
        <w:t xml:space="preserve"> 0,</w:t>
      </w:r>
    </w:p>
    <w:p w:rsidR="00D31373" w:rsidRDefault="00000000">
      <w:pPr>
        <w:rPr>
          <w:rFonts w:ascii="Courier" w:hAnsi="Courier"/>
          <w:sz w:val="18"/>
          <w:szCs w:val="18"/>
        </w:rPr>
      </w:pPr>
      <w:r>
        <w:rPr>
          <w:rFonts w:ascii="Courier" w:hAnsi="Courier"/>
          <w:sz w:val="18"/>
          <w:szCs w:val="18"/>
        </w:rPr>
        <w:t xml:space="preserve">    H5P_USER_TRUE   = 1</w:t>
      </w:r>
    </w:p>
    <w:p w:rsidR="00D31373" w:rsidRDefault="00000000">
      <w:pPr>
        <w:rPr>
          <w:rFonts w:ascii="Courier" w:hAnsi="Courier"/>
          <w:sz w:val="18"/>
          <w:szCs w:val="18"/>
        </w:rPr>
      </w:pPr>
      <w:r>
        <w:rPr>
          <w:rFonts w:ascii="Courier" w:hAnsi="Courier"/>
          <w:sz w:val="18"/>
          <w:szCs w:val="18"/>
        </w:rPr>
        <w:t>} H5P_coll_md_read_flag_t;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Forward declarations for anonymous H5P objects */</w:t>
      </w:r>
    </w:p>
    <w:p w:rsidR="00D31373" w:rsidRDefault="00000000">
      <w:pPr>
        <w:rPr>
          <w:rFonts w:ascii="Courier" w:hAnsi="Courier"/>
          <w:sz w:val="18"/>
          <w:szCs w:val="18"/>
        </w:rPr>
      </w:pPr>
      <w:r>
        <w:rPr>
          <w:rFonts w:ascii="Courier" w:hAnsi="Courier"/>
          <w:sz w:val="18"/>
          <w:szCs w:val="18"/>
        </w:rPr>
        <w:t>typedef struct H5P_genclass_t H5P_genclass_t;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typedef enum H5P_plist_type_t {</w:t>
      </w:r>
    </w:p>
    <w:p w:rsidR="00D31373" w:rsidRDefault="00000000">
      <w:pPr>
        <w:rPr>
          <w:rFonts w:ascii="Courier" w:hAnsi="Courier"/>
          <w:sz w:val="18"/>
          <w:szCs w:val="18"/>
        </w:rPr>
      </w:pPr>
      <w:r>
        <w:rPr>
          <w:rFonts w:ascii="Courier" w:hAnsi="Courier"/>
          <w:sz w:val="18"/>
          <w:szCs w:val="18"/>
        </w:rPr>
        <w:t xml:space="preserve">    H5P_TYPE_USER             = 0,</w:t>
      </w:r>
    </w:p>
    <w:p w:rsidR="00D31373" w:rsidRDefault="00000000">
      <w:pPr>
        <w:rPr>
          <w:rFonts w:ascii="Courier" w:hAnsi="Courier"/>
          <w:sz w:val="18"/>
          <w:szCs w:val="18"/>
        </w:rPr>
      </w:pPr>
      <w:r>
        <w:rPr>
          <w:rFonts w:ascii="Courier" w:hAnsi="Courier"/>
          <w:sz w:val="18"/>
          <w:szCs w:val="18"/>
        </w:rPr>
        <w:t xml:space="preserve">    H5P_TYPE_ROOT             = 1,</w:t>
      </w:r>
    </w:p>
    <w:p w:rsidR="00D31373" w:rsidRDefault="00000000">
      <w:pPr>
        <w:rPr>
          <w:rFonts w:ascii="Courier" w:hAnsi="Courier"/>
          <w:sz w:val="18"/>
          <w:szCs w:val="18"/>
        </w:rPr>
      </w:pPr>
      <w:r>
        <w:rPr>
          <w:rFonts w:ascii="Courier" w:hAnsi="Courier"/>
          <w:sz w:val="18"/>
          <w:szCs w:val="18"/>
        </w:rPr>
        <w:t xml:space="preserve">    H5P_TYPE_OBJECT_CREATE    = 2,</w:t>
      </w:r>
    </w:p>
    <w:p w:rsidR="00D31373" w:rsidRDefault="00000000">
      <w:pPr>
        <w:rPr>
          <w:rFonts w:ascii="Courier" w:hAnsi="Courier"/>
          <w:sz w:val="18"/>
          <w:szCs w:val="18"/>
        </w:rPr>
      </w:pPr>
      <w:r>
        <w:rPr>
          <w:rFonts w:ascii="Courier" w:hAnsi="Courier"/>
          <w:sz w:val="18"/>
          <w:szCs w:val="18"/>
        </w:rPr>
        <w:t xml:space="preserve">    H5P_TYPE_FILE_CREATE      = 3,</w:t>
      </w:r>
    </w:p>
    <w:p w:rsidR="00D31373" w:rsidRDefault="00000000">
      <w:pPr>
        <w:rPr>
          <w:rFonts w:ascii="Courier" w:hAnsi="Courier"/>
          <w:sz w:val="18"/>
          <w:szCs w:val="18"/>
        </w:rPr>
      </w:pPr>
      <w:r>
        <w:rPr>
          <w:rFonts w:ascii="Courier" w:hAnsi="Courier"/>
          <w:sz w:val="18"/>
          <w:szCs w:val="18"/>
        </w:rPr>
        <w:t xml:space="preserve">    H5P_TYPE_FILE_ACCESS      = 4,</w:t>
      </w:r>
    </w:p>
    <w:p w:rsidR="00D31373" w:rsidRDefault="00000000">
      <w:pPr>
        <w:rPr>
          <w:rFonts w:ascii="Courier" w:hAnsi="Courier"/>
          <w:sz w:val="18"/>
          <w:szCs w:val="18"/>
        </w:rPr>
      </w:pPr>
      <w:r>
        <w:rPr>
          <w:rFonts w:ascii="Courier" w:hAnsi="Courier"/>
          <w:sz w:val="18"/>
          <w:szCs w:val="18"/>
        </w:rPr>
        <w:t xml:space="preserve">    H5P_TYPE_DATASET_CREATE   = 5,</w:t>
      </w:r>
    </w:p>
    <w:p w:rsidR="00D31373" w:rsidRDefault="00000000">
      <w:pPr>
        <w:rPr>
          <w:rFonts w:ascii="Courier" w:hAnsi="Courier"/>
          <w:sz w:val="18"/>
          <w:szCs w:val="18"/>
        </w:rPr>
      </w:pPr>
      <w:r>
        <w:rPr>
          <w:rFonts w:ascii="Courier" w:hAnsi="Courier"/>
          <w:sz w:val="18"/>
          <w:szCs w:val="18"/>
        </w:rPr>
        <w:t xml:space="preserve">    H5P_TYPE_DATASET_ACCESS   = 6,</w:t>
      </w:r>
    </w:p>
    <w:p w:rsidR="00D31373" w:rsidRDefault="00000000">
      <w:pPr>
        <w:rPr>
          <w:rFonts w:ascii="Courier" w:hAnsi="Courier"/>
          <w:sz w:val="18"/>
          <w:szCs w:val="18"/>
        </w:rPr>
      </w:pPr>
      <w:r>
        <w:rPr>
          <w:rFonts w:ascii="Courier" w:hAnsi="Courier"/>
          <w:sz w:val="18"/>
          <w:szCs w:val="18"/>
        </w:rPr>
        <w:t xml:space="preserve">    H5P_TYPE_DATASET_XFER     = 7,</w:t>
      </w:r>
    </w:p>
    <w:p w:rsidR="00D31373" w:rsidRDefault="00000000">
      <w:pPr>
        <w:rPr>
          <w:rFonts w:ascii="Courier" w:hAnsi="Courier"/>
          <w:sz w:val="18"/>
          <w:szCs w:val="18"/>
        </w:rPr>
      </w:pPr>
      <w:r>
        <w:rPr>
          <w:rFonts w:ascii="Courier" w:hAnsi="Courier"/>
          <w:sz w:val="18"/>
          <w:szCs w:val="18"/>
        </w:rPr>
        <w:t xml:space="preserve">    H5P_TYPE_FILE_MOUNT       = 8,</w:t>
      </w:r>
    </w:p>
    <w:p w:rsidR="00D31373" w:rsidRDefault="00000000">
      <w:pPr>
        <w:rPr>
          <w:rFonts w:ascii="Courier" w:hAnsi="Courier"/>
          <w:sz w:val="18"/>
          <w:szCs w:val="18"/>
        </w:rPr>
      </w:pPr>
      <w:r>
        <w:rPr>
          <w:rFonts w:ascii="Courier" w:hAnsi="Courier"/>
          <w:sz w:val="18"/>
          <w:szCs w:val="18"/>
        </w:rPr>
        <w:t xml:space="preserve">    H5P_TYPE_GROUP_CREATE     = 9,</w:t>
      </w:r>
    </w:p>
    <w:p w:rsidR="00D31373" w:rsidRDefault="00000000">
      <w:pPr>
        <w:rPr>
          <w:rFonts w:ascii="Courier" w:hAnsi="Courier"/>
          <w:sz w:val="18"/>
          <w:szCs w:val="18"/>
        </w:rPr>
      </w:pPr>
      <w:r>
        <w:rPr>
          <w:rFonts w:ascii="Courier" w:hAnsi="Courier"/>
          <w:sz w:val="18"/>
          <w:szCs w:val="18"/>
        </w:rPr>
        <w:t xml:space="preserve">    H5P_TYPE_GROUP_ACCESS     = 10,</w:t>
      </w:r>
    </w:p>
    <w:p w:rsidR="00D31373" w:rsidRDefault="00000000">
      <w:pPr>
        <w:rPr>
          <w:rFonts w:ascii="Courier" w:hAnsi="Courier"/>
          <w:sz w:val="18"/>
          <w:szCs w:val="18"/>
        </w:rPr>
      </w:pPr>
      <w:r>
        <w:rPr>
          <w:rFonts w:ascii="Courier" w:hAnsi="Courier"/>
          <w:sz w:val="18"/>
          <w:szCs w:val="18"/>
        </w:rPr>
        <w:t xml:space="preserve">    H5P_TYPE_DATATYPE_</w:t>
      </w:r>
      <w:proofErr w:type="gramStart"/>
      <w:r>
        <w:rPr>
          <w:rFonts w:ascii="Courier" w:hAnsi="Courier"/>
          <w:sz w:val="18"/>
          <w:szCs w:val="18"/>
        </w:rPr>
        <w:t>CREATE  =</w:t>
      </w:r>
      <w:proofErr w:type="gramEnd"/>
      <w:r>
        <w:rPr>
          <w:rFonts w:ascii="Courier" w:hAnsi="Courier"/>
          <w:sz w:val="18"/>
          <w:szCs w:val="18"/>
        </w:rPr>
        <w:t xml:space="preserve"> 11,</w:t>
      </w:r>
    </w:p>
    <w:p w:rsidR="00D31373" w:rsidRDefault="00000000">
      <w:pPr>
        <w:rPr>
          <w:rFonts w:ascii="Courier" w:hAnsi="Courier"/>
          <w:sz w:val="18"/>
          <w:szCs w:val="18"/>
        </w:rPr>
      </w:pPr>
      <w:r>
        <w:rPr>
          <w:rFonts w:ascii="Courier" w:hAnsi="Courier"/>
          <w:sz w:val="18"/>
          <w:szCs w:val="18"/>
        </w:rPr>
        <w:t xml:space="preserve">    H5P_TYPE_DATATYPE_</w:t>
      </w:r>
      <w:proofErr w:type="gramStart"/>
      <w:r>
        <w:rPr>
          <w:rFonts w:ascii="Courier" w:hAnsi="Courier"/>
          <w:sz w:val="18"/>
          <w:szCs w:val="18"/>
        </w:rPr>
        <w:t>ACCESS  =</w:t>
      </w:r>
      <w:proofErr w:type="gramEnd"/>
      <w:r>
        <w:rPr>
          <w:rFonts w:ascii="Courier" w:hAnsi="Courier"/>
          <w:sz w:val="18"/>
          <w:szCs w:val="18"/>
        </w:rPr>
        <w:t xml:space="preserve"> 12,</w:t>
      </w:r>
    </w:p>
    <w:p w:rsidR="00D31373" w:rsidRDefault="00000000">
      <w:pPr>
        <w:rPr>
          <w:rFonts w:ascii="Courier" w:hAnsi="Courier"/>
          <w:sz w:val="18"/>
          <w:szCs w:val="18"/>
        </w:rPr>
      </w:pPr>
      <w:r>
        <w:rPr>
          <w:rFonts w:ascii="Courier" w:hAnsi="Courier"/>
          <w:sz w:val="18"/>
          <w:szCs w:val="18"/>
        </w:rPr>
        <w:t xml:space="preserve">    H5P_TYPE_STRING_CREATE    = 13,</w:t>
      </w:r>
    </w:p>
    <w:p w:rsidR="00D31373" w:rsidRDefault="00000000">
      <w:pPr>
        <w:rPr>
          <w:rFonts w:ascii="Courier" w:hAnsi="Courier"/>
          <w:sz w:val="18"/>
          <w:szCs w:val="18"/>
        </w:rPr>
      </w:pPr>
      <w:r>
        <w:rPr>
          <w:rFonts w:ascii="Courier" w:hAnsi="Courier"/>
          <w:sz w:val="18"/>
          <w:szCs w:val="18"/>
        </w:rPr>
        <w:t xml:space="preserve">    H5P_TYPE_ATTRIBUTE_CREATE = 14,</w:t>
      </w:r>
    </w:p>
    <w:p w:rsidR="00D31373" w:rsidRDefault="00000000">
      <w:pPr>
        <w:rPr>
          <w:rFonts w:ascii="Courier" w:hAnsi="Courier"/>
          <w:sz w:val="18"/>
          <w:szCs w:val="18"/>
        </w:rPr>
      </w:pPr>
      <w:r>
        <w:rPr>
          <w:rFonts w:ascii="Courier" w:hAnsi="Courier"/>
          <w:sz w:val="18"/>
          <w:szCs w:val="18"/>
        </w:rPr>
        <w:t xml:space="preserve">    H5P_TYPE_OBJECT_COPY      = 15,</w:t>
      </w:r>
    </w:p>
    <w:p w:rsidR="00D31373" w:rsidRDefault="00000000">
      <w:pPr>
        <w:rPr>
          <w:rFonts w:ascii="Courier" w:hAnsi="Courier"/>
          <w:sz w:val="18"/>
          <w:szCs w:val="18"/>
        </w:rPr>
      </w:pPr>
      <w:r>
        <w:rPr>
          <w:rFonts w:ascii="Courier" w:hAnsi="Courier"/>
          <w:sz w:val="18"/>
          <w:szCs w:val="18"/>
        </w:rPr>
        <w:t xml:space="preserve">    H5P_TYPE_LINK_CREATE      = 16,</w:t>
      </w:r>
    </w:p>
    <w:p w:rsidR="00D31373" w:rsidRDefault="00000000">
      <w:pPr>
        <w:rPr>
          <w:rFonts w:ascii="Courier" w:hAnsi="Courier"/>
          <w:sz w:val="18"/>
          <w:szCs w:val="18"/>
        </w:rPr>
      </w:pPr>
      <w:r>
        <w:rPr>
          <w:rFonts w:ascii="Courier" w:hAnsi="Courier"/>
          <w:sz w:val="18"/>
          <w:szCs w:val="18"/>
        </w:rPr>
        <w:t xml:space="preserve">    H5P_TYPE_LINK_ACCESS      = 17,</w:t>
      </w:r>
    </w:p>
    <w:p w:rsidR="00D31373" w:rsidRDefault="00000000">
      <w:pPr>
        <w:rPr>
          <w:rFonts w:ascii="Courier" w:hAnsi="Courier"/>
          <w:sz w:val="18"/>
          <w:szCs w:val="18"/>
        </w:rPr>
      </w:pPr>
      <w:r>
        <w:rPr>
          <w:rFonts w:ascii="Courier" w:hAnsi="Courier"/>
          <w:sz w:val="18"/>
          <w:szCs w:val="18"/>
        </w:rPr>
        <w:t xml:space="preserve">    H5P_TYPE_ATTRIBUTE_ACCESS = 18,</w:t>
      </w:r>
    </w:p>
    <w:p w:rsidR="00D31373" w:rsidRDefault="00000000">
      <w:pPr>
        <w:rPr>
          <w:rFonts w:ascii="Courier" w:hAnsi="Courier"/>
          <w:sz w:val="18"/>
          <w:szCs w:val="18"/>
        </w:rPr>
      </w:pPr>
      <w:r>
        <w:rPr>
          <w:rFonts w:ascii="Courier" w:hAnsi="Courier"/>
          <w:sz w:val="18"/>
          <w:szCs w:val="18"/>
        </w:rPr>
        <w:t xml:space="preserve">    H5P_TYPE_VOL_INITIALIZE   = 19,</w:t>
      </w:r>
    </w:p>
    <w:p w:rsidR="00D31373" w:rsidRDefault="00000000">
      <w:pPr>
        <w:rPr>
          <w:rFonts w:ascii="Courier" w:hAnsi="Courier"/>
          <w:sz w:val="18"/>
          <w:szCs w:val="18"/>
        </w:rPr>
      </w:pPr>
      <w:r>
        <w:rPr>
          <w:rFonts w:ascii="Courier" w:hAnsi="Courier"/>
          <w:sz w:val="18"/>
          <w:szCs w:val="18"/>
        </w:rPr>
        <w:t xml:space="preserve">    H5P_TYPE_MAP_CREATE       = 20,</w:t>
      </w:r>
    </w:p>
    <w:p w:rsidR="00D31373" w:rsidRDefault="00000000">
      <w:pPr>
        <w:rPr>
          <w:rFonts w:ascii="Courier" w:hAnsi="Courier"/>
          <w:sz w:val="18"/>
          <w:szCs w:val="18"/>
        </w:rPr>
      </w:pPr>
      <w:r>
        <w:rPr>
          <w:rFonts w:ascii="Courier" w:hAnsi="Courier"/>
          <w:sz w:val="18"/>
          <w:szCs w:val="18"/>
        </w:rPr>
        <w:t xml:space="preserve">    H5P_TYPE_MAP_ACCESS       = 21,</w:t>
      </w:r>
    </w:p>
    <w:p w:rsidR="00D31373" w:rsidRDefault="00000000">
      <w:pPr>
        <w:rPr>
          <w:rFonts w:ascii="Courier" w:hAnsi="Courier"/>
          <w:sz w:val="18"/>
          <w:szCs w:val="18"/>
        </w:rPr>
      </w:pPr>
      <w:r>
        <w:rPr>
          <w:rFonts w:ascii="Courier" w:hAnsi="Courier"/>
          <w:sz w:val="18"/>
          <w:szCs w:val="18"/>
        </w:rPr>
        <w:t xml:space="preserve">    H5P_TYPE_REFERENCE_ACCESS = 22,</w:t>
      </w:r>
    </w:p>
    <w:p w:rsidR="00D31373" w:rsidRDefault="00000000">
      <w:pPr>
        <w:rPr>
          <w:rFonts w:ascii="Courier" w:hAnsi="Courier"/>
          <w:sz w:val="18"/>
          <w:szCs w:val="18"/>
        </w:rPr>
      </w:pPr>
      <w:r>
        <w:rPr>
          <w:rFonts w:ascii="Courier" w:hAnsi="Courier"/>
          <w:sz w:val="18"/>
          <w:szCs w:val="18"/>
        </w:rPr>
        <w:t xml:space="preserve">    H5P_TYPE_MAX_TYPE</w:t>
      </w:r>
    </w:p>
    <w:p w:rsidR="00D31373" w:rsidRDefault="00000000">
      <w:pPr>
        <w:rPr>
          <w:rFonts w:ascii="Courier" w:hAnsi="Courier"/>
          <w:sz w:val="18"/>
          <w:szCs w:val="18"/>
        </w:rPr>
      </w:pPr>
      <w:r>
        <w:rPr>
          <w:rFonts w:ascii="Courier" w:hAnsi="Courier"/>
          <w:sz w:val="18"/>
          <w:szCs w:val="18"/>
        </w:rPr>
        <w:t>} H5P_plist_type_t;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Function pointer for library classes with properties to register */</w:t>
      </w:r>
    </w:p>
    <w:p w:rsidR="00D31373" w:rsidRDefault="00000000">
      <w:pPr>
        <w:rPr>
          <w:rFonts w:ascii="Courier" w:hAnsi="Courier"/>
          <w:sz w:val="18"/>
          <w:szCs w:val="18"/>
        </w:rPr>
      </w:pPr>
      <w:r>
        <w:rPr>
          <w:rFonts w:ascii="Courier" w:hAnsi="Courier"/>
          <w:sz w:val="18"/>
          <w:szCs w:val="18"/>
        </w:rPr>
        <w:t>typedef herr_t (*H5P_reg_prop_func_</w:t>
      </w:r>
      <w:proofErr w:type="gramStart"/>
      <w:r>
        <w:rPr>
          <w:rFonts w:ascii="Courier" w:hAnsi="Courier"/>
          <w:sz w:val="18"/>
          <w:szCs w:val="18"/>
        </w:rPr>
        <w:t>t)(</w:t>
      </w:r>
      <w:proofErr w:type="gramEnd"/>
      <w:r>
        <w:rPr>
          <w:rFonts w:ascii="Courier" w:hAnsi="Courier"/>
          <w:sz w:val="18"/>
          <w:szCs w:val="18"/>
        </w:rPr>
        <w:t>H5P_genclass_t *pclass);</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xml:space="preserve"> * Each library property list class has a variable of this type that contains</w:t>
      </w:r>
    </w:p>
    <w:p w:rsidR="00D31373" w:rsidRDefault="00000000">
      <w:pPr>
        <w:rPr>
          <w:rFonts w:ascii="Courier" w:hAnsi="Courier"/>
          <w:sz w:val="18"/>
          <w:szCs w:val="18"/>
        </w:rPr>
      </w:pPr>
      <w:r>
        <w:rPr>
          <w:rFonts w:ascii="Courier" w:hAnsi="Courier"/>
          <w:sz w:val="18"/>
          <w:szCs w:val="18"/>
        </w:rPr>
        <w:t xml:space="preserve"> * </w:t>
      </w:r>
      <w:proofErr w:type="gramStart"/>
      <w:r>
        <w:rPr>
          <w:rFonts w:ascii="Courier" w:hAnsi="Courier"/>
          <w:sz w:val="18"/>
          <w:szCs w:val="18"/>
        </w:rPr>
        <w:t>class</w:t>
      </w:r>
      <w:proofErr w:type="gramEnd"/>
      <w:r>
        <w:rPr>
          <w:rFonts w:ascii="Courier" w:hAnsi="Courier"/>
          <w:sz w:val="18"/>
          <w:szCs w:val="18"/>
        </w:rPr>
        <w:t xml:space="preserve"> variables and methods used to initialize the class.</w:t>
      </w:r>
    </w:p>
    <w:p w:rsidR="00D31373" w:rsidRDefault="00000000">
      <w:pPr>
        <w:rPr>
          <w:rFonts w:ascii="Courier" w:hAnsi="Courier"/>
          <w:sz w:val="18"/>
          <w:szCs w:val="18"/>
        </w:rPr>
      </w:pPr>
      <w:r>
        <w:rPr>
          <w:rFonts w:ascii="Courier" w:hAnsi="Courier"/>
          <w:sz w:val="18"/>
          <w:szCs w:val="18"/>
        </w:rPr>
        <w:t xml:space="preserve"> */</w:t>
      </w:r>
    </w:p>
    <w:p w:rsidR="00D31373" w:rsidRDefault="00000000">
      <w:pPr>
        <w:rPr>
          <w:rFonts w:ascii="Courier" w:hAnsi="Courier"/>
          <w:sz w:val="18"/>
          <w:szCs w:val="18"/>
        </w:rPr>
      </w:pPr>
      <w:r>
        <w:rPr>
          <w:rFonts w:ascii="Courier" w:hAnsi="Courier"/>
          <w:sz w:val="18"/>
          <w:szCs w:val="18"/>
        </w:rPr>
        <w:t>typedef struct H5P_libclass_t {</w:t>
      </w:r>
    </w:p>
    <w:p w:rsidR="00D31373" w:rsidRDefault="00000000">
      <w:pPr>
        <w:rPr>
          <w:rFonts w:ascii="Courier" w:hAnsi="Courier"/>
          <w:sz w:val="18"/>
          <w:szCs w:val="18"/>
        </w:rPr>
      </w:pPr>
      <w:r>
        <w:rPr>
          <w:rFonts w:ascii="Courier" w:hAnsi="Courier"/>
          <w:sz w:val="18"/>
          <w:szCs w:val="18"/>
        </w:rPr>
        <w:t xml:space="preserve">    const char *     name; /* Class name */</w:t>
      </w:r>
    </w:p>
    <w:p w:rsidR="00D31373" w:rsidRDefault="00000000">
      <w:pPr>
        <w:rPr>
          <w:rFonts w:ascii="Courier" w:hAnsi="Courier"/>
          <w:sz w:val="18"/>
          <w:szCs w:val="18"/>
        </w:rPr>
      </w:pPr>
      <w:r>
        <w:rPr>
          <w:rFonts w:ascii="Courier" w:hAnsi="Courier"/>
          <w:sz w:val="18"/>
          <w:szCs w:val="18"/>
        </w:rPr>
        <w:t xml:space="preserve">    H5P_plist_type_t type; /* Class type */</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xml:space="preserve">    H5P_genclass_t **   par_</w:t>
      </w:r>
      <w:proofErr w:type="gramStart"/>
      <w:r>
        <w:rPr>
          <w:rFonts w:ascii="Courier" w:hAnsi="Courier"/>
          <w:sz w:val="18"/>
          <w:szCs w:val="18"/>
        </w:rPr>
        <w:t xml:space="preserve">pclass;   </w:t>
      </w:r>
      <w:proofErr w:type="gramEnd"/>
      <w:r>
        <w:rPr>
          <w:rFonts w:ascii="Courier" w:hAnsi="Courier"/>
          <w:sz w:val="18"/>
          <w:szCs w:val="18"/>
        </w:rPr>
        <w:t xml:space="preserve"> /* Pointer to global parent class </w:t>
      </w:r>
    </w:p>
    <w:p w:rsidR="00D31373" w:rsidRDefault="00000000">
      <w:pPr>
        <w:rPr>
          <w:rFonts w:ascii="Courier" w:hAnsi="Courier"/>
          <w:sz w:val="18"/>
          <w:szCs w:val="18"/>
        </w:rPr>
      </w:pPr>
      <w:r>
        <w:rPr>
          <w:rFonts w:ascii="Courier" w:hAnsi="Courier"/>
          <w:sz w:val="18"/>
          <w:szCs w:val="18"/>
        </w:rPr>
        <w:t xml:space="preserve">                                          property list class */</w:t>
      </w:r>
    </w:p>
    <w:p w:rsidR="00D31373" w:rsidRDefault="00000000">
      <w:pPr>
        <w:rPr>
          <w:rFonts w:ascii="Courier" w:hAnsi="Courier"/>
          <w:sz w:val="18"/>
          <w:szCs w:val="18"/>
        </w:rPr>
      </w:pPr>
      <w:r>
        <w:rPr>
          <w:rFonts w:ascii="Courier" w:hAnsi="Courier"/>
          <w:sz w:val="18"/>
          <w:szCs w:val="18"/>
        </w:rPr>
        <w:lastRenderedPageBreak/>
        <w:t xml:space="preserve">    H5P_genclass_t **   </w:t>
      </w:r>
      <w:proofErr w:type="gramStart"/>
      <w:r>
        <w:rPr>
          <w:rFonts w:ascii="Courier" w:hAnsi="Courier"/>
          <w:sz w:val="18"/>
          <w:szCs w:val="18"/>
        </w:rPr>
        <w:t xml:space="preserve">pclass;   </w:t>
      </w:r>
      <w:proofErr w:type="gramEnd"/>
      <w:r>
        <w:rPr>
          <w:rFonts w:ascii="Courier" w:hAnsi="Courier"/>
          <w:sz w:val="18"/>
          <w:szCs w:val="18"/>
        </w:rPr>
        <w:t xml:space="preserve">     /* Pointer to global property list class */</w:t>
      </w:r>
    </w:p>
    <w:p w:rsidR="00D31373" w:rsidRDefault="00000000">
      <w:pPr>
        <w:rPr>
          <w:rFonts w:ascii="Courier" w:hAnsi="Courier"/>
          <w:sz w:val="18"/>
          <w:szCs w:val="18"/>
        </w:rPr>
      </w:pPr>
      <w:r>
        <w:rPr>
          <w:rFonts w:ascii="Courier" w:hAnsi="Courier"/>
          <w:sz w:val="18"/>
          <w:szCs w:val="18"/>
        </w:rPr>
        <w:t xml:space="preserve">    hid_t *const        class_</w:t>
      </w:r>
      <w:proofErr w:type="gramStart"/>
      <w:r>
        <w:rPr>
          <w:rFonts w:ascii="Courier" w:hAnsi="Courier"/>
          <w:sz w:val="18"/>
          <w:szCs w:val="18"/>
        </w:rPr>
        <w:t xml:space="preserve">id;   </w:t>
      </w:r>
      <w:proofErr w:type="gramEnd"/>
      <w:r>
        <w:rPr>
          <w:rFonts w:ascii="Courier" w:hAnsi="Courier"/>
          <w:sz w:val="18"/>
          <w:szCs w:val="18"/>
        </w:rPr>
        <w:t xml:space="preserve">   /* Pointer to global property list class </w:t>
      </w:r>
    </w:p>
    <w:p w:rsidR="00D31373" w:rsidRDefault="00000000">
      <w:pPr>
        <w:rPr>
          <w:rFonts w:ascii="Courier" w:hAnsi="Courier"/>
          <w:sz w:val="18"/>
          <w:szCs w:val="18"/>
        </w:rPr>
      </w:pPr>
      <w:r>
        <w:rPr>
          <w:rFonts w:ascii="Courier" w:hAnsi="Courier"/>
          <w:sz w:val="18"/>
          <w:szCs w:val="18"/>
        </w:rPr>
        <w:t xml:space="preserve">                                          ID */</w:t>
      </w:r>
    </w:p>
    <w:p w:rsidR="00D31373" w:rsidRDefault="00000000">
      <w:pPr>
        <w:rPr>
          <w:rFonts w:ascii="Courier" w:hAnsi="Courier"/>
          <w:sz w:val="18"/>
          <w:szCs w:val="18"/>
        </w:rPr>
      </w:pPr>
      <w:r>
        <w:rPr>
          <w:rFonts w:ascii="Courier" w:hAnsi="Courier"/>
          <w:sz w:val="18"/>
          <w:szCs w:val="18"/>
        </w:rPr>
        <w:t xml:space="preserve">    hid_t *const        def_plist_</w:t>
      </w:r>
      <w:proofErr w:type="gramStart"/>
      <w:r>
        <w:rPr>
          <w:rFonts w:ascii="Courier" w:hAnsi="Courier"/>
          <w:sz w:val="18"/>
          <w:szCs w:val="18"/>
        </w:rPr>
        <w:t>id;  /</w:t>
      </w:r>
      <w:proofErr w:type="gramEnd"/>
      <w:r>
        <w:rPr>
          <w:rFonts w:ascii="Courier" w:hAnsi="Courier"/>
          <w:sz w:val="18"/>
          <w:szCs w:val="18"/>
        </w:rPr>
        <w:t xml:space="preserve">* Pointer to global default property </w:t>
      </w:r>
    </w:p>
    <w:p w:rsidR="00D31373" w:rsidRDefault="00000000">
      <w:pPr>
        <w:rPr>
          <w:rFonts w:ascii="Courier" w:hAnsi="Courier"/>
          <w:sz w:val="18"/>
          <w:szCs w:val="18"/>
        </w:rPr>
      </w:pPr>
      <w:r>
        <w:rPr>
          <w:rFonts w:ascii="Courier" w:hAnsi="Courier"/>
          <w:sz w:val="18"/>
          <w:szCs w:val="18"/>
        </w:rPr>
        <w:t xml:space="preserve">                                          list ID */</w:t>
      </w:r>
    </w:p>
    <w:p w:rsidR="00D31373" w:rsidRDefault="00000000">
      <w:pPr>
        <w:rPr>
          <w:rFonts w:ascii="Courier" w:hAnsi="Courier"/>
          <w:sz w:val="18"/>
          <w:szCs w:val="18"/>
        </w:rPr>
      </w:pPr>
      <w:r>
        <w:rPr>
          <w:rFonts w:ascii="Courier" w:hAnsi="Courier"/>
          <w:sz w:val="18"/>
          <w:szCs w:val="18"/>
        </w:rPr>
        <w:t xml:space="preserve">    H5P_reg_prop_func_t reg_prop_func; /* Register class's properties */</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xml:space="preserve">    /* Class callback function pointers &amp; info */</w:t>
      </w:r>
    </w:p>
    <w:p w:rsidR="00D31373" w:rsidRDefault="00000000">
      <w:pPr>
        <w:rPr>
          <w:rFonts w:ascii="Courier" w:hAnsi="Courier"/>
          <w:sz w:val="18"/>
          <w:szCs w:val="18"/>
        </w:rPr>
      </w:pPr>
      <w:r>
        <w:rPr>
          <w:rFonts w:ascii="Courier" w:hAnsi="Courier"/>
          <w:sz w:val="18"/>
          <w:szCs w:val="18"/>
        </w:rPr>
        <w:t xml:space="preserve">    H5P_cls_create_func_t create_func; /* Function to call when a property </w:t>
      </w:r>
    </w:p>
    <w:p w:rsidR="00D31373" w:rsidRDefault="00000000">
      <w:pPr>
        <w:rPr>
          <w:rFonts w:ascii="Courier" w:hAnsi="Courier"/>
          <w:sz w:val="18"/>
          <w:szCs w:val="18"/>
        </w:rPr>
      </w:pPr>
      <w:r>
        <w:rPr>
          <w:rFonts w:ascii="Courier" w:hAnsi="Courier"/>
          <w:sz w:val="18"/>
          <w:szCs w:val="18"/>
        </w:rPr>
        <w:t xml:space="preserve">                                          list is created */</w:t>
      </w:r>
    </w:p>
    <w:p w:rsidR="00D31373" w:rsidRDefault="00000000">
      <w:pPr>
        <w:rPr>
          <w:rFonts w:ascii="Courier" w:hAnsi="Courier"/>
          <w:sz w:val="18"/>
          <w:szCs w:val="18"/>
        </w:rPr>
      </w:pPr>
      <w:r>
        <w:rPr>
          <w:rFonts w:ascii="Courier" w:hAnsi="Courier"/>
          <w:sz w:val="18"/>
          <w:szCs w:val="18"/>
        </w:rPr>
        <w:t xml:space="preserve">    void *                create_data; /* Pointer to user data to pass along </w:t>
      </w:r>
    </w:p>
    <w:p w:rsidR="00D31373" w:rsidRDefault="00000000">
      <w:pPr>
        <w:rPr>
          <w:rFonts w:ascii="Courier" w:hAnsi="Courier"/>
          <w:sz w:val="18"/>
          <w:szCs w:val="18"/>
        </w:rPr>
      </w:pPr>
      <w:r>
        <w:rPr>
          <w:rFonts w:ascii="Courier" w:hAnsi="Courier"/>
          <w:sz w:val="18"/>
          <w:szCs w:val="18"/>
        </w:rPr>
        <w:t xml:space="preserve">                                          to create callback */</w:t>
      </w:r>
    </w:p>
    <w:p w:rsidR="00D31373" w:rsidRDefault="00000000">
      <w:pPr>
        <w:rPr>
          <w:rFonts w:ascii="Courier" w:hAnsi="Courier"/>
          <w:sz w:val="18"/>
          <w:szCs w:val="18"/>
        </w:rPr>
      </w:pPr>
      <w:r>
        <w:rPr>
          <w:rFonts w:ascii="Courier" w:hAnsi="Courier"/>
          <w:sz w:val="18"/>
          <w:szCs w:val="18"/>
        </w:rPr>
        <w:t xml:space="preserve">    H5P_cls_copy_func_t   copy_</w:t>
      </w:r>
      <w:proofErr w:type="gramStart"/>
      <w:r>
        <w:rPr>
          <w:rFonts w:ascii="Courier" w:hAnsi="Courier"/>
          <w:sz w:val="18"/>
          <w:szCs w:val="18"/>
        </w:rPr>
        <w:t xml:space="preserve">func;   </w:t>
      </w:r>
      <w:proofErr w:type="gramEnd"/>
      <w:r>
        <w:rPr>
          <w:rFonts w:ascii="Courier" w:hAnsi="Courier"/>
          <w:sz w:val="18"/>
          <w:szCs w:val="18"/>
        </w:rPr>
        <w:t xml:space="preserve">/* Function to call when a property list </w:t>
      </w:r>
    </w:p>
    <w:p w:rsidR="00D31373" w:rsidRDefault="00000000">
      <w:pPr>
        <w:rPr>
          <w:rFonts w:ascii="Courier" w:hAnsi="Courier"/>
          <w:sz w:val="18"/>
          <w:szCs w:val="18"/>
        </w:rPr>
      </w:pPr>
      <w:r>
        <w:rPr>
          <w:rFonts w:ascii="Courier" w:hAnsi="Courier"/>
          <w:sz w:val="18"/>
          <w:szCs w:val="18"/>
        </w:rPr>
        <w:t xml:space="preserve">                                          is copied */</w:t>
      </w:r>
    </w:p>
    <w:p w:rsidR="00D31373" w:rsidRDefault="00000000">
      <w:pPr>
        <w:rPr>
          <w:rFonts w:ascii="Courier" w:hAnsi="Courier"/>
          <w:sz w:val="18"/>
          <w:szCs w:val="18"/>
        </w:rPr>
      </w:pPr>
      <w:r>
        <w:rPr>
          <w:rFonts w:ascii="Courier" w:hAnsi="Courier"/>
          <w:sz w:val="18"/>
          <w:szCs w:val="18"/>
        </w:rPr>
        <w:t xml:space="preserve">    void *                copy_</w:t>
      </w:r>
      <w:proofErr w:type="gramStart"/>
      <w:r>
        <w:rPr>
          <w:rFonts w:ascii="Courier" w:hAnsi="Courier"/>
          <w:sz w:val="18"/>
          <w:szCs w:val="18"/>
        </w:rPr>
        <w:t xml:space="preserve">data;   </w:t>
      </w:r>
      <w:proofErr w:type="gramEnd"/>
      <w:r>
        <w:rPr>
          <w:rFonts w:ascii="Courier" w:hAnsi="Courier"/>
          <w:sz w:val="18"/>
          <w:szCs w:val="18"/>
        </w:rPr>
        <w:t xml:space="preserve">/* Pointer to user data to pass along </w:t>
      </w:r>
    </w:p>
    <w:p w:rsidR="00D31373" w:rsidRDefault="00000000">
      <w:pPr>
        <w:rPr>
          <w:rFonts w:ascii="Courier" w:hAnsi="Courier"/>
          <w:sz w:val="18"/>
          <w:szCs w:val="18"/>
        </w:rPr>
      </w:pPr>
      <w:r>
        <w:rPr>
          <w:rFonts w:ascii="Courier" w:hAnsi="Courier"/>
          <w:sz w:val="18"/>
          <w:szCs w:val="18"/>
        </w:rPr>
        <w:t xml:space="preserve">                                          to copy callback */</w:t>
      </w:r>
    </w:p>
    <w:p w:rsidR="00D31373" w:rsidRDefault="00000000">
      <w:pPr>
        <w:rPr>
          <w:rFonts w:ascii="Courier" w:hAnsi="Courier"/>
          <w:sz w:val="18"/>
          <w:szCs w:val="18"/>
        </w:rPr>
      </w:pPr>
      <w:r>
        <w:rPr>
          <w:rFonts w:ascii="Courier" w:hAnsi="Courier"/>
          <w:sz w:val="18"/>
          <w:szCs w:val="18"/>
        </w:rPr>
        <w:t xml:space="preserve">    H5P_cls_close_func_</w:t>
      </w:r>
      <w:proofErr w:type="gramStart"/>
      <w:r>
        <w:rPr>
          <w:rFonts w:ascii="Courier" w:hAnsi="Courier"/>
          <w:sz w:val="18"/>
          <w:szCs w:val="18"/>
        </w:rPr>
        <w:t>t  close</w:t>
      </w:r>
      <w:proofErr w:type="gramEnd"/>
      <w:r>
        <w:rPr>
          <w:rFonts w:ascii="Courier" w:hAnsi="Courier"/>
          <w:sz w:val="18"/>
          <w:szCs w:val="18"/>
        </w:rPr>
        <w:t xml:space="preserve">_func;  /* Function to call when a property list </w:t>
      </w:r>
    </w:p>
    <w:p w:rsidR="00D31373" w:rsidRDefault="00000000">
      <w:pPr>
        <w:rPr>
          <w:rFonts w:ascii="Courier" w:hAnsi="Courier"/>
          <w:sz w:val="18"/>
          <w:szCs w:val="18"/>
        </w:rPr>
      </w:pPr>
      <w:r>
        <w:rPr>
          <w:rFonts w:ascii="Courier" w:hAnsi="Courier"/>
          <w:sz w:val="18"/>
          <w:szCs w:val="18"/>
        </w:rPr>
        <w:t xml:space="preserve">                                          is closed */</w:t>
      </w:r>
    </w:p>
    <w:p w:rsidR="00D31373" w:rsidRDefault="00000000">
      <w:pPr>
        <w:rPr>
          <w:rFonts w:ascii="Courier" w:hAnsi="Courier"/>
          <w:sz w:val="18"/>
          <w:szCs w:val="18"/>
        </w:rPr>
      </w:pPr>
      <w:r>
        <w:rPr>
          <w:rFonts w:ascii="Courier" w:hAnsi="Courier"/>
          <w:sz w:val="18"/>
          <w:szCs w:val="18"/>
        </w:rPr>
        <w:t xml:space="preserve">    void *                close_</w:t>
      </w:r>
      <w:proofErr w:type="gramStart"/>
      <w:r>
        <w:rPr>
          <w:rFonts w:ascii="Courier" w:hAnsi="Courier"/>
          <w:sz w:val="18"/>
          <w:szCs w:val="18"/>
        </w:rPr>
        <w:t>data;  /</w:t>
      </w:r>
      <w:proofErr w:type="gramEnd"/>
      <w:r>
        <w:rPr>
          <w:rFonts w:ascii="Courier" w:hAnsi="Courier"/>
          <w:sz w:val="18"/>
          <w:szCs w:val="18"/>
        </w:rPr>
        <w:t xml:space="preserve">* Pointer to user data to pass along </w:t>
      </w:r>
    </w:p>
    <w:p w:rsidR="00D31373" w:rsidRDefault="00000000">
      <w:pPr>
        <w:rPr>
          <w:rFonts w:ascii="Courier" w:hAnsi="Courier"/>
          <w:sz w:val="18"/>
          <w:szCs w:val="18"/>
        </w:rPr>
      </w:pPr>
      <w:r>
        <w:rPr>
          <w:rFonts w:ascii="Courier" w:hAnsi="Courier"/>
          <w:sz w:val="18"/>
          <w:szCs w:val="18"/>
        </w:rPr>
        <w:t xml:space="preserve">                                          to close callback */</w:t>
      </w:r>
    </w:p>
    <w:p w:rsidR="00D31373" w:rsidRDefault="00000000">
      <w:pPr>
        <w:rPr>
          <w:rFonts w:ascii="Courier" w:hAnsi="Courier"/>
          <w:sz w:val="18"/>
          <w:szCs w:val="18"/>
        </w:rPr>
      </w:pPr>
      <w:r>
        <w:rPr>
          <w:rFonts w:ascii="Courier" w:hAnsi="Courier"/>
          <w:sz w:val="18"/>
          <w:szCs w:val="18"/>
        </w:rPr>
        <w:t>} H5P_libclass_t;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Library Private Variables */</w:t>
      </w:r>
    </w:p>
    <w:p w:rsidR="00D31373" w:rsidRDefault="00000000">
      <w:pPr>
        <w:rPr>
          <w:rFonts w:ascii="Courier" w:hAnsi="Courier"/>
          <w:sz w:val="18"/>
          <w:szCs w:val="18"/>
        </w:rPr>
      </w:pPr>
      <w:r>
        <w:rPr>
          <w:rFonts w:ascii="Courier" w:hAnsi="Courier"/>
          <w:sz w:val="18"/>
          <w:szCs w:val="18"/>
        </w:rPr>
        <w: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Predefined property list classes. */</w:t>
      </w:r>
    </w:p>
    <w:p w:rsidR="00D31373" w:rsidRDefault="00000000">
      <w:pPr>
        <w:rPr>
          <w:rFonts w:ascii="Courier" w:hAnsi="Courier"/>
          <w:sz w:val="18"/>
          <w:szCs w:val="18"/>
        </w:rPr>
      </w:pPr>
      <w:r>
        <w:rPr>
          <w:rFonts w:ascii="Courier" w:hAnsi="Courier"/>
          <w:sz w:val="18"/>
          <w:szCs w:val="18"/>
        </w:rPr>
        <w:t>H5_DLLVAR H5P_genclass_t *H5P_CLS_ROOT_g;</w:t>
      </w:r>
    </w:p>
    <w:p w:rsidR="00D31373" w:rsidRDefault="00000000">
      <w:pPr>
        <w:rPr>
          <w:rFonts w:ascii="Courier" w:hAnsi="Courier"/>
          <w:sz w:val="18"/>
          <w:szCs w:val="18"/>
        </w:rPr>
      </w:pPr>
      <w:r>
        <w:rPr>
          <w:rFonts w:ascii="Courier" w:hAnsi="Courier"/>
          <w:sz w:val="18"/>
          <w:szCs w:val="18"/>
        </w:rPr>
        <w:t>H5_DLLVAR H5P_genclass_t *H5P_CLS_OBJECT_CREATE_g;</w:t>
      </w:r>
    </w:p>
    <w:p w:rsidR="00D31373" w:rsidRDefault="00000000">
      <w:pPr>
        <w:rPr>
          <w:rFonts w:ascii="Courier" w:hAnsi="Courier"/>
          <w:sz w:val="18"/>
          <w:szCs w:val="18"/>
        </w:rPr>
      </w:pPr>
      <w:r>
        <w:rPr>
          <w:rFonts w:ascii="Courier" w:hAnsi="Courier"/>
          <w:sz w:val="18"/>
          <w:szCs w:val="18"/>
        </w:rPr>
        <w:t>H5_DLLVAR H5P_genclass_t *H5P_CLS_FILE_CREATE_g;</w:t>
      </w:r>
    </w:p>
    <w:p w:rsidR="00D31373" w:rsidRDefault="00000000">
      <w:pPr>
        <w:rPr>
          <w:rFonts w:ascii="Courier" w:hAnsi="Courier"/>
          <w:sz w:val="18"/>
          <w:szCs w:val="18"/>
        </w:rPr>
      </w:pPr>
      <w:r>
        <w:rPr>
          <w:rFonts w:ascii="Courier" w:hAnsi="Courier"/>
          <w:sz w:val="18"/>
          <w:szCs w:val="18"/>
        </w:rPr>
        <w:t>H5_DLLVAR H5P_genclass_t *H5P_CLS_FILE_ACCESS_g;</w:t>
      </w:r>
    </w:p>
    <w:p w:rsidR="00D31373" w:rsidRDefault="00000000">
      <w:pPr>
        <w:rPr>
          <w:rFonts w:ascii="Courier" w:hAnsi="Courier"/>
          <w:sz w:val="18"/>
          <w:szCs w:val="18"/>
        </w:rPr>
      </w:pPr>
      <w:r>
        <w:rPr>
          <w:rFonts w:ascii="Courier" w:hAnsi="Courier"/>
          <w:sz w:val="18"/>
          <w:szCs w:val="18"/>
        </w:rPr>
        <w:t>H5_DLLVAR H5P_genclass_t *H5P_CLS_DATASET_CREATE_g;</w:t>
      </w:r>
    </w:p>
    <w:p w:rsidR="00D31373" w:rsidRDefault="00000000">
      <w:pPr>
        <w:rPr>
          <w:rFonts w:ascii="Courier" w:hAnsi="Courier"/>
          <w:sz w:val="18"/>
          <w:szCs w:val="18"/>
        </w:rPr>
      </w:pPr>
      <w:r>
        <w:rPr>
          <w:rFonts w:ascii="Courier" w:hAnsi="Courier"/>
          <w:sz w:val="18"/>
          <w:szCs w:val="18"/>
        </w:rPr>
        <w:t>H5_DLLVAR H5P_genclass_t *H5P_CLS_DATASET_ACCESS_g;</w:t>
      </w:r>
    </w:p>
    <w:p w:rsidR="00D31373" w:rsidRDefault="00000000">
      <w:pPr>
        <w:rPr>
          <w:rFonts w:ascii="Courier" w:hAnsi="Courier"/>
          <w:sz w:val="18"/>
          <w:szCs w:val="18"/>
        </w:rPr>
      </w:pPr>
      <w:r>
        <w:rPr>
          <w:rFonts w:ascii="Courier" w:hAnsi="Courier"/>
          <w:sz w:val="18"/>
          <w:szCs w:val="18"/>
        </w:rPr>
        <w:t>H5_DLLVAR H5P_genclass_t *H5P_CLS_DATASET_XFER_g;</w:t>
      </w:r>
    </w:p>
    <w:p w:rsidR="00D31373" w:rsidRDefault="00000000">
      <w:pPr>
        <w:rPr>
          <w:rFonts w:ascii="Courier" w:hAnsi="Courier"/>
          <w:sz w:val="18"/>
          <w:szCs w:val="18"/>
        </w:rPr>
      </w:pPr>
      <w:r>
        <w:rPr>
          <w:rFonts w:ascii="Courier" w:hAnsi="Courier"/>
          <w:sz w:val="18"/>
          <w:szCs w:val="18"/>
        </w:rPr>
        <w:t>H5_DLLVAR H5P_genclass_t *H5P_CLS_FILE_MOUNT_g;</w:t>
      </w:r>
    </w:p>
    <w:p w:rsidR="00D31373" w:rsidRDefault="00000000">
      <w:pPr>
        <w:rPr>
          <w:rFonts w:ascii="Courier" w:hAnsi="Courier"/>
          <w:sz w:val="18"/>
          <w:szCs w:val="18"/>
        </w:rPr>
      </w:pPr>
      <w:r>
        <w:rPr>
          <w:rFonts w:ascii="Courier" w:hAnsi="Courier"/>
          <w:sz w:val="18"/>
          <w:szCs w:val="18"/>
        </w:rPr>
        <w:t>H5_DLLVAR H5P_genclass_t *H5P_CLS_GROUP_CREATE_g;</w:t>
      </w:r>
    </w:p>
    <w:p w:rsidR="00D31373" w:rsidRDefault="00000000">
      <w:pPr>
        <w:rPr>
          <w:rFonts w:ascii="Courier" w:hAnsi="Courier"/>
          <w:sz w:val="18"/>
          <w:szCs w:val="18"/>
        </w:rPr>
      </w:pPr>
      <w:r>
        <w:rPr>
          <w:rFonts w:ascii="Courier" w:hAnsi="Courier"/>
          <w:sz w:val="18"/>
          <w:szCs w:val="18"/>
        </w:rPr>
        <w:t>H5_DLLVAR H5P_genclass_t *H5P_CLS_GROUP_ACCESS_g;</w:t>
      </w:r>
    </w:p>
    <w:p w:rsidR="00D31373" w:rsidRDefault="00000000">
      <w:pPr>
        <w:rPr>
          <w:rFonts w:ascii="Courier" w:hAnsi="Courier"/>
          <w:sz w:val="18"/>
          <w:szCs w:val="18"/>
        </w:rPr>
      </w:pPr>
      <w:r>
        <w:rPr>
          <w:rFonts w:ascii="Courier" w:hAnsi="Courier"/>
          <w:sz w:val="18"/>
          <w:szCs w:val="18"/>
        </w:rPr>
        <w:t>H5_DLLVAR H5P_genclass_t *H5P_CLS_DATATYPE_CREATE_g;</w:t>
      </w:r>
    </w:p>
    <w:p w:rsidR="00D31373" w:rsidRDefault="00000000">
      <w:pPr>
        <w:rPr>
          <w:rFonts w:ascii="Courier" w:hAnsi="Courier"/>
          <w:sz w:val="18"/>
          <w:szCs w:val="18"/>
        </w:rPr>
      </w:pPr>
      <w:r>
        <w:rPr>
          <w:rFonts w:ascii="Courier" w:hAnsi="Courier"/>
          <w:sz w:val="18"/>
          <w:szCs w:val="18"/>
        </w:rPr>
        <w:t>H5_DLLVAR H5P_genclass_t *H5P_CLS_DATATYPE_ACCESS_g;</w:t>
      </w:r>
    </w:p>
    <w:p w:rsidR="00D31373" w:rsidRDefault="00000000">
      <w:pPr>
        <w:rPr>
          <w:rFonts w:ascii="Courier" w:hAnsi="Courier"/>
          <w:sz w:val="18"/>
          <w:szCs w:val="18"/>
        </w:rPr>
      </w:pPr>
      <w:r>
        <w:rPr>
          <w:rFonts w:ascii="Courier" w:hAnsi="Courier"/>
          <w:sz w:val="18"/>
          <w:szCs w:val="18"/>
        </w:rPr>
        <w:t>H5_DLLVAR H5P_genclass_t *H5P_CLS_MAP_CREATE_g;</w:t>
      </w:r>
    </w:p>
    <w:p w:rsidR="00D31373" w:rsidRDefault="00000000">
      <w:pPr>
        <w:rPr>
          <w:rFonts w:ascii="Courier" w:hAnsi="Courier"/>
          <w:sz w:val="18"/>
          <w:szCs w:val="18"/>
        </w:rPr>
      </w:pPr>
      <w:r>
        <w:rPr>
          <w:rFonts w:ascii="Courier" w:hAnsi="Courier"/>
          <w:sz w:val="18"/>
          <w:szCs w:val="18"/>
        </w:rPr>
        <w:t>H5_DLLVAR H5P_genclass_t *H5P_CLS_MAP_ACCESS_g;</w:t>
      </w:r>
    </w:p>
    <w:p w:rsidR="00D31373" w:rsidRDefault="00000000">
      <w:pPr>
        <w:rPr>
          <w:rFonts w:ascii="Courier" w:hAnsi="Courier"/>
          <w:sz w:val="18"/>
          <w:szCs w:val="18"/>
        </w:rPr>
      </w:pPr>
      <w:r>
        <w:rPr>
          <w:rFonts w:ascii="Courier" w:hAnsi="Courier"/>
          <w:sz w:val="18"/>
          <w:szCs w:val="18"/>
        </w:rPr>
        <w:t>H5_DLLVAR H5P_genclass_t *H5P_CLS_ATTRIBUTE_CREATE_g;</w:t>
      </w:r>
    </w:p>
    <w:p w:rsidR="00D31373" w:rsidRDefault="00000000">
      <w:pPr>
        <w:rPr>
          <w:rFonts w:ascii="Courier" w:hAnsi="Courier"/>
          <w:sz w:val="18"/>
          <w:szCs w:val="18"/>
        </w:rPr>
      </w:pPr>
      <w:r>
        <w:rPr>
          <w:rFonts w:ascii="Courier" w:hAnsi="Courier"/>
          <w:sz w:val="18"/>
          <w:szCs w:val="18"/>
        </w:rPr>
        <w:t>H5_DLLVAR H5P_genclass_t *H5P_CLS_ATTRIBUTE_ACCESS_g;</w:t>
      </w:r>
    </w:p>
    <w:p w:rsidR="00D31373" w:rsidRDefault="00000000">
      <w:pPr>
        <w:rPr>
          <w:rFonts w:ascii="Courier" w:hAnsi="Courier"/>
          <w:sz w:val="18"/>
          <w:szCs w:val="18"/>
        </w:rPr>
      </w:pPr>
      <w:r>
        <w:rPr>
          <w:rFonts w:ascii="Courier" w:hAnsi="Courier"/>
          <w:sz w:val="18"/>
          <w:szCs w:val="18"/>
        </w:rPr>
        <w:t>H5_DLLVAR H5P_genclass_t *H5P_CLS_OBJECT_COPY_g;</w:t>
      </w:r>
    </w:p>
    <w:p w:rsidR="00D31373" w:rsidRDefault="00000000">
      <w:pPr>
        <w:rPr>
          <w:rFonts w:ascii="Courier" w:hAnsi="Courier"/>
          <w:sz w:val="18"/>
          <w:szCs w:val="18"/>
        </w:rPr>
      </w:pPr>
      <w:r>
        <w:rPr>
          <w:rFonts w:ascii="Courier" w:hAnsi="Courier"/>
          <w:sz w:val="18"/>
          <w:szCs w:val="18"/>
        </w:rPr>
        <w:t>H5_DLLVAR H5P_genclass_t *H5P_CLS_LINK_CREATE_g;</w:t>
      </w:r>
    </w:p>
    <w:p w:rsidR="00D31373" w:rsidRDefault="00000000">
      <w:pPr>
        <w:rPr>
          <w:rFonts w:ascii="Courier" w:hAnsi="Courier"/>
          <w:sz w:val="18"/>
          <w:szCs w:val="18"/>
        </w:rPr>
      </w:pPr>
      <w:r>
        <w:rPr>
          <w:rFonts w:ascii="Courier" w:hAnsi="Courier"/>
          <w:sz w:val="18"/>
          <w:szCs w:val="18"/>
        </w:rPr>
        <w:t>H5_DLLVAR H5P_genclass_t *H5P_CLS_LINK_ACCESS_g;</w:t>
      </w:r>
    </w:p>
    <w:p w:rsidR="00D31373" w:rsidRDefault="00000000">
      <w:pPr>
        <w:rPr>
          <w:rFonts w:ascii="Courier" w:hAnsi="Courier"/>
          <w:sz w:val="18"/>
          <w:szCs w:val="18"/>
        </w:rPr>
      </w:pPr>
      <w:r>
        <w:rPr>
          <w:rFonts w:ascii="Courier" w:hAnsi="Courier"/>
          <w:sz w:val="18"/>
          <w:szCs w:val="18"/>
        </w:rPr>
        <w:t>H5_DLLVAR H5P_genclass_t *H5P_CLS_STRING_CREATE_g;</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Internal property list classes */</w:t>
      </w:r>
    </w:p>
    <w:p w:rsidR="00D31373" w:rsidRDefault="00000000">
      <w:pPr>
        <w:rPr>
          <w:rFonts w:ascii="Courier" w:hAnsi="Courier"/>
          <w:sz w:val="18"/>
          <w:szCs w:val="18"/>
        </w:rPr>
      </w:pPr>
      <w:r>
        <w:rPr>
          <w:rFonts w:ascii="Courier" w:hAnsi="Courier"/>
          <w:sz w:val="18"/>
          <w:szCs w:val="18"/>
        </w:rPr>
        <w:t>H5_DLLVAR const struct H5P_libclass_t H5P_CLS_</w:t>
      </w:r>
      <w:proofErr w:type="gramStart"/>
      <w:r>
        <w:rPr>
          <w:rFonts w:ascii="Courier" w:hAnsi="Courier"/>
          <w:sz w:val="18"/>
          <w:szCs w:val="18"/>
        </w:rPr>
        <w:t>LCRT[</w:t>
      </w:r>
      <w:proofErr w:type="gramEnd"/>
      <w:r>
        <w:rPr>
          <w:rFonts w:ascii="Courier" w:hAnsi="Courier"/>
          <w:sz w:val="18"/>
          <w:szCs w:val="18"/>
        </w:rPr>
        <w:t>1]; /* Link creation */</w:t>
      </w:r>
    </w:p>
    <w:p w:rsidR="00D31373" w:rsidRDefault="00000000">
      <w:pPr>
        <w:rPr>
          <w:rFonts w:ascii="Courier" w:hAnsi="Courier"/>
          <w:sz w:val="18"/>
          <w:szCs w:val="18"/>
        </w:rPr>
      </w:pPr>
      <w:r>
        <w:rPr>
          <w:rFonts w:ascii="Courier" w:hAnsi="Courier"/>
          <w:sz w:val="18"/>
          <w:szCs w:val="18"/>
        </w:rPr>
        <w:t>H5_DLLVAR const struct H5P_libclass_t H5P_CLS_</w:t>
      </w:r>
      <w:proofErr w:type="gramStart"/>
      <w:r>
        <w:rPr>
          <w:rFonts w:ascii="Courier" w:hAnsi="Courier"/>
          <w:sz w:val="18"/>
          <w:szCs w:val="18"/>
        </w:rPr>
        <w:t>LACC[</w:t>
      </w:r>
      <w:proofErr w:type="gramEnd"/>
      <w:r>
        <w:rPr>
          <w:rFonts w:ascii="Courier" w:hAnsi="Courier"/>
          <w:sz w:val="18"/>
          <w:szCs w:val="18"/>
        </w:rPr>
        <w:t>1]; /* Link access */</w:t>
      </w:r>
    </w:p>
    <w:p w:rsidR="00D31373" w:rsidRDefault="00000000">
      <w:pPr>
        <w:rPr>
          <w:rFonts w:ascii="Courier" w:hAnsi="Courier"/>
          <w:sz w:val="18"/>
          <w:szCs w:val="18"/>
        </w:rPr>
      </w:pPr>
      <w:r>
        <w:rPr>
          <w:rFonts w:ascii="Courier" w:hAnsi="Courier"/>
          <w:sz w:val="18"/>
          <w:szCs w:val="18"/>
        </w:rPr>
        <w:t>H5_DLLVAR const struct H5P_libclass_t H5P_CLS_</w:t>
      </w:r>
      <w:proofErr w:type="gramStart"/>
      <w:r>
        <w:rPr>
          <w:rFonts w:ascii="Courier" w:hAnsi="Courier"/>
          <w:sz w:val="18"/>
          <w:szCs w:val="18"/>
        </w:rPr>
        <w:t>AACC[</w:t>
      </w:r>
      <w:proofErr w:type="gramEnd"/>
      <w:r>
        <w:rPr>
          <w:rFonts w:ascii="Courier" w:hAnsi="Courier"/>
          <w:sz w:val="18"/>
          <w:szCs w:val="18"/>
        </w:rPr>
        <w:t>1]; /* Attribute access */</w:t>
      </w:r>
    </w:p>
    <w:p w:rsidR="00D31373" w:rsidRDefault="00000000">
      <w:pPr>
        <w:rPr>
          <w:rFonts w:ascii="Courier" w:hAnsi="Courier"/>
          <w:sz w:val="18"/>
          <w:szCs w:val="18"/>
        </w:rPr>
      </w:pPr>
      <w:r>
        <w:rPr>
          <w:rFonts w:ascii="Courier" w:hAnsi="Courier"/>
          <w:sz w:val="18"/>
          <w:szCs w:val="18"/>
        </w:rPr>
        <w:t>H5_DLLVAR const struct H5P_libclass_t H5P_CLS_</w:t>
      </w:r>
      <w:proofErr w:type="gramStart"/>
      <w:r>
        <w:rPr>
          <w:rFonts w:ascii="Courier" w:hAnsi="Courier"/>
          <w:sz w:val="18"/>
          <w:szCs w:val="18"/>
        </w:rPr>
        <w:t>DACC[</w:t>
      </w:r>
      <w:proofErr w:type="gramEnd"/>
      <w:r>
        <w:rPr>
          <w:rFonts w:ascii="Courier" w:hAnsi="Courier"/>
          <w:sz w:val="18"/>
          <w:szCs w:val="18"/>
        </w:rPr>
        <w:t>1]; /* Dataset access */</w:t>
      </w:r>
    </w:p>
    <w:p w:rsidR="00D31373" w:rsidRDefault="00000000">
      <w:pPr>
        <w:rPr>
          <w:rFonts w:ascii="Courier" w:hAnsi="Courier"/>
          <w:sz w:val="18"/>
          <w:szCs w:val="18"/>
        </w:rPr>
      </w:pPr>
      <w:r>
        <w:rPr>
          <w:rFonts w:ascii="Courier" w:hAnsi="Courier"/>
          <w:sz w:val="18"/>
          <w:szCs w:val="18"/>
        </w:rPr>
        <w:t>H5_DLLVAR const struct H5P_libclass_t H5P_CLS_</w:t>
      </w:r>
      <w:proofErr w:type="gramStart"/>
      <w:r>
        <w:rPr>
          <w:rFonts w:ascii="Courier" w:hAnsi="Courier"/>
          <w:sz w:val="18"/>
          <w:szCs w:val="18"/>
        </w:rPr>
        <w:t>GACC[</w:t>
      </w:r>
      <w:proofErr w:type="gramEnd"/>
      <w:r>
        <w:rPr>
          <w:rFonts w:ascii="Courier" w:hAnsi="Courier"/>
          <w:sz w:val="18"/>
          <w:szCs w:val="18"/>
        </w:rPr>
        <w:t>1]; /* Group access */</w:t>
      </w:r>
    </w:p>
    <w:p w:rsidR="00D31373" w:rsidRDefault="00000000">
      <w:pPr>
        <w:rPr>
          <w:rFonts w:ascii="Courier" w:hAnsi="Courier"/>
          <w:sz w:val="18"/>
          <w:szCs w:val="18"/>
        </w:rPr>
      </w:pPr>
      <w:r>
        <w:rPr>
          <w:rFonts w:ascii="Courier" w:hAnsi="Courier"/>
          <w:sz w:val="18"/>
          <w:szCs w:val="18"/>
        </w:rPr>
        <w:t>H5_DLLVAR const struct H5P_libclass_t H5P_CLS_</w:t>
      </w:r>
      <w:proofErr w:type="gramStart"/>
      <w:r>
        <w:rPr>
          <w:rFonts w:ascii="Courier" w:hAnsi="Courier"/>
          <w:sz w:val="18"/>
          <w:szCs w:val="18"/>
        </w:rPr>
        <w:t>TACC[</w:t>
      </w:r>
      <w:proofErr w:type="gramEnd"/>
      <w:r>
        <w:rPr>
          <w:rFonts w:ascii="Courier" w:hAnsi="Courier"/>
          <w:sz w:val="18"/>
          <w:szCs w:val="18"/>
        </w:rPr>
        <w:t>1]; /* Named datatype access */</w:t>
      </w:r>
    </w:p>
    <w:p w:rsidR="00D31373" w:rsidRDefault="00000000">
      <w:pPr>
        <w:rPr>
          <w:rFonts w:ascii="Courier" w:hAnsi="Courier"/>
          <w:sz w:val="18"/>
          <w:szCs w:val="18"/>
        </w:rPr>
      </w:pPr>
      <w:r>
        <w:rPr>
          <w:rFonts w:ascii="Courier" w:hAnsi="Courier"/>
          <w:sz w:val="18"/>
          <w:szCs w:val="18"/>
        </w:rPr>
        <w:t>H5_DLLVAR const struct H5P_libclass_t H5P_CLS_</w:t>
      </w:r>
      <w:proofErr w:type="gramStart"/>
      <w:r>
        <w:rPr>
          <w:rFonts w:ascii="Courier" w:hAnsi="Courier"/>
          <w:sz w:val="18"/>
          <w:szCs w:val="18"/>
        </w:rPr>
        <w:t>MACC[</w:t>
      </w:r>
      <w:proofErr w:type="gramEnd"/>
      <w:r>
        <w:rPr>
          <w:rFonts w:ascii="Courier" w:hAnsi="Courier"/>
          <w:sz w:val="18"/>
          <w:szCs w:val="18"/>
        </w:rPr>
        <w:t>1]; /* Map access */</w:t>
      </w:r>
    </w:p>
    <w:p w:rsidR="00D31373" w:rsidRDefault="00000000">
      <w:pPr>
        <w:rPr>
          <w:rFonts w:ascii="Courier" w:hAnsi="Courier"/>
          <w:sz w:val="18"/>
          <w:szCs w:val="18"/>
        </w:rPr>
      </w:pPr>
      <w:r>
        <w:rPr>
          <w:rFonts w:ascii="Courier" w:hAnsi="Courier"/>
          <w:sz w:val="18"/>
          <w:szCs w:val="18"/>
        </w:rPr>
        <w:t>H5_DLLVAR const struct H5P_libclass_t H5P_CLS_</w:t>
      </w:r>
      <w:proofErr w:type="gramStart"/>
      <w:r>
        <w:rPr>
          <w:rFonts w:ascii="Courier" w:hAnsi="Courier"/>
          <w:sz w:val="18"/>
          <w:szCs w:val="18"/>
        </w:rPr>
        <w:t>FACC[</w:t>
      </w:r>
      <w:proofErr w:type="gramEnd"/>
      <w:r>
        <w:rPr>
          <w:rFonts w:ascii="Courier" w:hAnsi="Courier"/>
          <w:sz w:val="18"/>
          <w:szCs w:val="18"/>
        </w:rPr>
        <w:t>1]; /* File access */</w:t>
      </w:r>
    </w:p>
    <w:p w:rsidR="00D31373" w:rsidRDefault="00000000">
      <w:pPr>
        <w:rPr>
          <w:rFonts w:ascii="Courier" w:hAnsi="Courier"/>
          <w:sz w:val="18"/>
          <w:szCs w:val="18"/>
        </w:rPr>
      </w:pPr>
      <w:r>
        <w:rPr>
          <w:rFonts w:ascii="Courier" w:hAnsi="Courier"/>
          <w:sz w:val="18"/>
          <w:szCs w:val="18"/>
        </w:rPr>
        <w:t>H5_DLLVAR const struct H5P_libclass_t H5P_CLS_</w:t>
      </w:r>
      <w:proofErr w:type="gramStart"/>
      <w:r>
        <w:rPr>
          <w:rFonts w:ascii="Courier" w:hAnsi="Courier"/>
          <w:sz w:val="18"/>
          <w:szCs w:val="18"/>
        </w:rPr>
        <w:t>OCPY[</w:t>
      </w:r>
      <w:proofErr w:type="gramEnd"/>
      <w:r>
        <w:rPr>
          <w:rFonts w:ascii="Courier" w:hAnsi="Courier"/>
          <w:sz w:val="18"/>
          <w:szCs w:val="18"/>
        </w:rPr>
        <w:t>1]; /* Object copy */</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w:t>
      </w:r>
    </w:p>
    <w:p w:rsidR="00D31373" w:rsidRDefault="00000000">
      <w:pPr>
        <w:rPr>
          <w:rFonts w:ascii="Courier" w:hAnsi="Courier"/>
          <w:sz w:val="18"/>
          <w:szCs w:val="18"/>
        </w:rPr>
      </w:pPr>
      <w:r>
        <w:rPr>
          <w:rFonts w:ascii="Courier" w:hAnsi="Courier"/>
          <w:sz w:val="18"/>
          <w:szCs w:val="18"/>
        </w:rPr>
        <w:t>/* Library Private Prototypes */</w:t>
      </w:r>
    </w:p>
    <w:p w:rsidR="00D31373" w:rsidRDefault="00000000">
      <w:pPr>
        <w:rPr>
          <w:rFonts w:ascii="Courier" w:hAnsi="Courier"/>
          <w:sz w:val="18"/>
          <w:szCs w:val="18"/>
        </w:rPr>
      </w:pPr>
      <w:r>
        <w:rPr>
          <w:rFonts w:ascii="Courier" w:hAnsi="Courier"/>
          <w:sz w:val="18"/>
          <w:szCs w:val="18"/>
        </w:rPr>
        <w: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lastRenderedPageBreak/>
        <w:t>/* Forward declaration of structs used below */</w:t>
      </w:r>
    </w:p>
    <w:p w:rsidR="00D31373" w:rsidRDefault="00000000">
      <w:pPr>
        <w:rPr>
          <w:rFonts w:ascii="Courier" w:hAnsi="Courier"/>
          <w:sz w:val="18"/>
          <w:szCs w:val="18"/>
        </w:rPr>
      </w:pPr>
      <w:r>
        <w:rPr>
          <w:rFonts w:ascii="Courier" w:hAnsi="Courier"/>
          <w:sz w:val="18"/>
          <w:szCs w:val="18"/>
        </w:rPr>
        <w:t>struct H5O_fill_t;</w:t>
      </w:r>
    </w:p>
    <w:p w:rsidR="00D31373" w:rsidRDefault="00000000">
      <w:pPr>
        <w:rPr>
          <w:rFonts w:ascii="Courier" w:hAnsi="Courier"/>
          <w:sz w:val="18"/>
          <w:szCs w:val="18"/>
        </w:rPr>
      </w:pPr>
      <w:r>
        <w:rPr>
          <w:rFonts w:ascii="Courier" w:hAnsi="Courier"/>
          <w:sz w:val="18"/>
          <w:szCs w:val="18"/>
        </w:rPr>
        <w:t>struct H5T_t;</w:t>
      </w:r>
    </w:p>
    <w:p w:rsidR="00D31373" w:rsidRDefault="00000000">
      <w:pPr>
        <w:rPr>
          <w:rFonts w:ascii="Courier" w:hAnsi="Courier"/>
          <w:sz w:val="18"/>
          <w:szCs w:val="18"/>
        </w:rPr>
      </w:pPr>
      <w:r>
        <w:rPr>
          <w:rFonts w:ascii="Courier" w:hAnsi="Courier"/>
          <w:sz w:val="18"/>
          <w:szCs w:val="18"/>
        </w:rPr>
        <w:t>struct H5VL_connector_prop_t;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Package initialization routines */</w:t>
      </w:r>
    </w:p>
    <w:p w:rsidR="00D31373" w:rsidRDefault="00000000">
      <w:pPr>
        <w:rPr>
          <w:rFonts w:ascii="Courier" w:hAnsi="Courier"/>
          <w:sz w:val="18"/>
          <w:szCs w:val="18"/>
        </w:rPr>
      </w:pPr>
      <w:r>
        <w:rPr>
          <w:rFonts w:ascii="Courier" w:hAnsi="Courier"/>
          <w:sz w:val="18"/>
          <w:szCs w:val="18"/>
        </w:rPr>
        <w:t>H5_DLL herr_t H5P_init_phase1(void);</w:t>
      </w:r>
    </w:p>
    <w:p w:rsidR="00D31373" w:rsidRDefault="00000000">
      <w:pPr>
        <w:rPr>
          <w:rFonts w:ascii="Courier" w:hAnsi="Courier"/>
          <w:sz w:val="18"/>
          <w:szCs w:val="18"/>
        </w:rPr>
      </w:pPr>
      <w:r>
        <w:rPr>
          <w:rFonts w:ascii="Courier" w:hAnsi="Courier"/>
          <w:sz w:val="18"/>
          <w:szCs w:val="18"/>
        </w:rPr>
        <w:t>H5_DLL herr_t H5P_init_phase2(void);</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H5P_init_phase1()</w:t>
      </w:r>
    </w:p>
    <w:p w:rsidR="00D31373" w:rsidRDefault="00000000">
      <w:r>
        <w:rPr>
          <w:rFonts w:ascii="Courier" w:hAnsi="Courier"/>
          <w:sz w:val="18"/>
          <w:szCs w:val="18"/>
        </w:rPr>
        <w:t xml:space="preserve"> +-</w:t>
      </w:r>
      <w:r>
        <w:rPr>
          <w:rFonts w:ascii="Courier" w:hAnsi="Courier"/>
          <w:color w:val="000000"/>
          <w:sz w:val="18"/>
          <w:szCs w:val="18"/>
          <w:highlight w:val="white"/>
        </w:rPr>
        <w:t>H5I_register_</w:t>
      </w:r>
      <w:proofErr w:type="gramStart"/>
      <w:r>
        <w:rPr>
          <w:rFonts w:ascii="Courier" w:hAnsi="Courier"/>
          <w:color w:val="000000"/>
          <w:sz w:val="18"/>
          <w:szCs w:val="18"/>
          <w:highlight w:val="white"/>
        </w:rPr>
        <w:t>type(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+-H5P__create_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-H5FL_CALLOC()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-H5P__access_class(par_class, H5P_MOD_INC_CLS)</w:t>
      </w:r>
      <w:r>
        <w:rPr>
          <w:rFonts w:ascii="Courier" w:hAnsi="Courier"/>
          <w:color w:val="000000"/>
          <w:sz w:val="18"/>
          <w:szCs w:val="18"/>
          <w:highlight w:val="white"/>
        </w:rPr>
        <w:br/>
        <w:t xml:space="preserve"> |  |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+-H5SL_destroy()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w:t>
      </w:r>
      <w:bookmarkStart w:id="1087" w:name="__DdeLink__2830_4045199349132"/>
      <w:r>
        <w:rPr>
          <w:rFonts w:ascii="Courier" w:hAnsi="Courier"/>
          <w:color w:val="000000"/>
          <w:sz w:val="18"/>
          <w:szCs w:val="18"/>
          <w:highlight w:val="white"/>
        </w:rPr>
        <w:t>H5P__access_class</w:t>
      </w:r>
      <w:bookmarkEnd w:id="1087"/>
      <w:r>
        <w:rPr>
          <w:rFonts w:ascii="Courier" w:hAnsi="Courier"/>
          <w:color w:val="000000"/>
          <w:sz w:val="18"/>
          <w:szCs w:val="18"/>
          <w:highlight w:val="white"/>
        </w:rPr>
        <w:t>(par_class, H5P_MOD_DEC_CLS) // not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-H5SL_destroy()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eventually</w:t>
      </w:r>
      <w:r>
        <w:rPr>
          <w:rFonts w:ascii="Courier" w:hAnsi="Courier"/>
          <w:color w:val="000000"/>
          <w:sz w:val="18"/>
          <w:szCs w:val="18"/>
          <w:highlight w:val="white"/>
        </w:rPr>
        <w:br/>
        <w:t xml:space="preserve"> |          H5P__free_prop_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+-(tprop-&gt;</w:t>
      </w:r>
      <w:proofErr w:type="gramStart"/>
      <w:r>
        <w:rPr>
          <w:rFonts w:ascii="Courier" w:hAnsi="Courier"/>
          <w:color w:val="000000"/>
          <w:sz w:val="18"/>
          <w:szCs w:val="18"/>
          <w:highlight w:val="white"/>
        </w:rPr>
        <w:t>close)(</w:t>
      </w:r>
      <w:proofErr w:type="gramEnd"/>
      <w:r>
        <w:rPr>
          <w:rFonts w:ascii="Courier" w:hAnsi="Courier"/>
          <w:color w:val="000000"/>
          <w:sz w:val="18"/>
          <w:szCs w:val="18"/>
          <w:highlight w:val="white"/>
        </w:rPr>
        <w:t>tprop-&gt;name, tprop-&gt;size, tprop-&gt;value);</w:t>
      </w:r>
      <w:r>
        <w:rPr>
          <w:rFonts w:ascii="Courier" w:hAnsi="Courier"/>
          <w:color w:val="000000"/>
          <w:sz w:val="18"/>
          <w:szCs w:val="18"/>
          <w:highlight w:val="white"/>
        </w:rPr>
        <w:br/>
        <w:t xml:space="preserve"> |           |  +- … // property specific – may not exist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+-H5P__free_prop(tprop);</w:t>
      </w:r>
      <w:r>
        <w:rPr>
          <w:rFonts w:ascii="Courier" w:hAnsi="Courier"/>
          <w:color w:val="000000"/>
          <w:sz w:val="18"/>
          <w:szCs w:val="18"/>
          <w:highlight w:val="white"/>
        </w:rPr>
        <w:br/>
        <w:t xml:space="preserve"> |              +-H5MM_</w:t>
      </w:r>
      <w:proofErr w:type="gramStart"/>
      <w:r>
        <w:rPr>
          <w:rFonts w:ascii="Courier" w:hAnsi="Courier"/>
          <w:color w:val="000000"/>
          <w:sz w:val="18"/>
          <w:szCs w:val="18"/>
          <w:highlight w:val="white"/>
        </w:rPr>
        <w:t>xfree(</w:t>
      </w:r>
      <w:proofErr w:type="gramEnd"/>
      <w:r>
        <w:rPr>
          <w:rFonts w:ascii="Courier" w:hAnsi="Courier"/>
          <w:color w:val="000000"/>
          <w:sz w:val="18"/>
          <w:szCs w:val="18"/>
          <w:highlight w:val="white"/>
        </w:rPr>
        <w:t>)</w:t>
      </w:r>
      <w:r>
        <w:rPr>
          <w:rFonts w:ascii="Courier" w:hAnsi="Courier"/>
          <w:color w:val="000000"/>
          <w:sz w:val="18"/>
          <w:szCs w:val="18"/>
          <w:highlight w:val="white"/>
        </w:rPr>
        <w:br/>
        <w:t xml:space="preserve"> |              +-H5FL_FREE()</w:t>
      </w:r>
    </w:p>
    <w:p w:rsidR="00D31373" w:rsidRDefault="00000000">
      <w:r>
        <w:rPr>
          <w:rFonts w:ascii="Courier" w:hAnsi="Courier"/>
          <w:sz w:val="18"/>
          <w:szCs w:val="18"/>
        </w:rPr>
        <w:t xml:space="preserve"> +-(*lib_class</w:t>
      </w:r>
      <w:r>
        <w:rPr>
          <w:rFonts w:cs="Calibri"/>
          <w:sz w:val="18"/>
          <w:szCs w:val="18"/>
        </w:rPr>
        <w:t>→</w:t>
      </w:r>
      <w:r>
        <w:rPr>
          <w:rFonts w:ascii="Courier" w:hAnsi="Courier"/>
          <w:sz w:val="18"/>
          <w:szCs w:val="18"/>
        </w:rPr>
        <w:t>reg_prop_</w:t>
      </w:r>
      <w:proofErr w:type="gramStart"/>
      <w:r>
        <w:rPr>
          <w:rFonts w:ascii="Courier" w:hAnsi="Courier"/>
          <w:sz w:val="18"/>
          <w:szCs w:val="18"/>
        </w:rPr>
        <w:t>func)(</w:t>
      </w:r>
      <w:proofErr w:type="gramEnd"/>
      <w:r>
        <w:rPr>
          <w:rFonts w:ascii="Courier" w:hAnsi="Courier"/>
          <w:sz w:val="18"/>
          <w:szCs w:val="18"/>
        </w:rPr>
        <w:t>*lib_class</w:t>
      </w:r>
      <w:r>
        <w:rPr>
          <w:rFonts w:cs="Calibri"/>
          <w:sz w:val="18"/>
          <w:szCs w:val="18"/>
        </w:rPr>
        <w:t>→</w:t>
      </w:r>
      <w:r>
        <w:rPr>
          <w:rFonts w:ascii="Courier" w:hAnsi="Courier"/>
          <w:sz w:val="18"/>
          <w:szCs w:val="18"/>
        </w:rPr>
        <w:t>pclass)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 // varies</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H5I_GENPROP_CLS, *lib_class-&gt;pclass, FALSE)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+-H5P_create_id(*lib_class-&gt;pclass, FALSE)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-H5P__create()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+-H5FL_CALLOC()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+-H5SL_first()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+-H5SL_item()</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+-H5SL_search()</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+-H5P__do_prop_cb1(plist-&gt;props, tmp, tmp-&gt;create)</w:t>
      </w:r>
      <w:r>
        <w:rPr>
          <w:rFonts w:ascii="Courier" w:hAnsi="Courier"/>
          <w:color w:val="000000"/>
          <w:sz w:val="18"/>
          <w:szCs w:val="18"/>
          <w:highlight w:val="white"/>
        </w:rPr>
        <w:br/>
        <w:t xml:space="preserve"> |  |  |  +-H5MM_malloc()</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+-cb(prop-&gt;name, prop-&gt;size, tmp_value) // cb == tmp</w:t>
      </w:r>
      <w:r>
        <w:rPr>
          <w:rFonts w:cs="Calibri"/>
          <w:color w:val="000000"/>
          <w:sz w:val="18"/>
          <w:szCs w:val="18"/>
          <w:highlight w:val="white"/>
        </w:rPr>
        <w:t>→</w:t>
      </w:r>
      <w:r>
        <w:rPr>
          <w:rFonts w:ascii="Courier" w:hAnsi="Courier"/>
          <w:color w:val="000000"/>
          <w:sz w:val="18"/>
          <w:szCs w:val="18"/>
          <w:highlight w:val="white"/>
        </w:rPr>
        <w:t>create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+-H5P__dup_prop(prop, H5P_PROP_WITHIN_LIST)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+-H5FL_MALLOC()</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+-H5MM_xstrdup()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+-H5MM_xfree()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+-H5FL_FREE()  // error cleanup</w:t>
      </w:r>
      <w:r>
        <w:rPr>
          <w:rFonts w:ascii="Courier" w:hAnsi="Courier"/>
          <w:color w:val="000000"/>
          <w:sz w:val="18"/>
          <w:szCs w:val="18"/>
          <w:highlight w:val="white"/>
        </w:rPr>
        <w:br/>
        <w:t xml:space="preserve"> |  |  |  +-H5MM_memcpy()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+-H5P__add_prop()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+-H5SL_insert()</w:t>
      </w:r>
      <w:r>
        <w:rPr>
          <w:rFonts w:ascii="Courier" w:hAnsi="Courier"/>
          <w:color w:val="000000"/>
          <w:sz w:val="18"/>
          <w:szCs w:val="18"/>
          <w:highlight w:val="white"/>
        </w:rPr>
        <w:br/>
        <w:t xml:space="preserve"> |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+-H5MM_xfree ()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lastRenderedPageBreak/>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+-H5P__free_prop()</w:t>
      </w:r>
      <w:r>
        <w:rPr>
          <w:rFonts w:ascii="Courier" w:hAnsi="Courier"/>
          <w:color w:val="000000"/>
          <w:sz w:val="18"/>
          <w:szCs w:val="18"/>
          <w:highlight w:val="white"/>
        </w:rPr>
        <w:br/>
        <w:t xml:space="preserve"> |  |  |  +-H5P__free_prop()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+-H5MM_xfree()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+-H5FL_FREE()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+-H5SL_insert()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+-H5SL_next()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+-H5P__access_class(plist-&gt;pclass, H5P_MOD_INC_LST)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in this case, increment the plist count in the pclass</w:t>
      </w:r>
      <w:r>
        <w:rPr>
          <w:rFonts w:ascii="Courier" w:hAnsi="Courier"/>
          <w:color w:val="000000"/>
          <w:sz w:val="18"/>
          <w:szCs w:val="18"/>
          <w:highlight w:val="white"/>
        </w:rPr>
        <w:b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w:t>
      </w:r>
      <w:del w:id="1088" w:author="Unknown Author" w:date="2023-05-03T05:57:00Z">
        <w:r>
          <w:rPr>
            <w:rFonts w:ascii="Courier" w:hAnsi="Courier"/>
            <w:color w:val="000000"/>
            <w:sz w:val="18"/>
            <w:szCs w:val="18"/>
            <w:highlight w:val="white"/>
          </w:rPr>
          <w:delText>L_close() // error cleanup</w:delText>
        </w:r>
      </w:del>
    </w:p>
    <w:p w:rsidR="00D31373" w:rsidRDefault="00000000">
      <w:pPr>
        <w:rPr>
          <w:rFonts w:ascii="Courier" w:hAnsi="Courier"/>
          <w:color w:val="000000"/>
          <w:sz w:val="18"/>
          <w:szCs w:val="18"/>
          <w:highlight w:val="white"/>
        </w:rPr>
      </w:pPr>
      <w:del w:id="1089" w:author="Unknown Author" w:date="2023-05-03T05:57:00Z">
        <w:r>
          <w:rPr>
            <w:rFonts w:ascii="Courier" w:hAnsi="Courier"/>
            <w:color w:val="000000"/>
            <w:sz w:val="18"/>
            <w:szCs w:val="18"/>
            <w:highlight w:val="white"/>
          </w:rPr>
          <w:delText xml:space="preserve"> |  |  |  +- … </w:delText>
        </w:r>
      </w:del>
      <w:ins w:id="1090" w:author="Unknown Author" w:date="2023-05-03T05:57:00Z">
        <w:r>
          <w:rPr>
            <w:rFonts w:ascii="Courier" w:hAnsi="Courier"/>
            <w:color w:val="000000"/>
            <w:sz w:val="18"/>
            <w:szCs w:val="18"/>
            <w:highlight w:val="white"/>
          </w:rPr>
          <w:t>0</w:t>
        </w:r>
      </w:ins>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+-H5SL_destroy()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+-H5SL_close()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+-H5FL_FREE() // error cleanup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-H5I_register()</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 </w:t>
      </w:r>
      <w:r>
        <w:rPr>
          <w:rFonts w:ascii="MingLiU" w:eastAsia="MingLiU" w:hAnsi="MingLiU" w:cs="MingLiU"/>
          <w:color w:val="000000"/>
          <w:sz w:val="18"/>
          <w:szCs w:val="18"/>
          <w:highlight w:val="white"/>
        </w:rPr>
        <w:br/>
      </w:r>
      <w:r>
        <w:rPr>
          <w:rFonts w:ascii="Courier" w:hAnsi="Courier"/>
          <w:color w:val="000000"/>
          <w:sz w:val="18"/>
          <w:szCs w:val="18"/>
          <w:highlight w:val="white"/>
        </w:rPr>
        <w:t xml:space="preserve"> |  +-(tclass-&gt;create_func)(plist_id, tclass</w:t>
      </w:r>
      <w:r>
        <w:rPr>
          <w:rFonts w:cs="Calibri"/>
          <w:color w:val="000000"/>
          <w:sz w:val="18"/>
          <w:szCs w:val="18"/>
          <w:highlight w:val="white"/>
        </w:rPr>
        <w:t>→</w:t>
      </w:r>
      <w:r>
        <w:rPr>
          <w:rFonts w:ascii="Courier" w:hAnsi="Courier"/>
          <w:color w:val="000000"/>
          <w:sz w:val="18"/>
          <w:szCs w:val="18"/>
          <w:highlight w:val="white"/>
        </w:rPr>
        <w:t xml:space="preserve">create_data) // class specific,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 may not exist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-H5I_remove() // error cleanup only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-H5P_close() // error cleanup only</w:t>
      </w:r>
      <w:r>
        <w:rPr>
          <w:rFonts w:ascii="Courier" w:hAnsi="Courier"/>
          <w:color w:val="000000"/>
          <w:sz w:val="18"/>
          <w:szCs w:val="18"/>
          <w:highlight w:val="white"/>
        </w:rPr>
        <w:br/>
        <w:t xml:space="preserve"> |     +- // see H5Pclose() above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r>
        <w:rPr>
          <w:rFonts w:ascii="Courier" w:hAnsi="Courier"/>
          <w:color w:val="000000"/>
          <w:sz w:val="18"/>
          <w:szCs w:val="18"/>
          <w:highlight w:val="white"/>
        </w:rPr>
        <w:br/>
        <w:t xml:space="preserve"> +-H5I_clear_</w:t>
      </w:r>
      <w:proofErr w:type="gramStart"/>
      <w:r>
        <w:rPr>
          <w:rFonts w:ascii="Courier" w:hAnsi="Courier"/>
          <w:color w:val="000000"/>
          <w:sz w:val="18"/>
          <w:szCs w:val="18"/>
          <w:highlight w:val="white"/>
        </w:rPr>
        <w:t>type(</w:t>
      </w:r>
      <w:proofErr w:type="gramEnd"/>
      <w:r>
        <w:rPr>
          <w:rFonts w:ascii="Courier" w:hAnsi="Courier"/>
          <w:color w:val="000000"/>
          <w:sz w:val="18"/>
          <w:szCs w:val="18"/>
          <w:highlight w:val="white"/>
        </w:rPr>
        <w:t>) // error cleanup only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+-H5I_dec_</w:t>
      </w:r>
      <w:proofErr w:type="gramStart"/>
      <w:r>
        <w:rPr>
          <w:rFonts w:ascii="Courier" w:hAnsi="Courier"/>
          <w:color w:val="000000"/>
          <w:sz w:val="18"/>
          <w:szCs w:val="18"/>
          <w:highlight w:val="white"/>
        </w:rPr>
        <w:t>ref(</w:t>
      </w:r>
      <w:proofErr w:type="gramEnd"/>
      <w:r>
        <w:rPr>
          <w:rFonts w:ascii="Courier" w:hAnsi="Courier"/>
          <w:color w:val="000000"/>
          <w:sz w:val="18"/>
          <w:szCs w:val="18"/>
          <w:highlight w:val="white"/>
        </w:rPr>
        <w:t>) // error cleanup only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+-H5P__close_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 // error cleanup only</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see H5Pclose_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w:t>
      </w:r>
    </w:p>
    <w:p w:rsidR="00D31373" w:rsidRDefault="00D31373">
      <w:pPr>
        <w:rPr>
          <w:rFonts w:ascii="Courier" w:hAnsi="Courier"/>
          <w:color w:val="000000"/>
          <w:sz w:val="18"/>
          <w:szCs w:val="18"/>
          <w:highlight w:val="white"/>
        </w:rPr>
      </w:pPr>
    </w:p>
    <w:p w:rsidR="00D31373" w:rsidRDefault="00D31373">
      <w:pPr>
        <w:rPr>
          <w:rFonts w:ascii="Courier" w:hAnsi="Courier"/>
          <w:color w:val="000000"/>
          <w:sz w:val="18"/>
          <w:szCs w:val="18"/>
          <w:highlight w:val="white"/>
        </w:rPr>
      </w:pPr>
    </w:p>
    <w:p w:rsidR="00D31373" w:rsidRDefault="00000000">
      <w:pPr>
        <w:rPr>
          <w:rFonts w:ascii="Courier" w:hAnsi="Courier"/>
          <w:color w:val="000000"/>
          <w:sz w:val="18"/>
          <w:szCs w:val="18"/>
          <w:highlight w:val="white"/>
        </w:rPr>
      </w:pPr>
      <w:r>
        <w:rPr>
          <w:rFonts w:ascii="Courier" w:hAnsi="Courier"/>
          <w:color w:val="000000"/>
          <w:sz w:val="18"/>
          <w:szCs w:val="18"/>
          <w:highlight w:val="white"/>
        </w:rPr>
        <w:t>H5P_init_phase2()</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+-H5P__facc_set_def_</w:t>
      </w:r>
      <w:proofErr w:type="gramStart"/>
      <w:r>
        <w:rPr>
          <w:rFonts w:ascii="Courier" w:hAnsi="Courier"/>
          <w:color w:val="000000"/>
          <w:sz w:val="18"/>
          <w:szCs w:val="18"/>
          <w:highlight w:val="white"/>
        </w:rPr>
        <w:t>driver(</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w:t>
      </w:r>
      <w:proofErr w:type="gramStart"/>
      <w:r>
        <w:rPr>
          <w:rFonts w:ascii="Courier" w:hAnsi="Courier"/>
          <w:color w:val="000000"/>
          <w:sz w:val="18"/>
          <w:szCs w:val="18"/>
          <w:highlight w:val="white"/>
        </w:rPr>
        <w:t>HDgetenv(</w:t>
      </w:r>
      <w:proofErr w:type="gramEnd"/>
      <w:r>
        <w:rPr>
          <w:rFonts w:ascii="Courier" w:hAnsi="Courier"/>
          <w:color w:val="000000"/>
          <w:sz w:val="18"/>
          <w:szCs w:val="18"/>
          <w:highlight w:val="white"/>
        </w:rPr>
        <w:t>HDF5_DRIVER)</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+-H5FD_is_driver_registered_by_</w:t>
      </w:r>
      <w:proofErr w:type="gramStart"/>
      <w:r>
        <w:rPr>
          <w:rFonts w:ascii="Courier" w:hAnsi="Courier"/>
          <w:color w:val="000000"/>
          <w:sz w:val="18"/>
          <w:szCs w:val="18"/>
          <w:highlight w:val="white"/>
        </w:rPr>
        <w:t>name(</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+-H5I_inc_</w:t>
      </w:r>
      <w:proofErr w:type="gramStart"/>
      <w:r>
        <w:rPr>
          <w:rFonts w:ascii="Courier" w:hAnsi="Courier"/>
          <w:color w:val="000000"/>
          <w:sz w:val="18"/>
          <w:szCs w:val="18"/>
          <w:highlight w:val="white"/>
        </w:rPr>
        <w:t>ref(</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+-H5P__facc_set_def_driver_check_</w:t>
      </w:r>
      <w:proofErr w:type="gramStart"/>
      <w:r>
        <w:rPr>
          <w:rFonts w:ascii="Courier" w:hAnsi="Courier"/>
          <w:color w:val="000000"/>
          <w:sz w:val="18"/>
          <w:szCs w:val="18"/>
          <w:highlight w:val="white"/>
        </w:rPr>
        <w:t>predefined(</w:t>
      </w:r>
      <w:proofErr w:type="gramEnd"/>
      <w:r>
        <w:rPr>
          <w:rFonts w:ascii="Courier" w:hAnsi="Courier"/>
          <w:color w:val="000000"/>
          <w:sz w:val="18"/>
          <w:szCs w:val="18"/>
          <w:highlight w:val="white"/>
        </w:rPr>
        <w:t>driver_env_var, &amp;driver_id)</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+-H5FD_register_driver_by_</w:t>
      </w:r>
      <w:proofErr w:type="gramStart"/>
      <w:r>
        <w:rPr>
          <w:rFonts w:ascii="Courier" w:hAnsi="Courier"/>
          <w:color w:val="000000"/>
          <w:sz w:val="18"/>
          <w:szCs w:val="18"/>
          <w:highlight w:val="white"/>
        </w:rPr>
        <w:t>name(</w:t>
      </w:r>
      <w:proofErr w:type="gramEnd"/>
      <w:r>
        <w:rPr>
          <w:rFonts w:ascii="Courier" w:hAnsi="Courier"/>
          <w:color w:val="000000"/>
          <w:sz w:val="18"/>
          <w:szCs w:val="18"/>
          <w:highlight w:val="white"/>
        </w:rPr>
        <w:t>driver_env_var, TRUE)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+-H5I_</w:t>
      </w:r>
      <w:proofErr w:type="gramStart"/>
      <w:r>
        <w:rPr>
          <w:rFonts w:ascii="Courier" w:hAnsi="Courier"/>
          <w:color w:val="000000"/>
          <w:sz w:val="18"/>
          <w:szCs w:val="18"/>
          <w:highlight w:val="white"/>
        </w:rPr>
        <w:t>object(</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+-H5P__class_</w:t>
      </w:r>
      <w:proofErr w:type="gramStart"/>
      <w:r>
        <w:rPr>
          <w:rFonts w:ascii="Courier" w:hAnsi="Courier"/>
          <w:color w:val="000000"/>
          <w:sz w:val="18"/>
          <w:szCs w:val="18"/>
          <w:highlight w:val="white"/>
        </w:rPr>
        <w:t>set(</w:t>
      </w:r>
      <w:proofErr w:type="gramEnd"/>
      <w:r>
        <w:rPr>
          <w:rFonts w:ascii="Courier" w:hAnsi="Courier"/>
          <w:color w:val="000000"/>
          <w:sz w:val="18"/>
          <w:szCs w:val="18"/>
          <w:highlight w:val="white"/>
        </w:rPr>
        <w:t>def_fapclass, H5F_ACS_FILE_DRV_NAME, &amp;driver_prop)</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+-H5P_set_</w:t>
      </w:r>
      <w:proofErr w:type="gramStart"/>
      <w:r>
        <w:rPr>
          <w:rFonts w:ascii="Courier" w:hAnsi="Courier"/>
          <w:color w:val="000000"/>
          <w:sz w:val="18"/>
          <w:szCs w:val="18"/>
          <w:highlight w:val="white"/>
        </w:rPr>
        <w:t>driver(</w:t>
      </w:r>
      <w:proofErr w:type="gramEnd"/>
      <w:r>
        <w:rPr>
          <w:rFonts w:ascii="Courier" w:hAnsi="Courier"/>
          <w:color w:val="000000"/>
          <w:sz w:val="18"/>
          <w:szCs w:val="18"/>
          <w:highlight w:val="white"/>
        </w:rPr>
        <w:t xml:space="preserve">def_fapl, driver_prop.driver_id, driver_prop.driver_info, </w:t>
      </w:r>
      <w:r>
        <w:rPr>
          <w:rFonts w:ascii="Courier" w:hAnsi="Courier"/>
          <w:color w:val="000000"/>
          <w:sz w:val="18"/>
          <w:szCs w:val="18"/>
          <w:highlight w:val="white"/>
        </w:rPr>
        <w:br/>
        <w:t>    |  |             driver_prop.driver_config_str)</w:t>
      </w:r>
      <w:r>
        <w:rPr>
          <w:rFonts w:ascii="Courier" w:hAnsi="Courier"/>
          <w:color w:val="000000"/>
          <w:sz w:val="18"/>
          <w:szCs w:val="18"/>
          <w:highlight w:val="white"/>
        </w:rPr>
        <w:br/>
        <w:t xml:space="preserve">    |  +-</w:t>
      </w:r>
      <w:r>
        <w:rPr>
          <w:rFonts w:ascii="Courier" w:hAnsi="Courier"/>
          <w:color w:val="000000"/>
          <w:sz w:val="18"/>
          <w:szCs w:val="18"/>
          <w:highlight w:val="white"/>
        </w:rPr>
        <w:br/>
        <w:t xml:space="preserve">    +-H5I_dec_app_ref(driver_id) // error cleanup</w:t>
      </w:r>
    </w:p>
    <w:p w:rsidR="00D31373" w:rsidRDefault="00000000">
      <w:r>
        <w:rPr>
          <w:rFonts w:ascii="Courier" w:hAnsi="Courier"/>
          <w:color w:val="000000"/>
          <w:sz w:val="18"/>
          <w:szCs w:val="18"/>
          <w:highlight w:val="white"/>
        </w:rPr>
        <w:t xml:space="preserve">       +- …</w:t>
      </w:r>
      <w:r>
        <w:rPr>
          <w:rFonts w:ascii="monospace" w:hAnsi="monospace"/>
          <w:color w:val="000000"/>
          <w:sz w:val="18"/>
          <w:szCs w:val="18"/>
          <w:highlight w:val="white"/>
        </w:rPr>
        <w:t xml:space="preserve"> </w:t>
      </w:r>
      <w:r>
        <w:rPr>
          <w:rFonts w:ascii="monospace" w:hAnsi="monospace"/>
          <w:color w:val="000000"/>
          <w:sz w:val="18"/>
          <w:szCs w:val="18"/>
          <w:highlight w:val="white"/>
        </w:rPr>
        <w:br/>
      </w:r>
      <w:r>
        <w:rPr>
          <w:rFonts w:ascii="monospace" w:hAnsi="monospace"/>
          <w:color w:val="000000"/>
          <w:sz w:val="18"/>
          <w:szCs w:val="18"/>
          <w:highlight w:val="white"/>
        </w:rPr>
        <w:br/>
      </w:r>
      <w:r>
        <w:rPr>
          <w:rFonts w:ascii="monospace" w:hAnsi="monospace"/>
          <w:color w:val="000000"/>
          <w:sz w:val="20"/>
          <w:szCs w:val="20"/>
          <w:highlight w:val="white"/>
        </w:rPr>
        <w:br/>
      </w:r>
      <w:r>
        <w:rPr>
          <w:rFonts w:ascii="monospace" w:hAnsi="monospace"/>
          <w:color w:val="000000"/>
          <w:sz w:val="20"/>
          <w:szCs w:val="20"/>
          <w:highlight w:val="white"/>
        </w:rPr>
        <w:br/>
      </w:r>
      <w:r>
        <w:rPr>
          <w:color w:val="000000"/>
          <w:highlight w:val="white"/>
        </w:rPr>
        <w:t>H5P__init_phase1() starts by creating the indexes for property list classes and property lists:</w:t>
      </w:r>
    </w:p>
    <w:p w:rsidR="00D31373" w:rsidRDefault="00D31373">
      <w:pPr>
        <w:rPr>
          <w:rFonts w:ascii="monospace" w:hAnsi="monospace"/>
          <w:color w:val="000000"/>
          <w:sz w:val="20"/>
          <w:szCs w:val="20"/>
          <w:highlight w:val="white"/>
        </w:rPr>
      </w:pPr>
    </w:p>
    <w:p w:rsidR="00D31373" w:rsidRDefault="00000000">
      <w:pPr>
        <w:ind w:left="720"/>
        <w:rPr>
          <w:rFonts w:ascii="Courier" w:hAnsi="Courier"/>
          <w:color w:val="000000"/>
          <w:sz w:val="18"/>
          <w:szCs w:val="18"/>
          <w:highlight w:val="white"/>
        </w:rPr>
      </w:pPr>
      <w:r>
        <w:rPr>
          <w:rFonts w:ascii="Courier" w:hAnsi="Courier"/>
          <w:color w:val="000000"/>
          <w:sz w:val="18"/>
          <w:szCs w:val="18"/>
          <w:highlight w:val="white"/>
        </w:rPr>
        <w:lastRenderedPageBreak/>
        <w:t>H5I_register_type(H5I_GENPROPCLS_CLS)</w:t>
      </w:r>
      <w:r>
        <w:rPr>
          <w:rFonts w:ascii="Courier" w:hAnsi="Courier"/>
          <w:color w:val="000000"/>
          <w:sz w:val="18"/>
          <w:szCs w:val="18"/>
          <w:highlight w:val="white"/>
        </w:rPr>
        <w:br/>
        <w:t>H5I_register_type(H5I_GENPROPLST_CLS)</w:t>
      </w:r>
    </w:p>
    <w:p w:rsidR="00D31373" w:rsidRDefault="00D31373">
      <w:pPr>
        <w:rPr>
          <w:rFonts w:ascii="monospace" w:hAnsi="monospace"/>
          <w:color w:val="000000"/>
          <w:sz w:val="20"/>
          <w:szCs w:val="20"/>
          <w:highlight w:val="white"/>
        </w:rPr>
      </w:pPr>
    </w:p>
    <w:p w:rsidR="00D31373" w:rsidRDefault="00000000">
      <w:r>
        <w:rPr>
          <w:color w:val="000000"/>
          <w:highlight w:val="white"/>
        </w:rPr>
        <w:t>The next step is to create the various property list classes used by the HDF5 library, populate their property lists setting default values in passing, and then create the default property lists.  The data required to create the property list classes is stored in init_</w:t>
      </w:r>
      <w:proofErr w:type="gramStart"/>
      <w:r>
        <w:rPr>
          <w:color w:val="000000"/>
          <w:highlight w:val="white"/>
        </w:rPr>
        <w:t>class[</w:t>
      </w:r>
      <w:proofErr w:type="gramEnd"/>
      <w:r>
        <w:rPr>
          <w:color w:val="000000"/>
          <w:highlight w:val="white"/>
        </w:rPr>
        <w:t xml:space="preserve">] – an array of pointers to constant instances of H5P_libclass_t, whose definition is </w:t>
      </w:r>
      <w:r>
        <w:rPr>
          <w:rFonts w:eastAsia="Noto Serif CJK SC"/>
          <w:color w:val="000000"/>
          <w:kern w:val="2"/>
          <w:highlight w:val="white"/>
          <w:lang w:eastAsia="zh-CN" w:bidi="hi-IN"/>
        </w:rPr>
        <w:t xml:space="preserve">reproduced </w:t>
      </w:r>
      <w:r>
        <w:rPr>
          <w:color w:val="000000"/>
          <w:highlight w:val="white"/>
        </w:rPr>
        <w:t xml:space="preserve"> below for convenience:</w:t>
      </w:r>
    </w:p>
    <w:p w:rsidR="00D31373" w:rsidRDefault="00D31373">
      <w:pPr>
        <w:rPr>
          <w:rFonts w:ascii="monospace" w:hAnsi="monospace"/>
          <w:color w:val="000000"/>
          <w:sz w:val="20"/>
          <w:szCs w:val="20"/>
          <w:highlight w:val="white"/>
        </w:rPr>
      </w:pPr>
    </w:p>
    <w:p w:rsidR="00D31373" w:rsidRDefault="00000000">
      <w:pPr>
        <w:ind w:left="709"/>
        <w:rPr>
          <w:rFonts w:ascii="Courier" w:hAnsi="Courier"/>
          <w:sz w:val="18"/>
          <w:szCs w:val="18"/>
        </w:rPr>
      </w:pPr>
      <w:r>
        <w:rPr>
          <w:rFonts w:ascii="Courier" w:hAnsi="Courier"/>
          <w:sz w:val="18"/>
          <w:szCs w:val="18"/>
        </w:rPr>
        <w:t>typedef struct H5P_libclass_t {</w:t>
      </w:r>
    </w:p>
    <w:p w:rsidR="00D31373" w:rsidRDefault="00000000">
      <w:pPr>
        <w:ind w:left="709"/>
        <w:rPr>
          <w:rFonts w:ascii="Courier" w:hAnsi="Courier"/>
          <w:sz w:val="18"/>
          <w:szCs w:val="18"/>
        </w:rPr>
      </w:pPr>
      <w:r>
        <w:rPr>
          <w:rFonts w:ascii="Courier" w:hAnsi="Courier"/>
          <w:sz w:val="18"/>
          <w:szCs w:val="18"/>
        </w:rPr>
        <w:t xml:space="preserve">    const char *     name; /* Class name */</w:t>
      </w:r>
    </w:p>
    <w:p w:rsidR="00D31373" w:rsidRDefault="00000000">
      <w:pPr>
        <w:ind w:left="709"/>
        <w:rPr>
          <w:rFonts w:ascii="Courier" w:hAnsi="Courier"/>
          <w:sz w:val="18"/>
          <w:szCs w:val="18"/>
        </w:rPr>
      </w:pPr>
      <w:r>
        <w:rPr>
          <w:rFonts w:ascii="Courier" w:hAnsi="Courier"/>
          <w:sz w:val="18"/>
          <w:szCs w:val="18"/>
        </w:rPr>
        <w:t xml:space="preserve">    H5P_plist_type_t type; /* Class type */</w:t>
      </w:r>
    </w:p>
    <w:p w:rsidR="00D31373" w:rsidRDefault="00D31373">
      <w:pPr>
        <w:ind w:left="709"/>
        <w:rPr>
          <w:rFonts w:ascii="Courier" w:hAnsi="Courier"/>
          <w:sz w:val="18"/>
          <w:szCs w:val="18"/>
        </w:rPr>
      </w:pPr>
    </w:p>
    <w:p w:rsidR="00D31373" w:rsidRDefault="00000000">
      <w:pPr>
        <w:ind w:left="709"/>
        <w:rPr>
          <w:rFonts w:ascii="Courier" w:hAnsi="Courier"/>
          <w:sz w:val="18"/>
          <w:szCs w:val="18"/>
        </w:rPr>
      </w:pPr>
      <w:r>
        <w:rPr>
          <w:rFonts w:ascii="Courier" w:hAnsi="Courier"/>
          <w:sz w:val="18"/>
          <w:szCs w:val="18"/>
        </w:rPr>
        <w:t xml:space="preserve">    H5P_genclass_t **   par_</w:t>
      </w:r>
      <w:proofErr w:type="gramStart"/>
      <w:r>
        <w:rPr>
          <w:rFonts w:ascii="Courier" w:hAnsi="Courier"/>
          <w:sz w:val="18"/>
          <w:szCs w:val="18"/>
        </w:rPr>
        <w:t xml:space="preserve">pclass;   </w:t>
      </w:r>
      <w:proofErr w:type="gramEnd"/>
      <w:r>
        <w:rPr>
          <w:rFonts w:ascii="Courier" w:hAnsi="Courier"/>
          <w:sz w:val="18"/>
          <w:szCs w:val="18"/>
        </w:rPr>
        <w:t xml:space="preserve"> /* Pointer to global parent</w:t>
      </w:r>
    </w:p>
    <w:p w:rsidR="00D31373" w:rsidRDefault="00000000">
      <w:pPr>
        <w:ind w:left="709"/>
        <w:rPr>
          <w:rFonts w:ascii="Courier" w:hAnsi="Courier"/>
          <w:sz w:val="18"/>
          <w:szCs w:val="18"/>
        </w:rPr>
      </w:pPr>
      <w:r>
        <w:rPr>
          <w:rFonts w:ascii="Courier" w:hAnsi="Courier"/>
          <w:sz w:val="18"/>
          <w:szCs w:val="18"/>
        </w:rPr>
        <w:t xml:space="preserve">                                          class property list class */</w:t>
      </w:r>
    </w:p>
    <w:p w:rsidR="00D31373" w:rsidRDefault="00000000">
      <w:pPr>
        <w:ind w:left="709"/>
        <w:rPr>
          <w:rFonts w:ascii="Courier" w:hAnsi="Courier"/>
          <w:sz w:val="18"/>
          <w:szCs w:val="18"/>
        </w:rPr>
      </w:pPr>
      <w:r>
        <w:rPr>
          <w:rFonts w:ascii="Courier" w:hAnsi="Courier"/>
          <w:sz w:val="18"/>
          <w:szCs w:val="18"/>
        </w:rPr>
        <w:t xml:space="preserve">    H5P_genclass_t **   </w:t>
      </w:r>
      <w:proofErr w:type="gramStart"/>
      <w:r>
        <w:rPr>
          <w:rFonts w:ascii="Courier" w:hAnsi="Courier"/>
          <w:sz w:val="18"/>
          <w:szCs w:val="18"/>
        </w:rPr>
        <w:t xml:space="preserve">pclass;   </w:t>
      </w:r>
      <w:proofErr w:type="gramEnd"/>
      <w:r>
        <w:rPr>
          <w:rFonts w:ascii="Courier" w:hAnsi="Courier"/>
          <w:sz w:val="18"/>
          <w:szCs w:val="18"/>
        </w:rPr>
        <w:t xml:space="preserve">     /* Pointer to global property </w:t>
      </w:r>
    </w:p>
    <w:p w:rsidR="00D31373" w:rsidRDefault="00000000">
      <w:pPr>
        <w:ind w:left="709"/>
        <w:rPr>
          <w:rFonts w:ascii="Courier" w:hAnsi="Courier"/>
          <w:sz w:val="18"/>
          <w:szCs w:val="18"/>
        </w:rPr>
      </w:pPr>
      <w:r>
        <w:rPr>
          <w:rFonts w:ascii="Courier" w:hAnsi="Courier"/>
          <w:sz w:val="18"/>
          <w:szCs w:val="18"/>
        </w:rPr>
        <w:t xml:space="preserve">                                          list class */</w:t>
      </w:r>
    </w:p>
    <w:p w:rsidR="00D31373" w:rsidRDefault="00000000">
      <w:pPr>
        <w:ind w:left="709"/>
        <w:rPr>
          <w:rFonts w:ascii="Courier" w:hAnsi="Courier"/>
          <w:sz w:val="18"/>
          <w:szCs w:val="18"/>
        </w:rPr>
      </w:pPr>
      <w:r>
        <w:rPr>
          <w:rFonts w:ascii="Courier" w:hAnsi="Courier"/>
          <w:sz w:val="18"/>
          <w:szCs w:val="18"/>
        </w:rPr>
        <w:t xml:space="preserve">    hid_t *const        class_</w:t>
      </w:r>
      <w:proofErr w:type="gramStart"/>
      <w:r>
        <w:rPr>
          <w:rFonts w:ascii="Courier" w:hAnsi="Courier"/>
          <w:sz w:val="18"/>
          <w:szCs w:val="18"/>
        </w:rPr>
        <w:t xml:space="preserve">id;   </w:t>
      </w:r>
      <w:proofErr w:type="gramEnd"/>
      <w:r>
        <w:rPr>
          <w:rFonts w:ascii="Courier" w:hAnsi="Courier"/>
          <w:sz w:val="18"/>
          <w:szCs w:val="18"/>
        </w:rPr>
        <w:t xml:space="preserve">   /* Pointer to global property </w:t>
      </w:r>
    </w:p>
    <w:p w:rsidR="00D31373" w:rsidRDefault="00000000">
      <w:pPr>
        <w:ind w:left="709"/>
        <w:rPr>
          <w:rFonts w:ascii="Courier" w:hAnsi="Courier"/>
          <w:sz w:val="18"/>
          <w:szCs w:val="18"/>
        </w:rPr>
      </w:pPr>
      <w:r>
        <w:rPr>
          <w:rFonts w:ascii="Courier" w:hAnsi="Courier"/>
          <w:sz w:val="18"/>
          <w:szCs w:val="18"/>
        </w:rPr>
        <w:t xml:space="preserve">                                          list </w:t>
      </w:r>
      <w:proofErr w:type="gramStart"/>
      <w:r>
        <w:rPr>
          <w:rFonts w:ascii="Courier" w:hAnsi="Courier"/>
          <w:sz w:val="18"/>
          <w:szCs w:val="18"/>
        </w:rPr>
        <w:t>class  ID</w:t>
      </w:r>
      <w:proofErr w:type="gramEnd"/>
      <w:r>
        <w:rPr>
          <w:rFonts w:ascii="Courier" w:hAnsi="Courier"/>
          <w:sz w:val="18"/>
          <w:szCs w:val="18"/>
        </w:rPr>
        <w:t xml:space="preserve"> */</w:t>
      </w:r>
    </w:p>
    <w:p w:rsidR="00D31373" w:rsidRDefault="00000000">
      <w:pPr>
        <w:ind w:left="709"/>
        <w:rPr>
          <w:rFonts w:ascii="Courier" w:hAnsi="Courier"/>
          <w:sz w:val="18"/>
          <w:szCs w:val="18"/>
        </w:rPr>
      </w:pPr>
      <w:r>
        <w:rPr>
          <w:rFonts w:ascii="Courier" w:hAnsi="Courier"/>
          <w:sz w:val="18"/>
          <w:szCs w:val="18"/>
        </w:rPr>
        <w:t xml:space="preserve">    hid_t *const        def_plist_</w:t>
      </w:r>
      <w:proofErr w:type="gramStart"/>
      <w:r>
        <w:rPr>
          <w:rFonts w:ascii="Courier" w:hAnsi="Courier"/>
          <w:sz w:val="18"/>
          <w:szCs w:val="18"/>
        </w:rPr>
        <w:t>id;  /</w:t>
      </w:r>
      <w:proofErr w:type="gramEnd"/>
      <w:r>
        <w:rPr>
          <w:rFonts w:ascii="Courier" w:hAnsi="Courier"/>
          <w:sz w:val="18"/>
          <w:szCs w:val="18"/>
        </w:rPr>
        <w:t>* Pointer to global default</w:t>
      </w:r>
    </w:p>
    <w:p w:rsidR="00D31373" w:rsidRDefault="00000000">
      <w:pPr>
        <w:ind w:left="709"/>
        <w:rPr>
          <w:rFonts w:ascii="Courier" w:hAnsi="Courier"/>
          <w:sz w:val="18"/>
          <w:szCs w:val="18"/>
        </w:rPr>
      </w:pPr>
      <w:r>
        <w:rPr>
          <w:rFonts w:ascii="Courier" w:hAnsi="Courier"/>
          <w:sz w:val="18"/>
          <w:szCs w:val="18"/>
        </w:rPr>
        <w:t xml:space="preserve">                                          property list ID */</w:t>
      </w:r>
    </w:p>
    <w:p w:rsidR="00D31373" w:rsidRDefault="00000000">
      <w:pPr>
        <w:ind w:left="709"/>
        <w:rPr>
          <w:rFonts w:ascii="Courier" w:hAnsi="Courier"/>
          <w:sz w:val="18"/>
          <w:szCs w:val="18"/>
        </w:rPr>
      </w:pPr>
      <w:r>
        <w:rPr>
          <w:rFonts w:ascii="Courier" w:hAnsi="Courier"/>
          <w:sz w:val="18"/>
          <w:szCs w:val="18"/>
        </w:rPr>
        <w:t xml:space="preserve">    H5P_reg_prop_func_t reg_prop_func; /* Register class's </w:t>
      </w:r>
    </w:p>
    <w:p w:rsidR="00D31373" w:rsidRDefault="00000000">
      <w:pPr>
        <w:ind w:left="709"/>
        <w:rPr>
          <w:rFonts w:ascii="Courier" w:hAnsi="Courier"/>
          <w:sz w:val="18"/>
          <w:szCs w:val="18"/>
        </w:rPr>
      </w:pPr>
      <w:r>
        <w:rPr>
          <w:rFonts w:ascii="Courier" w:hAnsi="Courier"/>
          <w:sz w:val="18"/>
          <w:szCs w:val="18"/>
        </w:rPr>
        <w:t xml:space="preserve">                                          properties */</w:t>
      </w:r>
    </w:p>
    <w:p w:rsidR="00D31373" w:rsidRDefault="00D31373">
      <w:pPr>
        <w:ind w:left="709"/>
        <w:rPr>
          <w:rFonts w:ascii="Courier" w:hAnsi="Courier"/>
          <w:sz w:val="18"/>
          <w:szCs w:val="18"/>
        </w:rPr>
      </w:pPr>
    </w:p>
    <w:p w:rsidR="00D31373" w:rsidRDefault="00000000">
      <w:pPr>
        <w:ind w:left="709"/>
        <w:rPr>
          <w:rFonts w:ascii="Courier" w:hAnsi="Courier"/>
          <w:sz w:val="18"/>
          <w:szCs w:val="18"/>
        </w:rPr>
      </w:pPr>
      <w:r>
        <w:rPr>
          <w:rFonts w:ascii="Courier" w:hAnsi="Courier"/>
          <w:sz w:val="18"/>
          <w:szCs w:val="18"/>
        </w:rPr>
        <w:t xml:space="preserve">    /* Class callback function pointers &amp; info */</w:t>
      </w:r>
    </w:p>
    <w:p w:rsidR="00D31373" w:rsidRDefault="00000000">
      <w:pPr>
        <w:ind w:left="709"/>
        <w:rPr>
          <w:rFonts w:ascii="Courier" w:hAnsi="Courier"/>
          <w:sz w:val="18"/>
          <w:szCs w:val="18"/>
        </w:rPr>
      </w:pPr>
      <w:r>
        <w:rPr>
          <w:rFonts w:ascii="Courier" w:hAnsi="Courier"/>
          <w:sz w:val="18"/>
          <w:szCs w:val="18"/>
        </w:rPr>
        <w:t xml:space="preserve">    H5P_cls_create_func_t create_func; /* Function to call when a</w:t>
      </w:r>
    </w:p>
    <w:p w:rsidR="00D31373" w:rsidRDefault="00000000">
      <w:pPr>
        <w:ind w:left="709"/>
        <w:rPr>
          <w:rFonts w:ascii="Courier" w:hAnsi="Courier"/>
          <w:sz w:val="18"/>
          <w:szCs w:val="18"/>
        </w:rPr>
      </w:pPr>
      <w:r>
        <w:rPr>
          <w:rFonts w:ascii="Courier" w:hAnsi="Courier"/>
          <w:sz w:val="18"/>
          <w:szCs w:val="18"/>
        </w:rPr>
        <w:t xml:space="preserve">                                          property list is created */</w:t>
      </w:r>
    </w:p>
    <w:p w:rsidR="00D31373" w:rsidRDefault="00000000">
      <w:pPr>
        <w:ind w:left="709"/>
        <w:rPr>
          <w:rFonts w:ascii="Courier" w:hAnsi="Courier"/>
          <w:sz w:val="18"/>
          <w:szCs w:val="18"/>
        </w:rPr>
      </w:pPr>
      <w:r>
        <w:rPr>
          <w:rFonts w:ascii="Courier" w:hAnsi="Courier"/>
          <w:sz w:val="18"/>
          <w:szCs w:val="18"/>
        </w:rPr>
        <w:t xml:space="preserve">    void *                create_data; /* Pointer to user data to pass </w:t>
      </w:r>
    </w:p>
    <w:p w:rsidR="00D31373" w:rsidRDefault="00000000">
      <w:pPr>
        <w:ind w:left="709"/>
        <w:rPr>
          <w:rFonts w:ascii="Courier" w:hAnsi="Courier"/>
          <w:sz w:val="18"/>
          <w:szCs w:val="18"/>
        </w:rPr>
      </w:pPr>
      <w:r>
        <w:rPr>
          <w:rFonts w:ascii="Courier" w:hAnsi="Courier"/>
          <w:sz w:val="18"/>
          <w:szCs w:val="18"/>
        </w:rPr>
        <w:t xml:space="preserve">                                          along to create callback */</w:t>
      </w:r>
    </w:p>
    <w:p w:rsidR="00D31373" w:rsidRDefault="00000000">
      <w:pPr>
        <w:ind w:left="709"/>
        <w:rPr>
          <w:rFonts w:ascii="Courier" w:hAnsi="Courier"/>
          <w:sz w:val="18"/>
          <w:szCs w:val="18"/>
        </w:rPr>
      </w:pPr>
      <w:r>
        <w:rPr>
          <w:rFonts w:ascii="Courier" w:hAnsi="Courier"/>
          <w:sz w:val="18"/>
          <w:szCs w:val="18"/>
        </w:rPr>
        <w:t xml:space="preserve">    H5P_cls_copy_func_t   copy_</w:t>
      </w:r>
      <w:proofErr w:type="gramStart"/>
      <w:r>
        <w:rPr>
          <w:rFonts w:ascii="Courier" w:hAnsi="Courier"/>
          <w:sz w:val="18"/>
          <w:szCs w:val="18"/>
        </w:rPr>
        <w:t xml:space="preserve">func;   </w:t>
      </w:r>
      <w:proofErr w:type="gramEnd"/>
      <w:r>
        <w:rPr>
          <w:rFonts w:ascii="Courier" w:hAnsi="Courier"/>
          <w:sz w:val="18"/>
          <w:szCs w:val="18"/>
        </w:rPr>
        <w:t>/* Function to call when a</w:t>
      </w:r>
    </w:p>
    <w:p w:rsidR="00D31373" w:rsidRDefault="00000000">
      <w:pPr>
        <w:ind w:left="709"/>
        <w:rPr>
          <w:rFonts w:ascii="Courier" w:hAnsi="Courier"/>
          <w:sz w:val="18"/>
          <w:szCs w:val="18"/>
        </w:rPr>
      </w:pPr>
      <w:r>
        <w:rPr>
          <w:rFonts w:ascii="Courier" w:hAnsi="Courier"/>
          <w:sz w:val="18"/>
          <w:szCs w:val="18"/>
        </w:rPr>
        <w:t xml:space="preserve">                                          property list is copied */</w:t>
      </w:r>
    </w:p>
    <w:p w:rsidR="00D31373" w:rsidRDefault="00000000">
      <w:pPr>
        <w:ind w:left="709"/>
        <w:rPr>
          <w:rFonts w:ascii="Courier" w:hAnsi="Courier"/>
          <w:sz w:val="18"/>
          <w:szCs w:val="18"/>
        </w:rPr>
      </w:pPr>
      <w:r>
        <w:rPr>
          <w:rFonts w:ascii="Courier" w:hAnsi="Courier"/>
          <w:sz w:val="18"/>
          <w:szCs w:val="18"/>
        </w:rPr>
        <w:t xml:space="preserve">    void *                copy_</w:t>
      </w:r>
      <w:proofErr w:type="gramStart"/>
      <w:r>
        <w:rPr>
          <w:rFonts w:ascii="Courier" w:hAnsi="Courier"/>
          <w:sz w:val="18"/>
          <w:szCs w:val="18"/>
        </w:rPr>
        <w:t xml:space="preserve">data;   </w:t>
      </w:r>
      <w:proofErr w:type="gramEnd"/>
      <w:r>
        <w:rPr>
          <w:rFonts w:ascii="Courier" w:hAnsi="Courier"/>
          <w:sz w:val="18"/>
          <w:szCs w:val="18"/>
        </w:rPr>
        <w:t>/* Pointer to user data to pass</w:t>
      </w:r>
    </w:p>
    <w:p w:rsidR="00D31373" w:rsidRDefault="00000000">
      <w:pPr>
        <w:ind w:left="709"/>
        <w:rPr>
          <w:rFonts w:ascii="Courier" w:hAnsi="Courier"/>
          <w:sz w:val="18"/>
          <w:szCs w:val="18"/>
        </w:rPr>
      </w:pPr>
      <w:r>
        <w:rPr>
          <w:rFonts w:ascii="Courier" w:hAnsi="Courier"/>
          <w:sz w:val="18"/>
          <w:szCs w:val="18"/>
        </w:rPr>
        <w:t xml:space="preserve">                                          along to copy callback */</w:t>
      </w:r>
    </w:p>
    <w:p w:rsidR="00D31373" w:rsidRDefault="00000000">
      <w:pPr>
        <w:ind w:left="709"/>
        <w:rPr>
          <w:rFonts w:ascii="Courier" w:hAnsi="Courier"/>
          <w:sz w:val="18"/>
          <w:szCs w:val="18"/>
        </w:rPr>
      </w:pPr>
      <w:r>
        <w:rPr>
          <w:rFonts w:ascii="Courier" w:hAnsi="Courier"/>
          <w:sz w:val="18"/>
          <w:szCs w:val="18"/>
        </w:rPr>
        <w:t xml:space="preserve">    H5P_cls_close_func_</w:t>
      </w:r>
      <w:proofErr w:type="gramStart"/>
      <w:r>
        <w:rPr>
          <w:rFonts w:ascii="Courier" w:hAnsi="Courier"/>
          <w:sz w:val="18"/>
          <w:szCs w:val="18"/>
        </w:rPr>
        <w:t>t  close</w:t>
      </w:r>
      <w:proofErr w:type="gramEnd"/>
      <w:r>
        <w:rPr>
          <w:rFonts w:ascii="Courier" w:hAnsi="Courier"/>
          <w:sz w:val="18"/>
          <w:szCs w:val="18"/>
        </w:rPr>
        <w:t xml:space="preserve">_func;  /* Function to call when a </w:t>
      </w:r>
    </w:p>
    <w:p w:rsidR="00D31373" w:rsidRDefault="00000000">
      <w:pPr>
        <w:ind w:left="709"/>
        <w:rPr>
          <w:rFonts w:ascii="Courier" w:hAnsi="Courier"/>
          <w:sz w:val="18"/>
          <w:szCs w:val="18"/>
        </w:rPr>
      </w:pPr>
      <w:r>
        <w:rPr>
          <w:rFonts w:ascii="Courier" w:hAnsi="Courier"/>
          <w:sz w:val="18"/>
          <w:szCs w:val="18"/>
        </w:rPr>
        <w:t xml:space="preserve">                                          property list is closed */</w:t>
      </w:r>
    </w:p>
    <w:p w:rsidR="00D31373" w:rsidRDefault="00000000">
      <w:pPr>
        <w:ind w:left="709"/>
        <w:rPr>
          <w:rFonts w:ascii="Courier" w:hAnsi="Courier"/>
          <w:sz w:val="18"/>
          <w:szCs w:val="18"/>
        </w:rPr>
      </w:pPr>
      <w:r>
        <w:rPr>
          <w:rFonts w:ascii="Courier" w:hAnsi="Courier"/>
          <w:sz w:val="18"/>
          <w:szCs w:val="18"/>
        </w:rPr>
        <w:t xml:space="preserve">    void *                close_</w:t>
      </w:r>
      <w:proofErr w:type="gramStart"/>
      <w:r>
        <w:rPr>
          <w:rFonts w:ascii="Courier" w:hAnsi="Courier"/>
          <w:sz w:val="18"/>
          <w:szCs w:val="18"/>
        </w:rPr>
        <w:t>data;  /</w:t>
      </w:r>
      <w:proofErr w:type="gramEnd"/>
      <w:r>
        <w:rPr>
          <w:rFonts w:ascii="Courier" w:hAnsi="Courier"/>
          <w:sz w:val="18"/>
          <w:szCs w:val="18"/>
        </w:rPr>
        <w:t>* Pointer to user data to pass</w:t>
      </w:r>
    </w:p>
    <w:p w:rsidR="00D31373" w:rsidRDefault="00000000">
      <w:pPr>
        <w:ind w:left="709"/>
        <w:rPr>
          <w:rFonts w:ascii="Courier" w:hAnsi="Courier"/>
          <w:sz w:val="18"/>
          <w:szCs w:val="18"/>
        </w:rPr>
      </w:pPr>
      <w:r>
        <w:rPr>
          <w:rFonts w:ascii="Courier" w:hAnsi="Courier"/>
          <w:sz w:val="18"/>
          <w:szCs w:val="18"/>
        </w:rPr>
        <w:t xml:space="preserve">                                          along to close callback */</w:t>
      </w:r>
    </w:p>
    <w:p w:rsidR="00D31373" w:rsidRDefault="00000000">
      <w:pPr>
        <w:ind w:left="709"/>
        <w:rPr>
          <w:rFonts w:ascii="Courier" w:hAnsi="Courier"/>
          <w:sz w:val="18"/>
          <w:szCs w:val="18"/>
        </w:rPr>
      </w:pPr>
      <w:r>
        <w:rPr>
          <w:rFonts w:ascii="Courier" w:hAnsi="Courier"/>
          <w:sz w:val="18"/>
          <w:szCs w:val="18"/>
        </w:rPr>
        <w:t>} H5P_libclass_t;</w:t>
      </w:r>
    </w:p>
    <w:p w:rsidR="00D31373" w:rsidRDefault="00000000">
      <w:r>
        <w:rPr>
          <w:rFonts w:ascii="monospace" w:hAnsi="monospace"/>
          <w:color w:val="000000"/>
          <w:sz w:val="20"/>
          <w:szCs w:val="20"/>
          <w:highlight w:val="white"/>
        </w:rPr>
        <w:br/>
      </w:r>
      <w:r>
        <w:rPr>
          <w:color w:val="000000"/>
          <w:highlight w:val="white"/>
        </w:rPr>
        <w:t>init_</w:t>
      </w:r>
      <w:proofErr w:type="gramStart"/>
      <w:r>
        <w:rPr>
          <w:color w:val="000000"/>
          <w:highlight w:val="white"/>
        </w:rPr>
        <w:t>class[</w:t>
      </w:r>
      <w:proofErr w:type="gramEnd"/>
      <w:r>
        <w:rPr>
          <w:color w:val="000000"/>
          <w:highlight w:val="white"/>
        </w:rPr>
        <w:t>] is initialized as follows:</w:t>
      </w:r>
    </w:p>
    <w:p w:rsidR="00D31373" w:rsidRDefault="00D31373">
      <w:pPr>
        <w:rPr>
          <w:rFonts w:ascii="monospace" w:hAnsi="monospace"/>
          <w:color w:val="000000"/>
          <w:sz w:val="20"/>
          <w:szCs w:val="2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List of all property list classes in the library */ </w:t>
      </w:r>
      <w:r>
        <w:rPr>
          <w:rFonts w:ascii="Courier" w:hAnsi="Courier"/>
          <w:color w:val="000000"/>
          <w:sz w:val="18"/>
          <w:szCs w:val="18"/>
          <w:highlight w:val="white"/>
        </w:rPr>
        <w:br/>
        <w:t xml:space="preserve">/* (order here is not important, they will be initialized in the proper </w:t>
      </w:r>
      <w:r>
        <w:rPr>
          <w:rFonts w:ascii="Courier" w:hAnsi="Courier"/>
          <w:color w:val="000000"/>
          <w:sz w:val="18"/>
          <w:szCs w:val="18"/>
          <w:highlight w:val="white"/>
        </w:rPr>
        <w:br/>
        <w:t xml:space="preserve">*      order according to their parent class dependencies) </w:t>
      </w:r>
      <w:r>
        <w:rPr>
          <w:rFonts w:ascii="Courier" w:hAnsi="Courier"/>
          <w:color w:val="000000"/>
          <w:sz w:val="18"/>
          <w:szCs w:val="18"/>
          <w:highlight w:val="white"/>
        </w:rPr>
        <w:br/>
        <w:t xml:space="preserve">*/ </w:t>
      </w:r>
      <w:r>
        <w:rPr>
          <w:rFonts w:ascii="Courier" w:hAnsi="Courier"/>
          <w:color w:val="000000"/>
          <w:sz w:val="18"/>
          <w:szCs w:val="18"/>
          <w:highlight w:val="white"/>
        </w:rPr>
        <w:br/>
        <w:t xml:space="preserve">static H5P_libclass_t const *const init_class[] = { </w:t>
      </w:r>
      <w:r>
        <w:rPr>
          <w:rFonts w:ascii="Courier" w:hAnsi="Courier"/>
          <w:color w:val="000000"/>
          <w:sz w:val="18"/>
          <w:szCs w:val="18"/>
          <w:highlight w:val="white"/>
        </w:rPr>
        <w:br/>
        <w:t xml:space="preserve">   H5P_CLS_ROOT,   /* Root */ </w:t>
      </w:r>
      <w:r>
        <w:rPr>
          <w:rFonts w:ascii="Courier" w:hAnsi="Courier"/>
          <w:color w:val="000000"/>
          <w:sz w:val="18"/>
          <w:szCs w:val="18"/>
          <w:highlight w:val="white"/>
        </w:rPr>
        <w:br/>
        <w:t xml:space="preserve">   H5P_CLS_OCRT,   /* Object create */ </w:t>
      </w:r>
      <w:r>
        <w:rPr>
          <w:rFonts w:ascii="Courier" w:hAnsi="Courier"/>
          <w:color w:val="000000"/>
          <w:sz w:val="18"/>
          <w:szCs w:val="18"/>
          <w:highlight w:val="white"/>
        </w:rPr>
        <w:br/>
        <w:t xml:space="preserve">   H5P_CLS_STRCRT, /* String create */ </w:t>
      </w:r>
      <w:r>
        <w:rPr>
          <w:rFonts w:ascii="Courier" w:hAnsi="Courier"/>
          <w:color w:val="000000"/>
          <w:sz w:val="18"/>
          <w:szCs w:val="18"/>
          <w:highlight w:val="white"/>
        </w:rPr>
        <w:br/>
        <w:t xml:space="preserve">   H5P_CLS_LACC,   /* Link access */ </w:t>
      </w:r>
      <w:r>
        <w:rPr>
          <w:rFonts w:ascii="Courier" w:hAnsi="Courier"/>
          <w:color w:val="000000"/>
          <w:sz w:val="18"/>
          <w:szCs w:val="18"/>
          <w:highlight w:val="white"/>
        </w:rPr>
        <w:br/>
        <w:t xml:space="preserve">   H5P_CLS_GCRT,   /* Group create */ </w:t>
      </w:r>
      <w:r>
        <w:rPr>
          <w:rFonts w:ascii="Courier" w:hAnsi="Courier"/>
          <w:color w:val="000000"/>
          <w:sz w:val="18"/>
          <w:szCs w:val="18"/>
          <w:highlight w:val="white"/>
        </w:rPr>
        <w:br/>
        <w:t xml:space="preserve">   H5P_CLS_OCPY,   /* Object copy */ </w:t>
      </w:r>
      <w:r>
        <w:rPr>
          <w:rFonts w:ascii="Courier" w:hAnsi="Courier"/>
          <w:color w:val="000000"/>
          <w:sz w:val="18"/>
          <w:szCs w:val="18"/>
          <w:highlight w:val="white"/>
        </w:rPr>
        <w:br/>
        <w:t xml:space="preserve">   H5P_CLS_GACC,   /* Group access */ </w:t>
      </w:r>
      <w:r>
        <w:rPr>
          <w:rFonts w:ascii="Courier" w:hAnsi="Courier"/>
          <w:color w:val="000000"/>
          <w:sz w:val="18"/>
          <w:szCs w:val="18"/>
          <w:highlight w:val="white"/>
        </w:rPr>
        <w:br/>
        <w:t xml:space="preserve">   H5P_CLS_FCRT,   /* File creation */ </w:t>
      </w:r>
      <w:r>
        <w:rPr>
          <w:rFonts w:ascii="Courier" w:hAnsi="Courier"/>
          <w:color w:val="000000"/>
          <w:sz w:val="18"/>
          <w:szCs w:val="18"/>
          <w:highlight w:val="white"/>
        </w:rPr>
        <w:br/>
        <w:t xml:space="preserve">   H5P_CLS_FACC,   /* File access */ </w:t>
      </w:r>
      <w:r>
        <w:rPr>
          <w:rFonts w:ascii="Courier" w:hAnsi="Courier"/>
          <w:color w:val="000000"/>
          <w:sz w:val="18"/>
          <w:szCs w:val="18"/>
          <w:highlight w:val="white"/>
        </w:rPr>
        <w:br/>
        <w:t xml:space="preserve">   H5P_CLS_DCRT,   /* Dataset creation */ </w:t>
      </w:r>
      <w:r>
        <w:rPr>
          <w:rFonts w:ascii="Courier" w:hAnsi="Courier"/>
          <w:color w:val="000000"/>
          <w:sz w:val="18"/>
          <w:szCs w:val="18"/>
          <w:highlight w:val="white"/>
        </w:rPr>
        <w:br/>
        <w:t xml:space="preserve">   H5P_CLS_DACC,   /* Dataset access */ </w:t>
      </w:r>
      <w:r>
        <w:rPr>
          <w:rFonts w:ascii="Courier" w:hAnsi="Courier"/>
          <w:color w:val="000000"/>
          <w:sz w:val="18"/>
          <w:szCs w:val="18"/>
          <w:highlight w:val="white"/>
        </w:rPr>
        <w:br/>
        <w:t xml:space="preserve">   H5P_CLS_DXFR,   /* Data transfer */ </w:t>
      </w:r>
      <w:r>
        <w:rPr>
          <w:rFonts w:ascii="Courier" w:hAnsi="Courier"/>
          <w:color w:val="000000"/>
          <w:sz w:val="18"/>
          <w:szCs w:val="18"/>
          <w:highlight w:val="white"/>
        </w:rPr>
        <w:br/>
        <w:t xml:space="preserve">   H5P_CLS_FMNT,   /* File mount */ </w:t>
      </w:r>
      <w:r>
        <w:rPr>
          <w:rFonts w:ascii="Courier" w:hAnsi="Courier"/>
          <w:color w:val="000000"/>
          <w:sz w:val="18"/>
          <w:szCs w:val="18"/>
          <w:highlight w:val="white"/>
        </w:rPr>
        <w:br/>
        <w:t xml:space="preserve">   H5P_CLS_TCRT,   /* Datatype creation */ </w:t>
      </w:r>
      <w:r>
        <w:rPr>
          <w:rFonts w:ascii="Courier" w:hAnsi="Courier"/>
          <w:color w:val="000000"/>
          <w:sz w:val="18"/>
          <w:szCs w:val="18"/>
          <w:highlight w:val="white"/>
        </w:rPr>
        <w:br/>
      </w:r>
      <w:r>
        <w:rPr>
          <w:rFonts w:ascii="Courier" w:hAnsi="Courier"/>
          <w:color w:val="000000"/>
          <w:sz w:val="18"/>
          <w:szCs w:val="18"/>
          <w:highlight w:val="white"/>
        </w:rPr>
        <w:lastRenderedPageBreak/>
        <w:t xml:space="preserve">   H5P_CLS_TACC,   /* Datatype access */ </w:t>
      </w:r>
      <w:r>
        <w:rPr>
          <w:rFonts w:ascii="Courier" w:hAnsi="Courier"/>
          <w:color w:val="000000"/>
          <w:sz w:val="18"/>
          <w:szCs w:val="18"/>
          <w:highlight w:val="white"/>
        </w:rPr>
        <w:br/>
        <w:t xml:space="preserve">   H5P_CLS_MCRT,   /* Map creation */ </w:t>
      </w:r>
      <w:r>
        <w:rPr>
          <w:rFonts w:ascii="Courier" w:hAnsi="Courier"/>
          <w:color w:val="000000"/>
          <w:sz w:val="18"/>
          <w:szCs w:val="18"/>
          <w:highlight w:val="white"/>
        </w:rPr>
        <w:br/>
        <w:t xml:space="preserve">   H5P_CLS_MACC,   /* Map access */ </w:t>
      </w:r>
      <w:r>
        <w:rPr>
          <w:rFonts w:ascii="Courier" w:hAnsi="Courier"/>
          <w:color w:val="000000"/>
          <w:sz w:val="18"/>
          <w:szCs w:val="18"/>
          <w:highlight w:val="white"/>
        </w:rPr>
        <w:br/>
        <w:t xml:space="preserve">   H5P_CLS_ACRT,   /* Attribute creation */ </w:t>
      </w:r>
      <w:r>
        <w:rPr>
          <w:rFonts w:ascii="Courier" w:hAnsi="Courier"/>
          <w:color w:val="000000"/>
          <w:sz w:val="18"/>
          <w:szCs w:val="18"/>
          <w:highlight w:val="white"/>
        </w:rPr>
        <w:br/>
        <w:t xml:space="preserve">   H5P_CLS_AACC,   /* Attribute access */ </w:t>
      </w:r>
      <w:r>
        <w:rPr>
          <w:rFonts w:ascii="Courier" w:hAnsi="Courier"/>
          <w:color w:val="000000"/>
          <w:sz w:val="18"/>
          <w:szCs w:val="18"/>
          <w:highlight w:val="white"/>
        </w:rPr>
        <w:br/>
        <w:t xml:space="preserve">   H5P_CLS_LCRT,   /* Link creation */ </w:t>
      </w:r>
      <w:r>
        <w:rPr>
          <w:rFonts w:ascii="Courier" w:hAnsi="Courier"/>
          <w:color w:val="000000"/>
          <w:sz w:val="18"/>
          <w:szCs w:val="18"/>
          <w:highlight w:val="white"/>
        </w:rPr>
        <w:br/>
        <w:t xml:space="preserve">   H5P_CLS_VINI,   /* VOL initialization */ </w:t>
      </w:r>
      <w:r>
        <w:rPr>
          <w:rFonts w:ascii="Courier" w:hAnsi="Courier"/>
          <w:color w:val="000000"/>
          <w:sz w:val="18"/>
          <w:szCs w:val="18"/>
          <w:highlight w:val="white"/>
        </w:rPr>
        <w:br/>
        <w:t xml:space="preserve">   H5P_CLS_RACC    /* Reference access */ </w:t>
      </w:r>
      <w:r>
        <w:rPr>
          <w:rFonts w:ascii="Courier" w:hAnsi="Courier"/>
          <w:color w:val="000000"/>
          <w:sz w:val="18"/>
          <w:szCs w:val="18"/>
          <w:highlight w:val="white"/>
        </w:rPr>
        <w:br/>
        <w:t xml:space="preserve">}; </w:t>
      </w:r>
    </w:p>
    <w:p w:rsidR="00D31373" w:rsidRDefault="00000000">
      <w:r>
        <w:rPr>
          <w:color w:val="000000"/>
          <w:sz w:val="20"/>
          <w:szCs w:val="20"/>
          <w:highlight w:val="white"/>
        </w:rPr>
        <w:br/>
      </w:r>
      <w:r>
        <w:rPr>
          <w:color w:val="000000"/>
          <w:highlight w:val="white"/>
        </w:rPr>
        <w:t xml:space="preserve">The individual entries in the array are mostly </w:t>
      </w:r>
      <w:r>
        <w:rPr>
          <w:rFonts w:eastAsia="Noto Serif CJK SC"/>
          <w:color w:val="000000"/>
          <w:kern w:val="2"/>
          <w:highlight w:val="white"/>
          <w:lang w:eastAsia="zh-CN" w:bidi="hi-IN"/>
        </w:rPr>
        <w:t>initialized</w:t>
      </w:r>
      <w:r>
        <w:rPr>
          <w:color w:val="000000"/>
          <w:highlight w:val="white"/>
        </w:rPr>
        <w:t xml:space="preserve"> in H5Pint.c.  Note that the instances of H5P_libclass_t contain references to values that are not known until run time.  This is handled by initializing fields </w:t>
      </w:r>
      <w:r>
        <w:rPr>
          <w:rFonts w:eastAsia="Noto Serif CJK SC"/>
          <w:color w:val="000000"/>
          <w:kern w:val="2"/>
          <w:highlight w:val="white"/>
          <w:lang w:eastAsia="zh-CN" w:bidi="hi-IN"/>
        </w:rPr>
        <w:t>to point</w:t>
      </w:r>
      <w:r>
        <w:rPr>
          <w:color w:val="000000"/>
          <w:highlight w:val="white"/>
        </w:rPr>
        <w:t xml:space="preserve"> to global variables that are initialized at run time.  The following initialization of H5P_CLS_FACC gives an example of this.  </w:t>
      </w:r>
    </w:p>
    <w:p w:rsidR="00D31373" w:rsidRDefault="00D31373">
      <w:pPr>
        <w:rPr>
          <w:color w:val="000000"/>
          <w:highlight w:val="white"/>
        </w:rPr>
      </w:pPr>
    </w:p>
    <w:p w:rsidR="00D31373" w:rsidRDefault="00000000">
      <w:pPr>
        <w:ind w:left="709"/>
      </w:pPr>
      <w:r>
        <w:rPr>
          <w:rFonts w:ascii="monospace" w:hAnsi="monospace"/>
          <w:color w:val="000000"/>
          <w:sz w:val="18"/>
          <w:szCs w:val="18"/>
          <w:highlight w:val="white"/>
        </w:rPr>
        <w:t xml:space="preserve">/* File access property list class library initialization object */ </w:t>
      </w:r>
      <w:r>
        <w:rPr>
          <w:rFonts w:ascii="monospace" w:hAnsi="monospace"/>
          <w:color w:val="000000"/>
          <w:sz w:val="18"/>
          <w:szCs w:val="18"/>
          <w:highlight w:val="white"/>
        </w:rPr>
        <w:br/>
        <w:t xml:space="preserve">const H5P_libclass_t H5P_CLS_FACC[1] = {{ </w:t>
      </w:r>
      <w:r>
        <w:rPr>
          <w:rFonts w:ascii="monospace" w:hAnsi="monospace"/>
          <w:color w:val="000000"/>
          <w:sz w:val="18"/>
          <w:szCs w:val="18"/>
          <w:highlight w:val="white"/>
        </w:rPr>
        <w:br/>
        <w:t xml:space="preserve">   "file access",        /* Class name for debugging     */ </w:t>
      </w:r>
      <w:r>
        <w:rPr>
          <w:rFonts w:ascii="monospace" w:hAnsi="monospace"/>
          <w:color w:val="000000"/>
          <w:sz w:val="18"/>
          <w:szCs w:val="18"/>
          <w:highlight w:val="white"/>
        </w:rPr>
        <w:br/>
        <w:t xml:space="preserve">   H5P_TYPE_FILE_ACCESS, /* Class type                   */ </w:t>
      </w:r>
      <w:r>
        <w:rPr>
          <w:rFonts w:ascii="monospace" w:hAnsi="monospace"/>
          <w:color w:val="000000"/>
          <w:sz w:val="18"/>
          <w:szCs w:val="18"/>
          <w:highlight w:val="white"/>
        </w:rPr>
        <w:br/>
      </w:r>
      <w:r>
        <w:rPr>
          <w:rFonts w:ascii="monospace" w:hAnsi="monospace"/>
          <w:color w:val="000000"/>
          <w:sz w:val="18"/>
          <w:szCs w:val="18"/>
          <w:highlight w:val="white"/>
        </w:rPr>
        <w:br/>
        <w:t xml:space="preserve">   &amp;H5P_CLS_ROOT_g,           /* Parent class                 */ </w:t>
      </w:r>
      <w:r>
        <w:rPr>
          <w:rFonts w:ascii="monospace" w:hAnsi="monospace"/>
          <w:color w:val="000000"/>
          <w:sz w:val="18"/>
          <w:szCs w:val="18"/>
          <w:highlight w:val="white"/>
        </w:rPr>
        <w:br/>
        <w:t xml:space="preserve">   &amp;H5P_CLS_FILE_ACCESS_g,    /* Pointer to class             */ </w:t>
      </w:r>
      <w:r>
        <w:rPr>
          <w:rFonts w:ascii="monospace" w:hAnsi="monospace"/>
          <w:color w:val="000000"/>
          <w:sz w:val="18"/>
          <w:szCs w:val="18"/>
          <w:highlight w:val="white"/>
        </w:rPr>
        <w:br/>
        <w:t xml:space="preserve">   &amp;H5P_CLS_FILE_ACCESS_ID_g, /* Pointer to class ID          */ </w:t>
      </w:r>
      <w:r>
        <w:rPr>
          <w:rFonts w:ascii="monospace" w:hAnsi="monospace"/>
          <w:color w:val="000000"/>
          <w:sz w:val="18"/>
          <w:szCs w:val="18"/>
          <w:highlight w:val="white"/>
        </w:rPr>
        <w:br/>
        <w:t xml:space="preserve">   &amp;H5P_LST_FILE_ACCESS_ID_g, /* Pointer to default property list ID */ </w:t>
      </w:r>
      <w:r>
        <w:rPr>
          <w:rFonts w:ascii="monospace" w:hAnsi="monospace"/>
          <w:color w:val="000000"/>
          <w:sz w:val="18"/>
          <w:szCs w:val="18"/>
          <w:highlight w:val="white"/>
        </w:rPr>
        <w:br/>
        <w:t xml:space="preserve">   H5P__facc_reg_prop,        /* Default property registration routine */ </w:t>
      </w:r>
      <w:r>
        <w:rPr>
          <w:rFonts w:ascii="monospace" w:hAnsi="monospace"/>
          <w:color w:val="000000"/>
          <w:sz w:val="18"/>
          <w:szCs w:val="18"/>
          <w:highlight w:val="white"/>
        </w:rPr>
        <w:br/>
      </w:r>
      <w:r>
        <w:rPr>
          <w:rFonts w:ascii="monospace" w:hAnsi="monospace"/>
          <w:color w:val="000000"/>
          <w:sz w:val="18"/>
          <w:szCs w:val="18"/>
          <w:highlight w:val="white"/>
        </w:rPr>
        <w:br/>
        <w:t xml:space="preserve">   NULL, /* Class creation callback      */ </w:t>
      </w:r>
      <w:r>
        <w:rPr>
          <w:rFonts w:ascii="monospace" w:hAnsi="monospace"/>
          <w:color w:val="000000"/>
          <w:sz w:val="18"/>
          <w:szCs w:val="18"/>
          <w:highlight w:val="white"/>
        </w:rPr>
        <w:br/>
        <w:t xml:space="preserve">   NULL, /* Class creation callback info */ </w:t>
      </w:r>
      <w:r>
        <w:rPr>
          <w:rFonts w:ascii="monospace" w:hAnsi="monospace"/>
          <w:color w:val="000000"/>
          <w:sz w:val="18"/>
          <w:szCs w:val="18"/>
          <w:highlight w:val="white"/>
        </w:rPr>
        <w:br/>
        <w:t xml:space="preserve">   NULL, /* Class copy callback          */ </w:t>
      </w:r>
      <w:r>
        <w:rPr>
          <w:rFonts w:ascii="monospace" w:hAnsi="monospace"/>
          <w:color w:val="000000"/>
          <w:sz w:val="18"/>
          <w:szCs w:val="18"/>
          <w:highlight w:val="white"/>
        </w:rPr>
        <w:br/>
        <w:t xml:space="preserve">   NULL, /* Class copy callback info     */ </w:t>
      </w:r>
      <w:r>
        <w:rPr>
          <w:rFonts w:ascii="monospace" w:hAnsi="monospace"/>
          <w:color w:val="000000"/>
          <w:sz w:val="18"/>
          <w:szCs w:val="18"/>
          <w:highlight w:val="white"/>
        </w:rPr>
        <w:br/>
        <w:t xml:space="preserve">   NULL, /* Class close callback         */ </w:t>
      </w:r>
      <w:r>
        <w:rPr>
          <w:rFonts w:ascii="monospace" w:hAnsi="monospace"/>
          <w:color w:val="000000"/>
          <w:sz w:val="18"/>
          <w:szCs w:val="18"/>
          <w:highlight w:val="white"/>
        </w:rPr>
        <w:br/>
        <w:t xml:space="preserve">   NULL  /* Class close callback info    */ </w:t>
      </w:r>
      <w:r>
        <w:rPr>
          <w:rFonts w:ascii="monospace" w:hAnsi="monospace"/>
          <w:color w:val="000000"/>
          <w:sz w:val="18"/>
          <w:szCs w:val="18"/>
          <w:highlight w:val="white"/>
        </w:rPr>
        <w:br/>
        <w:t>}};</w:t>
      </w:r>
      <w:r>
        <w:rPr>
          <w:color w:val="000000"/>
          <w:highlight w:val="white"/>
        </w:rPr>
        <w:br/>
      </w:r>
    </w:p>
    <w:p w:rsidR="00D31373" w:rsidRDefault="00000000">
      <w:pPr>
        <w:rPr>
          <w:color w:val="000000"/>
          <w:highlight w:val="white"/>
        </w:rPr>
      </w:pPr>
      <w:r>
        <w:rPr>
          <w:color w:val="000000"/>
          <w:highlight w:val="white"/>
        </w:rPr>
        <w:t xml:space="preserve">With the background, we can now discuss the actual initialization.  </w:t>
      </w:r>
    </w:p>
    <w:p w:rsidR="00D31373" w:rsidRDefault="00D31373">
      <w:pPr>
        <w:rPr>
          <w:color w:val="000000"/>
          <w:highlight w:val="white"/>
        </w:rPr>
      </w:pPr>
    </w:p>
    <w:p w:rsidR="00D31373" w:rsidRDefault="00000000">
      <w:pPr>
        <w:rPr>
          <w:color w:val="000000"/>
          <w:highlight w:val="white"/>
        </w:rPr>
      </w:pPr>
      <w:r>
        <w:rPr>
          <w:color w:val="000000"/>
          <w:highlight w:val="white"/>
        </w:rPr>
        <w:t>At the conceptual level, H5P_init_phase1() scans each entry in the init_</w:t>
      </w:r>
      <w:proofErr w:type="gramStart"/>
      <w:r>
        <w:rPr>
          <w:color w:val="000000"/>
          <w:highlight w:val="white"/>
        </w:rPr>
        <w:t>class[</w:t>
      </w:r>
      <w:proofErr w:type="gramEnd"/>
      <w:r>
        <w:rPr>
          <w:color w:val="000000"/>
          <w:highlight w:val="white"/>
        </w:rPr>
        <w:t>] array.  If the property list class and default property list described by this entry is uninitialized, it checks to see if all prerequisites for initialization are met, and if so, creates the indicated property list class and default property list.  It repeats this scan until there is no activity for a full scan of of init_</w:t>
      </w:r>
      <w:proofErr w:type="gramStart"/>
      <w:r>
        <w:rPr>
          <w:color w:val="000000"/>
          <w:highlight w:val="white"/>
        </w:rPr>
        <w:t>class[</w:t>
      </w:r>
      <w:proofErr w:type="gramEnd"/>
      <w:r>
        <w:rPr>
          <w:color w:val="000000"/>
          <w:highlight w:val="white"/>
        </w:rPr>
        <w:t>], verifies that the required number of initializations have occurred, and returns.</w:t>
      </w:r>
    </w:p>
    <w:p w:rsidR="00D31373" w:rsidRDefault="00D31373">
      <w:pPr>
        <w:rPr>
          <w:color w:val="000000"/>
          <w:highlight w:val="white"/>
        </w:rPr>
      </w:pPr>
    </w:p>
    <w:p w:rsidR="00D31373" w:rsidRDefault="00000000">
      <w:pPr>
        <w:rPr>
          <w:color w:val="000000"/>
          <w:highlight w:val="white"/>
        </w:rPr>
      </w:pPr>
      <w:r>
        <w:rPr>
          <w:color w:val="000000"/>
          <w:highlight w:val="white"/>
        </w:rPr>
        <w:t>Let lib_class be a pointer to the element of init_</w:t>
      </w:r>
      <w:proofErr w:type="gramStart"/>
      <w:r>
        <w:rPr>
          <w:color w:val="000000"/>
          <w:highlight w:val="white"/>
        </w:rPr>
        <w:t>class[</w:t>
      </w:r>
      <w:proofErr w:type="gramEnd"/>
      <w:r>
        <w:rPr>
          <w:color w:val="000000"/>
          <w:highlight w:val="white"/>
        </w:rPr>
        <w:t>] currently under examination in the above scan.  Proceed as follows for each such entry before going on to the next:</w:t>
      </w:r>
    </w:p>
    <w:p w:rsidR="00D31373" w:rsidRDefault="00D31373">
      <w:pPr>
        <w:rPr>
          <w:color w:val="000000"/>
          <w:highlight w:val="white"/>
        </w:rPr>
      </w:pPr>
    </w:p>
    <w:p w:rsidR="00D31373" w:rsidRDefault="00000000">
      <w:pPr>
        <w:rPr>
          <w:color w:val="000000"/>
          <w:highlight w:val="white"/>
        </w:rPr>
      </w:pPr>
      <w:r>
        <w:rPr>
          <w:color w:val="000000"/>
          <w:highlight w:val="white"/>
        </w:rPr>
        <w:t>If *lib_class→class_id is not equal -1, the indicated property list class has been initialized.  Go on to the next entry in the scan.</w:t>
      </w:r>
    </w:p>
    <w:p w:rsidR="00D31373" w:rsidRDefault="00D31373">
      <w:pPr>
        <w:rPr>
          <w:color w:val="000000"/>
          <w:highlight w:val="white"/>
        </w:rPr>
      </w:pPr>
    </w:p>
    <w:p w:rsidR="00D31373" w:rsidRDefault="00000000">
      <w:pPr>
        <w:rPr>
          <w:color w:val="000000"/>
          <w:highlight w:val="white"/>
        </w:rPr>
      </w:pPr>
      <w:r>
        <w:rPr>
          <w:color w:val="000000"/>
          <w:highlight w:val="white"/>
        </w:rPr>
        <w:t>Similarly, if lib_class→par_pclass is not NULL, and *lib_class→par_pclass is, the parent property list class hasn’t been created yet.  Go on to the next entry in the scan.</w:t>
      </w:r>
    </w:p>
    <w:p w:rsidR="00D31373" w:rsidRDefault="00D31373">
      <w:pPr>
        <w:rPr>
          <w:color w:val="000000"/>
          <w:highlight w:val="white"/>
        </w:rPr>
      </w:pPr>
    </w:p>
    <w:p w:rsidR="00D31373" w:rsidRDefault="00000000">
      <w:pPr>
        <w:rPr>
          <w:color w:val="000000"/>
          <w:highlight w:val="white"/>
        </w:rPr>
      </w:pPr>
      <w:r>
        <w:rPr>
          <w:color w:val="000000"/>
          <w:highlight w:val="white"/>
        </w:rPr>
        <w:lastRenderedPageBreak/>
        <w:t xml:space="preserve">If lib_class→par_pclass is NULL (i.e. this is the root property list </w:t>
      </w:r>
      <w:proofErr w:type="gramStart"/>
      <w:r>
        <w:rPr>
          <w:color w:val="000000"/>
          <w:highlight w:val="white"/>
        </w:rPr>
        <w:t>class)  or</w:t>
      </w:r>
      <w:proofErr w:type="gramEnd"/>
      <w:r>
        <w:rPr>
          <w:color w:val="000000"/>
          <w:highlight w:val="white"/>
        </w:rPr>
        <w:t xml:space="preserve">  *lib_class-&gt;par_pclass is not NULL (i.e. the parent class has been initiaized), create the indicated property list class as follows:</w:t>
      </w:r>
      <w:r>
        <w:rPr>
          <w:color w:val="000000"/>
          <w:highlight w:val="white"/>
        </w:rPr>
        <w:br/>
      </w:r>
    </w:p>
    <w:p w:rsidR="00D31373" w:rsidRDefault="00000000">
      <w:pPr>
        <w:rPr>
          <w:color w:val="000000"/>
          <w:highlight w:val="white"/>
        </w:rPr>
      </w:pPr>
      <w:r>
        <w:rPr>
          <w:color w:val="000000"/>
          <w:highlight w:val="white"/>
        </w:rPr>
        <w:t>Call:</w:t>
      </w:r>
    </w:p>
    <w:p w:rsidR="00D31373" w:rsidRDefault="00000000">
      <w:pPr>
        <w:ind w:left="709"/>
      </w:pPr>
      <w:r>
        <w:rPr>
          <w:color w:val="000000"/>
          <w:highlight w:val="white"/>
        </w:rPr>
        <w:br/>
      </w:r>
      <w:r>
        <w:rPr>
          <w:rFonts w:ascii="Courier" w:hAnsi="Courier"/>
          <w:color w:val="000000"/>
          <w:sz w:val="18"/>
          <w:szCs w:val="18"/>
          <w:highlight w:val="white"/>
        </w:rPr>
        <w:t>*lib_class-&gt;pclass = H5P__create_</w:t>
      </w:r>
      <w:proofErr w:type="gramStart"/>
      <w:r>
        <w:rPr>
          <w:rFonts w:ascii="Courier" w:hAnsi="Courier"/>
          <w:color w:val="000000"/>
          <w:sz w:val="18"/>
          <w:szCs w:val="18"/>
          <w:highlight w:val="white"/>
        </w:rPr>
        <w:t>class(</w:t>
      </w:r>
      <w:proofErr w:type="gramEnd"/>
      <w:r>
        <w:rPr>
          <w:rFonts w:ascii="Courier" w:hAnsi="Courier"/>
          <w:color w:val="000000"/>
          <w:sz w:val="18"/>
          <w:szCs w:val="18"/>
          <w:highlight w:val="white"/>
        </w:rPr>
        <w:t xml:space="preserve">par_pclass, </w:t>
      </w: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lib_class-&gt;name, </w:t>
      </w:r>
      <w:r>
        <w:rPr>
          <w:rFonts w:ascii="Courier" w:hAnsi="Courier"/>
          <w:color w:val="000000"/>
          <w:sz w:val="18"/>
          <w:szCs w:val="18"/>
          <w:highlight w:val="white"/>
        </w:rPr>
        <w:br/>
        <w:t xml:space="preserve">                                       lib_class-&gt;type, </w:t>
      </w: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lib_class-&gt;create_func, </w:t>
      </w: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lib_class-&gt;create_data, </w:t>
      </w:r>
      <w:r>
        <w:rPr>
          <w:rFonts w:ascii="Courier" w:hAnsi="Courier"/>
          <w:color w:val="000000"/>
          <w:sz w:val="18"/>
          <w:szCs w:val="18"/>
          <w:highlight w:val="white"/>
        </w:rPr>
        <w:br/>
        <w:t xml:space="preserve">                                       lib_class-&gt;copy_func, </w:t>
      </w: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 xml:space="preserve">                                       lib_class-&gt;copy_data, </w:t>
      </w:r>
    </w:p>
    <w:p w:rsidR="00D31373" w:rsidRDefault="00000000">
      <w:pPr>
        <w:ind w:left="709"/>
      </w:pPr>
      <w:r>
        <w:rPr>
          <w:rFonts w:ascii="Courier" w:hAnsi="Courier"/>
          <w:color w:val="000000"/>
          <w:sz w:val="18"/>
          <w:szCs w:val="18"/>
          <w:highlight w:val="white"/>
        </w:rPr>
        <w:t xml:space="preserve">                                       lib_class-&gt;close_func, </w:t>
      </w:r>
      <w:r>
        <w:rPr>
          <w:rFonts w:ascii="Courier" w:hAnsi="Courier"/>
          <w:color w:val="000000"/>
          <w:sz w:val="18"/>
          <w:szCs w:val="18"/>
          <w:highlight w:val="white"/>
        </w:rPr>
        <w:br/>
        <w:t>                                       lib_class-&gt;close_data)</w:t>
      </w:r>
      <w:r>
        <w:rPr>
          <w:color w:val="000000"/>
          <w:highlight w:val="white"/>
        </w:rPr>
        <w:br/>
      </w:r>
    </w:p>
    <w:p w:rsidR="00D31373" w:rsidRDefault="00000000">
      <w:r>
        <w:t xml:space="preserve">where par_class = NULL </w:t>
      </w:r>
      <w:proofErr w:type="gramStart"/>
      <w:r>
        <w:t>if  l</w:t>
      </w:r>
      <w:r>
        <w:rPr>
          <w:color w:val="000000"/>
          <w:highlight w:val="white"/>
        </w:rPr>
        <w:t>ib</w:t>
      </w:r>
      <w:proofErr w:type="gramEnd"/>
      <w:r>
        <w:rPr>
          <w:color w:val="000000"/>
          <w:highlight w:val="white"/>
        </w:rPr>
        <w:t xml:space="preserve">_class→par_pclass is NULL, and *lib_class→par_pclass </w:t>
      </w:r>
      <w:r>
        <w:rPr>
          <w:rFonts w:eastAsia="Noto Serif CJK SC"/>
          <w:color w:val="000000"/>
          <w:kern w:val="2"/>
          <w:highlight w:val="white"/>
          <w:lang w:eastAsia="zh-CN" w:bidi="hi-IN"/>
        </w:rPr>
        <w:t>otherwise</w:t>
      </w:r>
      <w:r>
        <w:rPr>
          <w:color w:val="000000"/>
          <w:highlight w:val="white"/>
        </w:rPr>
        <w:t>,  This call creates the indicated property list class, but does not populate it beyond the properties inherited from its parent class.  See H5</w:t>
      </w:r>
      <w:proofErr w:type="gramStart"/>
      <w:r>
        <w:rPr>
          <w:color w:val="000000"/>
          <w:highlight w:val="white"/>
        </w:rPr>
        <w:t>Pcopy(</w:t>
      </w:r>
      <w:proofErr w:type="gramEnd"/>
      <w:r>
        <w:rPr>
          <w:color w:val="000000"/>
          <w:highlight w:val="white"/>
        </w:rPr>
        <w:t>) above for further details on H5P__create_class().</w:t>
      </w:r>
    </w:p>
    <w:p w:rsidR="00D31373" w:rsidRDefault="00D31373">
      <w:pPr>
        <w:rPr>
          <w:color w:val="000000"/>
          <w:highlight w:val="white"/>
        </w:rPr>
      </w:pPr>
    </w:p>
    <w:p w:rsidR="00D31373" w:rsidRDefault="00000000">
      <w:pPr>
        <w:rPr>
          <w:color w:val="000000"/>
          <w:highlight w:val="white"/>
        </w:rPr>
      </w:pPr>
      <w:r>
        <w:rPr>
          <w:color w:val="000000"/>
          <w:highlight w:val="white"/>
        </w:rPr>
        <w:t>Next, if lib_class→reg_prop_func is not NULL, call:</w:t>
      </w:r>
      <w:r>
        <w:rPr>
          <w:color w:val="000000"/>
          <w:highlight w:val="white"/>
        </w:rPr>
        <w:br/>
      </w:r>
    </w:p>
    <w:p w:rsidR="00D31373" w:rsidRDefault="00000000">
      <w:pPr>
        <w:ind w:left="709"/>
      </w:pPr>
      <w:r>
        <w:rPr>
          <w:rFonts w:ascii="Courier" w:hAnsi="Courier"/>
          <w:color w:val="000000"/>
          <w:sz w:val="18"/>
          <w:szCs w:val="18"/>
          <w:highlight w:val="white"/>
        </w:rPr>
        <w:t>(*lib_class-&gt;reg_prop_</w:t>
      </w:r>
      <w:proofErr w:type="gramStart"/>
      <w:r>
        <w:rPr>
          <w:rFonts w:ascii="Courier" w:hAnsi="Courier"/>
          <w:color w:val="000000"/>
          <w:sz w:val="18"/>
          <w:szCs w:val="18"/>
          <w:highlight w:val="white"/>
        </w:rPr>
        <w:t>func)(</w:t>
      </w:r>
      <w:proofErr w:type="gramEnd"/>
      <w:r>
        <w:rPr>
          <w:rFonts w:ascii="Courier" w:hAnsi="Courier"/>
          <w:color w:val="000000"/>
          <w:sz w:val="18"/>
          <w:szCs w:val="18"/>
          <w:highlight w:val="white"/>
        </w:rPr>
        <w:t>*lib_class-&gt;pclass)</w:t>
      </w:r>
      <w:r>
        <w:rPr>
          <w:rFonts w:ascii="Courier" w:hAnsi="Courier"/>
          <w:color w:val="000000"/>
          <w:highlight w:val="white"/>
        </w:rPr>
        <w:br/>
      </w:r>
    </w:p>
    <w:p w:rsidR="00D31373" w:rsidRDefault="00000000">
      <w:pPr>
        <w:rPr>
          <w:color w:val="000000"/>
          <w:highlight w:val="white"/>
        </w:rPr>
      </w:pPr>
      <w:r>
        <w:rPr>
          <w:color w:val="000000"/>
          <w:highlight w:val="white"/>
        </w:rPr>
        <w:t xml:space="preserve">To create the properties specific to the new property list class, and insert them. </w:t>
      </w:r>
    </w:p>
    <w:p w:rsidR="00D31373" w:rsidRDefault="00D31373">
      <w:pPr>
        <w:rPr>
          <w:color w:val="000000"/>
          <w:highlight w:val="white"/>
        </w:rPr>
      </w:pPr>
    </w:p>
    <w:p w:rsidR="00D31373" w:rsidRDefault="00000000">
      <w:pPr>
        <w:rPr>
          <w:color w:val="000000"/>
          <w:highlight w:val="white"/>
        </w:rPr>
      </w:pPr>
      <w:r>
        <w:rPr>
          <w:color w:val="000000"/>
          <w:highlight w:val="white"/>
        </w:rPr>
        <w:t>Once the new property list class is created, it is registered via the call:</w:t>
      </w:r>
    </w:p>
    <w:p w:rsidR="00D31373" w:rsidRDefault="00D31373">
      <w:pPr>
        <w:rPr>
          <w:color w:val="000000"/>
          <w:highlight w:val="white"/>
        </w:rPr>
      </w:pPr>
    </w:p>
    <w:p w:rsidR="00D31373" w:rsidRDefault="00000000">
      <w:pPr>
        <w:ind w:left="720"/>
      </w:pPr>
      <w:r>
        <w:rPr>
          <w:rFonts w:ascii="Courier" w:hAnsi="Courier"/>
          <w:color w:val="000000"/>
          <w:sz w:val="18"/>
          <w:szCs w:val="18"/>
          <w:highlight w:val="white"/>
        </w:rPr>
        <w:t>*lib_class-&gt;class_id = H5I_</w:t>
      </w:r>
      <w:proofErr w:type="gramStart"/>
      <w:r>
        <w:rPr>
          <w:rFonts w:ascii="Courier" w:hAnsi="Courier"/>
          <w:color w:val="000000"/>
          <w:sz w:val="18"/>
          <w:szCs w:val="18"/>
          <w:highlight w:val="white"/>
        </w:rPr>
        <w:t>register(</w:t>
      </w:r>
      <w:proofErr w:type="gramEnd"/>
      <w:r>
        <w:rPr>
          <w:rFonts w:ascii="Courier" w:hAnsi="Courier"/>
          <w:color w:val="000000"/>
          <w:sz w:val="18"/>
          <w:szCs w:val="18"/>
          <w:highlight w:val="white"/>
        </w:rPr>
        <w:t>H5I_GENPROP_CLS, *lib_class-&gt;pclass, FALSE)</w:t>
      </w:r>
      <w:r>
        <w:rPr>
          <w:rFonts w:ascii="Courier" w:hAnsi="Courier"/>
          <w:color w:val="000000"/>
          <w:highlight w:val="white"/>
        </w:rPr>
        <w:br/>
      </w:r>
    </w:p>
    <w:p w:rsidR="00D31373" w:rsidRDefault="00000000">
      <w:pPr>
        <w:rPr>
          <w:color w:val="000000"/>
          <w:highlight w:val="white"/>
        </w:rPr>
      </w:pPr>
      <w:r>
        <w:rPr>
          <w:color w:val="000000"/>
          <w:highlight w:val="white"/>
        </w:rPr>
        <w:t>Finally, check to see if the default property list of the new class already exists, and create it if not via the call:</w:t>
      </w:r>
    </w:p>
    <w:p w:rsidR="00D31373" w:rsidRDefault="00D31373">
      <w:pPr>
        <w:rPr>
          <w:color w:val="000000"/>
          <w:highlight w:val="white"/>
        </w:rPr>
      </w:pPr>
    </w:p>
    <w:p w:rsidR="00D31373" w:rsidRDefault="00000000">
      <w:pPr>
        <w:ind w:left="709"/>
        <w:rPr>
          <w:rFonts w:ascii="Courier" w:hAnsi="Courier"/>
          <w:color w:val="000000"/>
          <w:sz w:val="18"/>
          <w:szCs w:val="18"/>
          <w:highlight w:val="white"/>
        </w:rPr>
      </w:pPr>
      <w:r>
        <w:rPr>
          <w:rFonts w:ascii="Courier" w:hAnsi="Courier"/>
          <w:color w:val="000000"/>
          <w:sz w:val="18"/>
          <w:szCs w:val="18"/>
          <w:highlight w:val="white"/>
        </w:rPr>
        <w:t>*</w:t>
      </w:r>
      <w:proofErr w:type="gramStart"/>
      <w:r>
        <w:rPr>
          <w:rFonts w:ascii="Courier" w:hAnsi="Courier"/>
          <w:color w:val="000000"/>
          <w:sz w:val="18"/>
          <w:szCs w:val="18"/>
          <w:highlight w:val="white"/>
        </w:rPr>
        <w:t>lib</w:t>
      </w:r>
      <w:proofErr w:type="gramEnd"/>
      <w:r>
        <w:rPr>
          <w:rFonts w:ascii="Courier" w:hAnsi="Courier"/>
          <w:color w:val="000000"/>
          <w:sz w:val="18"/>
          <w:szCs w:val="18"/>
          <w:highlight w:val="white"/>
        </w:rPr>
        <w:t>_class-&gt;def_plist_id = H5P_create_id(*lib_class-&gt;pclass, FALSE)</w:t>
      </w:r>
      <w:r>
        <w:rPr>
          <w:rFonts w:ascii="Courier" w:hAnsi="Courier"/>
          <w:color w:val="000000"/>
          <w:sz w:val="18"/>
          <w:szCs w:val="18"/>
          <w:highlight w:val="white"/>
        </w:rPr>
        <w:br/>
      </w:r>
    </w:p>
    <w:p w:rsidR="00D31373" w:rsidRDefault="00000000">
      <w:pPr>
        <w:rPr>
          <w:color w:val="000000"/>
          <w:highlight w:val="white"/>
        </w:rPr>
      </w:pPr>
      <w:r>
        <w:rPr>
          <w:color w:val="000000"/>
          <w:highlight w:val="white"/>
        </w:rPr>
        <w:t>All this done, go on to the next entry in the scan.</w:t>
      </w:r>
    </w:p>
    <w:p w:rsidR="00D31373" w:rsidRDefault="00D31373">
      <w:pPr>
        <w:rPr>
          <w:color w:val="000000"/>
          <w:highlight w:val="white"/>
        </w:rPr>
      </w:pPr>
    </w:p>
    <w:p w:rsidR="00D31373" w:rsidRDefault="00000000">
      <w:pPr>
        <w:rPr>
          <w:color w:val="000000"/>
          <w:highlight w:val="white"/>
        </w:rPr>
      </w:pPr>
      <w:r>
        <w:rPr>
          <w:color w:val="000000"/>
          <w:highlight w:val="white"/>
        </w:rPr>
        <w:t xml:space="preserve"> </w:t>
      </w:r>
    </w:p>
    <w:p w:rsidR="00D31373" w:rsidRDefault="00D31373">
      <w:pPr>
        <w:rPr>
          <w:color w:val="000000"/>
          <w:highlight w:val="white"/>
        </w:rPr>
      </w:pPr>
    </w:p>
    <w:p w:rsidR="00D31373" w:rsidRDefault="00000000">
      <w:pPr>
        <w:rPr>
          <w:color w:val="000000"/>
          <w:highlight w:val="white"/>
        </w:rPr>
      </w:pPr>
      <w:r>
        <w:br w:type="page"/>
      </w:r>
    </w:p>
    <w:p w:rsidR="00D31373" w:rsidRDefault="00000000">
      <w:pPr>
        <w:rPr>
          <w:rFonts w:ascii="Courier" w:hAnsi="Courier"/>
          <w:sz w:val="18"/>
          <w:szCs w:val="18"/>
        </w:rPr>
      </w:pPr>
      <w:r>
        <w:rPr>
          <w:rFonts w:ascii="Courier" w:hAnsi="Courier"/>
          <w:sz w:val="18"/>
          <w:szCs w:val="18"/>
        </w:rPr>
        <w:lastRenderedPageBreak/>
        <w:t>/* Internal versions of API routines */</w:t>
      </w:r>
    </w:p>
    <w:p w:rsidR="00D31373" w:rsidRDefault="00000000">
      <w:pPr>
        <w:rPr>
          <w:rFonts w:ascii="Courier" w:hAnsi="Courier"/>
          <w:sz w:val="18"/>
          <w:szCs w:val="18"/>
        </w:rPr>
      </w:pPr>
      <w:r>
        <w:rPr>
          <w:rFonts w:ascii="Courier" w:hAnsi="Courier"/>
          <w:sz w:val="18"/>
          <w:szCs w:val="18"/>
        </w:rPr>
        <w:t>H5_DLL herr_t H5P_</w:t>
      </w:r>
      <w:proofErr w:type="gramStart"/>
      <w:r>
        <w:rPr>
          <w:rFonts w:ascii="Courier" w:hAnsi="Courier"/>
          <w:sz w:val="18"/>
          <w:szCs w:val="18"/>
        </w:rPr>
        <w:t>close(</w:t>
      </w:r>
      <w:proofErr w:type="gramEnd"/>
      <w:r>
        <w:rPr>
          <w:rFonts w:ascii="Courier" w:hAnsi="Courier"/>
          <w:sz w:val="18"/>
          <w:szCs w:val="18"/>
        </w:rPr>
        <w:t>H5P_genplist_t *plist);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w:t>
      </w:r>
      <w:proofErr w:type="gramStart"/>
      <w:r>
        <w:rPr>
          <w:rFonts w:ascii="Courier" w:hAnsi="Courier"/>
          <w:sz w:val="18"/>
          <w:szCs w:val="18"/>
        </w:rPr>
        <w:t>Pclose(</w:t>
      </w:r>
      <w:proofErr w:type="gramEnd"/>
      <w:r>
        <w:rPr>
          <w:rFonts w:ascii="Courier" w:hAnsi="Courier"/>
          <w:sz w:val="18"/>
          <w:szCs w:val="18"/>
        </w:rPr>
        <w:t>) ****</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hid_</w:t>
      </w:r>
      <w:proofErr w:type="gramStart"/>
      <w:r>
        <w:rPr>
          <w:rFonts w:ascii="Courier" w:hAnsi="Courier"/>
          <w:sz w:val="18"/>
          <w:szCs w:val="18"/>
        </w:rPr>
        <w:t>t  H</w:t>
      </w:r>
      <w:proofErr w:type="gramEnd"/>
      <w:r>
        <w:rPr>
          <w:rFonts w:ascii="Courier" w:hAnsi="Courier"/>
          <w:sz w:val="18"/>
          <w:szCs w:val="18"/>
        </w:rPr>
        <w:t>5P_create_id(H5P_genclass_t *pclass, hbool_t app_ref);</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w:t>
      </w:r>
      <w:proofErr w:type="gramStart"/>
      <w:r>
        <w:rPr>
          <w:rFonts w:ascii="Courier" w:hAnsi="Courier"/>
          <w:sz w:val="18"/>
          <w:szCs w:val="18"/>
        </w:rPr>
        <w:t>Pcreate(</w:t>
      </w:r>
      <w:proofErr w:type="gramEnd"/>
      <w:r>
        <w:rPr>
          <w:rFonts w:ascii="Courier" w:hAnsi="Courier"/>
          <w:sz w:val="18"/>
          <w:szCs w:val="18"/>
        </w:rPr>
        <w:t>) *****</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hid_</w:t>
      </w:r>
      <w:proofErr w:type="gramStart"/>
      <w:r>
        <w:rPr>
          <w:rFonts w:ascii="Courier" w:hAnsi="Courier"/>
          <w:sz w:val="18"/>
          <w:szCs w:val="18"/>
        </w:rPr>
        <w:t>t  H</w:t>
      </w:r>
      <w:proofErr w:type="gramEnd"/>
      <w:r>
        <w:rPr>
          <w:rFonts w:ascii="Courier" w:hAnsi="Courier"/>
          <w:sz w:val="18"/>
          <w:szCs w:val="18"/>
        </w:rPr>
        <w:t>5P_copy_plist(const H5P_genplist_t *old_plist, hbool_t app_ref);</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w:t>
      </w:r>
      <w:proofErr w:type="gramStart"/>
      <w:r>
        <w:rPr>
          <w:rFonts w:ascii="Courier" w:hAnsi="Courier"/>
          <w:sz w:val="18"/>
          <w:szCs w:val="18"/>
        </w:rPr>
        <w:t>Pcopy(</w:t>
      </w:r>
      <w:proofErr w:type="gramEnd"/>
      <w:r>
        <w:rPr>
          <w:rFonts w:ascii="Courier" w:hAnsi="Courier"/>
          <w:sz w:val="18"/>
          <w:szCs w:val="18"/>
        </w:rPr>
        <w:t>) ****</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w:t>
      </w:r>
      <w:proofErr w:type="gramStart"/>
      <w:r>
        <w:rPr>
          <w:rFonts w:ascii="Courier" w:hAnsi="Courier"/>
          <w:sz w:val="18"/>
          <w:szCs w:val="18"/>
        </w:rPr>
        <w:t>get(</w:t>
      </w:r>
      <w:proofErr w:type="gramEnd"/>
      <w:r>
        <w:rPr>
          <w:rFonts w:ascii="Courier" w:hAnsi="Courier"/>
          <w:sz w:val="18"/>
          <w:szCs w:val="18"/>
        </w:rPr>
        <w:t>H5P_genplist_t *plist, const char *name, void *value);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w:t>
      </w:r>
      <w:proofErr w:type="gramStart"/>
      <w:r>
        <w:rPr>
          <w:rFonts w:ascii="Courier" w:hAnsi="Courier"/>
          <w:sz w:val="18"/>
          <w:szCs w:val="18"/>
        </w:rPr>
        <w:t>Pget(</w:t>
      </w:r>
      <w:proofErr w:type="gramEnd"/>
      <w:r>
        <w:rPr>
          <w:rFonts w:ascii="Courier" w:hAnsi="Courier"/>
          <w:sz w:val="18"/>
          <w:szCs w:val="18"/>
        </w:rPr>
        <w:t>) ****</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w:t>
      </w:r>
      <w:proofErr w:type="gramStart"/>
      <w:r>
        <w:rPr>
          <w:rFonts w:ascii="Courier" w:hAnsi="Courier"/>
          <w:sz w:val="18"/>
          <w:szCs w:val="18"/>
        </w:rPr>
        <w:t>set(</w:t>
      </w:r>
      <w:proofErr w:type="gramEnd"/>
      <w:r>
        <w:rPr>
          <w:rFonts w:ascii="Courier" w:hAnsi="Courier"/>
          <w:sz w:val="18"/>
          <w:szCs w:val="18"/>
        </w:rPr>
        <w:t>H5P_genplist_t *plist, const char *name, const void *value);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w:t>
      </w:r>
      <w:proofErr w:type="gramStart"/>
      <w:r>
        <w:rPr>
          <w:rFonts w:ascii="Courier" w:hAnsi="Courier"/>
          <w:sz w:val="18"/>
          <w:szCs w:val="18"/>
        </w:rPr>
        <w:t>Pset(</w:t>
      </w:r>
      <w:proofErr w:type="gramEnd"/>
      <w:r>
        <w:rPr>
          <w:rFonts w:ascii="Courier" w:hAnsi="Courier"/>
          <w:sz w:val="18"/>
          <w:szCs w:val="18"/>
        </w:rPr>
        <w:t>) ****</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w:t>
      </w:r>
      <w:proofErr w:type="gramStart"/>
      <w:r>
        <w:rPr>
          <w:rFonts w:ascii="Courier" w:hAnsi="Courier"/>
          <w:sz w:val="18"/>
          <w:szCs w:val="18"/>
        </w:rPr>
        <w:t>peek(</w:t>
      </w:r>
      <w:proofErr w:type="gramEnd"/>
      <w:r>
        <w:rPr>
          <w:rFonts w:ascii="Courier" w:hAnsi="Courier"/>
          <w:sz w:val="18"/>
          <w:szCs w:val="18"/>
        </w:rPr>
        <w:t>H5P_genplist_t *plist, const char *name, void *value);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H5P_</w:t>
      </w:r>
      <w:proofErr w:type="gramStart"/>
      <w:r>
        <w:rPr>
          <w:rFonts w:ascii="Courier" w:hAnsi="Courier"/>
          <w:sz w:val="18"/>
          <w:szCs w:val="18"/>
        </w:rPr>
        <w:t>peek(</w:t>
      </w:r>
      <w:proofErr w:type="gramEnd"/>
      <w:r>
        <w:rPr>
          <w:rFonts w:ascii="Courier" w:hAnsi="Courier"/>
          <w:sz w:val="18"/>
          <w:szCs w:val="18"/>
        </w:rPr>
        <w:t>plist, name, value)</w:t>
      </w:r>
    </w:p>
    <w:p w:rsidR="00D31373" w:rsidRDefault="00000000">
      <w:pPr>
        <w:rPr>
          <w:rFonts w:ascii="Courier" w:hAnsi="Courier"/>
          <w:sz w:val="18"/>
          <w:szCs w:val="18"/>
        </w:rPr>
      </w:pPr>
      <w:r>
        <w:rPr>
          <w:rFonts w:ascii="Courier" w:hAnsi="Courier"/>
          <w:sz w:val="18"/>
          <w:szCs w:val="18"/>
        </w:rPr>
        <w:t xml:space="preserve"> |</w:t>
      </w:r>
    </w:p>
    <w:p w:rsidR="00D31373" w:rsidRDefault="00000000">
      <w:pPr>
        <w:rPr>
          <w:rFonts w:ascii="Courier" w:hAnsi="Courier"/>
          <w:sz w:val="18"/>
          <w:szCs w:val="18"/>
        </w:rPr>
      </w:pPr>
      <w:r>
        <w:rPr>
          <w:rFonts w:ascii="Courier" w:hAnsi="Courier"/>
          <w:sz w:val="18"/>
          <w:szCs w:val="18"/>
        </w:rPr>
        <w:t xml:space="preserve"> | // udata.value = value</w:t>
      </w:r>
    </w:p>
    <w:p w:rsidR="00D31373" w:rsidRDefault="00000000">
      <w:pPr>
        <w:rPr>
          <w:rFonts w:ascii="Courier" w:hAnsi="Courier"/>
          <w:sz w:val="18"/>
          <w:szCs w:val="18"/>
        </w:rPr>
      </w:pPr>
      <w:r>
        <w:rPr>
          <w:rFonts w:ascii="Courier" w:hAnsi="Courier"/>
          <w:sz w:val="18"/>
          <w:szCs w:val="18"/>
        </w:rPr>
        <w:t xml:space="preserve"> |</w:t>
      </w:r>
    </w:p>
    <w:p w:rsidR="00D31373" w:rsidRDefault="00000000">
      <w:r>
        <w:rPr>
          <w:rFonts w:ascii="Courier" w:hAnsi="Courier"/>
          <w:sz w:val="18"/>
          <w:szCs w:val="18"/>
        </w:rPr>
        <w:t xml:space="preserve"> +-</w:t>
      </w:r>
      <w:r>
        <w:rPr>
          <w:rFonts w:ascii="Courier" w:hAnsi="Courier"/>
          <w:color w:val="000000"/>
          <w:sz w:val="18"/>
          <w:szCs w:val="18"/>
          <w:highlight w:val="white"/>
        </w:rPr>
        <w:t>H5P__do_</w:t>
      </w:r>
      <w:proofErr w:type="gramStart"/>
      <w:r>
        <w:rPr>
          <w:rFonts w:ascii="Courier" w:hAnsi="Courier"/>
          <w:color w:val="000000"/>
          <w:sz w:val="18"/>
          <w:szCs w:val="18"/>
          <w:highlight w:val="white"/>
        </w:rPr>
        <w:t>prop(</w:t>
      </w:r>
      <w:proofErr w:type="gramEnd"/>
      <w:r>
        <w:rPr>
          <w:rFonts w:ascii="Courier" w:hAnsi="Courier"/>
          <w:color w:val="000000"/>
          <w:sz w:val="18"/>
          <w:szCs w:val="18"/>
          <w:highlight w:val="white"/>
        </w:rPr>
        <w:t>plist, name, H5P__peek_cb, H5P__peek_cb, &amp;udata)</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+-H5SL_</w:t>
      </w:r>
      <w:proofErr w:type="gramStart"/>
      <w:r>
        <w:rPr>
          <w:rFonts w:ascii="Courier" w:hAnsi="Courier"/>
          <w:color w:val="000000"/>
          <w:sz w:val="18"/>
          <w:szCs w:val="18"/>
          <w:highlight w:val="white"/>
        </w:rPr>
        <w:t>search(</w:t>
      </w:r>
      <w:proofErr w:type="gramEnd"/>
      <w:r>
        <w:rPr>
          <w:rFonts w:ascii="Courier" w:hAnsi="Courier"/>
          <w:color w:val="000000"/>
          <w:sz w:val="18"/>
          <w:szCs w:val="18"/>
          <w:highlight w:val="white"/>
        </w:rPr>
        <w:t>)</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  +- … </w:t>
      </w:r>
    </w:p>
    <w:p w:rsidR="00D31373" w:rsidRDefault="00000000">
      <w:r>
        <w:rPr>
          <w:rFonts w:ascii="Courier" w:hAnsi="Courier"/>
          <w:color w:val="000000"/>
          <w:sz w:val="18"/>
          <w:szCs w:val="18"/>
          <w:highlight w:val="white"/>
        </w:rPr>
        <w:t xml:space="preserve">    </w:t>
      </w:r>
      <w:proofErr w:type="gramStart"/>
      <w:r>
        <w:rPr>
          <w:rFonts w:ascii="Courier" w:hAnsi="Courier"/>
          <w:color w:val="000000"/>
          <w:sz w:val="18"/>
          <w:szCs w:val="18"/>
          <w:highlight w:val="white"/>
        </w:rPr>
        <w:t>|  /</w:t>
      </w:r>
      <w:proofErr w:type="gramEnd"/>
      <w:r>
        <w:rPr>
          <w:rFonts w:ascii="Courier" w:hAnsi="Courier"/>
          <w:color w:val="000000"/>
          <w:sz w:val="18"/>
          <w:szCs w:val="18"/>
          <w:highlight w:val="white"/>
        </w:rPr>
        <w:t xml:space="preserve">/ </w:t>
      </w:r>
      <w:r>
        <w:rPr>
          <w:rFonts w:ascii="Courier" w:eastAsia="Noto Serif CJK SC" w:hAnsi="Courier"/>
          <w:color w:val="000000"/>
          <w:kern w:val="2"/>
          <w:sz w:val="18"/>
          <w:szCs w:val="18"/>
          <w:highlight w:val="white"/>
          <w:lang w:eastAsia="zh-CN" w:bidi="hi-IN"/>
        </w:rPr>
        <w:t xml:space="preserve">In this case, the same callback is provided for both the </w:t>
      </w:r>
    </w:p>
    <w:p w:rsidR="00D31373" w:rsidRDefault="00000000">
      <w:pPr>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w:t>
      </w:r>
      <w:proofErr w:type="gramStart"/>
      <w:r>
        <w:rPr>
          <w:rFonts w:ascii="Courier" w:eastAsia="Noto Serif CJK SC" w:hAnsi="Courier"/>
          <w:color w:val="000000"/>
          <w:kern w:val="2"/>
          <w:sz w:val="18"/>
          <w:szCs w:val="18"/>
          <w:highlight w:val="white"/>
          <w:lang w:eastAsia="zh-CN" w:bidi="hi-IN"/>
        </w:rPr>
        <w:t>|  /</w:t>
      </w:r>
      <w:proofErr w:type="gramEnd"/>
      <w:r>
        <w:rPr>
          <w:rFonts w:ascii="Courier" w:eastAsia="Noto Serif CJK SC" w:hAnsi="Courier"/>
          <w:color w:val="000000"/>
          <w:kern w:val="2"/>
          <w:sz w:val="18"/>
          <w:szCs w:val="18"/>
          <w:highlight w:val="white"/>
          <w:lang w:eastAsia="zh-CN" w:bidi="hi-IN"/>
        </w:rPr>
        <w:t xml:space="preserve">/ plist_op and pclass_op parameters – hence simplifying the </w:t>
      </w:r>
    </w:p>
    <w:p w:rsidR="00D31373" w:rsidRDefault="00000000">
      <w:pPr>
        <w:rPr>
          <w:rFonts w:ascii="Courier" w:eastAsia="Noto Serif CJK SC" w:hAnsi="Courier"/>
          <w:color w:val="000000"/>
          <w:kern w:val="2"/>
          <w:sz w:val="18"/>
          <w:szCs w:val="18"/>
          <w:highlight w:val="white"/>
          <w:lang w:eastAsia="zh-CN" w:bidi="hi-IN"/>
        </w:rPr>
      </w:pPr>
      <w:r>
        <w:rPr>
          <w:rFonts w:ascii="Courier" w:eastAsia="Noto Serif CJK SC" w:hAnsi="Courier"/>
          <w:color w:val="000000"/>
          <w:kern w:val="2"/>
          <w:sz w:val="18"/>
          <w:szCs w:val="18"/>
          <w:highlight w:val="white"/>
          <w:lang w:eastAsia="zh-CN" w:bidi="hi-IN"/>
        </w:rPr>
        <w:t xml:space="preserve">    </w:t>
      </w:r>
      <w:proofErr w:type="gramStart"/>
      <w:r>
        <w:rPr>
          <w:rFonts w:ascii="Courier" w:eastAsia="Noto Serif CJK SC" w:hAnsi="Courier"/>
          <w:color w:val="000000"/>
          <w:kern w:val="2"/>
          <w:sz w:val="18"/>
          <w:szCs w:val="18"/>
          <w:highlight w:val="white"/>
          <w:lang w:eastAsia="zh-CN" w:bidi="hi-IN"/>
        </w:rPr>
        <w:t>|  /</w:t>
      </w:r>
      <w:proofErr w:type="gramEnd"/>
      <w:r>
        <w:rPr>
          <w:rFonts w:ascii="Courier" w:eastAsia="Noto Serif CJK SC" w:hAnsi="Courier"/>
          <w:color w:val="000000"/>
          <w:kern w:val="2"/>
          <w:sz w:val="18"/>
          <w:szCs w:val="18"/>
          <w:highlight w:val="white"/>
          <w:lang w:eastAsia="zh-CN" w:bidi="hi-IN"/>
        </w:rPr>
        <w:t>/ call tree in this case.</w:t>
      </w:r>
    </w:p>
    <w:p w:rsidR="00D31373" w:rsidRDefault="00000000">
      <w:pPr>
        <w:rPr>
          <w:rFonts w:ascii="Courier" w:hAnsi="Courier"/>
          <w:color w:val="000000"/>
          <w:sz w:val="18"/>
          <w:szCs w:val="18"/>
          <w:highlight w:val="white"/>
        </w:rPr>
      </w:pPr>
      <w:r>
        <w:rPr>
          <w:rFonts w:ascii="Courier" w:hAnsi="Courier"/>
          <w:color w:val="000000"/>
          <w:sz w:val="18"/>
          <w:szCs w:val="18"/>
          <w:highlight w:val="white"/>
        </w:rPr>
        <w:t xml:space="preserve">    +-H5P__peek_</w:t>
      </w:r>
      <w:proofErr w:type="gramStart"/>
      <w:r>
        <w:rPr>
          <w:rFonts w:ascii="Courier" w:hAnsi="Courier"/>
          <w:color w:val="000000"/>
          <w:sz w:val="18"/>
          <w:szCs w:val="18"/>
          <w:highlight w:val="white"/>
        </w:rPr>
        <w:t>cb(</w:t>
      </w:r>
      <w:proofErr w:type="gramEnd"/>
      <w:r>
        <w:rPr>
          <w:rFonts w:ascii="Courier" w:hAnsi="Courier"/>
          <w:color w:val="000000"/>
          <w:sz w:val="18"/>
          <w:szCs w:val="18"/>
          <w:highlight w:val="white"/>
        </w:rPr>
        <w:t xml:space="preserve">plist, name, prop, udata) </w:t>
      </w:r>
    </w:p>
    <w:p w:rsidR="00D31373" w:rsidRDefault="00000000">
      <w:pPr>
        <w:rPr>
          <w:rFonts w:ascii="Courier" w:hAnsi="Courier"/>
          <w:sz w:val="18"/>
          <w:szCs w:val="18"/>
        </w:rPr>
      </w:pPr>
      <w:r>
        <w:rPr>
          <w:rFonts w:ascii="Courier" w:hAnsi="Courier"/>
          <w:sz w:val="18"/>
          <w:szCs w:val="18"/>
        </w:rPr>
        <w:t xml:space="preserve">       +-H5MM_</w:t>
      </w:r>
      <w:proofErr w:type="gramStart"/>
      <w:r>
        <w:rPr>
          <w:rFonts w:ascii="Courier" w:hAnsi="Courier"/>
          <w:sz w:val="18"/>
          <w:szCs w:val="18"/>
        </w:rPr>
        <w:t>memcpy(</w:t>
      </w:r>
      <w:proofErr w:type="gramEnd"/>
      <w:r>
        <w:rPr>
          <w:rFonts w:ascii="Courier" w:hAnsi="Courier"/>
          <w:sz w:val="18"/>
          <w:szCs w:val="18"/>
        </w:rPr>
        <w:t>)</w:t>
      </w:r>
    </w:p>
    <w:p w:rsidR="00D31373" w:rsidRDefault="00D31373">
      <w:pPr>
        <w:rPr>
          <w:rFonts w:ascii="monospace" w:hAnsi="monospace"/>
          <w:sz w:val="18"/>
          <w:szCs w:val="18"/>
        </w:rPr>
      </w:pPr>
    </w:p>
    <w:p w:rsidR="00D31373" w:rsidRDefault="00000000">
      <w:r>
        <w:t>Similar to H5P_</w:t>
      </w:r>
      <w:proofErr w:type="gramStart"/>
      <w:r>
        <w:t>get(</w:t>
      </w:r>
      <w:proofErr w:type="gramEnd"/>
      <w:r>
        <w:t>) – the main difference is that H5P__peek_cb simply memcpy()s prop→value into the supplied value buffer instead of calling prop→copy() for this purpose.</w:t>
      </w:r>
      <w:r>
        <w:rPr>
          <w:rFonts w:ascii="monospace" w:hAnsi="monospace"/>
          <w:sz w:val="20"/>
          <w:szCs w:val="20"/>
        </w:rPr>
        <w:br/>
      </w:r>
    </w:p>
    <w:p w:rsidR="00D31373" w:rsidRDefault="00D31373">
      <w:pPr>
        <w:rPr>
          <w:rFonts w:ascii="monospace" w:hAnsi="monospace"/>
          <w:sz w:val="20"/>
          <w:szCs w:val="20"/>
        </w:rPr>
      </w:pPr>
    </w:p>
    <w:p w:rsidR="00D31373" w:rsidRDefault="00000000">
      <w:pPr>
        <w:rPr>
          <w:rFonts w:ascii="Courier" w:hAnsi="Courier"/>
          <w:sz w:val="18"/>
          <w:szCs w:val="18"/>
        </w:rPr>
      </w:pPr>
      <w:r>
        <w:rPr>
          <w:rFonts w:ascii="Courier" w:hAnsi="Courier"/>
          <w:sz w:val="18"/>
          <w:szCs w:val="18"/>
        </w:rPr>
        <w:t>H5_DLL herr_t H5P_</w:t>
      </w:r>
      <w:proofErr w:type="gramStart"/>
      <w:r>
        <w:rPr>
          <w:rFonts w:ascii="Courier" w:hAnsi="Courier"/>
          <w:sz w:val="18"/>
          <w:szCs w:val="18"/>
        </w:rPr>
        <w:t>poke(</w:t>
      </w:r>
      <w:proofErr w:type="gramEnd"/>
      <w:r>
        <w:rPr>
          <w:rFonts w:ascii="Courier" w:hAnsi="Courier"/>
          <w:sz w:val="18"/>
          <w:szCs w:val="18"/>
        </w:rPr>
        <w:t xml:space="preserve">H5P_genplist_t *plist, const char *name, </w:t>
      </w:r>
    </w:p>
    <w:p w:rsidR="00D31373" w:rsidRDefault="00000000">
      <w:pPr>
        <w:rPr>
          <w:rFonts w:ascii="Courier" w:hAnsi="Courier"/>
          <w:sz w:val="18"/>
          <w:szCs w:val="18"/>
        </w:rPr>
      </w:pPr>
      <w:r>
        <w:rPr>
          <w:rFonts w:ascii="Courier" w:hAnsi="Courier"/>
          <w:sz w:val="18"/>
          <w:szCs w:val="18"/>
        </w:rPr>
        <w:t xml:space="preserve">                       const void *value);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w:t>
      </w:r>
      <w:proofErr w:type="gramStart"/>
      <w:r>
        <w:rPr>
          <w:rFonts w:ascii="Courier" w:hAnsi="Courier"/>
          <w:sz w:val="18"/>
          <w:szCs w:val="18"/>
        </w:rPr>
        <w:t>Pdecode(</w:t>
      </w:r>
      <w:proofErr w:type="gramEnd"/>
      <w:r>
        <w:rPr>
          <w:rFonts w:ascii="Courier" w:hAnsi="Courier"/>
          <w:sz w:val="18"/>
          <w:szCs w:val="18"/>
        </w:rPr>
        <w:t>) ****</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w:t>
      </w:r>
      <w:proofErr w:type="gramStart"/>
      <w:r>
        <w:rPr>
          <w:rFonts w:ascii="Courier" w:hAnsi="Courier"/>
          <w:sz w:val="18"/>
          <w:szCs w:val="18"/>
        </w:rPr>
        <w:t>insert(</w:t>
      </w:r>
      <w:proofErr w:type="gramEnd"/>
      <w:r>
        <w:rPr>
          <w:rFonts w:ascii="Courier" w:hAnsi="Courier"/>
          <w:sz w:val="18"/>
          <w:szCs w:val="18"/>
        </w:rPr>
        <w:t xml:space="preserve">H5P_genplist_t *plist, </w:t>
      </w:r>
    </w:p>
    <w:p w:rsidR="00D31373" w:rsidRDefault="00000000">
      <w:pPr>
        <w:rPr>
          <w:rFonts w:ascii="Courier" w:hAnsi="Courier"/>
          <w:sz w:val="18"/>
          <w:szCs w:val="18"/>
        </w:rPr>
      </w:pPr>
      <w:r>
        <w:rPr>
          <w:rFonts w:ascii="Courier" w:hAnsi="Courier"/>
          <w:sz w:val="18"/>
          <w:szCs w:val="18"/>
        </w:rPr>
        <w:t xml:space="preserve">                         const char *name, </w:t>
      </w:r>
    </w:p>
    <w:p w:rsidR="00D31373" w:rsidRDefault="00000000">
      <w:pPr>
        <w:rPr>
          <w:rFonts w:ascii="Courier" w:hAnsi="Courier"/>
          <w:sz w:val="18"/>
          <w:szCs w:val="18"/>
        </w:rPr>
      </w:pPr>
      <w:r>
        <w:rPr>
          <w:rFonts w:ascii="Courier" w:hAnsi="Courier"/>
          <w:sz w:val="18"/>
          <w:szCs w:val="18"/>
        </w:rPr>
        <w:t xml:space="preserve">                         size_t size,</w:t>
      </w:r>
    </w:p>
    <w:p w:rsidR="00D31373" w:rsidRDefault="00000000">
      <w:pPr>
        <w:rPr>
          <w:rFonts w:ascii="Courier" w:hAnsi="Courier"/>
          <w:sz w:val="18"/>
          <w:szCs w:val="18"/>
        </w:rPr>
      </w:pPr>
      <w:r>
        <w:rPr>
          <w:rFonts w:ascii="Courier" w:hAnsi="Courier"/>
          <w:sz w:val="18"/>
          <w:szCs w:val="18"/>
        </w:rPr>
        <w:t xml:space="preserve">                         void *value, </w:t>
      </w:r>
    </w:p>
    <w:p w:rsidR="00D31373" w:rsidRDefault="00000000">
      <w:pPr>
        <w:rPr>
          <w:rFonts w:ascii="Courier" w:hAnsi="Courier"/>
          <w:sz w:val="18"/>
          <w:szCs w:val="18"/>
        </w:rPr>
      </w:pPr>
      <w:r>
        <w:rPr>
          <w:rFonts w:ascii="Courier" w:hAnsi="Courier"/>
          <w:sz w:val="18"/>
          <w:szCs w:val="18"/>
        </w:rPr>
        <w:t xml:space="preserve">                         H5P_prp_set_func_t prp_set,</w:t>
      </w:r>
    </w:p>
    <w:p w:rsidR="00D31373" w:rsidRDefault="00000000">
      <w:pPr>
        <w:rPr>
          <w:rFonts w:ascii="Courier" w:hAnsi="Courier"/>
          <w:sz w:val="18"/>
          <w:szCs w:val="18"/>
        </w:rPr>
      </w:pPr>
      <w:r>
        <w:rPr>
          <w:rFonts w:ascii="Courier" w:hAnsi="Courier"/>
          <w:sz w:val="18"/>
          <w:szCs w:val="18"/>
        </w:rPr>
        <w:t xml:space="preserve">                         H5P_prp_get_func_t prp_get, </w:t>
      </w:r>
    </w:p>
    <w:p w:rsidR="00D31373" w:rsidRDefault="00000000">
      <w:pPr>
        <w:rPr>
          <w:rFonts w:ascii="Courier" w:hAnsi="Courier"/>
          <w:sz w:val="18"/>
          <w:szCs w:val="18"/>
        </w:rPr>
      </w:pPr>
      <w:r>
        <w:rPr>
          <w:rFonts w:ascii="Courier" w:hAnsi="Courier"/>
          <w:sz w:val="18"/>
          <w:szCs w:val="18"/>
        </w:rPr>
        <w:t xml:space="preserve">                         H5P_prp_encode_func_t prp_encode, </w:t>
      </w:r>
    </w:p>
    <w:p w:rsidR="00D31373" w:rsidRDefault="00000000">
      <w:pPr>
        <w:rPr>
          <w:rFonts w:ascii="Courier" w:hAnsi="Courier"/>
          <w:sz w:val="18"/>
          <w:szCs w:val="18"/>
        </w:rPr>
      </w:pPr>
      <w:r>
        <w:rPr>
          <w:rFonts w:ascii="Courier" w:hAnsi="Courier"/>
          <w:sz w:val="18"/>
          <w:szCs w:val="18"/>
        </w:rPr>
        <w:t xml:space="preserve">                         H5P_prp_decode_func_t prp_decode,</w:t>
      </w:r>
    </w:p>
    <w:p w:rsidR="00D31373" w:rsidRDefault="00000000">
      <w:pPr>
        <w:rPr>
          <w:rFonts w:ascii="Courier" w:hAnsi="Courier"/>
          <w:sz w:val="18"/>
          <w:szCs w:val="18"/>
        </w:rPr>
      </w:pPr>
      <w:r>
        <w:rPr>
          <w:rFonts w:ascii="Courier" w:hAnsi="Courier"/>
          <w:sz w:val="18"/>
          <w:szCs w:val="18"/>
        </w:rPr>
        <w:t xml:space="preserve">                         H5P_prp_delete_func_t prp_delete, </w:t>
      </w:r>
    </w:p>
    <w:p w:rsidR="00D31373" w:rsidRDefault="00000000">
      <w:pPr>
        <w:rPr>
          <w:rFonts w:ascii="Courier" w:hAnsi="Courier"/>
          <w:sz w:val="18"/>
          <w:szCs w:val="18"/>
        </w:rPr>
      </w:pPr>
      <w:r>
        <w:rPr>
          <w:rFonts w:ascii="Courier" w:hAnsi="Courier"/>
          <w:sz w:val="18"/>
          <w:szCs w:val="18"/>
        </w:rPr>
        <w:t xml:space="preserve">                         H5P_prp_copy_func_t prp_copy,</w:t>
      </w:r>
    </w:p>
    <w:p w:rsidR="00D31373" w:rsidRDefault="00000000">
      <w:pPr>
        <w:rPr>
          <w:rFonts w:ascii="Courier" w:hAnsi="Courier"/>
          <w:sz w:val="18"/>
          <w:szCs w:val="18"/>
        </w:rPr>
      </w:pPr>
      <w:r>
        <w:rPr>
          <w:rFonts w:ascii="Courier" w:hAnsi="Courier"/>
          <w:sz w:val="18"/>
          <w:szCs w:val="18"/>
        </w:rPr>
        <w:t xml:space="preserve">                         H5P_prp_compare_func_t prp_cmp, </w:t>
      </w:r>
    </w:p>
    <w:p w:rsidR="00D31373" w:rsidRDefault="00000000">
      <w:pPr>
        <w:rPr>
          <w:rFonts w:ascii="Courier" w:hAnsi="Courier"/>
          <w:sz w:val="18"/>
          <w:szCs w:val="18"/>
        </w:rPr>
      </w:pPr>
      <w:r>
        <w:rPr>
          <w:rFonts w:ascii="Courier" w:hAnsi="Courier"/>
          <w:sz w:val="18"/>
          <w:szCs w:val="18"/>
        </w:rPr>
        <w:lastRenderedPageBreak/>
        <w:t xml:space="preserve">                         H5P_prp_close_func_t prp_close);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H5Pinsert2() ****</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w:t>
      </w:r>
      <w:proofErr w:type="gramStart"/>
      <w:r>
        <w:rPr>
          <w:rFonts w:ascii="Courier" w:hAnsi="Courier"/>
          <w:sz w:val="18"/>
          <w:szCs w:val="18"/>
        </w:rPr>
        <w:t>remove(</w:t>
      </w:r>
      <w:proofErr w:type="gramEnd"/>
      <w:r>
        <w:rPr>
          <w:rFonts w:ascii="Courier" w:hAnsi="Courier"/>
          <w:sz w:val="18"/>
          <w:szCs w:val="18"/>
        </w:rPr>
        <w:t>H5P_genplist_t *plist, const char *name);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w:t>
      </w:r>
      <w:proofErr w:type="gramStart"/>
      <w:r>
        <w:rPr>
          <w:rFonts w:ascii="Courier" w:hAnsi="Courier"/>
          <w:sz w:val="18"/>
          <w:szCs w:val="18"/>
        </w:rPr>
        <w:t>Premove(</w:t>
      </w:r>
      <w:proofErr w:type="gramEnd"/>
      <w:r>
        <w:rPr>
          <w:rFonts w:ascii="Courier" w:hAnsi="Courier"/>
          <w:sz w:val="18"/>
          <w:szCs w:val="18"/>
        </w:rPr>
        <w:t>) ****</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htri_t H5P_exist_</w:t>
      </w:r>
      <w:proofErr w:type="gramStart"/>
      <w:r>
        <w:rPr>
          <w:rFonts w:ascii="Courier" w:hAnsi="Courier"/>
          <w:sz w:val="18"/>
          <w:szCs w:val="18"/>
        </w:rPr>
        <w:t>plist(</w:t>
      </w:r>
      <w:proofErr w:type="gramEnd"/>
      <w:r>
        <w:rPr>
          <w:rFonts w:ascii="Courier" w:hAnsi="Courier"/>
          <w:sz w:val="18"/>
          <w:szCs w:val="18"/>
        </w:rPr>
        <w:t>const H5P_genplist_t *plist, const char *name);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w:t>
      </w:r>
      <w:proofErr w:type="gramStart"/>
      <w:r>
        <w:rPr>
          <w:rFonts w:ascii="Courier" w:hAnsi="Courier"/>
          <w:sz w:val="18"/>
          <w:szCs w:val="18"/>
        </w:rPr>
        <w:t>Pexist(</w:t>
      </w:r>
      <w:proofErr w:type="gramEnd"/>
      <w:r>
        <w:rPr>
          <w:rFonts w:ascii="Courier" w:hAnsi="Courier"/>
          <w:sz w:val="18"/>
          <w:szCs w:val="18"/>
        </w:rPr>
        <w:t>) ****</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htri_t H5P_class_</w:t>
      </w:r>
      <w:proofErr w:type="gramStart"/>
      <w:r>
        <w:rPr>
          <w:rFonts w:ascii="Courier" w:hAnsi="Courier"/>
          <w:sz w:val="18"/>
          <w:szCs w:val="18"/>
        </w:rPr>
        <w:t>isa(</w:t>
      </w:r>
      <w:proofErr w:type="gramEnd"/>
      <w:r>
        <w:rPr>
          <w:rFonts w:ascii="Courier" w:hAnsi="Courier"/>
          <w:sz w:val="18"/>
          <w:szCs w:val="18"/>
        </w:rPr>
        <w:t xml:space="preserve">const H5P_genclass_t *pclass1, </w:t>
      </w:r>
    </w:p>
    <w:p w:rsidR="00D31373" w:rsidRDefault="00000000">
      <w:pPr>
        <w:rPr>
          <w:rFonts w:ascii="Courier" w:hAnsi="Courier"/>
          <w:sz w:val="18"/>
          <w:szCs w:val="18"/>
        </w:rPr>
      </w:pPr>
      <w:r>
        <w:rPr>
          <w:rFonts w:ascii="Courier" w:hAnsi="Courier"/>
          <w:sz w:val="18"/>
          <w:szCs w:val="18"/>
        </w:rPr>
        <w:t xml:space="preserve">                            const H5P_genclass_t *pclass2);</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H5Pisa_</w:t>
      </w:r>
      <w:proofErr w:type="gramStart"/>
      <w:r>
        <w:rPr>
          <w:rFonts w:ascii="Courier" w:hAnsi="Courier"/>
          <w:sz w:val="18"/>
          <w:szCs w:val="18"/>
        </w:rPr>
        <w:t>class(</w:t>
      </w:r>
      <w:proofErr w:type="gramEnd"/>
      <w:r>
        <w:rPr>
          <w:rFonts w:ascii="Courier" w:hAnsi="Courier"/>
          <w:sz w:val="18"/>
          <w:szCs w:val="18"/>
        </w:rPr>
        <w:t>) ****</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char * H5P_get_class_</w:t>
      </w:r>
      <w:proofErr w:type="gramStart"/>
      <w:r>
        <w:rPr>
          <w:rFonts w:ascii="Courier" w:hAnsi="Courier"/>
          <w:sz w:val="18"/>
          <w:szCs w:val="18"/>
        </w:rPr>
        <w:t>name(</w:t>
      </w:r>
      <w:proofErr w:type="gramEnd"/>
      <w:r>
        <w:rPr>
          <w:rFonts w:ascii="Courier" w:hAnsi="Courier"/>
          <w:sz w:val="18"/>
          <w:szCs w:val="18"/>
        </w:rPr>
        <w:t>H5P_genclass_t *pclass);</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H5Pget_class_</w:t>
      </w:r>
      <w:proofErr w:type="gramStart"/>
      <w:r>
        <w:rPr>
          <w:rFonts w:ascii="Courier" w:hAnsi="Courier"/>
          <w:sz w:val="18"/>
          <w:szCs w:val="18"/>
        </w:rPr>
        <w:t>name(</w:t>
      </w:r>
      <w:proofErr w:type="gramEnd"/>
      <w:r>
        <w:rPr>
          <w:rFonts w:ascii="Courier" w:hAnsi="Courier"/>
          <w:sz w:val="18"/>
          <w:szCs w:val="18"/>
        </w:rPr>
        <w:t>) ****</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Internal helper routines */</w:t>
      </w:r>
    </w:p>
    <w:p w:rsidR="00D31373" w:rsidRDefault="00000000">
      <w:pPr>
        <w:rPr>
          <w:rFonts w:ascii="Courier" w:hAnsi="Courier"/>
          <w:sz w:val="18"/>
          <w:szCs w:val="18"/>
        </w:rPr>
      </w:pPr>
      <w:r>
        <w:rPr>
          <w:rFonts w:ascii="Courier" w:hAnsi="Courier"/>
          <w:sz w:val="18"/>
          <w:szCs w:val="18"/>
        </w:rPr>
        <w:t>H5_DLL herr_t      H5P_get_nprops_</w:t>
      </w:r>
      <w:proofErr w:type="gramStart"/>
      <w:r>
        <w:rPr>
          <w:rFonts w:ascii="Courier" w:hAnsi="Courier"/>
          <w:sz w:val="18"/>
          <w:szCs w:val="18"/>
        </w:rPr>
        <w:t>pclass(</w:t>
      </w:r>
      <w:proofErr w:type="gramEnd"/>
      <w:r>
        <w:rPr>
          <w:rFonts w:ascii="Courier" w:hAnsi="Courier"/>
          <w:sz w:val="18"/>
          <w:szCs w:val="18"/>
        </w:rPr>
        <w:t xml:space="preserve">const H5P_genclass_t *pclass, </w:t>
      </w:r>
    </w:p>
    <w:p w:rsidR="00D31373" w:rsidRDefault="00000000">
      <w:pPr>
        <w:rPr>
          <w:rFonts w:ascii="Courier" w:hAnsi="Courier"/>
          <w:sz w:val="18"/>
          <w:szCs w:val="18"/>
        </w:rPr>
      </w:pPr>
      <w:r>
        <w:rPr>
          <w:rFonts w:ascii="Courier" w:hAnsi="Courier"/>
          <w:sz w:val="18"/>
          <w:szCs w:val="18"/>
        </w:rPr>
        <w:t xml:space="preserve">                                         size_t *nprops, hbool_t recurse);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H5Pget_</w:t>
      </w:r>
      <w:proofErr w:type="gramStart"/>
      <w:r>
        <w:rPr>
          <w:rFonts w:ascii="Courier" w:hAnsi="Courier"/>
          <w:sz w:val="18"/>
          <w:szCs w:val="18"/>
        </w:rPr>
        <w:t>nprops(</w:t>
      </w:r>
      <w:proofErr w:type="gramEnd"/>
      <w:r>
        <w:rPr>
          <w:rFonts w:ascii="Courier" w:hAnsi="Courier"/>
          <w:sz w:val="18"/>
          <w:szCs w:val="18"/>
        </w:rPr>
        <w:t>) ****</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only used in H5P.c and H5Pint.c – make it a package function?</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hid_t       H5P_peek_</w:t>
      </w:r>
      <w:proofErr w:type="gramStart"/>
      <w:r>
        <w:rPr>
          <w:rFonts w:ascii="Courier" w:hAnsi="Courier"/>
          <w:sz w:val="18"/>
          <w:szCs w:val="18"/>
        </w:rPr>
        <w:t>driver(</w:t>
      </w:r>
      <w:proofErr w:type="gramEnd"/>
      <w:r>
        <w:rPr>
          <w:rFonts w:ascii="Courier" w:hAnsi="Courier"/>
          <w:sz w:val="18"/>
          <w:szCs w:val="18"/>
        </w:rPr>
        <w:t>H5P_genplist_t *plist);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H5FD, and H5F</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const void *H5P_peek_driver_</w:t>
      </w:r>
      <w:proofErr w:type="gramStart"/>
      <w:r>
        <w:rPr>
          <w:rFonts w:ascii="Courier" w:hAnsi="Courier"/>
          <w:sz w:val="18"/>
          <w:szCs w:val="18"/>
        </w:rPr>
        <w:t>info(</w:t>
      </w:r>
      <w:proofErr w:type="gramEnd"/>
      <w:r>
        <w:rPr>
          <w:rFonts w:ascii="Courier" w:hAnsi="Courier"/>
          <w:sz w:val="18"/>
          <w:szCs w:val="18"/>
        </w:rPr>
        <w:t>H5P_genplist_t *plist);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H5FD</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const char *H5P_peek_driver_config_</w:t>
      </w:r>
      <w:proofErr w:type="gramStart"/>
      <w:r>
        <w:rPr>
          <w:rFonts w:ascii="Courier" w:hAnsi="Courier"/>
          <w:sz w:val="18"/>
          <w:szCs w:val="18"/>
        </w:rPr>
        <w:t>str(</w:t>
      </w:r>
      <w:proofErr w:type="gramEnd"/>
      <w:r>
        <w:rPr>
          <w:rFonts w:ascii="Courier" w:hAnsi="Courier"/>
          <w:sz w:val="18"/>
          <w:szCs w:val="18"/>
        </w:rPr>
        <w:t>H5P_genplist_t *plist);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H5FD, and H5F</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H5P_set_</w:t>
      </w:r>
      <w:proofErr w:type="gramStart"/>
      <w:r>
        <w:rPr>
          <w:rFonts w:ascii="Courier" w:hAnsi="Courier"/>
          <w:sz w:val="18"/>
          <w:szCs w:val="18"/>
        </w:rPr>
        <w:t>driver(</w:t>
      </w:r>
      <w:proofErr w:type="gramEnd"/>
      <w:r>
        <w:rPr>
          <w:rFonts w:ascii="Courier" w:hAnsi="Courier"/>
          <w:sz w:val="18"/>
          <w:szCs w:val="18"/>
        </w:rPr>
        <w:t>H5P_genplist_t *plist, hid_t new_driver_id,</w:t>
      </w:r>
    </w:p>
    <w:p w:rsidR="00D31373" w:rsidRDefault="00000000">
      <w:pPr>
        <w:rPr>
          <w:rFonts w:ascii="Courier" w:hAnsi="Courier"/>
          <w:sz w:val="18"/>
          <w:szCs w:val="18"/>
        </w:rPr>
      </w:pPr>
      <w:r>
        <w:rPr>
          <w:rFonts w:ascii="Courier" w:hAnsi="Courier"/>
          <w:sz w:val="18"/>
          <w:szCs w:val="18"/>
        </w:rPr>
        <w:t xml:space="preserve">                                  const void *new_driver_info,</w:t>
      </w:r>
    </w:p>
    <w:p w:rsidR="00D31373" w:rsidRDefault="00000000">
      <w:pPr>
        <w:rPr>
          <w:rFonts w:ascii="Courier" w:hAnsi="Courier"/>
          <w:sz w:val="18"/>
          <w:szCs w:val="18"/>
        </w:rPr>
      </w:pPr>
      <w:r>
        <w:rPr>
          <w:rFonts w:ascii="Courier" w:hAnsi="Courier"/>
          <w:sz w:val="18"/>
          <w:szCs w:val="18"/>
        </w:rPr>
        <w:t xml:space="preserve">                                  const char *new_driver_config_str);</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H5FD</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H5P_set_driver_by_</w:t>
      </w:r>
      <w:proofErr w:type="gramStart"/>
      <w:r>
        <w:rPr>
          <w:rFonts w:ascii="Courier" w:hAnsi="Courier"/>
          <w:sz w:val="18"/>
          <w:szCs w:val="18"/>
        </w:rPr>
        <w:t>name(</w:t>
      </w:r>
      <w:proofErr w:type="gramEnd"/>
      <w:r>
        <w:rPr>
          <w:rFonts w:ascii="Courier" w:hAnsi="Courier"/>
          <w:sz w:val="18"/>
          <w:szCs w:val="18"/>
        </w:rPr>
        <w:t xml:space="preserve">H5P_genplist_t *plist, </w:t>
      </w:r>
    </w:p>
    <w:p w:rsidR="00D31373" w:rsidRDefault="00000000">
      <w:pPr>
        <w:rPr>
          <w:rFonts w:ascii="Courier" w:hAnsi="Courier"/>
          <w:sz w:val="18"/>
          <w:szCs w:val="18"/>
        </w:rPr>
      </w:pPr>
      <w:r>
        <w:rPr>
          <w:rFonts w:ascii="Courier" w:hAnsi="Courier"/>
          <w:sz w:val="18"/>
          <w:szCs w:val="18"/>
        </w:rPr>
        <w:t xml:space="preserve">                                          const char *driver_name,</w:t>
      </w:r>
    </w:p>
    <w:p w:rsidR="00D31373" w:rsidRDefault="00000000">
      <w:pPr>
        <w:rPr>
          <w:rFonts w:ascii="Courier" w:hAnsi="Courier"/>
          <w:sz w:val="18"/>
          <w:szCs w:val="18"/>
        </w:rPr>
      </w:pPr>
      <w:r>
        <w:rPr>
          <w:rFonts w:ascii="Courier" w:hAnsi="Courier"/>
          <w:sz w:val="18"/>
          <w:szCs w:val="18"/>
        </w:rPr>
        <w:t xml:space="preserve">                                          const char *driver_config, </w:t>
      </w:r>
    </w:p>
    <w:p w:rsidR="00D31373" w:rsidRDefault="00000000">
      <w:pPr>
        <w:rPr>
          <w:rFonts w:ascii="Courier" w:hAnsi="Courier"/>
          <w:sz w:val="18"/>
          <w:szCs w:val="18"/>
        </w:rPr>
      </w:pPr>
      <w:r>
        <w:rPr>
          <w:rFonts w:ascii="Courier" w:hAnsi="Courier"/>
          <w:sz w:val="18"/>
          <w:szCs w:val="18"/>
        </w:rPr>
        <w:t xml:space="preserve">                                          hbool_t app_ref);</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Only in 5Pfapl.c</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H5P_set_driver_by_</w:t>
      </w:r>
      <w:proofErr w:type="gramStart"/>
      <w:r>
        <w:rPr>
          <w:rFonts w:ascii="Courier" w:hAnsi="Courier"/>
          <w:sz w:val="18"/>
          <w:szCs w:val="18"/>
        </w:rPr>
        <w:t>value(</w:t>
      </w:r>
      <w:proofErr w:type="gramEnd"/>
      <w:r>
        <w:rPr>
          <w:rFonts w:ascii="Courier" w:hAnsi="Courier"/>
          <w:sz w:val="18"/>
          <w:szCs w:val="18"/>
        </w:rPr>
        <w:t>H5P_genplist_t *plist,</w:t>
      </w:r>
    </w:p>
    <w:p w:rsidR="00D31373" w:rsidRDefault="00000000">
      <w:pPr>
        <w:rPr>
          <w:rFonts w:ascii="Courier" w:hAnsi="Courier"/>
          <w:sz w:val="18"/>
          <w:szCs w:val="18"/>
        </w:rPr>
      </w:pPr>
      <w:r>
        <w:rPr>
          <w:rFonts w:ascii="Courier" w:hAnsi="Courier"/>
          <w:sz w:val="18"/>
          <w:szCs w:val="18"/>
        </w:rPr>
        <w:t xml:space="preserve">                                           H5FD_class_value_t driver_value,</w:t>
      </w:r>
    </w:p>
    <w:p w:rsidR="00D31373" w:rsidRDefault="00000000">
      <w:pPr>
        <w:rPr>
          <w:rFonts w:ascii="Courier" w:hAnsi="Courier"/>
          <w:sz w:val="18"/>
          <w:szCs w:val="18"/>
        </w:rPr>
      </w:pPr>
      <w:r>
        <w:rPr>
          <w:rFonts w:ascii="Courier" w:hAnsi="Courier"/>
          <w:sz w:val="18"/>
          <w:szCs w:val="18"/>
        </w:rPr>
        <w:t xml:space="preserve">                                           const char *driver_config, </w:t>
      </w:r>
    </w:p>
    <w:p w:rsidR="00D31373" w:rsidRDefault="00000000">
      <w:pPr>
        <w:rPr>
          <w:rFonts w:ascii="Courier" w:hAnsi="Courier"/>
          <w:sz w:val="18"/>
          <w:szCs w:val="18"/>
        </w:rPr>
      </w:pPr>
      <w:r>
        <w:rPr>
          <w:rFonts w:ascii="Courier" w:hAnsi="Courier"/>
          <w:sz w:val="18"/>
          <w:szCs w:val="18"/>
        </w:rPr>
        <w:t xml:space="preserve">                                           hbool_t app_ref);</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H5FD</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H5P_set_</w:t>
      </w:r>
      <w:proofErr w:type="gramStart"/>
      <w:r>
        <w:rPr>
          <w:rFonts w:ascii="Courier" w:hAnsi="Courier"/>
          <w:sz w:val="18"/>
          <w:szCs w:val="18"/>
        </w:rPr>
        <w:t>vol(</w:t>
      </w:r>
      <w:proofErr w:type="gramEnd"/>
      <w:r>
        <w:rPr>
          <w:rFonts w:ascii="Courier" w:hAnsi="Courier"/>
          <w:sz w:val="18"/>
          <w:szCs w:val="18"/>
        </w:rPr>
        <w:t xml:space="preserve">H5P_genplist_t *plist, hid_t vol_id, </w:t>
      </w:r>
    </w:p>
    <w:p w:rsidR="00D31373" w:rsidRDefault="00000000">
      <w:pPr>
        <w:rPr>
          <w:rFonts w:ascii="Courier" w:hAnsi="Courier"/>
          <w:sz w:val="18"/>
          <w:szCs w:val="18"/>
        </w:rPr>
      </w:pPr>
      <w:r>
        <w:rPr>
          <w:rFonts w:ascii="Courier" w:hAnsi="Courier"/>
          <w:sz w:val="18"/>
          <w:szCs w:val="18"/>
        </w:rPr>
        <w:t xml:space="preserve">                               const void *vol_info);</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H5VL</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H5P_reset_vol_</w:t>
      </w:r>
      <w:proofErr w:type="gramStart"/>
      <w:r>
        <w:rPr>
          <w:rFonts w:ascii="Courier" w:hAnsi="Courier"/>
          <w:sz w:val="18"/>
          <w:szCs w:val="18"/>
        </w:rPr>
        <w:t>class(</w:t>
      </w:r>
      <w:proofErr w:type="gramEnd"/>
      <w:r>
        <w:rPr>
          <w:rFonts w:ascii="Courier" w:hAnsi="Courier"/>
          <w:sz w:val="18"/>
          <w:szCs w:val="18"/>
        </w:rPr>
        <w:t xml:space="preserve">const H5P_genclass_t *pclass, </w:t>
      </w:r>
    </w:p>
    <w:p w:rsidR="00D31373" w:rsidRDefault="00000000">
      <w:pPr>
        <w:rPr>
          <w:rFonts w:ascii="Courier" w:hAnsi="Courier"/>
          <w:sz w:val="18"/>
          <w:szCs w:val="18"/>
        </w:rPr>
      </w:pPr>
      <w:r>
        <w:rPr>
          <w:rFonts w:ascii="Courier" w:hAnsi="Courier"/>
          <w:sz w:val="18"/>
          <w:szCs w:val="18"/>
        </w:rPr>
        <w:t xml:space="preserve">                                  const struct H5VL_connector_prop_t *vol_prop);</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H5VL</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H5P_set_vlen_mem_</w:t>
      </w:r>
      <w:proofErr w:type="gramStart"/>
      <w:r>
        <w:rPr>
          <w:rFonts w:ascii="Courier" w:hAnsi="Courier"/>
          <w:sz w:val="18"/>
          <w:szCs w:val="18"/>
        </w:rPr>
        <w:t>manager(</w:t>
      </w:r>
      <w:proofErr w:type="gramEnd"/>
      <w:r>
        <w:rPr>
          <w:rFonts w:ascii="Courier" w:hAnsi="Courier"/>
          <w:sz w:val="18"/>
          <w:szCs w:val="18"/>
        </w:rPr>
        <w:t xml:space="preserve">H5P_genplist_t *plist, </w:t>
      </w:r>
    </w:p>
    <w:p w:rsidR="00D31373" w:rsidRDefault="00000000">
      <w:pPr>
        <w:rPr>
          <w:rFonts w:ascii="Courier" w:hAnsi="Courier"/>
          <w:sz w:val="18"/>
          <w:szCs w:val="18"/>
        </w:rPr>
      </w:pPr>
      <w:r>
        <w:rPr>
          <w:rFonts w:ascii="Courier" w:hAnsi="Courier"/>
          <w:sz w:val="18"/>
          <w:szCs w:val="18"/>
        </w:rPr>
        <w:t xml:space="preserve">                                       H5MM_allocate_t alloc_func, </w:t>
      </w:r>
    </w:p>
    <w:p w:rsidR="00D31373" w:rsidRDefault="00000000">
      <w:pPr>
        <w:rPr>
          <w:rFonts w:ascii="Courier" w:hAnsi="Courier"/>
          <w:sz w:val="18"/>
          <w:szCs w:val="18"/>
        </w:rPr>
      </w:pPr>
      <w:r>
        <w:rPr>
          <w:rFonts w:ascii="Courier" w:hAnsi="Courier"/>
          <w:sz w:val="18"/>
          <w:szCs w:val="18"/>
        </w:rPr>
        <w:t xml:space="preserve">                                       void *alloc_info,</w:t>
      </w:r>
    </w:p>
    <w:p w:rsidR="00D31373" w:rsidRDefault="00000000">
      <w:pPr>
        <w:rPr>
          <w:rFonts w:ascii="Courier" w:hAnsi="Courier"/>
          <w:sz w:val="18"/>
          <w:szCs w:val="18"/>
        </w:rPr>
      </w:pPr>
      <w:r>
        <w:rPr>
          <w:rFonts w:ascii="Courier" w:hAnsi="Courier"/>
          <w:sz w:val="18"/>
          <w:szCs w:val="18"/>
        </w:rPr>
        <w:t xml:space="preserve">                                       H5MM_free_t free_func, void *free_info);</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H5D</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H5P_is_fill_value_</w:t>
      </w:r>
      <w:proofErr w:type="gramStart"/>
      <w:r>
        <w:rPr>
          <w:rFonts w:ascii="Courier" w:hAnsi="Courier"/>
          <w:sz w:val="18"/>
          <w:szCs w:val="18"/>
        </w:rPr>
        <w:t>defined(</w:t>
      </w:r>
      <w:proofErr w:type="gramEnd"/>
      <w:r>
        <w:rPr>
          <w:rFonts w:ascii="Courier" w:hAnsi="Courier"/>
          <w:sz w:val="18"/>
          <w:szCs w:val="18"/>
        </w:rPr>
        <w:t>const struct H5O_fill_t *fill,</w:t>
      </w:r>
    </w:p>
    <w:p w:rsidR="00D31373" w:rsidRDefault="00000000">
      <w:pPr>
        <w:rPr>
          <w:rFonts w:ascii="Courier" w:hAnsi="Courier"/>
          <w:sz w:val="18"/>
          <w:szCs w:val="18"/>
        </w:rPr>
      </w:pPr>
      <w:r>
        <w:rPr>
          <w:rFonts w:ascii="Courier" w:hAnsi="Courier"/>
          <w:sz w:val="18"/>
          <w:szCs w:val="18"/>
        </w:rPr>
        <w:t xml:space="preserve">                                        H5D_fill_value_t *status);</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H5D and H5O</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int    H5P_fill_value_</w:t>
      </w:r>
      <w:proofErr w:type="gramStart"/>
      <w:r>
        <w:rPr>
          <w:rFonts w:ascii="Courier" w:hAnsi="Courier"/>
          <w:sz w:val="18"/>
          <w:szCs w:val="18"/>
        </w:rPr>
        <w:t>cmp(</w:t>
      </w:r>
      <w:proofErr w:type="gramEnd"/>
      <w:r>
        <w:rPr>
          <w:rFonts w:ascii="Courier" w:hAnsi="Courier"/>
          <w:sz w:val="18"/>
          <w:szCs w:val="18"/>
        </w:rPr>
        <w:t xml:space="preserve">const void *value1, const void *value2, </w:t>
      </w:r>
    </w:p>
    <w:p w:rsidR="00D31373" w:rsidRDefault="00000000">
      <w:pPr>
        <w:rPr>
          <w:rFonts w:ascii="Courier" w:hAnsi="Courier"/>
          <w:sz w:val="18"/>
          <w:szCs w:val="18"/>
        </w:rPr>
      </w:pPr>
      <w:r>
        <w:rPr>
          <w:rFonts w:ascii="Courier" w:hAnsi="Courier"/>
          <w:sz w:val="18"/>
          <w:szCs w:val="18"/>
        </w:rPr>
        <w:t xml:space="preserve">                                 size_t size);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H5D</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H5P_modify_</w:t>
      </w:r>
      <w:proofErr w:type="gramStart"/>
      <w:r>
        <w:rPr>
          <w:rFonts w:ascii="Courier" w:hAnsi="Courier"/>
          <w:sz w:val="18"/>
          <w:szCs w:val="18"/>
        </w:rPr>
        <w:t>filter(</w:t>
      </w:r>
      <w:proofErr w:type="gramEnd"/>
      <w:r>
        <w:rPr>
          <w:rFonts w:ascii="Courier" w:hAnsi="Courier"/>
          <w:sz w:val="18"/>
          <w:szCs w:val="18"/>
        </w:rPr>
        <w:t>H5P_genplist_t *plist, H5Z_filter_t filter,</w:t>
      </w:r>
    </w:p>
    <w:p w:rsidR="00D31373" w:rsidRDefault="00000000">
      <w:pPr>
        <w:rPr>
          <w:rFonts w:ascii="Courier" w:hAnsi="Courier"/>
          <w:sz w:val="18"/>
          <w:szCs w:val="18"/>
        </w:rPr>
      </w:pPr>
      <w:r>
        <w:rPr>
          <w:rFonts w:ascii="Courier" w:hAnsi="Courier"/>
          <w:sz w:val="18"/>
          <w:szCs w:val="18"/>
        </w:rPr>
        <w:t xml:space="preserve">                                unsigned flags, size_t cd_nelmts,</w:t>
      </w:r>
    </w:p>
    <w:p w:rsidR="00D31373" w:rsidRDefault="00000000">
      <w:pPr>
        <w:rPr>
          <w:rFonts w:ascii="Courier" w:hAnsi="Courier"/>
          <w:sz w:val="18"/>
          <w:szCs w:val="18"/>
        </w:rPr>
      </w:pPr>
      <w:r>
        <w:rPr>
          <w:rFonts w:ascii="Courier" w:hAnsi="Courier"/>
          <w:sz w:val="18"/>
          <w:szCs w:val="18"/>
        </w:rPr>
        <w:t xml:space="preserve">                                const unsigned cd_</w:t>
      </w:r>
      <w:proofErr w:type="gramStart"/>
      <w:r>
        <w:rPr>
          <w:rFonts w:ascii="Courier" w:hAnsi="Courier"/>
          <w:sz w:val="18"/>
          <w:szCs w:val="18"/>
        </w:rPr>
        <w:t>values[</w:t>
      </w:r>
      <w:proofErr w:type="gramEnd"/>
      <w:r>
        <w:rPr>
          <w:rFonts w:ascii="Courier" w:hAnsi="Courier"/>
          <w:sz w:val="18"/>
          <w:szCs w:val="18"/>
        </w:rPr>
        <w: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H5Z</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H5P_get_filter_by_</w:t>
      </w:r>
      <w:proofErr w:type="gramStart"/>
      <w:r>
        <w:rPr>
          <w:rFonts w:ascii="Courier" w:hAnsi="Courier"/>
          <w:sz w:val="18"/>
          <w:szCs w:val="18"/>
        </w:rPr>
        <w:t>id(</w:t>
      </w:r>
      <w:proofErr w:type="gramEnd"/>
      <w:r>
        <w:rPr>
          <w:rFonts w:ascii="Courier" w:hAnsi="Courier"/>
          <w:sz w:val="18"/>
          <w:szCs w:val="18"/>
        </w:rPr>
        <w:t>H5P_genplist_t *plist, H5Z_filter_t id,</w:t>
      </w:r>
    </w:p>
    <w:p w:rsidR="00D31373" w:rsidRDefault="00000000">
      <w:pPr>
        <w:rPr>
          <w:rFonts w:ascii="Courier" w:hAnsi="Courier"/>
          <w:sz w:val="18"/>
          <w:szCs w:val="18"/>
        </w:rPr>
      </w:pPr>
      <w:r>
        <w:rPr>
          <w:rFonts w:ascii="Courier" w:hAnsi="Courier"/>
          <w:sz w:val="18"/>
          <w:szCs w:val="18"/>
        </w:rPr>
        <w:t xml:space="preserve">                                   unsigned int *flags, size_t *cd_nelmts,</w:t>
      </w:r>
    </w:p>
    <w:p w:rsidR="00D31373" w:rsidRDefault="00000000">
      <w:pPr>
        <w:rPr>
          <w:rFonts w:ascii="Courier" w:hAnsi="Courier"/>
          <w:sz w:val="18"/>
          <w:szCs w:val="18"/>
        </w:rPr>
      </w:pPr>
      <w:r>
        <w:rPr>
          <w:rFonts w:ascii="Courier" w:hAnsi="Courier"/>
          <w:sz w:val="18"/>
          <w:szCs w:val="18"/>
        </w:rPr>
        <w:t xml:space="preserve">                                   unsigned cd_</w:t>
      </w:r>
      <w:proofErr w:type="gramStart"/>
      <w:r>
        <w:rPr>
          <w:rFonts w:ascii="Courier" w:hAnsi="Courier"/>
          <w:sz w:val="18"/>
          <w:szCs w:val="18"/>
        </w:rPr>
        <w:t>values[</w:t>
      </w:r>
      <w:proofErr w:type="gramEnd"/>
      <w:r>
        <w:rPr>
          <w:rFonts w:ascii="Courier" w:hAnsi="Courier"/>
          <w:sz w:val="18"/>
          <w:szCs w:val="18"/>
        </w:rPr>
        <w:t xml:space="preserve">], size_t namelen, </w:t>
      </w:r>
    </w:p>
    <w:p w:rsidR="00D31373" w:rsidRDefault="00000000">
      <w:pPr>
        <w:rPr>
          <w:rFonts w:ascii="Courier" w:hAnsi="Courier"/>
          <w:sz w:val="18"/>
          <w:szCs w:val="18"/>
        </w:rPr>
      </w:pPr>
      <w:r>
        <w:rPr>
          <w:rFonts w:ascii="Courier" w:hAnsi="Courier"/>
          <w:sz w:val="18"/>
          <w:szCs w:val="18"/>
        </w:rPr>
        <w:t xml:space="preserve">                                   char </w:t>
      </w:r>
      <w:proofErr w:type="gramStart"/>
      <w:r>
        <w:rPr>
          <w:rFonts w:ascii="Courier" w:hAnsi="Courier"/>
          <w:sz w:val="18"/>
          <w:szCs w:val="18"/>
        </w:rPr>
        <w:t>name[</w:t>
      </w:r>
      <w:proofErr w:type="gramEnd"/>
      <w:r>
        <w:rPr>
          <w:rFonts w:ascii="Courier" w:hAnsi="Courier"/>
          <w:sz w:val="18"/>
          <w:szCs w:val="18"/>
        </w:rPr>
        <w:t>], unsigned *filter_config);</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H5Z</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htri_t H5P_filter_in_</w:t>
      </w:r>
      <w:proofErr w:type="gramStart"/>
      <w:r>
        <w:rPr>
          <w:rFonts w:ascii="Courier" w:hAnsi="Courier"/>
          <w:sz w:val="18"/>
          <w:szCs w:val="18"/>
        </w:rPr>
        <w:t>pline(</w:t>
      </w:r>
      <w:proofErr w:type="gramEnd"/>
      <w:r>
        <w:rPr>
          <w:rFonts w:ascii="Courier" w:hAnsi="Courier"/>
          <w:sz w:val="18"/>
          <w:szCs w:val="18"/>
        </w:rPr>
        <w:t>H5P_genplist_t *plist, H5Z_filter_t id);</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H5Z</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Query internal fields of the property list struct */</w:t>
      </w:r>
    </w:p>
    <w:p w:rsidR="00D31373" w:rsidRDefault="00000000">
      <w:pPr>
        <w:rPr>
          <w:rFonts w:ascii="Courier" w:hAnsi="Courier"/>
          <w:sz w:val="18"/>
          <w:szCs w:val="18"/>
        </w:rPr>
      </w:pPr>
      <w:r>
        <w:rPr>
          <w:rFonts w:ascii="Courier" w:hAnsi="Courier"/>
          <w:sz w:val="18"/>
          <w:szCs w:val="18"/>
        </w:rPr>
        <w:t>H5_DLL hid_t H5P_get_plist_</w:t>
      </w:r>
      <w:proofErr w:type="gramStart"/>
      <w:r>
        <w:rPr>
          <w:rFonts w:ascii="Courier" w:hAnsi="Courier"/>
          <w:sz w:val="18"/>
          <w:szCs w:val="18"/>
        </w:rPr>
        <w:t>id(</w:t>
      </w:r>
      <w:proofErr w:type="gramEnd"/>
      <w:r>
        <w:rPr>
          <w:rFonts w:ascii="Courier" w:hAnsi="Courier"/>
          <w:sz w:val="18"/>
          <w:szCs w:val="18"/>
        </w:rPr>
        <w:t>const H5P_genplist_t *plist);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Doesn’t appear to be used in the library</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H5P_genclass_t *H5P_get_</w:t>
      </w:r>
      <w:proofErr w:type="gramStart"/>
      <w:r>
        <w:rPr>
          <w:rFonts w:ascii="Courier" w:hAnsi="Courier"/>
          <w:sz w:val="18"/>
          <w:szCs w:val="18"/>
        </w:rPr>
        <w:t>class(</w:t>
      </w:r>
      <w:proofErr w:type="gramEnd"/>
      <w:r>
        <w:rPr>
          <w:rFonts w:ascii="Courier" w:hAnsi="Courier"/>
          <w:sz w:val="18"/>
          <w:szCs w:val="18"/>
        </w:rPr>
        <w:t>const H5P_genplist_t *plist);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H5Pget_</w:t>
      </w:r>
      <w:proofErr w:type="gramStart"/>
      <w:r>
        <w:rPr>
          <w:rFonts w:ascii="Courier" w:hAnsi="Courier"/>
          <w:sz w:val="18"/>
          <w:szCs w:val="18"/>
        </w:rPr>
        <w:t>class(</w:t>
      </w:r>
      <w:proofErr w:type="gramEnd"/>
      <w:r>
        <w:rPr>
          <w:rFonts w:ascii="Courier" w:hAnsi="Courier"/>
          <w:sz w:val="18"/>
          <w:szCs w:val="18"/>
        </w:rPr>
        <w:t>)</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H5trace.c</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*SPECIAL* Don't make more of these! -QAK */</w:t>
      </w:r>
    </w:p>
    <w:p w:rsidR="00D31373" w:rsidRDefault="00000000">
      <w:pPr>
        <w:rPr>
          <w:rFonts w:ascii="Courier" w:hAnsi="Courier"/>
          <w:sz w:val="18"/>
          <w:szCs w:val="18"/>
        </w:rPr>
      </w:pPr>
      <w:r>
        <w:rPr>
          <w:rFonts w:ascii="Courier" w:hAnsi="Courier"/>
          <w:sz w:val="18"/>
          <w:szCs w:val="18"/>
        </w:rPr>
        <w:t>H5_DLL htri_t H5P_isa_</w:t>
      </w:r>
      <w:proofErr w:type="gramStart"/>
      <w:r>
        <w:rPr>
          <w:rFonts w:ascii="Courier" w:hAnsi="Courier"/>
          <w:sz w:val="18"/>
          <w:szCs w:val="18"/>
        </w:rPr>
        <w:t>class(</w:t>
      </w:r>
      <w:proofErr w:type="gramEnd"/>
      <w:r>
        <w:rPr>
          <w:rFonts w:ascii="Courier" w:hAnsi="Courier"/>
          <w:sz w:val="18"/>
          <w:szCs w:val="18"/>
        </w:rPr>
        <w:t>hid_t plist_id, hid_t pclass_id);</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See H5Pisa_</w:t>
      </w:r>
      <w:proofErr w:type="gramStart"/>
      <w:r>
        <w:rPr>
          <w:rFonts w:ascii="Courier" w:hAnsi="Courier"/>
          <w:sz w:val="18"/>
          <w:szCs w:val="18"/>
        </w:rPr>
        <w:t>class(</w:t>
      </w:r>
      <w:proofErr w:type="gramEnd"/>
      <w:r>
        <w:rPr>
          <w:rFonts w:ascii="Courier" w:hAnsi="Courier"/>
          <w:sz w:val="18"/>
          <w:szCs w:val="18"/>
        </w:rPr>
        <w:t>) ****</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H5CX, H5D, H5F, H5FD, H5G, H5L, H5M, H5O, H5R, H5T, and H5VL</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H5P_genplist_t *H5P_object_</w:t>
      </w:r>
      <w:proofErr w:type="gramStart"/>
      <w:r>
        <w:rPr>
          <w:rFonts w:ascii="Courier" w:hAnsi="Courier"/>
          <w:sz w:val="18"/>
          <w:szCs w:val="18"/>
        </w:rPr>
        <w:t>verify(</w:t>
      </w:r>
      <w:proofErr w:type="gramEnd"/>
      <w:r>
        <w:rPr>
          <w:rFonts w:ascii="Courier" w:hAnsi="Courier"/>
          <w:sz w:val="18"/>
          <w:szCs w:val="18"/>
        </w:rPr>
        <w:t>hid_t plist_id, hid_t pclass_id);</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H5FD, H5F, H5L, H5VL, and H5Z</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Private DCPL routines */</w:t>
      </w:r>
    </w:p>
    <w:p w:rsidR="00D31373" w:rsidRDefault="00000000">
      <w:pPr>
        <w:rPr>
          <w:rFonts w:ascii="Courier" w:hAnsi="Courier"/>
          <w:sz w:val="18"/>
          <w:szCs w:val="18"/>
        </w:rPr>
      </w:pPr>
      <w:r>
        <w:rPr>
          <w:rFonts w:ascii="Courier" w:hAnsi="Courier"/>
          <w:sz w:val="18"/>
          <w:szCs w:val="18"/>
        </w:rPr>
        <w:t>H5_DLL herr_t H5P_fill_value_</w:t>
      </w:r>
      <w:proofErr w:type="gramStart"/>
      <w:r>
        <w:rPr>
          <w:rFonts w:ascii="Courier" w:hAnsi="Courier"/>
          <w:sz w:val="18"/>
          <w:szCs w:val="18"/>
        </w:rPr>
        <w:t>defined(</w:t>
      </w:r>
      <w:proofErr w:type="gramEnd"/>
      <w:r>
        <w:rPr>
          <w:rFonts w:ascii="Courier" w:hAnsi="Courier"/>
          <w:sz w:val="18"/>
          <w:szCs w:val="18"/>
        </w:rPr>
        <w:t xml:space="preserve">H5P_genplist_t *plist, </w:t>
      </w:r>
    </w:p>
    <w:p w:rsidR="00D31373" w:rsidRDefault="00000000">
      <w:pPr>
        <w:rPr>
          <w:rFonts w:ascii="Courier" w:hAnsi="Courier"/>
          <w:sz w:val="18"/>
          <w:szCs w:val="18"/>
        </w:rPr>
      </w:pPr>
      <w:r>
        <w:rPr>
          <w:rFonts w:ascii="Courier" w:hAnsi="Courier"/>
          <w:sz w:val="18"/>
          <w:szCs w:val="18"/>
        </w:rPr>
        <w:t xml:space="preserve">                                     H5D_fill_value_t *status);</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H5Z</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herr_t H5P_get_fill_</w:t>
      </w:r>
      <w:proofErr w:type="gramStart"/>
      <w:r>
        <w:rPr>
          <w:rFonts w:ascii="Courier" w:hAnsi="Courier"/>
          <w:sz w:val="18"/>
          <w:szCs w:val="18"/>
        </w:rPr>
        <w:t>value(</w:t>
      </w:r>
      <w:proofErr w:type="gramEnd"/>
      <w:r>
        <w:rPr>
          <w:rFonts w:ascii="Courier" w:hAnsi="Courier"/>
          <w:sz w:val="18"/>
          <w:szCs w:val="18"/>
        </w:rPr>
        <w:t xml:space="preserve">H5P_genplist_t *plist, </w:t>
      </w:r>
    </w:p>
    <w:p w:rsidR="00D31373" w:rsidRDefault="00000000">
      <w:pPr>
        <w:rPr>
          <w:rFonts w:ascii="Courier" w:hAnsi="Courier"/>
          <w:sz w:val="18"/>
          <w:szCs w:val="18"/>
        </w:rPr>
      </w:pPr>
      <w:r>
        <w:rPr>
          <w:rFonts w:ascii="Courier" w:hAnsi="Courier"/>
          <w:sz w:val="18"/>
          <w:szCs w:val="18"/>
        </w:rPr>
        <w:t xml:space="preserve">                                 const struct H5T_t *type,                 </w:t>
      </w:r>
    </w:p>
    <w:p w:rsidR="00D31373" w:rsidRDefault="00000000">
      <w:pPr>
        <w:rPr>
          <w:rFonts w:ascii="Courier" w:hAnsi="Courier"/>
          <w:sz w:val="18"/>
          <w:szCs w:val="18"/>
        </w:rPr>
      </w:pPr>
      <w:r>
        <w:rPr>
          <w:rFonts w:ascii="Courier" w:hAnsi="Courier"/>
          <w:sz w:val="18"/>
          <w:szCs w:val="18"/>
        </w:rPr>
        <w:t xml:space="preserve">                                 void *value);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used in H5Z</w:t>
      </w:r>
    </w:p>
    <w:p w:rsidR="00D31373" w:rsidRDefault="00D31373">
      <w:pPr>
        <w:rPr>
          <w:rFonts w:ascii="Courier" w:hAnsi="Courier"/>
          <w:sz w:val="18"/>
          <w:szCs w:val="18"/>
        </w:rPr>
      </w:pP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H5_DLL int    H5P_ignore_</w:t>
      </w:r>
      <w:proofErr w:type="gramStart"/>
      <w:r>
        <w:rPr>
          <w:rFonts w:ascii="Courier" w:hAnsi="Courier"/>
          <w:sz w:val="18"/>
          <w:szCs w:val="18"/>
        </w:rPr>
        <w:t>cmp(</w:t>
      </w:r>
      <w:proofErr w:type="gramEnd"/>
      <w:r>
        <w:rPr>
          <w:rFonts w:ascii="Courier" w:hAnsi="Courier"/>
          <w:sz w:val="18"/>
          <w:szCs w:val="18"/>
        </w:rPr>
        <w:t xml:space="preserve">const void H5_ATTR_UNUSED *val1, </w:t>
      </w:r>
    </w:p>
    <w:p w:rsidR="00D31373" w:rsidRDefault="00000000">
      <w:pPr>
        <w:rPr>
          <w:rFonts w:ascii="Courier" w:hAnsi="Courier"/>
          <w:sz w:val="18"/>
          <w:szCs w:val="18"/>
        </w:rPr>
      </w:pPr>
      <w:r>
        <w:rPr>
          <w:rFonts w:ascii="Courier" w:hAnsi="Courier"/>
          <w:sz w:val="18"/>
          <w:szCs w:val="18"/>
        </w:rPr>
        <w:t xml:space="preserve">                             const void H5_ATTR_UNUSED *val2,</w:t>
      </w:r>
    </w:p>
    <w:p w:rsidR="00D31373" w:rsidRDefault="00000000">
      <w:pPr>
        <w:rPr>
          <w:rFonts w:ascii="Courier" w:hAnsi="Courier"/>
          <w:sz w:val="18"/>
          <w:szCs w:val="18"/>
        </w:rPr>
      </w:pPr>
      <w:r>
        <w:rPr>
          <w:rFonts w:ascii="Courier" w:hAnsi="Courier"/>
          <w:sz w:val="18"/>
          <w:szCs w:val="18"/>
        </w:rPr>
        <w:t xml:space="preserve">                             size_t H5_ATTR_UNUSED size);</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 Doesn’t appear to be used in the library</w:t>
      </w:r>
    </w:p>
    <w:p w:rsidR="00D31373" w:rsidRDefault="00D31373">
      <w:pPr>
        <w:rPr>
          <w:rFonts w:ascii="Courier" w:hAnsi="Courier"/>
          <w:sz w:val="18"/>
          <w:szCs w:val="18"/>
        </w:rPr>
      </w:pPr>
    </w:p>
    <w:p w:rsidR="00D31373" w:rsidRDefault="00000000">
      <w:pPr>
        <w:rPr>
          <w:rFonts w:ascii="Courier" w:hAnsi="Courier"/>
          <w:sz w:val="18"/>
          <w:szCs w:val="18"/>
        </w:rPr>
      </w:pPr>
      <w:r>
        <w:rPr>
          <w:rFonts w:ascii="Courier" w:hAnsi="Courier"/>
          <w:sz w:val="18"/>
          <w:szCs w:val="18"/>
        </w:rPr>
        <w:t>#endif /* H5Pprivate_H */</w:t>
      </w:r>
    </w:p>
    <w:p w:rsidR="00D31373" w:rsidRDefault="00D31373">
      <w:pPr>
        <w:rPr>
          <w:rFonts w:ascii="monospace" w:hAnsi="monospace"/>
          <w:sz w:val="18"/>
          <w:szCs w:val="18"/>
        </w:rPr>
      </w:pPr>
    </w:p>
    <w:p w:rsidR="00D31373" w:rsidRDefault="00000000">
      <w:r>
        <w:br w:type="page"/>
      </w:r>
    </w:p>
    <w:p w:rsidR="00D31373" w:rsidRDefault="00000000">
      <w:pPr>
        <w:pStyle w:val="Heading1"/>
      </w:pPr>
      <w:bookmarkStart w:id="1091" w:name="__RefHeading___Toc31278_1307998885"/>
      <w:bookmarkStart w:id="1092" w:name="_Toc129078778"/>
      <w:bookmarkEnd w:id="1091"/>
      <w:r>
        <w:lastRenderedPageBreak/>
        <w:t xml:space="preserve">Appendix 3 – Original Proposal </w:t>
      </w:r>
      <w:proofErr w:type="gramStart"/>
      <w:r>
        <w:t>For</w:t>
      </w:r>
      <w:proofErr w:type="gramEnd"/>
      <w:r>
        <w:t xml:space="preserve"> Generic Properties?</w:t>
      </w:r>
      <w:bookmarkEnd w:id="1092"/>
    </w:p>
    <w:p w:rsidR="00D31373" w:rsidRDefault="00D31373"/>
    <w:p w:rsidR="00D31373" w:rsidRDefault="00000000">
      <w:r>
        <w:t>Thank you to Elena Pourmal for finding the following document, and bringing it to my attention.</w:t>
      </w:r>
    </w:p>
    <w:p w:rsidR="00D31373" w:rsidRDefault="00000000">
      <w:hyperlink r:id="rId8" w:anchor="H5Pcopy_prop" w:history="1">
        <w:r>
          <w:rPr>
            <w:rStyle w:val="Hyperlink"/>
          </w:rPr>
          <w:t>https://support.hdfgroup.org/HDF5/doc_resource/H5Generic_Props.html#H5Pcopy_prop</w:t>
        </w:r>
      </w:hyperlink>
      <w:r>
        <w:t xml:space="preserve">. </w:t>
      </w:r>
    </w:p>
    <w:p w:rsidR="00D31373" w:rsidRDefault="00D31373"/>
    <w:p w:rsidR="00D31373" w:rsidRDefault="00000000">
      <w:r>
        <w:t xml:space="preserve">My understanding is that the original property list facility was implemented as a flat structure, supporting only a pre-defined set of properties for each type of property list.  </w:t>
      </w:r>
    </w:p>
    <w:p w:rsidR="00D31373" w:rsidRDefault="00D31373"/>
    <w:p w:rsidR="00D31373" w:rsidRDefault="00000000">
      <w:r>
        <w:t>The following document appears to be an early RFC written by Quincey Koziol for the re-write of H5P to support generic properties.  Until only five or ten years ago, proposals for extensions / changes in the HDF5 library (typically referred to as RFCs) usually consisted of user level documentation for the new feature / revision along with a brief discussion of motivation.  Implementation details were seldom if ever discussed.  As it is dated 9/10/01, the document is consistent with this practice.</w:t>
      </w:r>
    </w:p>
    <w:p w:rsidR="00D31373" w:rsidRDefault="00D31373"/>
    <w:p w:rsidR="00D31373" w:rsidRDefault="00000000">
      <w:r>
        <w:t>Leaving aside implementation concerns, the motivation still applies – specifically the need to allow user defined properties to configure user supplied VFDs.  Indeed, the VOL layer has only accentuated this requirement.</w:t>
      </w:r>
    </w:p>
    <w:p w:rsidR="00D31373" w:rsidRDefault="00D31373"/>
    <w:p w:rsidR="00D31373" w:rsidRDefault="00000000">
      <w:r>
        <w:t>While this is not a design document as I would use the term, it does shed light on the objectives of the current implementation of H5P – and thus makes the current implementation easier to understand.</w:t>
      </w:r>
    </w:p>
    <w:p w:rsidR="00D31373" w:rsidRDefault="00D31373"/>
    <w:p w:rsidR="00D31373" w:rsidRDefault="00D31373">
      <w:pPr>
        <w:pStyle w:val="HorizontalLine"/>
      </w:pPr>
    </w:p>
    <w:p w:rsidR="00D31373" w:rsidRDefault="00000000">
      <w:pPr>
        <w:pStyle w:val="Heading2"/>
      </w:pPr>
      <w:bookmarkStart w:id="1093" w:name="__RefHeading___Toc31280_1307998885"/>
      <w:bookmarkStart w:id="1094" w:name="_Toc129078779"/>
      <w:bookmarkEnd w:id="1093"/>
      <w:r>
        <w:t>Generic Properties Overview and Justification</w:t>
      </w:r>
      <w:bookmarkEnd w:id="1094"/>
    </w:p>
    <w:p w:rsidR="00D31373" w:rsidRDefault="00000000">
      <w:pPr>
        <w:pStyle w:val="BodyText"/>
      </w:pPr>
      <w:r>
        <w:t xml:space="preserve">It is useful to allow "drivers" (VFL, VDL, datatype conversion, etc.) to create properties for controlling features they wish to add to the library. Allowing a driver to create properties when installed at run-time will enable new features to be easily created and controlled while localizing the changes to just the section of code being modified or added. This should allow easier maintainence and evolution of the library's properties in future versions of the library code. </w:t>
      </w:r>
    </w:p>
    <w:p w:rsidR="00D31373" w:rsidRDefault="00000000">
      <w:pPr>
        <w:pStyle w:val="BodyText"/>
      </w:pPr>
      <w:r>
        <w:t xml:space="preserve">It would also be useful to give users the ability to create and set properties which are temporary in nature and do not need to be stored longer than the application is active. These would allow users to set application specific properties which can be set and queried during the application's execution. </w:t>
      </w:r>
    </w:p>
    <w:p w:rsidR="00D31373" w:rsidRDefault="00000000">
      <w:pPr>
        <w:pStyle w:val="Heading3"/>
      </w:pPr>
      <w:bookmarkStart w:id="1095" w:name="__RefHeading___Toc31282_1307998885"/>
      <w:bookmarkStart w:id="1096" w:name="_Toc129078780"/>
      <w:bookmarkEnd w:id="1095"/>
      <w:r>
        <w:t>Generic Properties Implementation</w:t>
      </w:r>
      <w:bookmarkEnd w:id="1096"/>
    </w:p>
    <w:p w:rsidR="00D31373" w:rsidRDefault="00000000">
      <w:pPr>
        <w:pStyle w:val="BodyText"/>
      </w:pPr>
      <w:r>
        <w:t xml:space="preserve">The existing property list classes would be modified so that the existing properties are generic properties which are registered when the library starts up. The existing property list API functions would become wrappers around the new "generic" get/set functions. This would </w:t>
      </w:r>
      <w:r>
        <w:lastRenderedPageBreak/>
        <w:t xml:space="preserve">allow the library to become more modular, with each driver or API registering </w:t>
      </w:r>
      <w:proofErr w:type="gramStart"/>
      <w:r>
        <w:t>it's</w:t>
      </w:r>
      <w:proofErr w:type="gramEnd"/>
      <w:r>
        <w:t xml:space="preserve"> own properties without hard- wiring new fields in the property list class. </w:t>
      </w:r>
    </w:p>
    <w:p w:rsidR="00D31373" w:rsidRDefault="00000000">
      <w:pPr>
        <w:pStyle w:val="BodyText"/>
      </w:pPr>
      <w:r>
        <w:t xml:space="preserve">The library will provide a default or "empty" property list class with no property values defined for property lists of that class. A mechanism for deriving a new property list class will be defined by inheriting from an existing property list class. The existing property list classes defined by the library (file access, dataset creation, etc) will be created during library initialization and will have global constants available for applications to use. (This is similar to the way the library-defined datatypes are created at run-time) </w:t>
      </w:r>
    </w:p>
    <w:p w:rsidR="00D31373" w:rsidRDefault="00000000">
      <w:pPr>
        <w:pStyle w:val="BodyText"/>
      </w:pPr>
      <w:r>
        <w:t xml:space="preserve">Users may derive new property list classes from any existing property list class, including the completely new classes derived from the default "empty" property list class, or other user-derived property list classes. User-derived property list classes which are derived from the library-defined classes may be passed to API functions which expect library-defined property lists and the API functions will traverse the inherited classes to find the correct class to retrieve information. </w:t>
      </w:r>
    </w:p>
    <w:p w:rsidR="00D31373" w:rsidRDefault="00000000">
      <w:pPr>
        <w:pStyle w:val="BodyText"/>
      </w:pPr>
      <w:r>
        <w:t xml:space="preserve">The new generic property list API functions allow properties to be registered for each property list class (library or user defined) to create a set of initial properties for newly created property lists of that class. These registered properties can have default values for each new property list created for that class. </w:t>
      </w:r>
    </w:p>
    <w:p w:rsidR="00D31373" w:rsidRDefault="00000000">
      <w:pPr>
        <w:pStyle w:val="BodyText"/>
      </w:pPr>
      <w:r>
        <w:t xml:space="preserve">Temporary generic properties can also be attached to any existing property list without affecting new property lists of that class. </w:t>
      </w:r>
    </w:p>
    <w:p w:rsidR="00D31373" w:rsidRDefault="00000000">
      <w:pPr>
        <w:pStyle w:val="BodyText"/>
      </w:pPr>
      <w:r>
        <w:t xml:space="preserve">Property names beginning with "H5" are reserved for library use and should not be used by third-party applications or libraries. </w:t>
      </w:r>
    </w:p>
    <w:p w:rsidR="00D31373" w:rsidRDefault="00000000">
      <w:pPr>
        <w:pStyle w:val="BodyText"/>
      </w:pPr>
      <w:r>
        <w:t xml:space="preserve">The names and sizes of property values for each property are local to each property list and changing them in a property list class do not affect existing property lists. </w:t>
      </w:r>
    </w:p>
    <w:p w:rsidR="00D31373" w:rsidRDefault="00000000">
      <w:pPr>
        <w:pStyle w:val="Heading3"/>
      </w:pPr>
      <w:bookmarkStart w:id="1097" w:name="__RefHeading___Toc31284_1307998885"/>
      <w:bookmarkStart w:id="1098" w:name="_Toc129078781"/>
      <w:bookmarkEnd w:id="1097"/>
      <w:r>
        <w:t>API Changes for Implementing Generic Properties</w:t>
      </w:r>
      <w:bookmarkEnd w:id="1098"/>
    </w:p>
    <w:p w:rsidR="00D31373" w:rsidRDefault="00000000">
      <w:pPr>
        <w:pStyle w:val="BodyText"/>
      </w:pPr>
      <w:r>
        <w:rPr>
          <w:rStyle w:val="StrongEmphasis"/>
        </w:rPr>
        <w:t>New Functions:</w:t>
      </w:r>
      <w:r>
        <w:t xml:space="preserve"> </w:t>
      </w:r>
    </w:p>
    <w:tbl>
      <w:tblPr>
        <w:tblW w:w="8542" w:type="dxa"/>
        <w:tblInd w:w="707" w:type="dxa"/>
        <w:tblLayout w:type="fixed"/>
        <w:tblCellMar>
          <w:top w:w="28" w:type="dxa"/>
          <w:left w:w="28" w:type="dxa"/>
          <w:bottom w:w="28" w:type="dxa"/>
          <w:right w:w="28" w:type="dxa"/>
        </w:tblCellMar>
        <w:tblLook w:val="0000" w:firstRow="0" w:lastRow="0" w:firstColumn="0" w:lastColumn="0" w:noHBand="0" w:noVBand="0"/>
      </w:tblPr>
      <w:tblGrid>
        <w:gridCol w:w="2241"/>
        <w:gridCol w:w="241"/>
        <w:gridCol w:w="6060"/>
      </w:tblGrid>
      <w:tr w:rsidR="00D31373">
        <w:tc>
          <w:tcPr>
            <w:tcW w:w="2241" w:type="dxa"/>
            <w:shd w:val="clear" w:color="auto" w:fill="auto"/>
            <w:vAlign w:val="center"/>
          </w:tcPr>
          <w:p w:rsidR="00D31373" w:rsidRDefault="00000000">
            <w:pPr>
              <w:pStyle w:val="TableContents"/>
            </w:pPr>
            <w:hyperlink r:id="rId9" w:anchor="H5Pcreate_class" w:history="1">
              <w:r>
                <w:rPr>
                  <w:rStyle w:val="Hyperlink"/>
                  <w:i/>
                  <w:iCs/>
                </w:rPr>
                <w:t>H5Pcreate_class</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Create a new property list class.</w:t>
            </w:r>
          </w:p>
        </w:tc>
      </w:tr>
      <w:tr w:rsidR="00D31373">
        <w:tc>
          <w:tcPr>
            <w:tcW w:w="2241" w:type="dxa"/>
            <w:shd w:val="clear" w:color="auto" w:fill="auto"/>
            <w:vAlign w:val="center"/>
          </w:tcPr>
          <w:p w:rsidR="00D31373" w:rsidRDefault="00000000">
            <w:pPr>
              <w:pStyle w:val="TableContents"/>
            </w:pPr>
            <w:hyperlink r:id="rId10" w:anchor="H5Pcreate_list" w:history="1">
              <w:r>
                <w:rPr>
                  <w:rStyle w:val="Hyperlink"/>
                  <w:i/>
                  <w:iCs/>
                </w:rPr>
                <w:t>H5Pcreate_list</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Create a new property list of a given class.</w:t>
            </w:r>
          </w:p>
        </w:tc>
      </w:tr>
      <w:tr w:rsidR="00D31373">
        <w:tc>
          <w:tcPr>
            <w:tcW w:w="2241" w:type="dxa"/>
            <w:shd w:val="clear" w:color="auto" w:fill="auto"/>
            <w:vAlign w:val="center"/>
          </w:tcPr>
          <w:p w:rsidR="00D31373" w:rsidRDefault="00000000">
            <w:pPr>
              <w:pStyle w:val="TableContents"/>
            </w:pPr>
            <w:hyperlink r:id="rId11" w:anchor="H5Pregister" w:history="1">
              <w:r>
                <w:rPr>
                  <w:rStyle w:val="Hyperlink"/>
                  <w:i/>
                  <w:iCs/>
                </w:rPr>
                <w:t>H5Pregister</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Register a permanent property with a class.</w:t>
            </w:r>
          </w:p>
        </w:tc>
      </w:tr>
      <w:tr w:rsidR="00D31373">
        <w:tc>
          <w:tcPr>
            <w:tcW w:w="2241" w:type="dxa"/>
            <w:shd w:val="clear" w:color="auto" w:fill="auto"/>
            <w:vAlign w:val="center"/>
          </w:tcPr>
          <w:p w:rsidR="00D31373" w:rsidRDefault="00000000">
            <w:pPr>
              <w:pStyle w:val="TableContents"/>
            </w:pPr>
            <w:hyperlink r:id="rId12" w:anchor="H5Pinsert" w:history="1">
              <w:r>
                <w:rPr>
                  <w:rStyle w:val="Hyperlink"/>
                  <w:i/>
                  <w:iCs/>
                </w:rPr>
                <w:t>H5Pinsert</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Create a temporary property for a property list.</w:t>
            </w:r>
          </w:p>
        </w:tc>
      </w:tr>
      <w:tr w:rsidR="00D31373">
        <w:tc>
          <w:tcPr>
            <w:tcW w:w="2241" w:type="dxa"/>
            <w:shd w:val="clear" w:color="auto" w:fill="auto"/>
            <w:vAlign w:val="center"/>
          </w:tcPr>
          <w:p w:rsidR="00D31373" w:rsidRDefault="00000000">
            <w:pPr>
              <w:pStyle w:val="TableContents"/>
            </w:pPr>
            <w:hyperlink r:id="rId13" w:anchor="H5Pset" w:history="1">
              <w:r>
                <w:rPr>
                  <w:rStyle w:val="Hyperlink"/>
                  <w:i/>
                  <w:iCs/>
                </w:rPr>
                <w:t>H5Pset</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Set an existing property (permanent or temporary) to a value.</w:t>
            </w:r>
          </w:p>
        </w:tc>
      </w:tr>
      <w:tr w:rsidR="00D31373">
        <w:tc>
          <w:tcPr>
            <w:tcW w:w="2241" w:type="dxa"/>
            <w:shd w:val="clear" w:color="auto" w:fill="auto"/>
            <w:vAlign w:val="center"/>
          </w:tcPr>
          <w:p w:rsidR="00D31373" w:rsidRDefault="00000000">
            <w:pPr>
              <w:pStyle w:val="TableContents"/>
            </w:pPr>
            <w:hyperlink r:id="rId14" w:anchor="H5Pexist" w:history="1">
              <w:r>
                <w:rPr>
                  <w:rStyle w:val="Hyperlink"/>
                  <w:i/>
                  <w:iCs/>
                </w:rPr>
                <w:t>H5Pexist</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Query whether a property exists in a property list or class.</w:t>
            </w:r>
          </w:p>
        </w:tc>
      </w:tr>
      <w:tr w:rsidR="00D31373">
        <w:tc>
          <w:tcPr>
            <w:tcW w:w="2241" w:type="dxa"/>
            <w:shd w:val="clear" w:color="auto" w:fill="auto"/>
            <w:vAlign w:val="center"/>
          </w:tcPr>
          <w:p w:rsidR="00D31373" w:rsidRDefault="00000000">
            <w:pPr>
              <w:pStyle w:val="TableContents"/>
            </w:pPr>
            <w:hyperlink r:id="rId15" w:anchor="H5Pget_size" w:history="1">
              <w:r>
                <w:rPr>
                  <w:rStyle w:val="Hyperlink"/>
                  <w:i/>
                  <w:iCs/>
                </w:rPr>
                <w:t>H5Pget_size</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Query size of property value in bytes.</w:t>
            </w:r>
          </w:p>
        </w:tc>
      </w:tr>
      <w:tr w:rsidR="00D31373">
        <w:tc>
          <w:tcPr>
            <w:tcW w:w="2241" w:type="dxa"/>
            <w:shd w:val="clear" w:color="auto" w:fill="auto"/>
            <w:vAlign w:val="center"/>
          </w:tcPr>
          <w:p w:rsidR="00D31373" w:rsidRDefault="00000000">
            <w:pPr>
              <w:pStyle w:val="TableContents"/>
            </w:pPr>
            <w:hyperlink r:id="rId16" w:anchor="H5Pget_nprops" w:history="1">
              <w:r>
                <w:rPr>
                  <w:rStyle w:val="Hyperlink"/>
                  <w:i/>
                  <w:iCs/>
                </w:rPr>
                <w:t>H5Pget_nprops</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Query number of properties in list or class</w:t>
            </w:r>
          </w:p>
        </w:tc>
      </w:tr>
      <w:tr w:rsidR="00D31373">
        <w:tc>
          <w:tcPr>
            <w:tcW w:w="2241" w:type="dxa"/>
            <w:shd w:val="clear" w:color="auto" w:fill="auto"/>
            <w:vAlign w:val="center"/>
          </w:tcPr>
          <w:p w:rsidR="00D31373" w:rsidRDefault="00000000">
            <w:pPr>
              <w:pStyle w:val="TableContents"/>
            </w:pPr>
            <w:hyperlink r:id="rId17" w:anchor="H5Pget_class_name" w:history="1">
              <w:r>
                <w:rPr>
                  <w:rStyle w:val="Hyperlink"/>
                  <w:i/>
                  <w:iCs/>
                </w:rPr>
                <w:t>H5Pget_class_name</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Retrieve the name of a class object</w:t>
            </w:r>
          </w:p>
        </w:tc>
      </w:tr>
      <w:tr w:rsidR="00D31373">
        <w:tc>
          <w:tcPr>
            <w:tcW w:w="2241" w:type="dxa"/>
            <w:shd w:val="clear" w:color="auto" w:fill="auto"/>
            <w:vAlign w:val="center"/>
          </w:tcPr>
          <w:p w:rsidR="00D31373" w:rsidRDefault="00000000">
            <w:pPr>
              <w:pStyle w:val="TableContents"/>
            </w:pPr>
            <w:hyperlink r:id="rId18" w:anchor="H5Pget_class_parent" w:history="1">
              <w:r>
                <w:rPr>
                  <w:rStyle w:val="Hyperlink"/>
                  <w:i/>
                  <w:iCs/>
                </w:rPr>
                <w:t>H5Pget_class_parent</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Retrieve a property class's parent class</w:t>
            </w:r>
          </w:p>
        </w:tc>
      </w:tr>
      <w:tr w:rsidR="00D31373">
        <w:tc>
          <w:tcPr>
            <w:tcW w:w="2241" w:type="dxa"/>
            <w:shd w:val="clear" w:color="auto" w:fill="auto"/>
            <w:vAlign w:val="center"/>
          </w:tcPr>
          <w:p w:rsidR="00D31373" w:rsidRDefault="00000000">
            <w:pPr>
              <w:pStyle w:val="TableContents"/>
            </w:pPr>
            <w:hyperlink r:id="rId19" w:anchor="H5Pisa_class" w:history="1">
              <w:r>
                <w:rPr>
                  <w:rStyle w:val="Hyperlink"/>
                  <w:i/>
                  <w:iCs/>
                </w:rPr>
                <w:t>H5Pisa_class</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Checks if a property list is a member of a property class</w:t>
            </w:r>
          </w:p>
        </w:tc>
      </w:tr>
      <w:tr w:rsidR="00D31373">
        <w:tc>
          <w:tcPr>
            <w:tcW w:w="2241" w:type="dxa"/>
            <w:shd w:val="clear" w:color="auto" w:fill="auto"/>
            <w:vAlign w:val="center"/>
          </w:tcPr>
          <w:p w:rsidR="00D31373" w:rsidRDefault="00000000">
            <w:pPr>
              <w:pStyle w:val="TableContents"/>
            </w:pPr>
            <w:hyperlink r:id="rId20" w:anchor="H5Pget" w:history="1">
              <w:r>
                <w:rPr>
                  <w:rStyle w:val="Hyperlink"/>
                  <w:i/>
                  <w:iCs/>
                </w:rPr>
                <w:t>H5Pget</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Retrieve property value.</w:t>
            </w:r>
          </w:p>
        </w:tc>
      </w:tr>
      <w:tr w:rsidR="00D31373">
        <w:tc>
          <w:tcPr>
            <w:tcW w:w="2241" w:type="dxa"/>
            <w:shd w:val="clear" w:color="auto" w:fill="auto"/>
            <w:vAlign w:val="center"/>
          </w:tcPr>
          <w:p w:rsidR="00D31373" w:rsidRDefault="00000000">
            <w:pPr>
              <w:pStyle w:val="TableContents"/>
            </w:pPr>
            <w:hyperlink r:id="rId21" w:anchor="H5Pequal" w:history="1">
              <w:r>
                <w:rPr>
                  <w:rStyle w:val="Hyperlink"/>
                  <w:i/>
                  <w:iCs/>
                </w:rPr>
                <w:t>H5Pequal</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Compares two property lists or classes for equality</w:t>
            </w:r>
          </w:p>
        </w:tc>
      </w:tr>
      <w:tr w:rsidR="00D31373">
        <w:tc>
          <w:tcPr>
            <w:tcW w:w="2241" w:type="dxa"/>
            <w:shd w:val="clear" w:color="auto" w:fill="auto"/>
            <w:vAlign w:val="center"/>
          </w:tcPr>
          <w:p w:rsidR="00D31373" w:rsidRDefault="00000000">
            <w:pPr>
              <w:pStyle w:val="TableContents"/>
            </w:pPr>
            <w:hyperlink r:id="rId22" w:anchor="H5Piterate" w:history="1">
              <w:r>
                <w:rPr>
                  <w:rStyle w:val="Hyperlink"/>
                  <w:i/>
                  <w:iCs/>
                </w:rPr>
                <w:t>H5Piterate</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Iterates over properties in a property class or list</w:t>
            </w:r>
          </w:p>
        </w:tc>
      </w:tr>
      <w:tr w:rsidR="00D31373">
        <w:tc>
          <w:tcPr>
            <w:tcW w:w="2241" w:type="dxa"/>
            <w:shd w:val="clear" w:color="auto" w:fill="auto"/>
            <w:vAlign w:val="center"/>
          </w:tcPr>
          <w:p w:rsidR="00D31373" w:rsidRDefault="00000000">
            <w:pPr>
              <w:pStyle w:val="TableContents"/>
            </w:pPr>
            <w:hyperlink r:id="rId23" w:anchor="H5Pcopy_prop" w:history="1">
              <w:r>
                <w:rPr>
                  <w:rStyle w:val="Hyperlink"/>
                  <w:i/>
                  <w:iCs/>
                </w:rPr>
                <w:t>H5Pcopy_prop</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Copies a property from one list to another</w:t>
            </w:r>
          </w:p>
        </w:tc>
      </w:tr>
      <w:tr w:rsidR="00D31373">
        <w:tc>
          <w:tcPr>
            <w:tcW w:w="2241" w:type="dxa"/>
            <w:shd w:val="clear" w:color="auto" w:fill="auto"/>
            <w:vAlign w:val="center"/>
          </w:tcPr>
          <w:p w:rsidR="00D31373" w:rsidRDefault="00000000">
            <w:pPr>
              <w:pStyle w:val="TableContents"/>
            </w:pPr>
            <w:hyperlink r:id="rId24" w:anchor="H5Premove" w:history="1">
              <w:r>
                <w:rPr>
                  <w:rStyle w:val="Hyperlink"/>
                  <w:i/>
                  <w:iCs/>
                </w:rPr>
                <w:t>H5Premove</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Removes a property from a property list.</w:t>
            </w:r>
          </w:p>
        </w:tc>
      </w:tr>
      <w:tr w:rsidR="00D31373">
        <w:tc>
          <w:tcPr>
            <w:tcW w:w="2241" w:type="dxa"/>
            <w:shd w:val="clear" w:color="auto" w:fill="auto"/>
            <w:vAlign w:val="center"/>
          </w:tcPr>
          <w:p w:rsidR="00D31373" w:rsidRDefault="00000000">
            <w:pPr>
              <w:pStyle w:val="TableContents"/>
            </w:pPr>
            <w:hyperlink r:id="rId25" w:anchor="H5Punregister" w:history="1">
              <w:r>
                <w:rPr>
                  <w:rStyle w:val="Hyperlink"/>
                  <w:i/>
                  <w:iCs/>
                </w:rPr>
                <w:t>H5Punregister</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Un-register a permanent property from a class.</w:t>
            </w:r>
          </w:p>
        </w:tc>
      </w:tr>
      <w:tr w:rsidR="00D31373">
        <w:tc>
          <w:tcPr>
            <w:tcW w:w="2241" w:type="dxa"/>
            <w:shd w:val="clear" w:color="auto" w:fill="auto"/>
            <w:vAlign w:val="center"/>
          </w:tcPr>
          <w:p w:rsidR="00D31373" w:rsidRDefault="00000000">
            <w:pPr>
              <w:pStyle w:val="TableContents"/>
            </w:pPr>
            <w:hyperlink r:id="rId26" w:anchor="H5Pclose_list" w:history="1">
              <w:r>
                <w:rPr>
                  <w:rStyle w:val="Hyperlink"/>
                  <w:i/>
                  <w:iCs/>
                </w:rPr>
                <w:t>H5Pclose_list</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Close a property list.</w:t>
            </w:r>
          </w:p>
        </w:tc>
      </w:tr>
      <w:tr w:rsidR="00D31373">
        <w:tc>
          <w:tcPr>
            <w:tcW w:w="2241" w:type="dxa"/>
            <w:shd w:val="clear" w:color="auto" w:fill="auto"/>
            <w:vAlign w:val="center"/>
          </w:tcPr>
          <w:p w:rsidR="00D31373" w:rsidRDefault="00000000">
            <w:pPr>
              <w:pStyle w:val="TableContents"/>
            </w:pPr>
            <w:hyperlink r:id="rId27" w:anchor="H5Pclose_class" w:history="1">
              <w:r>
                <w:rPr>
                  <w:rStyle w:val="Hyperlink"/>
                  <w:i/>
                  <w:iCs/>
                </w:rPr>
                <w:t>H5Pclose_class</w:t>
              </w:r>
            </w:hyperlink>
          </w:p>
        </w:tc>
        <w:tc>
          <w:tcPr>
            <w:tcW w:w="241" w:type="dxa"/>
            <w:shd w:val="clear" w:color="auto" w:fill="auto"/>
            <w:vAlign w:val="center"/>
          </w:tcPr>
          <w:p w:rsidR="00D31373" w:rsidRDefault="00000000">
            <w:pPr>
              <w:pStyle w:val="TableContents"/>
            </w:pPr>
            <w:r>
              <w:t>-</w:t>
            </w:r>
          </w:p>
        </w:tc>
        <w:tc>
          <w:tcPr>
            <w:tcW w:w="6060" w:type="dxa"/>
            <w:shd w:val="clear" w:color="auto" w:fill="auto"/>
            <w:vAlign w:val="center"/>
          </w:tcPr>
          <w:p w:rsidR="00D31373" w:rsidRDefault="00000000">
            <w:pPr>
              <w:pStyle w:val="TableContents"/>
            </w:pPr>
            <w:r>
              <w:t>Remove a property list class.</w:t>
            </w:r>
          </w:p>
        </w:tc>
      </w:tr>
    </w:tbl>
    <w:p w:rsidR="00D31373" w:rsidRDefault="00000000">
      <w:pPr>
        <w:pStyle w:val="BodyText"/>
      </w:pPr>
      <w:r>
        <w:rPr>
          <w:b/>
        </w:rPr>
        <w:t>Removed Functions:</w:t>
      </w:r>
      <w:r>
        <w:t xml:space="preserve"> </w:t>
      </w:r>
    </w:p>
    <w:p w:rsidR="00D31373" w:rsidRDefault="00000000">
      <w:pPr>
        <w:pStyle w:val="Quotations"/>
      </w:pPr>
      <w:r>
        <w:t xml:space="preserve">H5Pcreate and H5Pclose are replaced with H5Pcreate_list and H5Pclose_list. </w:t>
      </w:r>
    </w:p>
    <w:p w:rsidR="00D31373" w:rsidRDefault="00000000">
      <w:pPr>
        <w:pStyle w:val="BodyText"/>
      </w:pPr>
      <w:r>
        <w:rPr>
          <w:b/>
        </w:rPr>
        <w:t>Changes to Existing Functions:</w:t>
      </w:r>
      <w:r>
        <w:t xml:space="preserve"> </w:t>
      </w:r>
    </w:p>
    <w:p w:rsidR="00D31373" w:rsidRDefault="00000000">
      <w:pPr>
        <w:pStyle w:val="Quotations"/>
      </w:pPr>
      <w:r>
        <w:t xml:space="preserve">All the existing H5Pget/set routines would need to be changed to use the new generic register/unregister and get/set routines for the properties they manage, but that shouldn't be a user-visible change. Also, H5Pget_class will change from returning a H5P_class_t to the ID of a generic property class. </w:t>
      </w:r>
    </w:p>
    <w:p w:rsidR="00D31373" w:rsidRDefault="00D31373">
      <w:pPr>
        <w:pStyle w:val="HorizontalLine"/>
      </w:pPr>
    </w:p>
    <w:p w:rsidR="00D31373" w:rsidRDefault="00000000">
      <w:pPr>
        <w:pStyle w:val="Heading3"/>
      </w:pPr>
      <w:bookmarkStart w:id="1099" w:name="__RefHeading___Toc31286_1307998885"/>
      <w:bookmarkStart w:id="1100" w:name="_Toc129078782"/>
      <w:bookmarkEnd w:id="1099"/>
      <w:r>
        <w:t>New API Function Definitions</w:t>
      </w:r>
      <w:bookmarkEnd w:id="1100"/>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01" w:name="H5Pcreate_class"/>
      <w:bookmarkEnd w:id="1101"/>
      <w:r>
        <w:t xml:space="preserve">H5Pcreate_class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Create a new property list class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hid_t</w:t>
      </w:r>
      <w:r>
        <w:t xml:space="preserve"> H5Pcreate_</w:t>
      </w:r>
      <w:proofErr w:type="gramStart"/>
      <w:r>
        <w:t>class(</w:t>
      </w:r>
      <w:proofErr w:type="gramEnd"/>
      <w:r>
        <w:rPr>
          <w:rStyle w:val="Emphasis"/>
        </w:rPr>
        <w:t>class, name, create, copy, close</w:t>
      </w:r>
      <w:r>
        <w:t xml:space="preserve">) </w:t>
      </w:r>
    </w:p>
    <w:tbl>
      <w:tblPr>
        <w:tblW w:w="8698" w:type="dxa"/>
        <w:tblInd w:w="1274" w:type="dxa"/>
        <w:tblLayout w:type="fixed"/>
        <w:tblCellMar>
          <w:top w:w="28" w:type="dxa"/>
          <w:left w:w="28" w:type="dxa"/>
          <w:bottom w:w="28" w:type="dxa"/>
          <w:right w:w="28" w:type="dxa"/>
        </w:tblCellMar>
        <w:tblLook w:val="0000" w:firstRow="0" w:lastRow="0" w:firstColumn="0" w:lastColumn="0" w:noHBand="0" w:noVBand="0"/>
      </w:tblPr>
      <w:tblGrid>
        <w:gridCol w:w="3425"/>
        <w:gridCol w:w="5273"/>
      </w:tblGrid>
      <w:tr w:rsidR="00D31373">
        <w:tc>
          <w:tcPr>
            <w:tcW w:w="3425" w:type="dxa"/>
            <w:shd w:val="clear" w:color="auto" w:fill="auto"/>
            <w:vAlign w:val="center"/>
          </w:tcPr>
          <w:p w:rsidR="00D31373" w:rsidRDefault="00000000">
            <w:pPr>
              <w:pStyle w:val="TableContents"/>
            </w:pPr>
            <w:r>
              <w:rPr>
                <w:rStyle w:val="SourceText"/>
              </w:rPr>
              <w:t>hid_t</w:t>
            </w:r>
            <w:r>
              <w:t xml:space="preserve"> </w:t>
            </w:r>
            <w:r>
              <w:rPr>
                <w:rStyle w:val="Emphasis"/>
              </w:rPr>
              <w:t>class</w:t>
            </w:r>
            <w:r>
              <w:t>;</w:t>
            </w:r>
          </w:p>
        </w:tc>
        <w:tc>
          <w:tcPr>
            <w:tcW w:w="5272" w:type="dxa"/>
            <w:shd w:val="clear" w:color="auto" w:fill="auto"/>
            <w:vAlign w:val="center"/>
          </w:tcPr>
          <w:p w:rsidR="00D31373" w:rsidRDefault="00000000">
            <w:pPr>
              <w:pStyle w:val="TableContents"/>
            </w:pPr>
            <w:r>
              <w:t>IN: Property list class to inherit from.</w:t>
            </w:r>
          </w:p>
        </w:tc>
      </w:tr>
      <w:tr w:rsidR="00D31373">
        <w:tc>
          <w:tcPr>
            <w:tcW w:w="3425" w:type="dxa"/>
            <w:shd w:val="clear" w:color="auto" w:fill="auto"/>
            <w:vAlign w:val="center"/>
          </w:tcPr>
          <w:p w:rsidR="00D31373" w:rsidRDefault="00000000">
            <w:pPr>
              <w:pStyle w:val="TableContents"/>
            </w:pPr>
            <w:r>
              <w:rPr>
                <w:rStyle w:val="SourceText"/>
              </w:rPr>
              <w:t>const char *</w:t>
            </w:r>
            <w:r>
              <w:rPr>
                <w:rStyle w:val="Emphasis"/>
              </w:rPr>
              <w:t>name</w:t>
            </w:r>
            <w:r>
              <w:t>;</w:t>
            </w:r>
          </w:p>
        </w:tc>
        <w:tc>
          <w:tcPr>
            <w:tcW w:w="5272" w:type="dxa"/>
            <w:shd w:val="clear" w:color="auto" w:fill="auto"/>
            <w:vAlign w:val="center"/>
          </w:tcPr>
          <w:p w:rsidR="00D31373" w:rsidRDefault="00000000">
            <w:pPr>
              <w:pStyle w:val="TableContents"/>
            </w:pPr>
            <w:r>
              <w:t>IN: Name of property list class to register.</w:t>
            </w:r>
          </w:p>
        </w:tc>
      </w:tr>
      <w:tr w:rsidR="00D31373">
        <w:tc>
          <w:tcPr>
            <w:tcW w:w="3425" w:type="dxa"/>
            <w:shd w:val="clear" w:color="auto" w:fill="auto"/>
            <w:vAlign w:val="center"/>
          </w:tcPr>
          <w:p w:rsidR="00D31373" w:rsidRDefault="00000000">
            <w:pPr>
              <w:pStyle w:val="TableContents"/>
            </w:pPr>
            <w:r>
              <w:rPr>
                <w:rStyle w:val="SourceText"/>
              </w:rPr>
              <w:t>H5P_cls_create_func_t</w:t>
            </w:r>
            <w:r>
              <w:t xml:space="preserve"> </w:t>
            </w:r>
            <w:r>
              <w:rPr>
                <w:rStyle w:val="Emphasis"/>
              </w:rPr>
              <w:t>create</w:t>
            </w:r>
            <w:r>
              <w:t>;</w:t>
            </w:r>
          </w:p>
        </w:tc>
        <w:tc>
          <w:tcPr>
            <w:tcW w:w="5272" w:type="dxa"/>
            <w:shd w:val="clear" w:color="auto" w:fill="auto"/>
            <w:vAlign w:val="center"/>
          </w:tcPr>
          <w:p w:rsidR="00D31373" w:rsidRDefault="00000000">
            <w:pPr>
              <w:pStyle w:val="TableContents"/>
            </w:pPr>
            <w:r>
              <w:t xml:space="preserve">IN: Callback routine called when a property list is </w:t>
            </w:r>
            <w:r>
              <w:lastRenderedPageBreak/>
              <w:t>created.</w:t>
            </w:r>
          </w:p>
        </w:tc>
      </w:tr>
      <w:tr w:rsidR="00D31373">
        <w:tc>
          <w:tcPr>
            <w:tcW w:w="3425" w:type="dxa"/>
            <w:shd w:val="clear" w:color="auto" w:fill="auto"/>
            <w:vAlign w:val="center"/>
          </w:tcPr>
          <w:p w:rsidR="00D31373" w:rsidRDefault="00000000">
            <w:pPr>
              <w:pStyle w:val="TableContents"/>
            </w:pPr>
            <w:r>
              <w:rPr>
                <w:rStyle w:val="SourceText"/>
              </w:rPr>
              <w:lastRenderedPageBreak/>
              <w:t>H5P_cls_copy_func_t</w:t>
            </w:r>
            <w:r>
              <w:t xml:space="preserve"> </w:t>
            </w:r>
            <w:r>
              <w:rPr>
                <w:rStyle w:val="Emphasis"/>
              </w:rPr>
              <w:t>copy</w:t>
            </w:r>
            <w:r>
              <w:t>;</w:t>
            </w:r>
          </w:p>
        </w:tc>
        <w:tc>
          <w:tcPr>
            <w:tcW w:w="5272" w:type="dxa"/>
            <w:shd w:val="clear" w:color="auto" w:fill="auto"/>
            <w:vAlign w:val="center"/>
          </w:tcPr>
          <w:p w:rsidR="00D31373" w:rsidRDefault="00000000">
            <w:pPr>
              <w:pStyle w:val="TableContents"/>
            </w:pPr>
            <w:r>
              <w:t>IN: Callback routine called when a property list is copied.</w:t>
            </w:r>
          </w:p>
        </w:tc>
      </w:tr>
      <w:tr w:rsidR="00D31373">
        <w:tc>
          <w:tcPr>
            <w:tcW w:w="3425" w:type="dxa"/>
            <w:shd w:val="clear" w:color="auto" w:fill="auto"/>
            <w:vAlign w:val="center"/>
          </w:tcPr>
          <w:p w:rsidR="00D31373" w:rsidRDefault="00000000">
            <w:pPr>
              <w:pStyle w:val="TableContents"/>
            </w:pPr>
            <w:r>
              <w:rPr>
                <w:rStyle w:val="SourceText"/>
              </w:rPr>
              <w:t>H5P_cls_close_func_t</w:t>
            </w:r>
            <w:r>
              <w:t xml:space="preserve"> </w:t>
            </w:r>
            <w:r>
              <w:rPr>
                <w:rStyle w:val="Emphasis"/>
              </w:rPr>
              <w:t>close</w:t>
            </w:r>
            <w:r>
              <w:t>;</w:t>
            </w:r>
          </w:p>
        </w:tc>
        <w:tc>
          <w:tcPr>
            <w:tcW w:w="5272" w:type="dxa"/>
            <w:shd w:val="clear" w:color="auto" w:fill="auto"/>
            <w:vAlign w:val="center"/>
          </w:tcPr>
          <w:p w:rsidR="00D31373" w:rsidRDefault="00000000">
            <w:pPr>
              <w:pStyle w:val="TableContents"/>
            </w:pPr>
            <w:r>
              <w:t>IN: Callback routine called when a property list is being closed.</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Valid property list class ID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Registers a new property list class with the library. The new property list class can inherit from an existing property list class or may be derived from the default "empty" class. New classes with inherited properties from existing classes may not remove those existing properties, only add or remove their own class properties. </w:t>
      </w:r>
    </w:p>
    <w:p w:rsidR="00D31373" w:rsidRDefault="00000000">
      <w:pPr>
        <w:pStyle w:val="ListContents"/>
        <w:spacing w:after="283"/>
      </w:pPr>
      <w:r>
        <w:t xml:space="preserve">The </w:t>
      </w:r>
      <w:r>
        <w:rPr>
          <w:rStyle w:val="Emphasis"/>
        </w:rPr>
        <w:t>create</w:t>
      </w:r>
      <w:r>
        <w:t xml:space="preserve"> routine is called when a new property list of this class is being created. The </w:t>
      </w:r>
      <w:r>
        <w:rPr>
          <w:rStyle w:val="SourceText"/>
        </w:rPr>
        <w:t>H5P_cls_create_func_t</w:t>
      </w:r>
      <w:r>
        <w:t xml:space="preserve"> is defined as: </w:t>
      </w:r>
    </w:p>
    <w:p w:rsidR="00D31373" w:rsidRDefault="00000000">
      <w:pPr>
        <w:pStyle w:val="ListContents"/>
        <w:ind w:left="1274"/>
      </w:pPr>
      <w:r>
        <w:rPr>
          <w:rStyle w:val="SourceText"/>
        </w:rPr>
        <w:t>typedef herr_t</w:t>
      </w:r>
      <w:r>
        <w:t xml:space="preserve"> (*H5P_cls_create_func_</w:t>
      </w:r>
      <w:proofErr w:type="gramStart"/>
      <w:r>
        <w:t>t)(</w:t>
      </w:r>
      <w:proofErr w:type="gramEnd"/>
      <w:r>
        <w:t xml:space="preserve"> </w:t>
      </w:r>
      <w:r>
        <w:rPr>
          <w:rStyle w:val="SourceText"/>
        </w:rPr>
        <w:t>hid_t</w:t>
      </w:r>
      <w:r>
        <w:t xml:space="preserve"> </w:t>
      </w:r>
      <w:r>
        <w:rPr>
          <w:rStyle w:val="Emphasis"/>
        </w:rPr>
        <w:t>prop_id</w:t>
      </w:r>
      <w:r>
        <w:t xml:space="preserve">, </w:t>
      </w:r>
      <w:r>
        <w:rPr>
          <w:rStyle w:val="SourceText"/>
        </w:rPr>
        <w:t>void *</w:t>
      </w:r>
      <w:r>
        <w:t xml:space="preserve"> </w:t>
      </w:r>
      <w:r>
        <w:rPr>
          <w:rStyle w:val="Emphasis"/>
        </w:rPr>
        <w:t>create_data</w:t>
      </w:r>
      <w:r>
        <w:t xml:space="preserve"> ); </w:t>
      </w:r>
    </w:p>
    <w:p w:rsidR="00D31373" w:rsidRDefault="00000000">
      <w:pPr>
        <w:pStyle w:val="ListContents"/>
      </w:pPr>
      <w:r>
        <w:t xml:space="preserve">where the parameters to the callback function are: </w:t>
      </w:r>
    </w:p>
    <w:tbl>
      <w:tblPr>
        <w:tblW w:w="8585" w:type="dxa"/>
        <w:tblInd w:w="1274" w:type="dxa"/>
        <w:tblLayout w:type="fixed"/>
        <w:tblCellMar>
          <w:top w:w="28" w:type="dxa"/>
          <w:left w:w="28" w:type="dxa"/>
          <w:bottom w:w="28" w:type="dxa"/>
          <w:right w:w="28" w:type="dxa"/>
        </w:tblCellMar>
        <w:tblLook w:val="0000" w:firstRow="0" w:lastRow="0" w:firstColumn="0" w:lastColumn="0" w:noHBand="0" w:noVBand="0"/>
      </w:tblPr>
      <w:tblGrid>
        <w:gridCol w:w="2323"/>
        <w:gridCol w:w="6262"/>
      </w:tblGrid>
      <w:tr w:rsidR="00D31373">
        <w:tc>
          <w:tcPr>
            <w:tcW w:w="2323" w:type="dxa"/>
            <w:shd w:val="clear" w:color="auto" w:fill="auto"/>
            <w:vAlign w:val="center"/>
          </w:tcPr>
          <w:p w:rsidR="00D31373" w:rsidRDefault="00000000">
            <w:pPr>
              <w:pStyle w:val="TableContents"/>
            </w:pPr>
            <w:r>
              <w:rPr>
                <w:rStyle w:val="SourceText"/>
              </w:rPr>
              <w:t>hid_t</w:t>
            </w:r>
            <w:r>
              <w:t xml:space="preserve"> </w:t>
            </w:r>
            <w:r>
              <w:rPr>
                <w:rStyle w:val="Emphasis"/>
              </w:rPr>
              <w:t>prop_id</w:t>
            </w:r>
            <w:r>
              <w:t>;</w:t>
            </w:r>
          </w:p>
        </w:tc>
        <w:tc>
          <w:tcPr>
            <w:tcW w:w="6261" w:type="dxa"/>
            <w:shd w:val="clear" w:color="auto" w:fill="auto"/>
            <w:vAlign w:val="center"/>
          </w:tcPr>
          <w:p w:rsidR="00D31373" w:rsidRDefault="00000000">
            <w:pPr>
              <w:pStyle w:val="TableContents"/>
            </w:pPr>
            <w:r>
              <w:t>IN: The ID of the property list being created.</w:t>
            </w:r>
          </w:p>
        </w:tc>
      </w:tr>
      <w:tr w:rsidR="00D31373">
        <w:tc>
          <w:tcPr>
            <w:tcW w:w="2323" w:type="dxa"/>
            <w:shd w:val="clear" w:color="auto" w:fill="auto"/>
            <w:vAlign w:val="center"/>
          </w:tcPr>
          <w:p w:rsidR="00D31373" w:rsidRDefault="00000000">
            <w:pPr>
              <w:pStyle w:val="TableContents"/>
            </w:pPr>
            <w:r>
              <w:rPr>
                <w:rStyle w:val="SourceText"/>
              </w:rPr>
              <w:t>void *</w:t>
            </w:r>
            <w:r>
              <w:t xml:space="preserve"> </w:t>
            </w:r>
            <w:r>
              <w:rPr>
                <w:rStyle w:val="Emphasis"/>
              </w:rPr>
              <w:t>create_data</w:t>
            </w:r>
            <w:r>
              <w:t>;</w:t>
            </w:r>
          </w:p>
        </w:tc>
        <w:tc>
          <w:tcPr>
            <w:tcW w:w="6261" w:type="dxa"/>
            <w:shd w:val="clear" w:color="auto" w:fill="auto"/>
            <w:vAlign w:val="center"/>
          </w:tcPr>
          <w:p w:rsidR="00D31373" w:rsidRDefault="00000000">
            <w:pPr>
              <w:pStyle w:val="TableContents"/>
            </w:pPr>
            <w:r>
              <w:t>IN/OUT: User pointer to any class creation information needed</w:t>
            </w:r>
          </w:p>
        </w:tc>
      </w:tr>
    </w:tbl>
    <w:p w:rsidR="00D31373" w:rsidRDefault="00000000">
      <w:pPr>
        <w:pStyle w:val="ListContents"/>
        <w:spacing w:after="283"/>
      </w:pPr>
      <w:r>
        <w:t xml:space="preserve">The </w:t>
      </w:r>
      <w:r>
        <w:rPr>
          <w:rStyle w:val="Emphasis"/>
        </w:rPr>
        <w:t>create</w:t>
      </w:r>
      <w:r>
        <w:t xml:space="preserve"> routine is called after any registered </w:t>
      </w:r>
      <w:r>
        <w:rPr>
          <w:rStyle w:val="Emphasis"/>
        </w:rPr>
        <w:t>create</w:t>
      </w:r>
      <w:r>
        <w:t xml:space="preserve"> function is called for each property value. If the </w:t>
      </w:r>
      <w:r>
        <w:rPr>
          <w:rStyle w:val="Emphasis"/>
        </w:rPr>
        <w:t>create</w:t>
      </w:r>
      <w:r>
        <w:t xml:space="preserve"> routine returns a negative value, the new list is not returned to the user and the property list creation routine returns an error value. </w:t>
      </w:r>
    </w:p>
    <w:p w:rsidR="00D31373" w:rsidRDefault="00000000">
      <w:pPr>
        <w:pStyle w:val="ListContents"/>
        <w:spacing w:after="283"/>
      </w:pPr>
      <w:r>
        <w:t xml:space="preserve">The </w:t>
      </w:r>
      <w:r>
        <w:rPr>
          <w:rStyle w:val="Emphasis"/>
        </w:rPr>
        <w:t>copy</w:t>
      </w:r>
      <w:r>
        <w:t xml:space="preserve"> routine is called when an existing property list of this class is copied. The </w:t>
      </w:r>
      <w:r>
        <w:rPr>
          <w:rStyle w:val="SourceText"/>
        </w:rPr>
        <w:t>H5P_cls_copy_func_t</w:t>
      </w:r>
      <w:r>
        <w:t xml:space="preserve"> is defined as: </w:t>
      </w:r>
    </w:p>
    <w:p w:rsidR="00D31373" w:rsidRDefault="00000000">
      <w:pPr>
        <w:pStyle w:val="ListContents"/>
        <w:ind w:left="1274"/>
      </w:pPr>
      <w:r>
        <w:rPr>
          <w:rStyle w:val="SourceText"/>
        </w:rPr>
        <w:t>typedef herr_t</w:t>
      </w:r>
      <w:r>
        <w:t xml:space="preserve"> (*H5P_cls_copy_func_</w:t>
      </w:r>
      <w:proofErr w:type="gramStart"/>
      <w:r>
        <w:t>t)(</w:t>
      </w:r>
      <w:proofErr w:type="gramEnd"/>
      <w:r>
        <w:t xml:space="preserve"> </w:t>
      </w:r>
      <w:r>
        <w:rPr>
          <w:rStyle w:val="SourceText"/>
        </w:rPr>
        <w:t>hid_t</w:t>
      </w:r>
      <w:r>
        <w:t xml:space="preserve"> </w:t>
      </w:r>
      <w:r>
        <w:rPr>
          <w:rStyle w:val="Emphasis"/>
        </w:rPr>
        <w:t>prop_id</w:t>
      </w:r>
      <w:r>
        <w:t xml:space="preserve">, </w:t>
      </w:r>
      <w:r>
        <w:rPr>
          <w:rStyle w:val="SourceText"/>
        </w:rPr>
        <w:t>void *</w:t>
      </w:r>
      <w:r>
        <w:t xml:space="preserve"> </w:t>
      </w:r>
      <w:r>
        <w:rPr>
          <w:rStyle w:val="Emphasis"/>
        </w:rPr>
        <w:t>copy_data</w:t>
      </w:r>
      <w:r>
        <w:t xml:space="preserve"> ); </w:t>
      </w:r>
    </w:p>
    <w:p w:rsidR="00D31373" w:rsidRDefault="00000000">
      <w:pPr>
        <w:pStyle w:val="ListContents"/>
      </w:pPr>
      <w:r>
        <w:t xml:space="preserve">where the parameters to the callback function are: </w:t>
      </w:r>
    </w:p>
    <w:tbl>
      <w:tblPr>
        <w:tblW w:w="8144" w:type="dxa"/>
        <w:tblInd w:w="1274" w:type="dxa"/>
        <w:tblLayout w:type="fixed"/>
        <w:tblCellMar>
          <w:top w:w="28" w:type="dxa"/>
          <w:left w:w="28" w:type="dxa"/>
          <w:bottom w:w="28" w:type="dxa"/>
          <w:right w:w="28" w:type="dxa"/>
        </w:tblCellMar>
        <w:tblLook w:val="0000" w:firstRow="0" w:lastRow="0" w:firstColumn="0" w:lastColumn="0" w:noHBand="0" w:noVBand="0"/>
      </w:tblPr>
      <w:tblGrid>
        <w:gridCol w:w="2186"/>
        <w:gridCol w:w="5958"/>
      </w:tblGrid>
      <w:tr w:rsidR="00D31373">
        <w:tc>
          <w:tcPr>
            <w:tcW w:w="2186" w:type="dxa"/>
            <w:shd w:val="clear" w:color="auto" w:fill="auto"/>
            <w:vAlign w:val="center"/>
          </w:tcPr>
          <w:p w:rsidR="00D31373" w:rsidRDefault="00000000">
            <w:pPr>
              <w:pStyle w:val="TableContents"/>
            </w:pPr>
            <w:r>
              <w:rPr>
                <w:rStyle w:val="SourceText"/>
              </w:rPr>
              <w:t>hid_t</w:t>
            </w:r>
            <w:r>
              <w:t xml:space="preserve"> </w:t>
            </w:r>
            <w:r>
              <w:rPr>
                <w:rStyle w:val="Emphasis"/>
              </w:rPr>
              <w:t>prop_id</w:t>
            </w:r>
            <w:r>
              <w:t>;</w:t>
            </w:r>
          </w:p>
        </w:tc>
        <w:tc>
          <w:tcPr>
            <w:tcW w:w="5957" w:type="dxa"/>
            <w:shd w:val="clear" w:color="auto" w:fill="auto"/>
            <w:vAlign w:val="center"/>
          </w:tcPr>
          <w:p w:rsidR="00D31373" w:rsidRDefault="00000000">
            <w:pPr>
              <w:pStyle w:val="TableContents"/>
            </w:pPr>
            <w:r>
              <w:t>IN: The ID of the property list created by copying.</w:t>
            </w:r>
          </w:p>
        </w:tc>
      </w:tr>
      <w:tr w:rsidR="00D31373">
        <w:tc>
          <w:tcPr>
            <w:tcW w:w="2186" w:type="dxa"/>
            <w:shd w:val="clear" w:color="auto" w:fill="auto"/>
            <w:vAlign w:val="center"/>
          </w:tcPr>
          <w:p w:rsidR="00D31373" w:rsidRDefault="00000000">
            <w:pPr>
              <w:pStyle w:val="TableContents"/>
            </w:pPr>
            <w:r>
              <w:rPr>
                <w:rStyle w:val="SourceText"/>
              </w:rPr>
              <w:t>void *</w:t>
            </w:r>
            <w:r>
              <w:t xml:space="preserve"> </w:t>
            </w:r>
            <w:r>
              <w:rPr>
                <w:rStyle w:val="Emphasis"/>
              </w:rPr>
              <w:t>copy_data</w:t>
            </w:r>
            <w:r>
              <w:t>;</w:t>
            </w:r>
          </w:p>
        </w:tc>
        <w:tc>
          <w:tcPr>
            <w:tcW w:w="5957" w:type="dxa"/>
            <w:shd w:val="clear" w:color="auto" w:fill="auto"/>
            <w:vAlign w:val="center"/>
          </w:tcPr>
          <w:p w:rsidR="00D31373" w:rsidRDefault="00000000">
            <w:pPr>
              <w:pStyle w:val="TableContents"/>
            </w:pPr>
            <w:r>
              <w:t>IN/OUT: User pointer to any class copy information needed</w:t>
            </w:r>
          </w:p>
        </w:tc>
      </w:tr>
    </w:tbl>
    <w:p w:rsidR="00D31373" w:rsidRDefault="00000000">
      <w:pPr>
        <w:pStyle w:val="ListContents"/>
        <w:spacing w:after="283"/>
      </w:pPr>
      <w:r>
        <w:t xml:space="preserve">The </w:t>
      </w:r>
      <w:r>
        <w:rPr>
          <w:rStyle w:val="Emphasis"/>
        </w:rPr>
        <w:t>copy</w:t>
      </w:r>
      <w:r>
        <w:t xml:space="preserve"> routine is called after any registered </w:t>
      </w:r>
      <w:r>
        <w:rPr>
          <w:rStyle w:val="Emphasis"/>
        </w:rPr>
        <w:t>copy</w:t>
      </w:r>
      <w:r>
        <w:t xml:space="preserve"> function is called for each property value. If the </w:t>
      </w:r>
      <w:r>
        <w:rPr>
          <w:rStyle w:val="Emphasis"/>
        </w:rPr>
        <w:t>copy</w:t>
      </w:r>
      <w:r>
        <w:t xml:space="preserve"> routine returns a negative value, the new list is not returned to the user and the property list copy routine returns an error value. </w:t>
      </w:r>
    </w:p>
    <w:p w:rsidR="00D31373" w:rsidRDefault="00000000">
      <w:pPr>
        <w:pStyle w:val="ListContents"/>
        <w:spacing w:after="283"/>
      </w:pPr>
      <w:r>
        <w:t xml:space="preserve">The </w:t>
      </w:r>
      <w:r>
        <w:rPr>
          <w:rStyle w:val="Emphasis"/>
        </w:rPr>
        <w:t>close</w:t>
      </w:r>
      <w:r>
        <w:t xml:space="preserve"> routine is called when a property list of this class is being closed. The H5P_cls_close_func_t is defined as: </w:t>
      </w:r>
    </w:p>
    <w:p w:rsidR="00D31373" w:rsidRDefault="00000000">
      <w:pPr>
        <w:pStyle w:val="ListContents"/>
        <w:ind w:left="1274"/>
      </w:pPr>
      <w:r>
        <w:rPr>
          <w:rStyle w:val="SourceText"/>
        </w:rPr>
        <w:t>typedef herr_t</w:t>
      </w:r>
      <w:r>
        <w:t xml:space="preserve"> (*H5P_cls_close_func_</w:t>
      </w:r>
      <w:proofErr w:type="gramStart"/>
      <w:r>
        <w:t>t)(</w:t>
      </w:r>
      <w:proofErr w:type="gramEnd"/>
      <w:r>
        <w:t xml:space="preserve"> </w:t>
      </w:r>
      <w:r>
        <w:rPr>
          <w:rStyle w:val="SourceText"/>
        </w:rPr>
        <w:t>hid_t</w:t>
      </w:r>
      <w:r>
        <w:t xml:space="preserve"> </w:t>
      </w:r>
      <w:r>
        <w:rPr>
          <w:rStyle w:val="Emphasis"/>
        </w:rPr>
        <w:t>prop_id</w:t>
      </w:r>
      <w:r>
        <w:t xml:space="preserve">, </w:t>
      </w:r>
      <w:r>
        <w:rPr>
          <w:rStyle w:val="SourceText"/>
        </w:rPr>
        <w:t>void *</w:t>
      </w:r>
      <w:r>
        <w:t xml:space="preserve"> </w:t>
      </w:r>
      <w:r>
        <w:rPr>
          <w:rStyle w:val="Emphasis"/>
        </w:rPr>
        <w:t>close_data</w:t>
      </w:r>
      <w:r>
        <w:t xml:space="preserve"> ); </w:t>
      </w:r>
    </w:p>
    <w:p w:rsidR="00D31373" w:rsidRDefault="00000000">
      <w:pPr>
        <w:pStyle w:val="ListContents"/>
      </w:pPr>
      <w:r>
        <w:lastRenderedPageBreak/>
        <w:t xml:space="preserve">where the parameters to the callback function are: </w:t>
      </w:r>
    </w:p>
    <w:tbl>
      <w:tblPr>
        <w:tblW w:w="8208" w:type="dxa"/>
        <w:tblInd w:w="1274" w:type="dxa"/>
        <w:tblLayout w:type="fixed"/>
        <w:tblCellMar>
          <w:top w:w="28" w:type="dxa"/>
          <w:left w:w="28" w:type="dxa"/>
          <w:bottom w:w="28" w:type="dxa"/>
          <w:right w:w="28" w:type="dxa"/>
        </w:tblCellMar>
        <w:tblLook w:val="0000" w:firstRow="0" w:lastRow="0" w:firstColumn="0" w:lastColumn="0" w:noHBand="0" w:noVBand="0"/>
      </w:tblPr>
      <w:tblGrid>
        <w:gridCol w:w="2226"/>
        <w:gridCol w:w="5982"/>
      </w:tblGrid>
      <w:tr w:rsidR="00D31373">
        <w:tc>
          <w:tcPr>
            <w:tcW w:w="2226" w:type="dxa"/>
            <w:shd w:val="clear" w:color="auto" w:fill="auto"/>
            <w:vAlign w:val="center"/>
          </w:tcPr>
          <w:p w:rsidR="00D31373" w:rsidRDefault="00000000">
            <w:pPr>
              <w:pStyle w:val="TableContents"/>
            </w:pPr>
            <w:r>
              <w:rPr>
                <w:rStyle w:val="SourceText"/>
              </w:rPr>
              <w:t>hid_t</w:t>
            </w:r>
            <w:r>
              <w:t xml:space="preserve"> </w:t>
            </w:r>
            <w:r>
              <w:rPr>
                <w:rStyle w:val="Emphasis"/>
              </w:rPr>
              <w:t>prop_id</w:t>
            </w:r>
            <w:r>
              <w:t>;</w:t>
            </w:r>
          </w:p>
        </w:tc>
        <w:tc>
          <w:tcPr>
            <w:tcW w:w="5981" w:type="dxa"/>
            <w:shd w:val="clear" w:color="auto" w:fill="auto"/>
            <w:vAlign w:val="center"/>
          </w:tcPr>
          <w:p w:rsidR="00D31373" w:rsidRDefault="00000000">
            <w:pPr>
              <w:pStyle w:val="TableContents"/>
            </w:pPr>
            <w:r>
              <w:t>IN: The ID of the property list being closed.</w:t>
            </w:r>
          </w:p>
        </w:tc>
      </w:tr>
      <w:tr w:rsidR="00D31373">
        <w:tc>
          <w:tcPr>
            <w:tcW w:w="2226" w:type="dxa"/>
            <w:shd w:val="clear" w:color="auto" w:fill="auto"/>
            <w:vAlign w:val="center"/>
          </w:tcPr>
          <w:p w:rsidR="00D31373" w:rsidRDefault="00000000">
            <w:pPr>
              <w:pStyle w:val="TableContents"/>
            </w:pPr>
            <w:r>
              <w:rPr>
                <w:rStyle w:val="SourceText"/>
              </w:rPr>
              <w:t>void *</w:t>
            </w:r>
            <w:r>
              <w:t xml:space="preserve"> </w:t>
            </w:r>
            <w:r>
              <w:rPr>
                <w:rStyle w:val="Emphasis"/>
              </w:rPr>
              <w:t>close_data</w:t>
            </w:r>
            <w:r>
              <w:t>;</w:t>
            </w:r>
          </w:p>
        </w:tc>
        <w:tc>
          <w:tcPr>
            <w:tcW w:w="5981" w:type="dxa"/>
            <w:shd w:val="clear" w:color="auto" w:fill="auto"/>
            <w:vAlign w:val="center"/>
          </w:tcPr>
          <w:p w:rsidR="00D31373" w:rsidRDefault="00000000">
            <w:pPr>
              <w:pStyle w:val="TableContents"/>
            </w:pPr>
            <w:r>
              <w:t>IN/OUT: User pointer to any class close information needed</w:t>
            </w:r>
          </w:p>
        </w:tc>
      </w:tr>
    </w:tbl>
    <w:p w:rsidR="00D31373" w:rsidRDefault="00000000">
      <w:pPr>
        <w:pStyle w:val="ListContents"/>
        <w:spacing w:after="283"/>
      </w:pPr>
      <w:r>
        <w:t xml:space="preserve">The </w:t>
      </w:r>
      <w:r>
        <w:rPr>
          <w:rStyle w:val="Emphasis"/>
        </w:rPr>
        <w:t>close</w:t>
      </w:r>
      <w:r>
        <w:t xml:space="preserve"> routine is called before any registered </w:t>
      </w:r>
      <w:r>
        <w:rPr>
          <w:rStyle w:val="Emphasis"/>
        </w:rPr>
        <w:t>close</w:t>
      </w:r>
      <w:r>
        <w:t xml:space="preserve"> function is called for each property value. If the </w:t>
      </w:r>
      <w:r>
        <w:rPr>
          <w:rStyle w:val="Emphasis"/>
        </w:rPr>
        <w:t>close</w:t>
      </w:r>
      <w:r>
        <w:t xml:space="preserve"> routine returns a negative value, the property list close routine returns an error value but the property list is still closed.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I would like to say "the property list is not closed" when a _close_ routine fails, but I don't think that's possible due to other properties in the list being successfully closed &amp; removed from the property list. I suppose that it would be possible to just remove the properties which have successful _close_ callbacks, but I'm not happy with the ramifications of a mangled, un-closable property list hanging around... Any comments?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02" w:name="H5Pcreate_list"/>
      <w:bookmarkEnd w:id="1102"/>
      <w:r>
        <w:t xml:space="preserve">H5Pcreate_list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Create a new property list class of a given class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hid_t</w:t>
      </w:r>
      <w:r>
        <w:t xml:space="preserve"> H5Pcreate_list(</w:t>
      </w:r>
      <w:r>
        <w:rPr>
          <w:rStyle w:val="Emphasis"/>
        </w:rPr>
        <w:t>class</w:t>
      </w:r>
      <w:r>
        <w:t xml:space="preserve">) </w:t>
      </w:r>
    </w:p>
    <w:tbl>
      <w:tblPr>
        <w:tblW w:w="5033" w:type="dxa"/>
        <w:tblInd w:w="1274" w:type="dxa"/>
        <w:tblLayout w:type="fixed"/>
        <w:tblCellMar>
          <w:top w:w="28" w:type="dxa"/>
          <w:left w:w="28" w:type="dxa"/>
          <w:bottom w:w="28" w:type="dxa"/>
          <w:right w:w="28" w:type="dxa"/>
        </w:tblCellMar>
        <w:tblLook w:val="0000" w:firstRow="0" w:lastRow="0" w:firstColumn="0" w:lastColumn="0" w:noHBand="0" w:noVBand="0"/>
      </w:tblPr>
      <w:tblGrid>
        <w:gridCol w:w="1520"/>
        <w:gridCol w:w="3513"/>
      </w:tblGrid>
      <w:tr w:rsidR="00D31373">
        <w:tc>
          <w:tcPr>
            <w:tcW w:w="1520" w:type="dxa"/>
            <w:shd w:val="clear" w:color="auto" w:fill="auto"/>
            <w:vAlign w:val="center"/>
          </w:tcPr>
          <w:p w:rsidR="00D31373" w:rsidRDefault="00000000">
            <w:pPr>
              <w:pStyle w:val="TableContents"/>
            </w:pPr>
            <w:r>
              <w:rPr>
                <w:rStyle w:val="SourceText"/>
              </w:rPr>
              <w:t>hid_t</w:t>
            </w:r>
            <w:r>
              <w:t xml:space="preserve"> </w:t>
            </w:r>
            <w:r>
              <w:rPr>
                <w:rStyle w:val="Emphasis"/>
              </w:rPr>
              <w:t>class</w:t>
            </w:r>
            <w:r>
              <w:t>;</w:t>
            </w:r>
          </w:p>
        </w:tc>
        <w:tc>
          <w:tcPr>
            <w:tcW w:w="3512" w:type="dxa"/>
            <w:shd w:val="clear" w:color="auto" w:fill="auto"/>
            <w:vAlign w:val="center"/>
          </w:tcPr>
          <w:p w:rsidR="00D31373" w:rsidRDefault="00000000">
            <w:pPr>
              <w:pStyle w:val="TableContents"/>
            </w:pPr>
            <w:r>
              <w:t>IN: Class of property list to create.</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Valid property list ID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Creates a property list of a given class. If a </w:t>
      </w:r>
      <w:r>
        <w:rPr>
          <w:rStyle w:val="Emphasis"/>
        </w:rPr>
        <w:t>create</w:t>
      </w:r>
      <w:r>
        <w:t xml:space="preserve"> callback exists for the property list class, it is called before the property list is passed back to the user. If </w:t>
      </w:r>
      <w:r>
        <w:rPr>
          <w:rStyle w:val="Emphasis"/>
        </w:rPr>
        <w:t>create</w:t>
      </w:r>
      <w:r>
        <w:t xml:space="preserve"> callbacks exist for any individual properties in the property list, they are called before the class </w:t>
      </w:r>
      <w:r>
        <w:rPr>
          <w:rStyle w:val="Emphasis"/>
        </w:rPr>
        <w:t>create</w:t>
      </w:r>
      <w:r>
        <w:t xml:space="preserve"> callback.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03" w:name="H5Pregister"/>
      <w:bookmarkEnd w:id="1103"/>
      <w:r>
        <w:t xml:space="preserve">H5Pregister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Register a permanent property with a property list class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herr_t</w:t>
      </w:r>
      <w:r>
        <w:t xml:space="preserve"> H5</w:t>
      </w:r>
      <w:proofErr w:type="gramStart"/>
      <w:r>
        <w:t>Pregister(</w:t>
      </w:r>
      <w:proofErr w:type="gramEnd"/>
      <w:r>
        <w:rPr>
          <w:rStyle w:val="Emphasis"/>
        </w:rPr>
        <w:t>class, name, size, default, create, set, get, close</w:t>
      </w:r>
      <w:r>
        <w:t xml:space="preserve">) </w:t>
      </w:r>
    </w:p>
    <w:tbl>
      <w:tblPr>
        <w:tblW w:w="8698" w:type="dxa"/>
        <w:tblInd w:w="1274" w:type="dxa"/>
        <w:tblLayout w:type="fixed"/>
        <w:tblCellMar>
          <w:top w:w="28" w:type="dxa"/>
          <w:left w:w="28" w:type="dxa"/>
          <w:bottom w:w="28" w:type="dxa"/>
          <w:right w:w="28" w:type="dxa"/>
        </w:tblCellMar>
        <w:tblLook w:val="0000" w:firstRow="0" w:lastRow="0" w:firstColumn="0" w:lastColumn="0" w:noHBand="0" w:noVBand="0"/>
      </w:tblPr>
      <w:tblGrid>
        <w:gridCol w:w="2643"/>
        <w:gridCol w:w="6055"/>
      </w:tblGrid>
      <w:tr w:rsidR="00D31373">
        <w:tc>
          <w:tcPr>
            <w:tcW w:w="2643" w:type="dxa"/>
            <w:shd w:val="clear" w:color="auto" w:fill="auto"/>
            <w:vAlign w:val="center"/>
          </w:tcPr>
          <w:p w:rsidR="00D31373" w:rsidRDefault="00000000">
            <w:pPr>
              <w:pStyle w:val="TableContents"/>
            </w:pPr>
            <w:r>
              <w:rPr>
                <w:rStyle w:val="SourceText"/>
              </w:rPr>
              <w:t>hid_t</w:t>
            </w:r>
            <w:r>
              <w:t xml:space="preserve"> </w:t>
            </w:r>
            <w:r>
              <w:rPr>
                <w:rStyle w:val="Emphasis"/>
              </w:rPr>
              <w:t>class</w:t>
            </w:r>
            <w:r>
              <w:t>;</w:t>
            </w:r>
          </w:p>
        </w:tc>
        <w:tc>
          <w:tcPr>
            <w:tcW w:w="6054" w:type="dxa"/>
            <w:shd w:val="clear" w:color="auto" w:fill="auto"/>
            <w:vAlign w:val="center"/>
          </w:tcPr>
          <w:p w:rsidR="00D31373" w:rsidRDefault="00000000">
            <w:pPr>
              <w:pStyle w:val="TableContents"/>
            </w:pPr>
            <w:r>
              <w:t>IN: Property list class to register permanent property within.</w:t>
            </w:r>
          </w:p>
        </w:tc>
      </w:tr>
      <w:tr w:rsidR="00D31373">
        <w:tc>
          <w:tcPr>
            <w:tcW w:w="2643" w:type="dxa"/>
            <w:shd w:val="clear" w:color="auto" w:fill="auto"/>
            <w:vAlign w:val="center"/>
          </w:tcPr>
          <w:p w:rsidR="00D31373" w:rsidRDefault="00000000">
            <w:pPr>
              <w:pStyle w:val="TableContents"/>
            </w:pPr>
            <w:r>
              <w:rPr>
                <w:rStyle w:val="SourceText"/>
              </w:rPr>
              <w:t>const char *</w:t>
            </w:r>
            <w:r>
              <w:t xml:space="preserve"> </w:t>
            </w:r>
            <w:r>
              <w:rPr>
                <w:rStyle w:val="Emphasis"/>
              </w:rPr>
              <w:t>name</w:t>
            </w:r>
            <w:r>
              <w:t>;</w:t>
            </w:r>
          </w:p>
        </w:tc>
        <w:tc>
          <w:tcPr>
            <w:tcW w:w="6054" w:type="dxa"/>
            <w:shd w:val="clear" w:color="auto" w:fill="auto"/>
            <w:vAlign w:val="center"/>
          </w:tcPr>
          <w:p w:rsidR="00D31373" w:rsidRDefault="00000000">
            <w:pPr>
              <w:pStyle w:val="TableContents"/>
            </w:pPr>
            <w:r>
              <w:t>IN: Name of property to register.</w:t>
            </w:r>
          </w:p>
        </w:tc>
      </w:tr>
      <w:tr w:rsidR="00D31373">
        <w:tc>
          <w:tcPr>
            <w:tcW w:w="2643" w:type="dxa"/>
            <w:shd w:val="clear" w:color="auto" w:fill="auto"/>
            <w:vAlign w:val="center"/>
          </w:tcPr>
          <w:p w:rsidR="00D31373" w:rsidRDefault="00000000">
            <w:pPr>
              <w:pStyle w:val="TableContents"/>
            </w:pPr>
            <w:r>
              <w:rPr>
                <w:rStyle w:val="SourceText"/>
              </w:rPr>
              <w:t>size_t</w:t>
            </w:r>
            <w:r>
              <w:t xml:space="preserve"> </w:t>
            </w:r>
            <w:r>
              <w:rPr>
                <w:rStyle w:val="Emphasis"/>
              </w:rPr>
              <w:t>size</w:t>
            </w:r>
            <w:r>
              <w:t>;</w:t>
            </w:r>
          </w:p>
        </w:tc>
        <w:tc>
          <w:tcPr>
            <w:tcW w:w="6054" w:type="dxa"/>
            <w:shd w:val="clear" w:color="auto" w:fill="auto"/>
            <w:vAlign w:val="center"/>
          </w:tcPr>
          <w:p w:rsidR="00D31373" w:rsidRDefault="00000000">
            <w:pPr>
              <w:pStyle w:val="TableContents"/>
            </w:pPr>
            <w:r>
              <w:t>IN: Size of property in bytes.</w:t>
            </w:r>
          </w:p>
        </w:tc>
      </w:tr>
      <w:tr w:rsidR="00D31373">
        <w:tc>
          <w:tcPr>
            <w:tcW w:w="2643" w:type="dxa"/>
            <w:shd w:val="clear" w:color="auto" w:fill="auto"/>
            <w:vAlign w:val="center"/>
          </w:tcPr>
          <w:p w:rsidR="00D31373" w:rsidRDefault="00000000">
            <w:pPr>
              <w:pStyle w:val="TableContents"/>
            </w:pPr>
            <w:r>
              <w:rPr>
                <w:rStyle w:val="SourceText"/>
              </w:rPr>
              <w:t>void *</w:t>
            </w:r>
            <w:r>
              <w:t xml:space="preserve"> </w:t>
            </w:r>
            <w:r>
              <w:rPr>
                <w:rStyle w:val="Emphasis"/>
              </w:rPr>
              <w:t>default</w:t>
            </w:r>
            <w:r>
              <w:t>;</w:t>
            </w:r>
          </w:p>
        </w:tc>
        <w:tc>
          <w:tcPr>
            <w:tcW w:w="6054" w:type="dxa"/>
            <w:shd w:val="clear" w:color="auto" w:fill="auto"/>
            <w:vAlign w:val="center"/>
          </w:tcPr>
          <w:p w:rsidR="00D31373" w:rsidRDefault="00000000">
            <w:pPr>
              <w:pStyle w:val="TableContents"/>
            </w:pPr>
            <w:r>
              <w:t>IN: Default value for property in newly created property lists.</w:t>
            </w:r>
          </w:p>
        </w:tc>
      </w:tr>
      <w:tr w:rsidR="00D31373">
        <w:tc>
          <w:tcPr>
            <w:tcW w:w="2643" w:type="dxa"/>
            <w:shd w:val="clear" w:color="auto" w:fill="auto"/>
            <w:vAlign w:val="center"/>
          </w:tcPr>
          <w:p w:rsidR="00D31373" w:rsidRDefault="00000000">
            <w:pPr>
              <w:pStyle w:val="TableContents"/>
            </w:pPr>
            <w:r>
              <w:rPr>
                <w:rStyle w:val="SourceText"/>
              </w:rPr>
              <w:t>H5P_prp_create_func_t</w:t>
            </w:r>
            <w:r>
              <w:t xml:space="preserve"> </w:t>
            </w:r>
            <w:r>
              <w:rPr>
                <w:rStyle w:val="Emphasis"/>
              </w:rPr>
              <w:t>create</w:t>
            </w:r>
            <w:r>
              <w:t>;</w:t>
            </w:r>
          </w:p>
        </w:tc>
        <w:tc>
          <w:tcPr>
            <w:tcW w:w="6054" w:type="dxa"/>
            <w:shd w:val="clear" w:color="auto" w:fill="auto"/>
            <w:vAlign w:val="center"/>
          </w:tcPr>
          <w:p w:rsidR="00D31373" w:rsidRDefault="00000000">
            <w:pPr>
              <w:pStyle w:val="TableContents"/>
            </w:pPr>
            <w:r>
              <w:t>IN: Callback routine called when a property list is being created and the property value will be initialized.</w:t>
            </w:r>
          </w:p>
        </w:tc>
      </w:tr>
      <w:tr w:rsidR="00D31373">
        <w:tc>
          <w:tcPr>
            <w:tcW w:w="2643" w:type="dxa"/>
            <w:shd w:val="clear" w:color="auto" w:fill="auto"/>
            <w:vAlign w:val="center"/>
          </w:tcPr>
          <w:p w:rsidR="00D31373" w:rsidRDefault="00000000">
            <w:pPr>
              <w:pStyle w:val="TableContents"/>
            </w:pPr>
            <w:r>
              <w:rPr>
                <w:rStyle w:val="SourceText"/>
              </w:rPr>
              <w:t>H5P_prp_set_func_t</w:t>
            </w:r>
            <w:r>
              <w:t xml:space="preserve"> </w:t>
            </w:r>
            <w:r>
              <w:rPr>
                <w:rStyle w:val="Emphasis"/>
              </w:rPr>
              <w:t>set</w:t>
            </w:r>
            <w:r>
              <w:t>;</w:t>
            </w:r>
          </w:p>
        </w:tc>
        <w:tc>
          <w:tcPr>
            <w:tcW w:w="6054" w:type="dxa"/>
            <w:shd w:val="clear" w:color="auto" w:fill="auto"/>
            <w:vAlign w:val="center"/>
          </w:tcPr>
          <w:p w:rsidR="00D31373" w:rsidRDefault="00000000">
            <w:pPr>
              <w:pStyle w:val="TableContents"/>
            </w:pPr>
            <w:r>
              <w:t>IN: Callback routine called before a new value is copied into the property's value.</w:t>
            </w:r>
          </w:p>
        </w:tc>
      </w:tr>
      <w:tr w:rsidR="00D31373">
        <w:tc>
          <w:tcPr>
            <w:tcW w:w="2643" w:type="dxa"/>
            <w:shd w:val="clear" w:color="auto" w:fill="auto"/>
            <w:vAlign w:val="center"/>
          </w:tcPr>
          <w:p w:rsidR="00D31373" w:rsidRDefault="00000000">
            <w:pPr>
              <w:pStyle w:val="TableContents"/>
            </w:pPr>
            <w:r>
              <w:rPr>
                <w:rStyle w:val="SourceText"/>
              </w:rPr>
              <w:t>H5P_prp_get_func_t</w:t>
            </w:r>
            <w:r>
              <w:t xml:space="preserve"> </w:t>
            </w:r>
            <w:r>
              <w:rPr>
                <w:rStyle w:val="Emphasis"/>
              </w:rPr>
              <w:t>get</w:t>
            </w:r>
            <w:r>
              <w:t>;</w:t>
            </w:r>
          </w:p>
        </w:tc>
        <w:tc>
          <w:tcPr>
            <w:tcW w:w="6054" w:type="dxa"/>
            <w:shd w:val="clear" w:color="auto" w:fill="auto"/>
            <w:vAlign w:val="center"/>
          </w:tcPr>
          <w:p w:rsidR="00D31373" w:rsidRDefault="00000000">
            <w:pPr>
              <w:pStyle w:val="TableContents"/>
            </w:pPr>
            <w:r>
              <w:t>IN: Callback routine called when a property value is retrieved from the property.</w:t>
            </w:r>
          </w:p>
        </w:tc>
      </w:tr>
      <w:tr w:rsidR="00D31373">
        <w:tc>
          <w:tcPr>
            <w:tcW w:w="2643" w:type="dxa"/>
            <w:shd w:val="clear" w:color="auto" w:fill="auto"/>
            <w:vAlign w:val="center"/>
          </w:tcPr>
          <w:p w:rsidR="00D31373" w:rsidRDefault="00000000">
            <w:pPr>
              <w:pStyle w:val="TableContents"/>
            </w:pPr>
            <w:r>
              <w:rPr>
                <w:rStyle w:val="SourceText"/>
              </w:rPr>
              <w:t>H5P_prp_delete_func_t</w:t>
            </w:r>
            <w:r>
              <w:t xml:space="preserve"> </w:t>
            </w:r>
            <w:r>
              <w:rPr>
                <w:rStyle w:val="Emphasis"/>
              </w:rPr>
              <w:t>delete</w:t>
            </w:r>
            <w:r>
              <w:t>;</w:t>
            </w:r>
          </w:p>
        </w:tc>
        <w:tc>
          <w:tcPr>
            <w:tcW w:w="6054" w:type="dxa"/>
            <w:shd w:val="clear" w:color="auto" w:fill="auto"/>
            <w:vAlign w:val="center"/>
          </w:tcPr>
          <w:p w:rsidR="00D31373" w:rsidRDefault="00000000">
            <w:pPr>
              <w:pStyle w:val="TableContents"/>
            </w:pPr>
            <w:r>
              <w:t>IN: Callback routine called when a property is deleted from a property list.</w:t>
            </w:r>
          </w:p>
        </w:tc>
      </w:tr>
      <w:tr w:rsidR="00D31373">
        <w:tc>
          <w:tcPr>
            <w:tcW w:w="2643" w:type="dxa"/>
            <w:shd w:val="clear" w:color="auto" w:fill="auto"/>
            <w:vAlign w:val="center"/>
          </w:tcPr>
          <w:p w:rsidR="00D31373" w:rsidRDefault="00000000">
            <w:pPr>
              <w:pStyle w:val="TableContents"/>
            </w:pPr>
            <w:r>
              <w:rPr>
                <w:rStyle w:val="SourceText"/>
              </w:rPr>
              <w:t>H5P_prp_copy_func_t</w:t>
            </w:r>
            <w:r>
              <w:t xml:space="preserve"> </w:t>
            </w:r>
            <w:r>
              <w:rPr>
                <w:rStyle w:val="Emphasis"/>
              </w:rPr>
              <w:t>copy</w:t>
            </w:r>
            <w:r>
              <w:t>;</w:t>
            </w:r>
          </w:p>
        </w:tc>
        <w:tc>
          <w:tcPr>
            <w:tcW w:w="6054" w:type="dxa"/>
            <w:shd w:val="clear" w:color="auto" w:fill="auto"/>
            <w:vAlign w:val="center"/>
          </w:tcPr>
          <w:p w:rsidR="00D31373" w:rsidRDefault="00000000">
            <w:pPr>
              <w:pStyle w:val="TableContents"/>
            </w:pPr>
            <w:r>
              <w:t>IN: Callback routine called when a property is copied from in a property list.</w:t>
            </w:r>
          </w:p>
        </w:tc>
      </w:tr>
      <w:tr w:rsidR="00D31373">
        <w:tc>
          <w:tcPr>
            <w:tcW w:w="2643" w:type="dxa"/>
            <w:shd w:val="clear" w:color="auto" w:fill="auto"/>
            <w:vAlign w:val="center"/>
          </w:tcPr>
          <w:p w:rsidR="00D31373" w:rsidRDefault="00000000">
            <w:pPr>
              <w:pStyle w:val="TableContents"/>
            </w:pPr>
            <w:r>
              <w:rPr>
                <w:rStyle w:val="SourceText"/>
              </w:rPr>
              <w:t>H5P_prp_close_func_t</w:t>
            </w:r>
            <w:r>
              <w:t xml:space="preserve"> </w:t>
            </w:r>
            <w:r>
              <w:rPr>
                <w:rStyle w:val="Emphasis"/>
              </w:rPr>
              <w:t>close</w:t>
            </w:r>
            <w:r>
              <w:t>;</w:t>
            </w:r>
          </w:p>
        </w:tc>
        <w:tc>
          <w:tcPr>
            <w:tcW w:w="6054" w:type="dxa"/>
            <w:shd w:val="clear" w:color="auto" w:fill="auto"/>
            <w:vAlign w:val="center"/>
          </w:tcPr>
          <w:p w:rsidR="00D31373" w:rsidRDefault="00000000">
            <w:pPr>
              <w:pStyle w:val="TableContents"/>
            </w:pPr>
            <w:r>
              <w:t>IN: Callback routine called when a property list is being closed and the property value will be disposed of.</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non-negative value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Registers a new property with a property list class. The property will exist in all property list objects of </w:t>
      </w:r>
      <w:r>
        <w:rPr>
          <w:rStyle w:val="Emphasis"/>
        </w:rPr>
        <w:t>class</w:t>
      </w:r>
      <w:r>
        <w:t xml:space="preserve"> created after this routine finishes. The name of the property must not already exist, or this routine will fail. The default property value must be provided and all new property lists created with this property will have the property value set to the default value. Any of the callback routines may be set to NULL if they are not needed. </w:t>
      </w:r>
    </w:p>
    <w:p w:rsidR="00D31373" w:rsidRDefault="00000000">
      <w:pPr>
        <w:pStyle w:val="ListContents"/>
        <w:spacing w:after="283"/>
      </w:pPr>
      <w:r>
        <w:lastRenderedPageBreak/>
        <w:t xml:space="preserve">Zero-sized properties are allowed and do not store any data in the property list. These may be used as flags to indicate the presence or absence of a particular piece of information. The 'default' pointer for a zero-sized property may be set to NULL. The property 'create' &amp; 'close' callbacks are called for zero-sized properties, but the 'set' and 'get' callbacks are never called. </w:t>
      </w:r>
    </w:p>
    <w:p w:rsidR="00D31373" w:rsidRDefault="00000000">
      <w:pPr>
        <w:pStyle w:val="ListContents"/>
        <w:spacing w:after="283"/>
      </w:pPr>
      <w:r>
        <w:t xml:space="preserve">The </w:t>
      </w:r>
      <w:r>
        <w:rPr>
          <w:rStyle w:val="Emphasis"/>
        </w:rPr>
        <w:t>create</w:t>
      </w:r>
      <w:r>
        <w:t xml:space="preserve"> routine is called when a new property list with this property is being created. </w:t>
      </w:r>
      <w:r>
        <w:rPr>
          <w:rStyle w:val="SourceText"/>
        </w:rPr>
        <w:t>H5P_prp_create_func_t</w:t>
      </w:r>
      <w:r>
        <w:t xml:space="preserve"> is defined as: </w:t>
      </w:r>
    </w:p>
    <w:p w:rsidR="00D31373" w:rsidRDefault="00000000">
      <w:pPr>
        <w:pStyle w:val="ListContents"/>
        <w:ind w:left="1274"/>
      </w:pPr>
      <w:r>
        <w:rPr>
          <w:rStyle w:val="SourceText"/>
        </w:rPr>
        <w:t>typedef herr_t</w:t>
      </w:r>
      <w:r>
        <w:t xml:space="preserve"> (*H5P_prp_create_func_</w:t>
      </w:r>
      <w:proofErr w:type="gramStart"/>
      <w:r>
        <w:t>t)(</w:t>
      </w:r>
      <w:proofErr w:type="gramEnd"/>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initial_value</w:t>
      </w:r>
      <w:r>
        <w:t xml:space="preserve">); </w:t>
      </w:r>
    </w:p>
    <w:p w:rsidR="00D31373" w:rsidRDefault="00000000">
      <w:pPr>
        <w:pStyle w:val="ListContents"/>
      </w:pPr>
      <w:r>
        <w:t xml:space="preserve">where the parameters to the callback function are: </w:t>
      </w:r>
    </w:p>
    <w:tbl>
      <w:tblPr>
        <w:tblW w:w="8698" w:type="dxa"/>
        <w:tblInd w:w="1274" w:type="dxa"/>
        <w:tblLayout w:type="fixed"/>
        <w:tblCellMar>
          <w:top w:w="28" w:type="dxa"/>
          <w:left w:w="28" w:type="dxa"/>
          <w:bottom w:w="28" w:type="dxa"/>
          <w:right w:w="28" w:type="dxa"/>
        </w:tblCellMar>
        <w:tblLook w:val="0000" w:firstRow="0" w:lastRow="0" w:firstColumn="0" w:lastColumn="0" w:noHBand="0" w:noVBand="0"/>
      </w:tblPr>
      <w:tblGrid>
        <w:gridCol w:w="1961"/>
        <w:gridCol w:w="6737"/>
      </w:tblGrid>
      <w:tr w:rsidR="00D31373">
        <w:tc>
          <w:tcPr>
            <w:tcW w:w="1961" w:type="dxa"/>
            <w:shd w:val="clear" w:color="auto" w:fill="auto"/>
            <w:vAlign w:val="center"/>
          </w:tcPr>
          <w:p w:rsidR="00D31373" w:rsidRDefault="00000000">
            <w:pPr>
              <w:pStyle w:val="TableContents"/>
            </w:pPr>
            <w:r>
              <w:rPr>
                <w:rStyle w:val="SourceText"/>
              </w:rPr>
              <w:t>const char *</w:t>
            </w:r>
            <w:r>
              <w:t xml:space="preserve"> </w:t>
            </w:r>
            <w:r>
              <w:rPr>
                <w:rStyle w:val="Emphasis"/>
              </w:rPr>
              <w:t>name</w:t>
            </w:r>
            <w:r>
              <w:t>;</w:t>
            </w:r>
          </w:p>
        </w:tc>
        <w:tc>
          <w:tcPr>
            <w:tcW w:w="6736" w:type="dxa"/>
            <w:shd w:val="clear" w:color="auto" w:fill="auto"/>
            <w:vAlign w:val="center"/>
          </w:tcPr>
          <w:p w:rsidR="00D31373" w:rsidRDefault="00000000">
            <w:pPr>
              <w:pStyle w:val="TableContents"/>
            </w:pPr>
            <w:r>
              <w:t>IN: The name of the property being modified.</w:t>
            </w:r>
          </w:p>
        </w:tc>
      </w:tr>
      <w:tr w:rsidR="00D31373">
        <w:tc>
          <w:tcPr>
            <w:tcW w:w="1961" w:type="dxa"/>
            <w:shd w:val="clear" w:color="auto" w:fill="auto"/>
            <w:vAlign w:val="center"/>
          </w:tcPr>
          <w:p w:rsidR="00D31373" w:rsidRDefault="00000000">
            <w:pPr>
              <w:pStyle w:val="TableContents"/>
            </w:pPr>
            <w:r>
              <w:rPr>
                <w:rStyle w:val="SourceText"/>
              </w:rPr>
              <w:t xml:space="preserve">size_t </w:t>
            </w:r>
            <w:r>
              <w:rPr>
                <w:rStyle w:val="Emphasis"/>
              </w:rPr>
              <w:t>size</w:t>
            </w:r>
            <w:r>
              <w:t>;</w:t>
            </w:r>
          </w:p>
        </w:tc>
        <w:tc>
          <w:tcPr>
            <w:tcW w:w="6736" w:type="dxa"/>
            <w:shd w:val="clear" w:color="auto" w:fill="auto"/>
            <w:vAlign w:val="center"/>
          </w:tcPr>
          <w:p w:rsidR="00D31373" w:rsidRDefault="00000000">
            <w:pPr>
              <w:pStyle w:val="TableContents"/>
            </w:pPr>
            <w:r>
              <w:t>IN: The size of the property in bytes.</w:t>
            </w:r>
          </w:p>
        </w:tc>
      </w:tr>
      <w:tr w:rsidR="00D31373">
        <w:tc>
          <w:tcPr>
            <w:tcW w:w="1961" w:type="dxa"/>
            <w:shd w:val="clear" w:color="auto" w:fill="auto"/>
            <w:vAlign w:val="center"/>
          </w:tcPr>
          <w:p w:rsidR="00D31373" w:rsidRDefault="00000000">
            <w:pPr>
              <w:pStyle w:val="TableContents"/>
            </w:pPr>
            <w:r>
              <w:rPr>
                <w:rStyle w:val="SourceText"/>
              </w:rPr>
              <w:t>void *</w:t>
            </w:r>
            <w:r>
              <w:t xml:space="preserve"> </w:t>
            </w:r>
            <w:r>
              <w:rPr>
                <w:rStyle w:val="Emphasis"/>
              </w:rPr>
              <w:t>initial_value</w:t>
            </w:r>
            <w:r>
              <w:t>;</w:t>
            </w:r>
          </w:p>
        </w:tc>
        <w:tc>
          <w:tcPr>
            <w:tcW w:w="6736" w:type="dxa"/>
            <w:shd w:val="clear" w:color="auto" w:fill="auto"/>
            <w:vAlign w:val="center"/>
          </w:tcPr>
          <w:p w:rsidR="00D31373" w:rsidRDefault="00000000">
            <w:pPr>
              <w:pStyle w:val="TableContents"/>
            </w:pPr>
            <w:r>
              <w:t xml:space="preserve">IN/OUT: The default value for the property being created. (The </w:t>
            </w:r>
            <w:r>
              <w:rPr>
                <w:rStyle w:val="Emphasis"/>
              </w:rPr>
              <w:t>default</w:t>
            </w:r>
            <w:r>
              <w:t xml:space="preserve"> value passed to H5Pregister)</w:t>
            </w:r>
          </w:p>
        </w:tc>
      </w:tr>
    </w:tbl>
    <w:p w:rsidR="00D31373" w:rsidRDefault="00000000">
      <w:pPr>
        <w:pStyle w:val="ListContents"/>
        <w:spacing w:after="283"/>
      </w:pPr>
      <w:r>
        <w:t xml:space="preserve">The </w:t>
      </w:r>
      <w:r>
        <w:rPr>
          <w:rStyle w:val="Emphasis"/>
        </w:rPr>
        <w:t>create</w:t>
      </w:r>
      <w:r>
        <w:t xml:space="preserve"> routine may modify the value to be set and those changes will be stored as the initial value of the property. If the </w:t>
      </w:r>
      <w:r>
        <w:rPr>
          <w:rStyle w:val="Emphasis"/>
        </w:rPr>
        <w:t>create</w:t>
      </w:r>
      <w:r>
        <w:t xml:space="preserve"> routine returns a negative value, the new property value is not copied into the property and the create routine returns an error value. </w:t>
      </w:r>
    </w:p>
    <w:p w:rsidR="00D31373" w:rsidRDefault="00000000">
      <w:pPr>
        <w:pStyle w:val="ListContents"/>
        <w:spacing w:after="283"/>
      </w:pPr>
      <w:r>
        <w:t xml:space="preserve">The </w:t>
      </w:r>
      <w:r>
        <w:rPr>
          <w:rStyle w:val="Emphasis"/>
        </w:rPr>
        <w:t>set</w:t>
      </w:r>
      <w:r>
        <w:t xml:space="preserve"> routine is called before a new value is copied into the property. </w:t>
      </w:r>
      <w:r>
        <w:rPr>
          <w:rStyle w:val="SourceText"/>
        </w:rPr>
        <w:t>H5P_prp_set_func_t</w:t>
      </w:r>
      <w:r>
        <w:t xml:space="preserve"> is defined as: </w:t>
      </w:r>
    </w:p>
    <w:p w:rsidR="00D31373" w:rsidRDefault="00000000">
      <w:pPr>
        <w:pStyle w:val="ListContents"/>
        <w:ind w:left="1274"/>
      </w:pPr>
      <w:r>
        <w:rPr>
          <w:rStyle w:val="SourceText"/>
        </w:rPr>
        <w:t>typedef herr_t</w:t>
      </w:r>
      <w:r>
        <w:t xml:space="preserve"> (*H5P_prp_set_func_</w:t>
      </w:r>
      <w:proofErr w:type="gramStart"/>
      <w:r>
        <w:t>t)(</w:t>
      </w:r>
      <w:proofErr w:type="gramEnd"/>
      <w:r>
        <w:t xml:space="preserve">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new_value</w:t>
      </w:r>
      <w:r>
        <w:t xml:space="preserve">); </w:t>
      </w:r>
    </w:p>
    <w:p w:rsidR="00D31373" w:rsidRDefault="00000000">
      <w:pPr>
        <w:pStyle w:val="ListContents"/>
      </w:pPr>
      <w:r>
        <w:t xml:space="preserve">where the parameters to the callback function are: </w:t>
      </w:r>
    </w:p>
    <w:tbl>
      <w:tblPr>
        <w:tblW w:w="8698" w:type="dxa"/>
        <w:tblInd w:w="1274" w:type="dxa"/>
        <w:tblLayout w:type="fixed"/>
        <w:tblCellMar>
          <w:top w:w="28" w:type="dxa"/>
          <w:left w:w="28" w:type="dxa"/>
          <w:bottom w:w="28" w:type="dxa"/>
          <w:right w:w="28" w:type="dxa"/>
        </w:tblCellMar>
        <w:tblLook w:val="0000" w:firstRow="0" w:lastRow="0" w:firstColumn="0" w:lastColumn="0" w:noHBand="0" w:noVBand="0"/>
      </w:tblPr>
      <w:tblGrid>
        <w:gridCol w:w="2384"/>
        <w:gridCol w:w="6314"/>
      </w:tblGrid>
      <w:tr w:rsidR="00D31373">
        <w:tc>
          <w:tcPr>
            <w:tcW w:w="2384" w:type="dxa"/>
            <w:shd w:val="clear" w:color="auto" w:fill="auto"/>
            <w:vAlign w:val="center"/>
          </w:tcPr>
          <w:p w:rsidR="00D31373" w:rsidRDefault="00000000">
            <w:pPr>
              <w:pStyle w:val="TableContents"/>
            </w:pPr>
            <w:r>
              <w:rPr>
                <w:rStyle w:val="SourceText"/>
              </w:rPr>
              <w:t>hid_t</w:t>
            </w:r>
            <w:r>
              <w:t xml:space="preserve"> </w:t>
            </w:r>
            <w:r>
              <w:rPr>
                <w:rStyle w:val="Emphasis"/>
              </w:rPr>
              <w:t>prop_id</w:t>
            </w:r>
            <w:r>
              <w:t>;</w:t>
            </w:r>
          </w:p>
        </w:tc>
        <w:tc>
          <w:tcPr>
            <w:tcW w:w="6313" w:type="dxa"/>
            <w:shd w:val="clear" w:color="auto" w:fill="auto"/>
            <w:vAlign w:val="center"/>
          </w:tcPr>
          <w:p w:rsidR="00D31373" w:rsidRDefault="00000000">
            <w:pPr>
              <w:pStyle w:val="TableContents"/>
            </w:pPr>
            <w:r>
              <w:t>IN: The ID of the property list being modified.</w:t>
            </w:r>
          </w:p>
        </w:tc>
      </w:tr>
      <w:tr w:rsidR="00D31373">
        <w:tc>
          <w:tcPr>
            <w:tcW w:w="2384" w:type="dxa"/>
            <w:shd w:val="clear" w:color="auto" w:fill="auto"/>
            <w:vAlign w:val="center"/>
          </w:tcPr>
          <w:p w:rsidR="00D31373" w:rsidRDefault="00000000">
            <w:pPr>
              <w:pStyle w:val="TableContents"/>
            </w:pPr>
            <w:r>
              <w:rPr>
                <w:rStyle w:val="SourceText"/>
              </w:rPr>
              <w:t>const char *</w:t>
            </w:r>
            <w:r>
              <w:t xml:space="preserve"> </w:t>
            </w:r>
            <w:r>
              <w:rPr>
                <w:rStyle w:val="Emphasis"/>
              </w:rPr>
              <w:t>name</w:t>
            </w:r>
            <w:r>
              <w:t>;</w:t>
            </w:r>
          </w:p>
        </w:tc>
        <w:tc>
          <w:tcPr>
            <w:tcW w:w="6313" w:type="dxa"/>
            <w:shd w:val="clear" w:color="auto" w:fill="auto"/>
            <w:vAlign w:val="center"/>
          </w:tcPr>
          <w:p w:rsidR="00D31373" w:rsidRDefault="00000000">
            <w:pPr>
              <w:pStyle w:val="TableContents"/>
            </w:pPr>
            <w:r>
              <w:t>IN: The name of the property being modified.</w:t>
            </w:r>
          </w:p>
        </w:tc>
      </w:tr>
      <w:tr w:rsidR="00D31373">
        <w:tc>
          <w:tcPr>
            <w:tcW w:w="2384" w:type="dxa"/>
            <w:shd w:val="clear" w:color="auto" w:fill="auto"/>
            <w:vAlign w:val="center"/>
          </w:tcPr>
          <w:p w:rsidR="00D31373" w:rsidRDefault="00000000">
            <w:pPr>
              <w:pStyle w:val="TableContents"/>
            </w:pPr>
            <w:r>
              <w:rPr>
                <w:rStyle w:val="SourceText"/>
              </w:rPr>
              <w:t xml:space="preserve">size_t </w:t>
            </w:r>
            <w:r>
              <w:rPr>
                <w:rStyle w:val="Emphasis"/>
              </w:rPr>
              <w:t>size</w:t>
            </w:r>
            <w:r>
              <w:t>;</w:t>
            </w:r>
          </w:p>
        </w:tc>
        <w:tc>
          <w:tcPr>
            <w:tcW w:w="6313" w:type="dxa"/>
            <w:shd w:val="clear" w:color="auto" w:fill="auto"/>
            <w:vAlign w:val="center"/>
          </w:tcPr>
          <w:p w:rsidR="00D31373" w:rsidRDefault="00000000">
            <w:pPr>
              <w:pStyle w:val="TableContents"/>
            </w:pPr>
            <w:r>
              <w:t>IN: The size of the property in bytes.</w:t>
            </w:r>
          </w:p>
        </w:tc>
      </w:tr>
      <w:tr w:rsidR="00D31373">
        <w:tc>
          <w:tcPr>
            <w:tcW w:w="2384" w:type="dxa"/>
            <w:shd w:val="clear" w:color="auto" w:fill="auto"/>
            <w:vAlign w:val="center"/>
          </w:tcPr>
          <w:p w:rsidR="00D31373" w:rsidRDefault="00000000">
            <w:pPr>
              <w:pStyle w:val="TableContents"/>
            </w:pPr>
            <w:r>
              <w:rPr>
                <w:rStyle w:val="SourceText"/>
              </w:rPr>
              <w:t>void **</w:t>
            </w:r>
            <w:r>
              <w:t xml:space="preserve"> </w:t>
            </w:r>
            <w:r>
              <w:rPr>
                <w:rStyle w:val="Emphasis"/>
              </w:rPr>
              <w:t>new_value</w:t>
            </w:r>
            <w:r>
              <w:t>;</w:t>
            </w:r>
          </w:p>
        </w:tc>
        <w:tc>
          <w:tcPr>
            <w:tcW w:w="6313" w:type="dxa"/>
            <w:shd w:val="clear" w:color="auto" w:fill="auto"/>
            <w:vAlign w:val="center"/>
          </w:tcPr>
          <w:p w:rsidR="00D31373" w:rsidRDefault="00000000">
            <w:pPr>
              <w:pStyle w:val="TableContents"/>
            </w:pPr>
            <w:r>
              <w:t>IN/OUT: Pointer to new value pointer for the property being modified.</w:t>
            </w:r>
          </w:p>
        </w:tc>
      </w:tr>
    </w:tbl>
    <w:p w:rsidR="00D31373" w:rsidRDefault="00000000">
      <w:pPr>
        <w:pStyle w:val="ListContents"/>
        <w:spacing w:after="283"/>
      </w:pPr>
      <w:r>
        <w:t xml:space="preserve">The </w:t>
      </w:r>
      <w:r>
        <w:rPr>
          <w:rStyle w:val="Emphasis"/>
        </w:rPr>
        <w:t>set</w:t>
      </w:r>
      <w:r>
        <w:t xml:space="preserve"> routine may modify the value pointer to be set and those changes will be used when setting the property's value. If the </w:t>
      </w:r>
      <w:r>
        <w:rPr>
          <w:rStyle w:val="Emphasis"/>
        </w:rPr>
        <w:t>set</w:t>
      </w:r>
      <w:r>
        <w:t xml:space="preserve"> routine returns a negative value, the new property value is not copied into the property and the set routine returns an error value. The </w:t>
      </w:r>
      <w:r>
        <w:rPr>
          <w:rStyle w:val="Emphasis"/>
        </w:rPr>
        <w:t>set</w:t>
      </w:r>
      <w:r>
        <w:t xml:space="preserve"> routine will not be called for the initial value, only the </w:t>
      </w:r>
      <w:r>
        <w:rPr>
          <w:rStyle w:val="Emphasis"/>
        </w:rPr>
        <w:t>create</w:t>
      </w:r>
      <w:r>
        <w:t xml:space="preserve"> routine will be called. </w:t>
      </w:r>
    </w:p>
    <w:p w:rsidR="00D31373" w:rsidRDefault="00000000">
      <w:pPr>
        <w:pStyle w:val="ListContents"/>
        <w:spacing w:after="283"/>
      </w:pPr>
      <w:r>
        <w:t xml:space="preserve">The </w:t>
      </w:r>
      <w:r>
        <w:rPr>
          <w:rStyle w:val="Emphasis"/>
        </w:rPr>
        <w:t>get</w:t>
      </w:r>
      <w:r>
        <w:t xml:space="preserve"> routine is called when a value is retrieved from a property value. </w:t>
      </w:r>
      <w:r>
        <w:rPr>
          <w:rStyle w:val="SourceText"/>
        </w:rPr>
        <w:t>H5P_prp_get_func_t</w:t>
      </w:r>
      <w:r>
        <w:t xml:space="preserve"> is defined as: </w:t>
      </w:r>
    </w:p>
    <w:p w:rsidR="00D31373" w:rsidRDefault="00000000">
      <w:pPr>
        <w:pStyle w:val="ListContents"/>
        <w:ind w:left="1274"/>
      </w:pPr>
      <w:r>
        <w:rPr>
          <w:rStyle w:val="SourceText"/>
        </w:rPr>
        <w:t>typedef herr_t</w:t>
      </w:r>
      <w:r>
        <w:t xml:space="preserve"> (*H5P_prp_get_func_</w:t>
      </w:r>
      <w:proofErr w:type="gramStart"/>
      <w:r>
        <w:t>t)(</w:t>
      </w:r>
      <w:proofErr w:type="gramEnd"/>
      <w:r>
        <w:t xml:space="preserve">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D31373" w:rsidRDefault="00000000">
      <w:pPr>
        <w:pStyle w:val="ListContents"/>
      </w:pPr>
      <w:r>
        <w:lastRenderedPageBreak/>
        <w:t xml:space="preserve">where the parameters to the callback function are: </w:t>
      </w:r>
    </w:p>
    <w:tbl>
      <w:tblPr>
        <w:tblW w:w="7664" w:type="dxa"/>
        <w:tblInd w:w="1274" w:type="dxa"/>
        <w:tblLayout w:type="fixed"/>
        <w:tblCellMar>
          <w:top w:w="28" w:type="dxa"/>
          <w:left w:w="28" w:type="dxa"/>
          <w:bottom w:w="28" w:type="dxa"/>
          <w:right w:w="28" w:type="dxa"/>
        </w:tblCellMar>
        <w:tblLook w:val="0000" w:firstRow="0" w:lastRow="0" w:firstColumn="0" w:lastColumn="0" w:noHBand="0" w:noVBand="0"/>
      </w:tblPr>
      <w:tblGrid>
        <w:gridCol w:w="2585"/>
        <w:gridCol w:w="5079"/>
      </w:tblGrid>
      <w:tr w:rsidR="00D31373">
        <w:tc>
          <w:tcPr>
            <w:tcW w:w="2585" w:type="dxa"/>
            <w:shd w:val="clear" w:color="auto" w:fill="auto"/>
            <w:vAlign w:val="center"/>
          </w:tcPr>
          <w:p w:rsidR="00D31373" w:rsidRDefault="00000000">
            <w:pPr>
              <w:pStyle w:val="TableContents"/>
            </w:pPr>
            <w:r>
              <w:rPr>
                <w:rStyle w:val="SourceText"/>
              </w:rPr>
              <w:t>hid_t</w:t>
            </w:r>
            <w:r>
              <w:t xml:space="preserve"> </w:t>
            </w:r>
            <w:r>
              <w:rPr>
                <w:rStyle w:val="Emphasis"/>
              </w:rPr>
              <w:t>prop_id</w:t>
            </w:r>
            <w:r>
              <w:t>;</w:t>
            </w:r>
          </w:p>
        </w:tc>
        <w:tc>
          <w:tcPr>
            <w:tcW w:w="5078" w:type="dxa"/>
            <w:shd w:val="clear" w:color="auto" w:fill="auto"/>
            <w:vAlign w:val="center"/>
          </w:tcPr>
          <w:p w:rsidR="00D31373" w:rsidRDefault="00000000">
            <w:pPr>
              <w:pStyle w:val="TableContents"/>
            </w:pPr>
            <w:r>
              <w:t>IN: The ID of the property list being queried.</w:t>
            </w:r>
          </w:p>
        </w:tc>
      </w:tr>
      <w:tr w:rsidR="00D31373">
        <w:tc>
          <w:tcPr>
            <w:tcW w:w="2585" w:type="dxa"/>
            <w:shd w:val="clear" w:color="auto" w:fill="auto"/>
            <w:vAlign w:val="center"/>
          </w:tcPr>
          <w:p w:rsidR="00D31373" w:rsidRDefault="00000000">
            <w:pPr>
              <w:pStyle w:val="TableContents"/>
            </w:pPr>
            <w:r>
              <w:rPr>
                <w:rStyle w:val="SourceText"/>
              </w:rPr>
              <w:t>const char *</w:t>
            </w:r>
            <w:r>
              <w:t xml:space="preserve"> </w:t>
            </w:r>
            <w:r>
              <w:rPr>
                <w:rStyle w:val="Emphasis"/>
              </w:rPr>
              <w:t>name</w:t>
            </w:r>
            <w:r>
              <w:t>;</w:t>
            </w:r>
          </w:p>
        </w:tc>
        <w:tc>
          <w:tcPr>
            <w:tcW w:w="5078" w:type="dxa"/>
            <w:shd w:val="clear" w:color="auto" w:fill="auto"/>
            <w:vAlign w:val="center"/>
          </w:tcPr>
          <w:p w:rsidR="00D31373" w:rsidRDefault="00000000">
            <w:pPr>
              <w:pStyle w:val="TableContents"/>
            </w:pPr>
            <w:r>
              <w:t>IN: The name of the property being queried.</w:t>
            </w:r>
          </w:p>
        </w:tc>
      </w:tr>
      <w:tr w:rsidR="00D31373">
        <w:tc>
          <w:tcPr>
            <w:tcW w:w="2585" w:type="dxa"/>
            <w:shd w:val="clear" w:color="auto" w:fill="auto"/>
            <w:vAlign w:val="center"/>
          </w:tcPr>
          <w:p w:rsidR="00D31373" w:rsidRDefault="00000000">
            <w:pPr>
              <w:pStyle w:val="TableContents"/>
            </w:pPr>
            <w:r>
              <w:rPr>
                <w:rStyle w:val="SourceText"/>
              </w:rPr>
              <w:t xml:space="preserve">size_t </w:t>
            </w:r>
            <w:r>
              <w:rPr>
                <w:rStyle w:val="Emphasis"/>
              </w:rPr>
              <w:t>size</w:t>
            </w:r>
            <w:r>
              <w:t>;</w:t>
            </w:r>
          </w:p>
        </w:tc>
        <w:tc>
          <w:tcPr>
            <w:tcW w:w="5078" w:type="dxa"/>
            <w:shd w:val="clear" w:color="auto" w:fill="auto"/>
            <w:vAlign w:val="center"/>
          </w:tcPr>
          <w:p w:rsidR="00D31373" w:rsidRDefault="00000000">
            <w:pPr>
              <w:pStyle w:val="TableContents"/>
            </w:pPr>
            <w:r>
              <w:t>IN: The size of the property in bytes.</w:t>
            </w:r>
          </w:p>
        </w:tc>
      </w:tr>
      <w:tr w:rsidR="00D31373">
        <w:tc>
          <w:tcPr>
            <w:tcW w:w="2585" w:type="dxa"/>
            <w:shd w:val="clear" w:color="auto" w:fill="auto"/>
            <w:vAlign w:val="center"/>
          </w:tcPr>
          <w:p w:rsidR="00D31373" w:rsidRDefault="00000000">
            <w:pPr>
              <w:pStyle w:val="TableContents"/>
            </w:pPr>
            <w:r>
              <w:rPr>
                <w:rStyle w:val="SourceText"/>
              </w:rPr>
              <w:t>void *</w:t>
            </w:r>
            <w:r>
              <w:t xml:space="preserve"> </w:t>
            </w:r>
            <w:r>
              <w:rPr>
                <w:rStyle w:val="Emphasis"/>
              </w:rPr>
              <w:t>value</w:t>
            </w:r>
            <w:r>
              <w:t>;</w:t>
            </w:r>
          </w:p>
        </w:tc>
        <w:tc>
          <w:tcPr>
            <w:tcW w:w="5078" w:type="dxa"/>
            <w:shd w:val="clear" w:color="auto" w:fill="auto"/>
            <w:vAlign w:val="center"/>
          </w:tcPr>
          <w:p w:rsidR="00D31373" w:rsidRDefault="00000000">
            <w:pPr>
              <w:pStyle w:val="TableContents"/>
            </w:pPr>
            <w:r>
              <w:t>IN/OUT: The value of the property being returned.</w:t>
            </w:r>
          </w:p>
        </w:tc>
      </w:tr>
    </w:tbl>
    <w:p w:rsidR="00D31373" w:rsidRDefault="00000000">
      <w:pPr>
        <w:pStyle w:val="ListContents"/>
        <w:spacing w:after="283"/>
      </w:pPr>
      <w:r>
        <w:t xml:space="preserve">The </w:t>
      </w:r>
      <w:r>
        <w:rPr>
          <w:rStyle w:val="Emphasis"/>
        </w:rPr>
        <w:t>get</w:t>
      </w:r>
      <w:r>
        <w:t xml:space="preserve"> routine may modify the value to be returned from the query and those changes will be returned to the calling routine. If the </w:t>
      </w:r>
      <w:r>
        <w:rPr>
          <w:rStyle w:val="Emphasis"/>
        </w:rPr>
        <w:t>set</w:t>
      </w:r>
      <w:r>
        <w:t xml:space="preserve"> routine returns a negative value, the query routine returns an error value. </w:t>
      </w:r>
    </w:p>
    <w:p w:rsidR="00D31373" w:rsidRDefault="00000000">
      <w:pPr>
        <w:pStyle w:val="ListContents"/>
        <w:spacing w:after="283"/>
      </w:pPr>
      <w:r>
        <w:t xml:space="preserve">The </w:t>
      </w:r>
      <w:r>
        <w:rPr>
          <w:rStyle w:val="Emphasis"/>
        </w:rPr>
        <w:t>delete</w:t>
      </w:r>
      <w:r>
        <w:t xml:space="preserve"> routine is called when a property is being deleted from a property list. </w:t>
      </w:r>
      <w:r>
        <w:rPr>
          <w:rStyle w:val="SourceText"/>
        </w:rPr>
        <w:t>H5P_prp_delete_func_t</w:t>
      </w:r>
      <w:r>
        <w:t xml:space="preserve"> is defined as: </w:t>
      </w:r>
    </w:p>
    <w:p w:rsidR="00D31373" w:rsidRDefault="00000000">
      <w:pPr>
        <w:pStyle w:val="ListContents"/>
        <w:ind w:left="1274"/>
      </w:pPr>
      <w:r>
        <w:rPr>
          <w:rStyle w:val="SourceText"/>
        </w:rPr>
        <w:t>typedef herr_t</w:t>
      </w:r>
      <w:r>
        <w:t xml:space="preserve"> (*H5P_prp_delete_func_</w:t>
      </w:r>
      <w:proofErr w:type="gramStart"/>
      <w:r>
        <w:t>t)(</w:t>
      </w:r>
      <w:proofErr w:type="gramEnd"/>
      <w:r>
        <w:t xml:space="preserve">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D31373" w:rsidRDefault="00000000">
      <w:pPr>
        <w:pStyle w:val="ListContents"/>
      </w:pPr>
      <w:r>
        <w:t xml:space="preserve">where the parameters to the callback function are: </w:t>
      </w:r>
    </w:p>
    <w:tbl>
      <w:tblPr>
        <w:tblW w:w="8698" w:type="dxa"/>
        <w:tblInd w:w="1274" w:type="dxa"/>
        <w:tblLayout w:type="fixed"/>
        <w:tblCellMar>
          <w:top w:w="28" w:type="dxa"/>
          <w:left w:w="28" w:type="dxa"/>
          <w:bottom w:w="28" w:type="dxa"/>
          <w:right w:w="28" w:type="dxa"/>
        </w:tblCellMar>
        <w:tblLook w:val="0000" w:firstRow="0" w:lastRow="0" w:firstColumn="0" w:lastColumn="0" w:noHBand="0" w:noVBand="0"/>
      </w:tblPr>
      <w:tblGrid>
        <w:gridCol w:w="2503"/>
        <w:gridCol w:w="6195"/>
      </w:tblGrid>
      <w:tr w:rsidR="00D31373">
        <w:tc>
          <w:tcPr>
            <w:tcW w:w="2503" w:type="dxa"/>
            <w:shd w:val="clear" w:color="auto" w:fill="auto"/>
            <w:vAlign w:val="center"/>
          </w:tcPr>
          <w:p w:rsidR="00D31373" w:rsidRDefault="00000000">
            <w:pPr>
              <w:pStyle w:val="TableContents"/>
            </w:pPr>
            <w:r>
              <w:rPr>
                <w:rStyle w:val="SourceText"/>
              </w:rPr>
              <w:t>hid_t</w:t>
            </w:r>
            <w:r>
              <w:t xml:space="preserve"> </w:t>
            </w:r>
            <w:r>
              <w:rPr>
                <w:rStyle w:val="Emphasis"/>
              </w:rPr>
              <w:t>prop_id</w:t>
            </w:r>
            <w:r>
              <w:t>;</w:t>
            </w:r>
          </w:p>
        </w:tc>
        <w:tc>
          <w:tcPr>
            <w:tcW w:w="6194" w:type="dxa"/>
            <w:shd w:val="clear" w:color="auto" w:fill="auto"/>
            <w:vAlign w:val="center"/>
          </w:tcPr>
          <w:p w:rsidR="00D31373" w:rsidRDefault="00000000">
            <w:pPr>
              <w:pStyle w:val="TableContents"/>
            </w:pPr>
            <w:r>
              <w:t>IN: The ID of the property list the property is being deleted from.</w:t>
            </w:r>
          </w:p>
        </w:tc>
      </w:tr>
      <w:tr w:rsidR="00D31373">
        <w:tc>
          <w:tcPr>
            <w:tcW w:w="2503" w:type="dxa"/>
            <w:shd w:val="clear" w:color="auto" w:fill="auto"/>
            <w:vAlign w:val="center"/>
          </w:tcPr>
          <w:p w:rsidR="00D31373" w:rsidRDefault="00000000">
            <w:pPr>
              <w:pStyle w:val="TableContents"/>
            </w:pPr>
            <w:r>
              <w:rPr>
                <w:rStyle w:val="SourceText"/>
              </w:rPr>
              <w:t>const char *</w:t>
            </w:r>
            <w:r>
              <w:t xml:space="preserve"> </w:t>
            </w:r>
            <w:r>
              <w:rPr>
                <w:rStyle w:val="Emphasis"/>
              </w:rPr>
              <w:t>name</w:t>
            </w:r>
            <w:r>
              <w:t>;</w:t>
            </w:r>
          </w:p>
        </w:tc>
        <w:tc>
          <w:tcPr>
            <w:tcW w:w="6194" w:type="dxa"/>
            <w:shd w:val="clear" w:color="auto" w:fill="auto"/>
            <w:vAlign w:val="center"/>
          </w:tcPr>
          <w:p w:rsidR="00D31373" w:rsidRDefault="00000000">
            <w:pPr>
              <w:pStyle w:val="TableContents"/>
            </w:pPr>
            <w:r>
              <w:t>IN: The name of the property in the list.</w:t>
            </w:r>
          </w:p>
        </w:tc>
      </w:tr>
      <w:tr w:rsidR="00D31373">
        <w:tc>
          <w:tcPr>
            <w:tcW w:w="2503" w:type="dxa"/>
            <w:shd w:val="clear" w:color="auto" w:fill="auto"/>
            <w:vAlign w:val="center"/>
          </w:tcPr>
          <w:p w:rsidR="00D31373" w:rsidRDefault="00000000">
            <w:pPr>
              <w:pStyle w:val="TableContents"/>
            </w:pPr>
            <w:r>
              <w:rPr>
                <w:rStyle w:val="SourceText"/>
              </w:rPr>
              <w:t xml:space="preserve">size_t </w:t>
            </w:r>
            <w:r>
              <w:rPr>
                <w:rStyle w:val="Emphasis"/>
              </w:rPr>
              <w:t>size</w:t>
            </w:r>
            <w:r>
              <w:t>;</w:t>
            </w:r>
          </w:p>
        </w:tc>
        <w:tc>
          <w:tcPr>
            <w:tcW w:w="6194" w:type="dxa"/>
            <w:shd w:val="clear" w:color="auto" w:fill="auto"/>
            <w:vAlign w:val="center"/>
          </w:tcPr>
          <w:p w:rsidR="00D31373" w:rsidRDefault="00000000">
            <w:pPr>
              <w:pStyle w:val="TableContents"/>
            </w:pPr>
            <w:r>
              <w:t>IN: The size of the property in bytes.</w:t>
            </w:r>
          </w:p>
        </w:tc>
      </w:tr>
      <w:tr w:rsidR="00D31373">
        <w:tc>
          <w:tcPr>
            <w:tcW w:w="2503" w:type="dxa"/>
            <w:shd w:val="clear" w:color="auto" w:fill="auto"/>
            <w:vAlign w:val="center"/>
          </w:tcPr>
          <w:p w:rsidR="00D31373" w:rsidRDefault="00000000">
            <w:pPr>
              <w:pStyle w:val="TableContents"/>
            </w:pPr>
            <w:r>
              <w:rPr>
                <w:rStyle w:val="SourceText"/>
              </w:rPr>
              <w:t>void *</w:t>
            </w:r>
            <w:r>
              <w:t xml:space="preserve"> </w:t>
            </w:r>
            <w:r>
              <w:rPr>
                <w:rStyle w:val="Emphasis"/>
              </w:rPr>
              <w:t>value</w:t>
            </w:r>
            <w:r>
              <w:t>;</w:t>
            </w:r>
          </w:p>
        </w:tc>
        <w:tc>
          <w:tcPr>
            <w:tcW w:w="6194" w:type="dxa"/>
            <w:shd w:val="clear" w:color="auto" w:fill="auto"/>
            <w:vAlign w:val="center"/>
          </w:tcPr>
          <w:p w:rsidR="00D31373" w:rsidRDefault="00000000">
            <w:pPr>
              <w:pStyle w:val="TableContents"/>
            </w:pPr>
            <w:r>
              <w:t>IN: The value for the property being deleted.</w:t>
            </w:r>
          </w:p>
        </w:tc>
      </w:tr>
    </w:tbl>
    <w:p w:rsidR="00D31373" w:rsidRDefault="00000000">
      <w:pPr>
        <w:pStyle w:val="ListContents"/>
        <w:spacing w:after="283"/>
      </w:pPr>
      <w:r>
        <w:t xml:space="preserve">The </w:t>
      </w:r>
      <w:r>
        <w:rPr>
          <w:rStyle w:val="Emphasis"/>
        </w:rPr>
        <w:t>delete</w:t>
      </w:r>
      <w:r>
        <w:t xml:space="preserve"> routine may modify the value passed in, but the value is not used by the library when the </w:t>
      </w:r>
      <w:r>
        <w:rPr>
          <w:rStyle w:val="Emphasis"/>
        </w:rPr>
        <w:t>delete</w:t>
      </w:r>
      <w:r>
        <w:t xml:space="preserve"> routine returns. If the </w:t>
      </w:r>
      <w:r>
        <w:rPr>
          <w:rStyle w:val="Emphasis"/>
        </w:rPr>
        <w:t>delete</w:t>
      </w:r>
      <w:r>
        <w:t xml:space="preserve"> routine returns a negative value, the property list delete routine returns an error value but the property is still deleted. </w:t>
      </w:r>
    </w:p>
    <w:p w:rsidR="00D31373" w:rsidRDefault="00000000">
      <w:pPr>
        <w:pStyle w:val="ListContents"/>
        <w:spacing w:after="283"/>
      </w:pPr>
      <w:r>
        <w:t xml:space="preserve">The </w:t>
      </w:r>
      <w:r>
        <w:rPr>
          <w:rStyle w:val="Emphasis"/>
        </w:rPr>
        <w:t>copy</w:t>
      </w:r>
      <w:r>
        <w:t xml:space="preserve"> routine is called when a new property list with this property is being created through a copy operation. </w:t>
      </w:r>
      <w:r>
        <w:rPr>
          <w:rStyle w:val="SourceText"/>
        </w:rPr>
        <w:t>H5P_prp_copy_func_t</w:t>
      </w:r>
      <w:r>
        <w:t xml:space="preserve"> is defined as: </w:t>
      </w:r>
    </w:p>
    <w:p w:rsidR="00D31373" w:rsidRDefault="00000000">
      <w:pPr>
        <w:pStyle w:val="ListContents"/>
        <w:ind w:left="1274"/>
      </w:pPr>
      <w:r>
        <w:rPr>
          <w:rStyle w:val="SourceText"/>
        </w:rPr>
        <w:t>typedef herr_t</w:t>
      </w:r>
      <w:r>
        <w:t xml:space="preserve"> (*H5P_prp_copy_func_</w:t>
      </w:r>
      <w:proofErr w:type="gramStart"/>
      <w:r>
        <w:t>t)(</w:t>
      </w:r>
      <w:proofErr w:type="gramEnd"/>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D31373" w:rsidRDefault="00000000">
      <w:pPr>
        <w:pStyle w:val="ListContents"/>
      </w:pPr>
      <w:r>
        <w:t xml:space="preserve">where the parameters to the callback function are: </w:t>
      </w:r>
    </w:p>
    <w:tbl>
      <w:tblPr>
        <w:tblW w:w="7583" w:type="dxa"/>
        <w:tblInd w:w="1274" w:type="dxa"/>
        <w:tblLayout w:type="fixed"/>
        <w:tblCellMar>
          <w:top w:w="28" w:type="dxa"/>
          <w:left w:w="28" w:type="dxa"/>
          <w:bottom w:w="28" w:type="dxa"/>
          <w:right w:w="28" w:type="dxa"/>
        </w:tblCellMar>
        <w:tblLook w:val="0000" w:firstRow="0" w:lastRow="0" w:firstColumn="0" w:lastColumn="0" w:noHBand="0" w:noVBand="0"/>
      </w:tblPr>
      <w:tblGrid>
        <w:gridCol w:w="2585"/>
        <w:gridCol w:w="4998"/>
      </w:tblGrid>
      <w:tr w:rsidR="00D31373">
        <w:tc>
          <w:tcPr>
            <w:tcW w:w="2585" w:type="dxa"/>
            <w:shd w:val="clear" w:color="auto" w:fill="auto"/>
            <w:vAlign w:val="center"/>
          </w:tcPr>
          <w:p w:rsidR="00D31373" w:rsidRDefault="00000000">
            <w:pPr>
              <w:pStyle w:val="TableContents"/>
            </w:pPr>
            <w:r>
              <w:rPr>
                <w:rStyle w:val="SourceText"/>
              </w:rPr>
              <w:t>const char *</w:t>
            </w:r>
            <w:r>
              <w:t xml:space="preserve"> </w:t>
            </w:r>
            <w:r>
              <w:rPr>
                <w:rStyle w:val="Emphasis"/>
              </w:rPr>
              <w:t>name</w:t>
            </w:r>
            <w:r>
              <w:t>;</w:t>
            </w:r>
          </w:p>
        </w:tc>
        <w:tc>
          <w:tcPr>
            <w:tcW w:w="4997" w:type="dxa"/>
            <w:shd w:val="clear" w:color="auto" w:fill="auto"/>
            <w:vAlign w:val="center"/>
          </w:tcPr>
          <w:p w:rsidR="00D31373" w:rsidRDefault="00000000">
            <w:pPr>
              <w:pStyle w:val="TableContents"/>
            </w:pPr>
            <w:r>
              <w:t>IN: The name of the property being copied.</w:t>
            </w:r>
          </w:p>
        </w:tc>
      </w:tr>
      <w:tr w:rsidR="00D31373">
        <w:tc>
          <w:tcPr>
            <w:tcW w:w="2585" w:type="dxa"/>
            <w:shd w:val="clear" w:color="auto" w:fill="auto"/>
            <w:vAlign w:val="center"/>
          </w:tcPr>
          <w:p w:rsidR="00D31373" w:rsidRDefault="00000000">
            <w:pPr>
              <w:pStyle w:val="TableContents"/>
            </w:pPr>
            <w:r>
              <w:rPr>
                <w:rStyle w:val="SourceText"/>
              </w:rPr>
              <w:t xml:space="preserve">size_t </w:t>
            </w:r>
            <w:r>
              <w:rPr>
                <w:rStyle w:val="Emphasis"/>
              </w:rPr>
              <w:t>size</w:t>
            </w:r>
            <w:r>
              <w:t>;</w:t>
            </w:r>
          </w:p>
        </w:tc>
        <w:tc>
          <w:tcPr>
            <w:tcW w:w="4997" w:type="dxa"/>
            <w:shd w:val="clear" w:color="auto" w:fill="auto"/>
            <w:vAlign w:val="center"/>
          </w:tcPr>
          <w:p w:rsidR="00D31373" w:rsidRDefault="00000000">
            <w:pPr>
              <w:pStyle w:val="TableContents"/>
            </w:pPr>
            <w:r>
              <w:t>IN: The size of the property in bytes.</w:t>
            </w:r>
          </w:p>
        </w:tc>
      </w:tr>
      <w:tr w:rsidR="00D31373">
        <w:tc>
          <w:tcPr>
            <w:tcW w:w="2585" w:type="dxa"/>
            <w:shd w:val="clear" w:color="auto" w:fill="auto"/>
            <w:vAlign w:val="center"/>
          </w:tcPr>
          <w:p w:rsidR="00D31373" w:rsidRDefault="00000000">
            <w:pPr>
              <w:pStyle w:val="TableContents"/>
            </w:pPr>
            <w:r>
              <w:rPr>
                <w:rStyle w:val="SourceText"/>
              </w:rPr>
              <w:t>void *</w:t>
            </w:r>
            <w:r>
              <w:t xml:space="preserve"> </w:t>
            </w:r>
            <w:r>
              <w:rPr>
                <w:rStyle w:val="Emphasis"/>
              </w:rPr>
              <w:t>value</w:t>
            </w:r>
            <w:r>
              <w:t>;</w:t>
            </w:r>
          </w:p>
        </w:tc>
        <w:tc>
          <w:tcPr>
            <w:tcW w:w="4997" w:type="dxa"/>
            <w:shd w:val="clear" w:color="auto" w:fill="auto"/>
            <w:vAlign w:val="center"/>
          </w:tcPr>
          <w:p w:rsidR="00D31373" w:rsidRDefault="00000000">
            <w:pPr>
              <w:pStyle w:val="TableContents"/>
            </w:pPr>
            <w:r>
              <w:t>IN/OUT: The value for the property being copied.</w:t>
            </w:r>
          </w:p>
        </w:tc>
      </w:tr>
    </w:tbl>
    <w:p w:rsidR="00D31373" w:rsidRDefault="00000000">
      <w:pPr>
        <w:pStyle w:val="ListContents"/>
        <w:spacing w:after="283"/>
      </w:pPr>
      <w:r>
        <w:t xml:space="preserve">The </w:t>
      </w:r>
      <w:r>
        <w:rPr>
          <w:rStyle w:val="Emphasis"/>
        </w:rPr>
        <w:t>copy</w:t>
      </w:r>
      <w:r>
        <w:t xml:space="preserve"> routine may modify the value to be set and those changes will be stored as the new value of the property. If the </w:t>
      </w:r>
      <w:r>
        <w:rPr>
          <w:rStyle w:val="Emphasis"/>
        </w:rPr>
        <w:t>copy</w:t>
      </w:r>
      <w:r>
        <w:t xml:space="preserve"> routine returns a negative value, the new property value is not copied into the property and the copy routine returns an error value. </w:t>
      </w:r>
    </w:p>
    <w:p w:rsidR="00D31373" w:rsidRDefault="00000000">
      <w:pPr>
        <w:pStyle w:val="ListContents"/>
        <w:spacing w:after="283"/>
      </w:pPr>
      <w:r>
        <w:t xml:space="preserve">The </w:t>
      </w:r>
      <w:r>
        <w:rPr>
          <w:rStyle w:val="Emphasis"/>
        </w:rPr>
        <w:t>close</w:t>
      </w:r>
      <w:r>
        <w:t xml:space="preserve"> routine is called when a property list with this property is being closed. </w:t>
      </w:r>
      <w:r>
        <w:rPr>
          <w:rStyle w:val="SourceText"/>
        </w:rPr>
        <w:t>H5P_prp_close_func_t</w:t>
      </w:r>
      <w:r>
        <w:t xml:space="preserve"> is defined as: </w:t>
      </w:r>
    </w:p>
    <w:p w:rsidR="00D31373" w:rsidRDefault="00000000">
      <w:pPr>
        <w:pStyle w:val="ListContents"/>
        <w:ind w:left="1274"/>
      </w:pPr>
      <w:r>
        <w:rPr>
          <w:rStyle w:val="SourceText"/>
        </w:rPr>
        <w:t>typedef herr_t</w:t>
      </w:r>
      <w:r>
        <w:t xml:space="preserve"> (*H5P_prp_close_func_</w:t>
      </w:r>
      <w:proofErr w:type="gramStart"/>
      <w:r>
        <w:t>t)(</w:t>
      </w:r>
      <w:proofErr w:type="gramEnd"/>
      <w:r>
        <w:t xml:space="preserve">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D31373" w:rsidRDefault="00000000">
      <w:pPr>
        <w:pStyle w:val="ListContents"/>
      </w:pPr>
      <w:r>
        <w:lastRenderedPageBreak/>
        <w:t xml:space="preserve">where the parameters to the callback function are: </w:t>
      </w:r>
    </w:p>
    <w:tbl>
      <w:tblPr>
        <w:tblW w:w="7002" w:type="dxa"/>
        <w:tblInd w:w="1274" w:type="dxa"/>
        <w:tblLayout w:type="fixed"/>
        <w:tblCellMar>
          <w:top w:w="28" w:type="dxa"/>
          <w:left w:w="28" w:type="dxa"/>
          <w:bottom w:w="28" w:type="dxa"/>
          <w:right w:w="28" w:type="dxa"/>
        </w:tblCellMar>
        <w:tblLook w:val="0000" w:firstRow="0" w:lastRow="0" w:firstColumn="0" w:lastColumn="0" w:noHBand="0" w:noVBand="0"/>
      </w:tblPr>
      <w:tblGrid>
        <w:gridCol w:w="2585"/>
        <w:gridCol w:w="4417"/>
      </w:tblGrid>
      <w:tr w:rsidR="00D31373">
        <w:tc>
          <w:tcPr>
            <w:tcW w:w="2585" w:type="dxa"/>
            <w:shd w:val="clear" w:color="auto" w:fill="auto"/>
            <w:vAlign w:val="center"/>
          </w:tcPr>
          <w:p w:rsidR="00D31373" w:rsidRDefault="00000000">
            <w:pPr>
              <w:pStyle w:val="TableContents"/>
            </w:pPr>
            <w:r>
              <w:rPr>
                <w:rStyle w:val="SourceText"/>
              </w:rPr>
              <w:t>hid_t</w:t>
            </w:r>
            <w:r>
              <w:t xml:space="preserve"> </w:t>
            </w:r>
            <w:r>
              <w:rPr>
                <w:rStyle w:val="Emphasis"/>
              </w:rPr>
              <w:t>prop_id</w:t>
            </w:r>
            <w:r>
              <w:t>;</w:t>
            </w:r>
          </w:p>
        </w:tc>
        <w:tc>
          <w:tcPr>
            <w:tcW w:w="4416" w:type="dxa"/>
            <w:shd w:val="clear" w:color="auto" w:fill="auto"/>
            <w:vAlign w:val="center"/>
          </w:tcPr>
          <w:p w:rsidR="00D31373" w:rsidRDefault="00000000">
            <w:pPr>
              <w:pStyle w:val="TableContents"/>
            </w:pPr>
            <w:r>
              <w:t>IN: The ID of the property list being closed.</w:t>
            </w:r>
          </w:p>
        </w:tc>
      </w:tr>
      <w:tr w:rsidR="00D31373">
        <w:tc>
          <w:tcPr>
            <w:tcW w:w="2585" w:type="dxa"/>
            <w:shd w:val="clear" w:color="auto" w:fill="auto"/>
            <w:vAlign w:val="center"/>
          </w:tcPr>
          <w:p w:rsidR="00D31373" w:rsidRDefault="00000000">
            <w:pPr>
              <w:pStyle w:val="TableContents"/>
            </w:pPr>
            <w:r>
              <w:rPr>
                <w:rStyle w:val="SourceText"/>
              </w:rPr>
              <w:t>const char *</w:t>
            </w:r>
            <w:r>
              <w:t xml:space="preserve"> </w:t>
            </w:r>
            <w:r>
              <w:rPr>
                <w:rStyle w:val="Emphasis"/>
              </w:rPr>
              <w:t>name</w:t>
            </w:r>
            <w:r>
              <w:t>;</w:t>
            </w:r>
          </w:p>
        </w:tc>
        <w:tc>
          <w:tcPr>
            <w:tcW w:w="4416" w:type="dxa"/>
            <w:shd w:val="clear" w:color="auto" w:fill="auto"/>
            <w:vAlign w:val="center"/>
          </w:tcPr>
          <w:p w:rsidR="00D31373" w:rsidRDefault="00000000">
            <w:pPr>
              <w:pStyle w:val="TableContents"/>
            </w:pPr>
            <w:r>
              <w:t>IN: The name of the property in the list.</w:t>
            </w:r>
          </w:p>
        </w:tc>
      </w:tr>
      <w:tr w:rsidR="00D31373">
        <w:tc>
          <w:tcPr>
            <w:tcW w:w="2585" w:type="dxa"/>
            <w:shd w:val="clear" w:color="auto" w:fill="auto"/>
            <w:vAlign w:val="center"/>
          </w:tcPr>
          <w:p w:rsidR="00D31373" w:rsidRDefault="00000000">
            <w:pPr>
              <w:pStyle w:val="TableContents"/>
            </w:pPr>
            <w:r>
              <w:rPr>
                <w:rStyle w:val="SourceText"/>
              </w:rPr>
              <w:t xml:space="preserve">size_t </w:t>
            </w:r>
            <w:r>
              <w:rPr>
                <w:rStyle w:val="Emphasis"/>
              </w:rPr>
              <w:t>size</w:t>
            </w:r>
            <w:r>
              <w:t>;</w:t>
            </w:r>
          </w:p>
        </w:tc>
        <w:tc>
          <w:tcPr>
            <w:tcW w:w="4416" w:type="dxa"/>
            <w:shd w:val="clear" w:color="auto" w:fill="auto"/>
            <w:vAlign w:val="center"/>
          </w:tcPr>
          <w:p w:rsidR="00D31373" w:rsidRDefault="00000000">
            <w:pPr>
              <w:pStyle w:val="TableContents"/>
            </w:pPr>
            <w:r>
              <w:t>IN: The size of the property in bytes.</w:t>
            </w:r>
          </w:p>
        </w:tc>
      </w:tr>
      <w:tr w:rsidR="00D31373">
        <w:tc>
          <w:tcPr>
            <w:tcW w:w="2585" w:type="dxa"/>
            <w:shd w:val="clear" w:color="auto" w:fill="auto"/>
            <w:vAlign w:val="center"/>
          </w:tcPr>
          <w:p w:rsidR="00D31373" w:rsidRDefault="00000000">
            <w:pPr>
              <w:pStyle w:val="TableContents"/>
            </w:pPr>
            <w:r>
              <w:rPr>
                <w:rStyle w:val="SourceText"/>
              </w:rPr>
              <w:t>void *</w:t>
            </w:r>
            <w:r>
              <w:t xml:space="preserve"> </w:t>
            </w:r>
            <w:r>
              <w:rPr>
                <w:rStyle w:val="Emphasis"/>
              </w:rPr>
              <w:t>value</w:t>
            </w:r>
            <w:r>
              <w:t>;</w:t>
            </w:r>
          </w:p>
        </w:tc>
        <w:tc>
          <w:tcPr>
            <w:tcW w:w="4416" w:type="dxa"/>
            <w:shd w:val="clear" w:color="auto" w:fill="auto"/>
            <w:vAlign w:val="center"/>
          </w:tcPr>
          <w:p w:rsidR="00D31373" w:rsidRDefault="00000000">
            <w:pPr>
              <w:pStyle w:val="TableContents"/>
            </w:pPr>
            <w:r>
              <w:t>IN: The value for the property being closed.</w:t>
            </w:r>
          </w:p>
        </w:tc>
      </w:tr>
    </w:tbl>
    <w:p w:rsidR="00D31373" w:rsidRDefault="00000000">
      <w:pPr>
        <w:pStyle w:val="ListContents"/>
        <w:spacing w:after="283"/>
      </w:pPr>
      <w:r>
        <w:t xml:space="preserve">The </w:t>
      </w:r>
      <w:r>
        <w:rPr>
          <w:rStyle w:val="Emphasis"/>
        </w:rPr>
        <w:t>close</w:t>
      </w:r>
      <w:r>
        <w:t xml:space="preserve"> routine may modify the value passed in, but the value is not used by the library when the </w:t>
      </w:r>
      <w:r>
        <w:rPr>
          <w:rStyle w:val="Emphasis"/>
        </w:rPr>
        <w:t>close</w:t>
      </w:r>
      <w:r>
        <w:t xml:space="preserve"> routine returns. If the </w:t>
      </w:r>
      <w:r>
        <w:rPr>
          <w:rStyle w:val="Emphasis"/>
        </w:rPr>
        <w:t>close</w:t>
      </w:r>
      <w:r>
        <w:t xml:space="preserve"> routine returns a negative value, the property list close routine returns an error value but the property list is still closed.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The </w:t>
      </w:r>
      <w:r>
        <w:rPr>
          <w:rStyle w:val="Emphasis"/>
        </w:rPr>
        <w:t>set</w:t>
      </w:r>
      <w:r>
        <w:t xml:space="preserve"> callback function may be useful to range check the value being set for the property or may perform some tranformation/translation of the value set. The </w:t>
      </w:r>
      <w:r>
        <w:rPr>
          <w:rStyle w:val="Emphasis"/>
        </w:rPr>
        <w:t>get</w:t>
      </w:r>
      <w:r>
        <w:t xml:space="preserve"> callback would then [probably] reverse the transformation, etc. A single </w:t>
      </w:r>
      <w:r>
        <w:rPr>
          <w:rStyle w:val="Emphasis"/>
        </w:rPr>
        <w:t>get</w:t>
      </w:r>
      <w:r>
        <w:t xml:space="preserve"> or </w:t>
      </w:r>
      <w:r>
        <w:rPr>
          <w:rStyle w:val="Emphasis"/>
        </w:rPr>
        <w:t>set</w:t>
      </w:r>
      <w:r>
        <w:t xml:space="preserve"> callback could handle multiple properties by performing different actions based on the property name or other properties in the property list. </w:t>
      </w:r>
    </w:p>
    <w:p w:rsidR="00D31373" w:rsidRDefault="00000000">
      <w:pPr>
        <w:pStyle w:val="ListContents"/>
        <w:spacing w:after="283"/>
      </w:pPr>
      <w:r>
        <w:t xml:space="preserve">I would like to say "the property list is not closed" when a </w:t>
      </w:r>
      <w:r>
        <w:rPr>
          <w:rStyle w:val="Emphasis"/>
        </w:rPr>
        <w:t>close</w:t>
      </w:r>
      <w:r>
        <w:t xml:space="preserve"> routine fails, but I don't think that's possible due to other properties in the list being successfully closed &amp; removed from the property list. I suppose that it would be possible to just remove the properties which have successful </w:t>
      </w:r>
      <w:r>
        <w:rPr>
          <w:rStyle w:val="Emphasis"/>
        </w:rPr>
        <w:t>close</w:t>
      </w:r>
      <w:r>
        <w:t xml:space="preserve"> callbacks, but I'm not happy with the ramifications of a mangled, un-closable property list hanging around... Any comments?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04" w:name="H5Pinsert"/>
      <w:bookmarkEnd w:id="1104"/>
      <w:r>
        <w:t xml:space="preserve">H5Pinsert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Register a temporary property with a property list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herr_t</w:t>
      </w:r>
      <w:r>
        <w:t xml:space="preserve"> H5</w:t>
      </w:r>
      <w:proofErr w:type="gramStart"/>
      <w:r>
        <w:t>Pinsert(</w:t>
      </w:r>
      <w:proofErr w:type="gramEnd"/>
      <w:r>
        <w:rPr>
          <w:rStyle w:val="Emphasis"/>
        </w:rPr>
        <w:t>plid, name, size, value, set, get, close</w:t>
      </w:r>
      <w:r>
        <w:t xml:space="preserve">) </w:t>
      </w:r>
    </w:p>
    <w:tbl>
      <w:tblPr>
        <w:tblW w:w="8698" w:type="dxa"/>
        <w:tblInd w:w="1274" w:type="dxa"/>
        <w:tblLayout w:type="fixed"/>
        <w:tblCellMar>
          <w:top w:w="28" w:type="dxa"/>
          <w:left w:w="28" w:type="dxa"/>
          <w:bottom w:w="28" w:type="dxa"/>
          <w:right w:w="28" w:type="dxa"/>
        </w:tblCellMar>
        <w:tblLook w:val="0000" w:firstRow="0" w:lastRow="0" w:firstColumn="0" w:lastColumn="0" w:noHBand="0" w:noVBand="0"/>
      </w:tblPr>
      <w:tblGrid>
        <w:gridCol w:w="2638"/>
        <w:gridCol w:w="6060"/>
      </w:tblGrid>
      <w:tr w:rsidR="00D31373">
        <w:tc>
          <w:tcPr>
            <w:tcW w:w="2638" w:type="dxa"/>
            <w:shd w:val="clear" w:color="auto" w:fill="auto"/>
            <w:vAlign w:val="center"/>
          </w:tcPr>
          <w:p w:rsidR="00D31373" w:rsidRDefault="00000000">
            <w:pPr>
              <w:pStyle w:val="TableContents"/>
            </w:pPr>
            <w:r>
              <w:rPr>
                <w:rStyle w:val="SourceText"/>
              </w:rPr>
              <w:t>hid_t</w:t>
            </w:r>
            <w:r>
              <w:t xml:space="preserve"> </w:t>
            </w:r>
            <w:r>
              <w:rPr>
                <w:rStyle w:val="Emphasis"/>
              </w:rPr>
              <w:t>plid</w:t>
            </w:r>
            <w:r>
              <w:t>;</w:t>
            </w:r>
          </w:p>
        </w:tc>
        <w:tc>
          <w:tcPr>
            <w:tcW w:w="6059" w:type="dxa"/>
            <w:shd w:val="clear" w:color="auto" w:fill="auto"/>
            <w:vAlign w:val="center"/>
          </w:tcPr>
          <w:p w:rsidR="00D31373" w:rsidRDefault="00000000">
            <w:pPr>
              <w:pStyle w:val="TableContents"/>
            </w:pPr>
            <w:r>
              <w:t>IN: Property list id to create temporary property within.</w:t>
            </w:r>
          </w:p>
        </w:tc>
      </w:tr>
      <w:tr w:rsidR="00D31373">
        <w:tc>
          <w:tcPr>
            <w:tcW w:w="2638" w:type="dxa"/>
            <w:shd w:val="clear" w:color="auto" w:fill="auto"/>
            <w:vAlign w:val="center"/>
          </w:tcPr>
          <w:p w:rsidR="00D31373" w:rsidRDefault="00000000">
            <w:pPr>
              <w:pStyle w:val="TableContents"/>
            </w:pPr>
            <w:r>
              <w:rPr>
                <w:rStyle w:val="SourceText"/>
              </w:rPr>
              <w:t>const char *</w:t>
            </w:r>
            <w:r>
              <w:rPr>
                <w:rStyle w:val="Emphasis"/>
              </w:rPr>
              <w:t>name</w:t>
            </w:r>
            <w:r>
              <w:t>;</w:t>
            </w:r>
          </w:p>
        </w:tc>
        <w:tc>
          <w:tcPr>
            <w:tcW w:w="6059" w:type="dxa"/>
            <w:shd w:val="clear" w:color="auto" w:fill="auto"/>
            <w:vAlign w:val="center"/>
          </w:tcPr>
          <w:p w:rsidR="00D31373" w:rsidRDefault="00000000">
            <w:pPr>
              <w:pStyle w:val="TableContents"/>
            </w:pPr>
            <w:r>
              <w:t>IN: Name of property to create.</w:t>
            </w:r>
          </w:p>
        </w:tc>
      </w:tr>
      <w:tr w:rsidR="00D31373">
        <w:tc>
          <w:tcPr>
            <w:tcW w:w="2638" w:type="dxa"/>
            <w:shd w:val="clear" w:color="auto" w:fill="auto"/>
            <w:vAlign w:val="center"/>
          </w:tcPr>
          <w:p w:rsidR="00D31373" w:rsidRDefault="00000000">
            <w:pPr>
              <w:pStyle w:val="TableContents"/>
            </w:pPr>
            <w:r>
              <w:rPr>
                <w:rStyle w:val="SourceText"/>
              </w:rPr>
              <w:t>size_t</w:t>
            </w:r>
            <w:r>
              <w:t xml:space="preserve"> </w:t>
            </w:r>
            <w:r>
              <w:rPr>
                <w:rStyle w:val="Emphasis"/>
              </w:rPr>
              <w:t>size</w:t>
            </w:r>
            <w:r>
              <w:t>;</w:t>
            </w:r>
          </w:p>
        </w:tc>
        <w:tc>
          <w:tcPr>
            <w:tcW w:w="6059" w:type="dxa"/>
            <w:shd w:val="clear" w:color="auto" w:fill="auto"/>
            <w:vAlign w:val="center"/>
          </w:tcPr>
          <w:p w:rsidR="00D31373" w:rsidRDefault="00000000">
            <w:pPr>
              <w:pStyle w:val="TableContents"/>
            </w:pPr>
            <w:r>
              <w:t>IN: Size of property in bytes.</w:t>
            </w:r>
          </w:p>
        </w:tc>
      </w:tr>
      <w:tr w:rsidR="00D31373">
        <w:tc>
          <w:tcPr>
            <w:tcW w:w="2638" w:type="dxa"/>
            <w:shd w:val="clear" w:color="auto" w:fill="auto"/>
            <w:vAlign w:val="center"/>
          </w:tcPr>
          <w:p w:rsidR="00D31373" w:rsidRDefault="00000000">
            <w:pPr>
              <w:pStyle w:val="TableContents"/>
            </w:pPr>
            <w:r>
              <w:rPr>
                <w:rStyle w:val="SourceText"/>
              </w:rPr>
              <w:t>void *</w:t>
            </w:r>
            <w:r>
              <w:rPr>
                <w:rStyle w:val="Emphasis"/>
              </w:rPr>
              <w:t>value</w:t>
            </w:r>
            <w:r>
              <w:t>;</w:t>
            </w:r>
          </w:p>
        </w:tc>
        <w:tc>
          <w:tcPr>
            <w:tcW w:w="6059" w:type="dxa"/>
            <w:shd w:val="clear" w:color="auto" w:fill="auto"/>
            <w:vAlign w:val="center"/>
          </w:tcPr>
          <w:p w:rsidR="00D31373" w:rsidRDefault="00000000">
            <w:pPr>
              <w:pStyle w:val="TableContents"/>
            </w:pPr>
            <w:r>
              <w:t>IN: Initial value for the property.</w:t>
            </w:r>
          </w:p>
        </w:tc>
      </w:tr>
      <w:tr w:rsidR="00D31373">
        <w:tc>
          <w:tcPr>
            <w:tcW w:w="2638" w:type="dxa"/>
            <w:shd w:val="clear" w:color="auto" w:fill="auto"/>
            <w:vAlign w:val="center"/>
          </w:tcPr>
          <w:p w:rsidR="00D31373" w:rsidRDefault="00000000">
            <w:pPr>
              <w:pStyle w:val="TableContents"/>
            </w:pPr>
            <w:r>
              <w:rPr>
                <w:rStyle w:val="SourceText"/>
              </w:rPr>
              <w:t>H5P_prp_set_func_t</w:t>
            </w:r>
            <w:r>
              <w:t xml:space="preserve"> </w:t>
            </w:r>
            <w:r>
              <w:rPr>
                <w:rStyle w:val="Emphasis"/>
              </w:rPr>
              <w:t>set</w:t>
            </w:r>
            <w:r>
              <w:t>;</w:t>
            </w:r>
          </w:p>
        </w:tc>
        <w:tc>
          <w:tcPr>
            <w:tcW w:w="6059" w:type="dxa"/>
            <w:shd w:val="clear" w:color="auto" w:fill="auto"/>
            <w:vAlign w:val="center"/>
          </w:tcPr>
          <w:p w:rsidR="00D31373" w:rsidRDefault="00000000">
            <w:pPr>
              <w:pStyle w:val="TableContents"/>
            </w:pPr>
            <w:r>
              <w:t>IN: Callback routine called before a new value is copied into the property's value.</w:t>
            </w:r>
          </w:p>
        </w:tc>
      </w:tr>
      <w:tr w:rsidR="00D31373">
        <w:tc>
          <w:tcPr>
            <w:tcW w:w="2638" w:type="dxa"/>
            <w:shd w:val="clear" w:color="auto" w:fill="auto"/>
            <w:vAlign w:val="center"/>
          </w:tcPr>
          <w:p w:rsidR="00D31373" w:rsidRDefault="00000000">
            <w:pPr>
              <w:pStyle w:val="TableContents"/>
            </w:pPr>
            <w:r>
              <w:rPr>
                <w:rStyle w:val="SourceText"/>
              </w:rPr>
              <w:t>H5P_prp_get_func_t</w:t>
            </w:r>
            <w:r>
              <w:t xml:space="preserve"> </w:t>
            </w:r>
            <w:r>
              <w:rPr>
                <w:rStyle w:val="Emphasis"/>
              </w:rPr>
              <w:t>get</w:t>
            </w:r>
            <w:r>
              <w:t>;</w:t>
            </w:r>
          </w:p>
        </w:tc>
        <w:tc>
          <w:tcPr>
            <w:tcW w:w="6059" w:type="dxa"/>
            <w:shd w:val="clear" w:color="auto" w:fill="auto"/>
            <w:vAlign w:val="center"/>
          </w:tcPr>
          <w:p w:rsidR="00D31373" w:rsidRDefault="00000000">
            <w:pPr>
              <w:pStyle w:val="TableContents"/>
            </w:pPr>
            <w:r>
              <w:t xml:space="preserve">IN: Callback routine called when a property value is retrieved </w:t>
            </w:r>
            <w:r>
              <w:lastRenderedPageBreak/>
              <w:t>from the property.</w:t>
            </w:r>
          </w:p>
        </w:tc>
      </w:tr>
      <w:tr w:rsidR="00D31373">
        <w:tc>
          <w:tcPr>
            <w:tcW w:w="2638" w:type="dxa"/>
            <w:shd w:val="clear" w:color="auto" w:fill="auto"/>
            <w:vAlign w:val="center"/>
          </w:tcPr>
          <w:p w:rsidR="00D31373" w:rsidRDefault="00000000">
            <w:pPr>
              <w:pStyle w:val="TableContents"/>
            </w:pPr>
            <w:r>
              <w:rPr>
                <w:rStyle w:val="SourceText"/>
              </w:rPr>
              <w:lastRenderedPageBreak/>
              <w:t>H5P_prp_delete_func_t</w:t>
            </w:r>
            <w:r>
              <w:t xml:space="preserve"> </w:t>
            </w:r>
            <w:r>
              <w:rPr>
                <w:rStyle w:val="Emphasis"/>
              </w:rPr>
              <w:t>delete</w:t>
            </w:r>
            <w:r>
              <w:t>;</w:t>
            </w:r>
          </w:p>
        </w:tc>
        <w:tc>
          <w:tcPr>
            <w:tcW w:w="6059" w:type="dxa"/>
            <w:shd w:val="clear" w:color="auto" w:fill="auto"/>
            <w:vAlign w:val="center"/>
          </w:tcPr>
          <w:p w:rsidR="00D31373" w:rsidRDefault="00000000">
            <w:pPr>
              <w:pStyle w:val="TableContents"/>
            </w:pPr>
            <w:r>
              <w:t>IN: Callback routine called when a property is deleted from a property list.</w:t>
            </w:r>
          </w:p>
        </w:tc>
      </w:tr>
      <w:tr w:rsidR="00D31373">
        <w:tc>
          <w:tcPr>
            <w:tcW w:w="2638" w:type="dxa"/>
            <w:shd w:val="clear" w:color="auto" w:fill="auto"/>
            <w:vAlign w:val="center"/>
          </w:tcPr>
          <w:p w:rsidR="00D31373" w:rsidRDefault="00000000">
            <w:pPr>
              <w:pStyle w:val="TableContents"/>
            </w:pPr>
            <w:r>
              <w:rPr>
                <w:rStyle w:val="SourceText"/>
              </w:rPr>
              <w:t>H5P_prp_copy_func_t</w:t>
            </w:r>
            <w:r>
              <w:t xml:space="preserve"> </w:t>
            </w:r>
            <w:r>
              <w:rPr>
                <w:rStyle w:val="Emphasis"/>
              </w:rPr>
              <w:t>copy</w:t>
            </w:r>
            <w:r>
              <w:t>;</w:t>
            </w:r>
          </w:p>
        </w:tc>
        <w:tc>
          <w:tcPr>
            <w:tcW w:w="6059" w:type="dxa"/>
            <w:shd w:val="clear" w:color="auto" w:fill="auto"/>
            <w:vAlign w:val="center"/>
          </w:tcPr>
          <w:p w:rsidR="00D31373" w:rsidRDefault="00000000">
            <w:pPr>
              <w:pStyle w:val="TableContents"/>
            </w:pPr>
            <w:r>
              <w:t>IN: Callback routine called when a property is copied from an existing property list.</w:t>
            </w:r>
          </w:p>
        </w:tc>
      </w:tr>
      <w:tr w:rsidR="00D31373">
        <w:tc>
          <w:tcPr>
            <w:tcW w:w="2638" w:type="dxa"/>
            <w:shd w:val="clear" w:color="auto" w:fill="auto"/>
            <w:vAlign w:val="center"/>
          </w:tcPr>
          <w:p w:rsidR="00D31373" w:rsidRDefault="00000000">
            <w:pPr>
              <w:pStyle w:val="TableContents"/>
            </w:pPr>
            <w:r>
              <w:rPr>
                <w:rStyle w:val="SourceText"/>
              </w:rPr>
              <w:t>H5P_prp_close_func_t</w:t>
            </w:r>
            <w:r>
              <w:t xml:space="preserve"> </w:t>
            </w:r>
            <w:r>
              <w:rPr>
                <w:rStyle w:val="Emphasis"/>
              </w:rPr>
              <w:t>close</w:t>
            </w:r>
            <w:r>
              <w:t>;</w:t>
            </w:r>
          </w:p>
        </w:tc>
        <w:tc>
          <w:tcPr>
            <w:tcW w:w="6059" w:type="dxa"/>
            <w:shd w:val="clear" w:color="auto" w:fill="auto"/>
            <w:vAlign w:val="center"/>
          </w:tcPr>
          <w:p w:rsidR="00D31373" w:rsidRDefault="00000000">
            <w:pPr>
              <w:pStyle w:val="TableContents"/>
            </w:pPr>
            <w:r>
              <w:t>IN: Callback routine called when a property list is being closed and the property value will be disposed of.</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non-negative value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Create a new property in a property list. The property will exist only in this property list and copies made from it. The name of the property must not already exist in this list, or this routine will fail. The initial property value must be provided and the property value will be set to it. The </w:t>
      </w:r>
      <w:r>
        <w:rPr>
          <w:rStyle w:val="Emphasis"/>
        </w:rPr>
        <w:t>set</w:t>
      </w:r>
      <w:r>
        <w:t xml:space="preserve"> and </w:t>
      </w:r>
      <w:r>
        <w:rPr>
          <w:rStyle w:val="Emphasis"/>
        </w:rPr>
        <w:t>get</w:t>
      </w:r>
      <w:r>
        <w:t xml:space="preserve"> callback routines may be set to NULL if they are not needed. </w:t>
      </w:r>
    </w:p>
    <w:p w:rsidR="00D31373" w:rsidRDefault="00000000">
      <w:pPr>
        <w:pStyle w:val="ListContents"/>
        <w:spacing w:after="283"/>
      </w:pPr>
      <w:r>
        <w:t xml:space="preserve">Zero-sized properties are allowed and do not store any data in the property list. The default value of a zero-size property may be set to NULL. They may be used to indicate the presence or absence of a particular piece of information. </w:t>
      </w:r>
    </w:p>
    <w:p w:rsidR="00D31373" w:rsidRDefault="00000000">
      <w:pPr>
        <w:pStyle w:val="ListContents"/>
        <w:spacing w:after="283"/>
      </w:pPr>
      <w:r>
        <w:t xml:space="preserve">The </w:t>
      </w:r>
      <w:r>
        <w:rPr>
          <w:rStyle w:val="Emphasis"/>
        </w:rPr>
        <w:t>set</w:t>
      </w:r>
      <w:r>
        <w:t xml:space="preserve"> routine is called before a new value is copied into the property. The </w:t>
      </w:r>
      <w:r>
        <w:rPr>
          <w:rStyle w:val="SourceText"/>
        </w:rPr>
        <w:t>H5P_prp_set_func_t</w:t>
      </w:r>
      <w:r>
        <w:t xml:space="preserve"> is defined as: </w:t>
      </w:r>
    </w:p>
    <w:p w:rsidR="00D31373" w:rsidRDefault="00000000">
      <w:pPr>
        <w:pStyle w:val="ListContents"/>
        <w:ind w:left="1274"/>
      </w:pPr>
      <w:r>
        <w:rPr>
          <w:rStyle w:val="SourceText"/>
        </w:rPr>
        <w:t>typedef herr_t</w:t>
      </w:r>
      <w:r>
        <w:t xml:space="preserve"> (*H5P_prp_set_func_</w:t>
      </w:r>
      <w:proofErr w:type="gramStart"/>
      <w:r>
        <w:t>t)(</w:t>
      </w:r>
      <w:proofErr w:type="gramEnd"/>
      <w:r>
        <w:t xml:space="preserve"> </w:t>
      </w:r>
      <w:r>
        <w:rPr>
          <w:rStyle w:val="SourceText"/>
        </w:rPr>
        <w:t>hid_t</w:t>
      </w:r>
      <w:r>
        <w:t xml:space="preserve">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new_value</w:t>
      </w:r>
      <w:r>
        <w:t xml:space="preserve">); </w:t>
      </w:r>
    </w:p>
    <w:p w:rsidR="00D31373" w:rsidRDefault="00000000">
      <w:pPr>
        <w:pStyle w:val="ListContents"/>
      </w:pPr>
      <w:r>
        <w:t xml:space="preserve">where the parameters to the callback function are: </w:t>
      </w:r>
    </w:p>
    <w:tbl>
      <w:tblPr>
        <w:tblW w:w="8698" w:type="dxa"/>
        <w:tblInd w:w="1274" w:type="dxa"/>
        <w:tblLayout w:type="fixed"/>
        <w:tblCellMar>
          <w:top w:w="28" w:type="dxa"/>
          <w:left w:w="28" w:type="dxa"/>
          <w:bottom w:w="28" w:type="dxa"/>
          <w:right w:w="28" w:type="dxa"/>
        </w:tblCellMar>
        <w:tblLook w:val="0000" w:firstRow="0" w:lastRow="0" w:firstColumn="0" w:lastColumn="0" w:noHBand="0" w:noVBand="0"/>
      </w:tblPr>
      <w:tblGrid>
        <w:gridCol w:w="2465"/>
        <w:gridCol w:w="6233"/>
      </w:tblGrid>
      <w:tr w:rsidR="00D31373">
        <w:tc>
          <w:tcPr>
            <w:tcW w:w="2465" w:type="dxa"/>
            <w:shd w:val="clear" w:color="auto" w:fill="auto"/>
            <w:vAlign w:val="center"/>
          </w:tcPr>
          <w:p w:rsidR="00D31373" w:rsidRDefault="00000000">
            <w:pPr>
              <w:pStyle w:val="TableContents"/>
            </w:pPr>
            <w:r>
              <w:rPr>
                <w:rStyle w:val="SourceText"/>
              </w:rPr>
              <w:t>hid_t</w:t>
            </w:r>
            <w:r>
              <w:t xml:space="preserve"> </w:t>
            </w:r>
            <w:r>
              <w:rPr>
                <w:rStyle w:val="Emphasis"/>
              </w:rPr>
              <w:t>prop_id</w:t>
            </w:r>
            <w:r>
              <w:t>;</w:t>
            </w:r>
          </w:p>
        </w:tc>
        <w:tc>
          <w:tcPr>
            <w:tcW w:w="6232" w:type="dxa"/>
            <w:shd w:val="clear" w:color="auto" w:fill="auto"/>
            <w:vAlign w:val="center"/>
          </w:tcPr>
          <w:p w:rsidR="00D31373" w:rsidRDefault="00000000">
            <w:pPr>
              <w:pStyle w:val="TableContents"/>
            </w:pPr>
            <w:r>
              <w:t>IN: The ID of the property list being modified.</w:t>
            </w:r>
          </w:p>
        </w:tc>
      </w:tr>
      <w:tr w:rsidR="00D31373">
        <w:tc>
          <w:tcPr>
            <w:tcW w:w="2465" w:type="dxa"/>
            <w:shd w:val="clear" w:color="auto" w:fill="auto"/>
            <w:vAlign w:val="center"/>
          </w:tcPr>
          <w:p w:rsidR="00D31373" w:rsidRDefault="00000000">
            <w:pPr>
              <w:pStyle w:val="TableContents"/>
            </w:pPr>
            <w:r>
              <w:rPr>
                <w:rStyle w:val="SourceText"/>
              </w:rPr>
              <w:t>const char *</w:t>
            </w:r>
            <w:r>
              <w:rPr>
                <w:rStyle w:val="Emphasis"/>
              </w:rPr>
              <w:t>name</w:t>
            </w:r>
            <w:r>
              <w:t>;</w:t>
            </w:r>
          </w:p>
        </w:tc>
        <w:tc>
          <w:tcPr>
            <w:tcW w:w="6232" w:type="dxa"/>
            <w:shd w:val="clear" w:color="auto" w:fill="auto"/>
            <w:vAlign w:val="center"/>
          </w:tcPr>
          <w:p w:rsidR="00D31373" w:rsidRDefault="00000000">
            <w:pPr>
              <w:pStyle w:val="TableContents"/>
            </w:pPr>
            <w:r>
              <w:t>IN: The name of the property being modified.</w:t>
            </w:r>
          </w:p>
        </w:tc>
      </w:tr>
      <w:tr w:rsidR="00D31373">
        <w:tc>
          <w:tcPr>
            <w:tcW w:w="2465" w:type="dxa"/>
            <w:shd w:val="clear" w:color="auto" w:fill="auto"/>
            <w:vAlign w:val="center"/>
          </w:tcPr>
          <w:p w:rsidR="00D31373" w:rsidRDefault="00000000">
            <w:pPr>
              <w:pStyle w:val="TableContents"/>
            </w:pPr>
            <w:r>
              <w:rPr>
                <w:rStyle w:val="SourceText"/>
              </w:rPr>
              <w:t xml:space="preserve">size_t </w:t>
            </w:r>
            <w:r>
              <w:rPr>
                <w:rStyle w:val="Emphasis"/>
              </w:rPr>
              <w:t>size</w:t>
            </w:r>
            <w:r>
              <w:t>;</w:t>
            </w:r>
          </w:p>
        </w:tc>
        <w:tc>
          <w:tcPr>
            <w:tcW w:w="6232" w:type="dxa"/>
            <w:shd w:val="clear" w:color="auto" w:fill="auto"/>
            <w:vAlign w:val="center"/>
          </w:tcPr>
          <w:p w:rsidR="00D31373" w:rsidRDefault="00000000">
            <w:pPr>
              <w:pStyle w:val="TableContents"/>
            </w:pPr>
            <w:r>
              <w:t>IN: The size of the property in bytes.</w:t>
            </w:r>
          </w:p>
        </w:tc>
      </w:tr>
      <w:tr w:rsidR="00D31373">
        <w:tc>
          <w:tcPr>
            <w:tcW w:w="2465" w:type="dxa"/>
            <w:shd w:val="clear" w:color="auto" w:fill="auto"/>
            <w:vAlign w:val="center"/>
          </w:tcPr>
          <w:p w:rsidR="00D31373" w:rsidRDefault="00000000">
            <w:pPr>
              <w:pStyle w:val="TableContents"/>
            </w:pPr>
            <w:r>
              <w:rPr>
                <w:rStyle w:val="SourceText"/>
              </w:rPr>
              <w:t>void **</w:t>
            </w:r>
            <w:r>
              <w:rPr>
                <w:rStyle w:val="Emphasis"/>
              </w:rPr>
              <w:t>new_value</w:t>
            </w:r>
            <w:r>
              <w:t>;</w:t>
            </w:r>
          </w:p>
        </w:tc>
        <w:tc>
          <w:tcPr>
            <w:tcW w:w="6232" w:type="dxa"/>
            <w:shd w:val="clear" w:color="auto" w:fill="auto"/>
            <w:vAlign w:val="center"/>
          </w:tcPr>
          <w:p w:rsidR="00D31373" w:rsidRDefault="00000000">
            <w:pPr>
              <w:pStyle w:val="TableContents"/>
            </w:pPr>
            <w:r>
              <w:t>IN: Pointer to new value pointer for the property being modified.</w:t>
            </w:r>
          </w:p>
        </w:tc>
      </w:tr>
    </w:tbl>
    <w:p w:rsidR="00D31373" w:rsidRDefault="00000000">
      <w:pPr>
        <w:pStyle w:val="ListContents"/>
        <w:spacing w:after="283"/>
      </w:pPr>
      <w:r>
        <w:t xml:space="preserve">The </w:t>
      </w:r>
      <w:r>
        <w:rPr>
          <w:rStyle w:val="Emphasis"/>
        </w:rPr>
        <w:t>set</w:t>
      </w:r>
      <w:r>
        <w:t xml:space="preserve"> routine may modify the value pointer to be set and those changes will be used when setting the property's value. If the </w:t>
      </w:r>
      <w:r>
        <w:rPr>
          <w:rStyle w:val="Emphasis"/>
        </w:rPr>
        <w:t>set</w:t>
      </w:r>
      <w:r>
        <w:t xml:space="preserve"> routine returns a negative value, the new property value is not copied into the property and the set routine returns an error value. The </w:t>
      </w:r>
      <w:r>
        <w:rPr>
          <w:rStyle w:val="Emphasis"/>
        </w:rPr>
        <w:t>set</w:t>
      </w:r>
      <w:r>
        <w:t xml:space="preserve"> routine will be called for the initial value. </w:t>
      </w:r>
    </w:p>
    <w:p w:rsidR="00D31373" w:rsidRDefault="00000000">
      <w:pPr>
        <w:pStyle w:val="ListContents"/>
        <w:spacing w:after="283"/>
      </w:pPr>
      <w:r>
        <w:t xml:space="preserve">The </w:t>
      </w:r>
      <w:r>
        <w:rPr>
          <w:rStyle w:val="Emphasis"/>
        </w:rPr>
        <w:t>get</w:t>
      </w:r>
      <w:r>
        <w:t xml:space="preserve"> routine is called when a value is retrieved from a property value. The </w:t>
      </w:r>
      <w:r>
        <w:rPr>
          <w:rStyle w:val="SourceText"/>
        </w:rPr>
        <w:t>H5P_prp_get_func_t</w:t>
      </w:r>
      <w:r>
        <w:t xml:space="preserve"> is defined as: </w:t>
      </w:r>
    </w:p>
    <w:p w:rsidR="00D31373" w:rsidRDefault="00000000">
      <w:pPr>
        <w:pStyle w:val="ListContents"/>
        <w:ind w:left="1274"/>
      </w:pPr>
      <w:r>
        <w:rPr>
          <w:rStyle w:val="SourceText"/>
        </w:rPr>
        <w:lastRenderedPageBreak/>
        <w:t>typedef herr_t</w:t>
      </w:r>
      <w:r>
        <w:t xml:space="preserve"> (*H5P_prp_get_func_</w:t>
      </w:r>
      <w:proofErr w:type="gramStart"/>
      <w:r>
        <w:t>t)(</w:t>
      </w:r>
      <w:proofErr w:type="gramEnd"/>
      <w:r>
        <w:t xml:space="preserve"> </w:t>
      </w:r>
      <w:r>
        <w:rPr>
          <w:rStyle w:val="SourceText"/>
        </w:rPr>
        <w:t>hid_t</w:t>
      </w:r>
      <w:r>
        <w:t xml:space="preserve">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D31373" w:rsidRDefault="00000000">
      <w:pPr>
        <w:pStyle w:val="ListContents"/>
      </w:pPr>
      <w:r>
        <w:t xml:space="preserve">where the parameters to the callback function are: </w:t>
      </w:r>
    </w:p>
    <w:tbl>
      <w:tblPr>
        <w:tblW w:w="7049" w:type="dxa"/>
        <w:tblInd w:w="1274" w:type="dxa"/>
        <w:tblLayout w:type="fixed"/>
        <w:tblCellMar>
          <w:top w:w="28" w:type="dxa"/>
          <w:left w:w="28" w:type="dxa"/>
          <w:bottom w:w="28" w:type="dxa"/>
          <w:right w:w="28" w:type="dxa"/>
        </w:tblCellMar>
        <w:tblLook w:val="0000" w:firstRow="0" w:lastRow="0" w:firstColumn="0" w:lastColumn="0" w:noHBand="0" w:noVBand="0"/>
      </w:tblPr>
      <w:tblGrid>
        <w:gridCol w:w="2525"/>
        <w:gridCol w:w="4524"/>
      </w:tblGrid>
      <w:tr w:rsidR="00D31373">
        <w:tc>
          <w:tcPr>
            <w:tcW w:w="2525" w:type="dxa"/>
            <w:shd w:val="clear" w:color="auto" w:fill="auto"/>
            <w:vAlign w:val="center"/>
          </w:tcPr>
          <w:p w:rsidR="00D31373" w:rsidRDefault="00000000">
            <w:pPr>
              <w:pStyle w:val="TableContents"/>
            </w:pPr>
            <w:r>
              <w:rPr>
                <w:rStyle w:val="SourceText"/>
              </w:rPr>
              <w:t>hid_t</w:t>
            </w:r>
            <w:r>
              <w:t xml:space="preserve"> </w:t>
            </w:r>
            <w:r>
              <w:rPr>
                <w:rStyle w:val="Emphasis"/>
              </w:rPr>
              <w:t>prop_id</w:t>
            </w:r>
            <w:r>
              <w:t>;</w:t>
            </w:r>
          </w:p>
        </w:tc>
        <w:tc>
          <w:tcPr>
            <w:tcW w:w="4523" w:type="dxa"/>
            <w:shd w:val="clear" w:color="auto" w:fill="auto"/>
            <w:vAlign w:val="center"/>
          </w:tcPr>
          <w:p w:rsidR="00D31373" w:rsidRDefault="00000000">
            <w:pPr>
              <w:pStyle w:val="TableContents"/>
            </w:pPr>
            <w:r>
              <w:t>IN: The ID of the property list being queried.</w:t>
            </w:r>
          </w:p>
        </w:tc>
      </w:tr>
      <w:tr w:rsidR="00D31373">
        <w:tc>
          <w:tcPr>
            <w:tcW w:w="2525" w:type="dxa"/>
            <w:shd w:val="clear" w:color="auto" w:fill="auto"/>
            <w:vAlign w:val="center"/>
          </w:tcPr>
          <w:p w:rsidR="00D31373" w:rsidRDefault="00000000">
            <w:pPr>
              <w:pStyle w:val="TableContents"/>
            </w:pPr>
            <w:r>
              <w:rPr>
                <w:rStyle w:val="SourceText"/>
              </w:rPr>
              <w:t>const char *</w:t>
            </w:r>
            <w:r>
              <w:rPr>
                <w:rStyle w:val="Emphasis"/>
              </w:rPr>
              <w:t>name</w:t>
            </w:r>
            <w:r>
              <w:t>;</w:t>
            </w:r>
          </w:p>
        </w:tc>
        <w:tc>
          <w:tcPr>
            <w:tcW w:w="4523" w:type="dxa"/>
            <w:shd w:val="clear" w:color="auto" w:fill="auto"/>
            <w:vAlign w:val="center"/>
          </w:tcPr>
          <w:p w:rsidR="00D31373" w:rsidRDefault="00000000">
            <w:pPr>
              <w:pStyle w:val="TableContents"/>
            </w:pPr>
            <w:r>
              <w:t>IN: The name of the property being queried.</w:t>
            </w:r>
          </w:p>
        </w:tc>
      </w:tr>
      <w:tr w:rsidR="00D31373">
        <w:tc>
          <w:tcPr>
            <w:tcW w:w="2525" w:type="dxa"/>
            <w:shd w:val="clear" w:color="auto" w:fill="auto"/>
            <w:vAlign w:val="center"/>
          </w:tcPr>
          <w:p w:rsidR="00D31373" w:rsidRDefault="00000000">
            <w:pPr>
              <w:pStyle w:val="TableContents"/>
            </w:pPr>
            <w:r>
              <w:rPr>
                <w:rStyle w:val="SourceText"/>
              </w:rPr>
              <w:t xml:space="preserve">size_t </w:t>
            </w:r>
            <w:r>
              <w:rPr>
                <w:rStyle w:val="Emphasis"/>
              </w:rPr>
              <w:t>size</w:t>
            </w:r>
            <w:r>
              <w:t>;</w:t>
            </w:r>
          </w:p>
        </w:tc>
        <w:tc>
          <w:tcPr>
            <w:tcW w:w="4523" w:type="dxa"/>
            <w:shd w:val="clear" w:color="auto" w:fill="auto"/>
            <w:vAlign w:val="center"/>
          </w:tcPr>
          <w:p w:rsidR="00D31373" w:rsidRDefault="00000000">
            <w:pPr>
              <w:pStyle w:val="TableContents"/>
            </w:pPr>
            <w:r>
              <w:t>IN: The size of the property in bytes.</w:t>
            </w:r>
          </w:p>
        </w:tc>
      </w:tr>
      <w:tr w:rsidR="00D31373">
        <w:tc>
          <w:tcPr>
            <w:tcW w:w="2525" w:type="dxa"/>
            <w:shd w:val="clear" w:color="auto" w:fill="auto"/>
            <w:vAlign w:val="center"/>
          </w:tcPr>
          <w:p w:rsidR="00D31373" w:rsidRDefault="00000000">
            <w:pPr>
              <w:pStyle w:val="TableContents"/>
            </w:pPr>
            <w:r>
              <w:rPr>
                <w:rStyle w:val="SourceText"/>
              </w:rPr>
              <w:t>void *</w:t>
            </w:r>
            <w:r>
              <w:rPr>
                <w:rStyle w:val="Emphasis"/>
              </w:rPr>
              <w:t>value</w:t>
            </w:r>
            <w:r>
              <w:t>;</w:t>
            </w:r>
          </w:p>
        </w:tc>
        <w:tc>
          <w:tcPr>
            <w:tcW w:w="4523" w:type="dxa"/>
            <w:shd w:val="clear" w:color="auto" w:fill="auto"/>
            <w:vAlign w:val="center"/>
          </w:tcPr>
          <w:p w:rsidR="00D31373" w:rsidRDefault="00000000">
            <w:pPr>
              <w:pStyle w:val="TableContents"/>
            </w:pPr>
            <w:r>
              <w:t>IN: The value of the property being returned.</w:t>
            </w:r>
          </w:p>
        </w:tc>
      </w:tr>
    </w:tbl>
    <w:p w:rsidR="00D31373" w:rsidRDefault="00000000">
      <w:pPr>
        <w:pStyle w:val="ListContents"/>
        <w:spacing w:after="283"/>
      </w:pPr>
      <w:r>
        <w:t xml:space="preserve">The </w:t>
      </w:r>
      <w:r>
        <w:rPr>
          <w:rStyle w:val="Emphasis"/>
        </w:rPr>
        <w:t>get</w:t>
      </w:r>
      <w:r>
        <w:t xml:space="preserve"> routine may modify the value to be returned from the query and those changes will be preserved. If the </w:t>
      </w:r>
      <w:r>
        <w:rPr>
          <w:rStyle w:val="Emphasis"/>
        </w:rPr>
        <w:t>get</w:t>
      </w:r>
      <w:r>
        <w:t xml:space="preserve"> routine returns a negative value, the query routine returns an error value. </w:t>
      </w:r>
    </w:p>
    <w:p w:rsidR="00D31373" w:rsidRDefault="00000000">
      <w:pPr>
        <w:pStyle w:val="ListContents"/>
        <w:spacing w:after="283"/>
      </w:pPr>
      <w:r>
        <w:t xml:space="preserve">The </w:t>
      </w:r>
      <w:r>
        <w:rPr>
          <w:rStyle w:val="Emphasis"/>
        </w:rPr>
        <w:t>delete</w:t>
      </w:r>
      <w:r>
        <w:t xml:space="preserve"> routine is called when a property is being deleted from a property list. </w:t>
      </w:r>
      <w:r>
        <w:rPr>
          <w:rStyle w:val="SourceText"/>
        </w:rPr>
        <w:t>H5P_prp_delete_func_t</w:t>
      </w:r>
      <w:r>
        <w:t xml:space="preserve"> is defined as: </w:t>
      </w:r>
    </w:p>
    <w:p w:rsidR="00D31373" w:rsidRDefault="00000000">
      <w:pPr>
        <w:pStyle w:val="ListContents"/>
        <w:ind w:left="1274"/>
      </w:pPr>
      <w:r>
        <w:rPr>
          <w:rStyle w:val="SourceText"/>
        </w:rPr>
        <w:t>typedef herr_t</w:t>
      </w:r>
      <w:r>
        <w:t xml:space="preserve"> (*H5P_prp_delete_func_</w:t>
      </w:r>
      <w:proofErr w:type="gramStart"/>
      <w:r>
        <w:t>t)(</w:t>
      </w:r>
      <w:proofErr w:type="gramEnd"/>
      <w:r>
        <w:t xml:space="preserve"> </w:t>
      </w:r>
      <w:r>
        <w:rPr>
          <w:rStyle w:val="SourceText"/>
        </w:rPr>
        <w:t xml:space="preserve">hid_t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D31373" w:rsidRDefault="00000000">
      <w:pPr>
        <w:pStyle w:val="ListContents"/>
      </w:pPr>
      <w:r>
        <w:t xml:space="preserve">where the parameters to the callback function are: </w:t>
      </w:r>
    </w:p>
    <w:tbl>
      <w:tblPr>
        <w:tblW w:w="8698" w:type="dxa"/>
        <w:tblInd w:w="1274" w:type="dxa"/>
        <w:tblLayout w:type="fixed"/>
        <w:tblCellMar>
          <w:top w:w="28" w:type="dxa"/>
          <w:left w:w="28" w:type="dxa"/>
          <w:bottom w:w="28" w:type="dxa"/>
          <w:right w:w="28" w:type="dxa"/>
        </w:tblCellMar>
        <w:tblLook w:val="0000" w:firstRow="0" w:lastRow="0" w:firstColumn="0" w:lastColumn="0" w:noHBand="0" w:noVBand="0"/>
      </w:tblPr>
      <w:tblGrid>
        <w:gridCol w:w="2503"/>
        <w:gridCol w:w="6195"/>
      </w:tblGrid>
      <w:tr w:rsidR="00D31373">
        <w:tc>
          <w:tcPr>
            <w:tcW w:w="2503" w:type="dxa"/>
            <w:shd w:val="clear" w:color="auto" w:fill="auto"/>
            <w:vAlign w:val="center"/>
          </w:tcPr>
          <w:p w:rsidR="00D31373" w:rsidRDefault="00000000">
            <w:pPr>
              <w:pStyle w:val="TableContents"/>
            </w:pPr>
            <w:r>
              <w:rPr>
                <w:rStyle w:val="SourceText"/>
              </w:rPr>
              <w:t>hid_t</w:t>
            </w:r>
            <w:r>
              <w:t xml:space="preserve"> </w:t>
            </w:r>
            <w:r>
              <w:rPr>
                <w:rStyle w:val="Emphasis"/>
              </w:rPr>
              <w:t>prop_id</w:t>
            </w:r>
            <w:r>
              <w:t>;</w:t>
            </w:r>
          </w:p>
        </w:tc>
        <w:tc>
          <w:tcPr>
            <w:tcW w:w="6194" w:type="dxa"/>
            <w:shd w:val="clear" w:color="auto" w:fill="auto"/>
            <w:vAlign w:val="center"/>
          </w:tcPr>
          <w:p w:rsidR="00D31373" w:rsidRDefault="00000000">
            <w:pPr>
              <w:pStyle w:val="TableContents"/>
            </w:pPr>
            <w:r>
              <w:t>IN: The ID of the property list the property is being deleted from.</w:t>
            </w:r>
          </w:p>
        </w:tc>
      </w:tr>
      <w:tr w:rsidR="00D31373">
        <w:tc>
          <w:tcPr>
            <w:tcW w:w="2503" w:type="dxa"/>
            <w:shd w:val="clear" w:color="auto" w:fill="auto"/>
            <w:vAlign w:val="center"/>
          </w:tcPr>
          <w:p w:rsidR="00D31373" w:rsidRDefault="00000000">
            <w:pPr>
              <w:pStyle w:val="TableContents"/>
            </w:pPr>
            <w:r>
              <w:rPr>
                <w:rStyle w:val="SourceText"/>
              </w:rPr>
              <w:t>const char *</w:t>
            </w:r>
            <w:r>
              <w:t xml:space="preserve"> </w:t>
            </w:r>
            <w:r>
              <w:rPr>
                <w:rStyle w:val="Emphasis"/>
              </w:rPr>
              <w:t>name</w:t>
            </w:r>
            <w:r>
              <w:t>;</w:t>
            </w:r>
          </w:p>
        </w:tc>
        <w:tc>
          <w:tcPr>
            <w:tcW w:w="6194" w:type="dxa"/>
            <w:shd w:val="clear" w:color="auto" w:fill="auto"/>
            <w:vAlign w:val="center"/>
          </w:tcPr>
          <w:p w:rsidR="00D31373" w:rsidRDefault="00000000">
            <w:pPr>
              <w:pStyle w:val="TableContents"/>
            </w:pPr>
            <w:r>
              <w:t>IN: The name of the property in the list.</w:t>
            </w:r>
          </w:p>
        </w:tc>
      </w:tr>
      <w:tr w:rsidR="00D31373">
        <w:tc>
          <w:tcPr>
            <w:tcW w:w="2503" w:type="dxa"/>
            <w:shd w:val="clear" w:color="auto" w:fill="auto"/>
            <w:vAlign w:val="center"/>
          </w:tcPr>
          <w:p w:rsidR="00D31373" w:rsidRDefault="00000000">
            <w:pPr>
              <w:pStyle w:val="TableContents"/>
            </w:pPr>
            <w:r>
              <w:rPr>
                <w:rStyle w:val="SourceText"/>
              </w:rPr>
              <w:t xml:space="preserve">size_t </w:t>
            </w:r>
            <w:r>
              <w:rPr>
                <w:rStyle w:val="Emphasis"/>
              </w:rPr>
              <w:t>size</w:t>
            </w:r>
            <w:r>
              <w:t>;</w:t>
            </w:r>
          </w:p>
        </w:tc>
        <w:tc>
          <w:tcPr>
            <w:tcW w:w="6194" w:type="dxa"/>
            <w:shd w:val="clear" w:color="auto" w:fill="auto"/>
            <w:vAlign w:val="center"/>
          </w:tcPr>
          <w:p w:rsidR="00D31373" w:rsidRDefault="00000000">
            <w:pPr>
              <w:pStyle w:val="TableContents"/>
            </w:pPr>
            <w:r>
              <w:t>IN: The size of the property in bytes.</w:t>
            </w:r>
          </w:p>
        </w:tc>
      </w:tr>
      <w:tr w:rsidR="00D31373">
        <w:tc>
          <w:tcPr>
            <w:tcW w:w="2503" w:type="dxa"/>
            <w:shd w:val="clear" w:color="auto" w:fill="auto"/>
            <w:vAlign w:val="center"/>
          </w:tcPr>
          <w:p w:rsidR="00D31373" w:rsidRDefault="00000000">
            <w:pPr>
              <w:pStyle w:val="TableContents"/>
            </w:pPr>
            <w:r>
              <w:rPr>
                <w:rStyle w:val="SourceText"/>
              </w:rPr>
              <w:t>void *</w:t>
            </w:r>
            <w:r>
              <w:t xml:space="preserve"> </w:t>
            </w:r>
            <w:r>
              <w:rPr>
                <w:rStyle w:val="Emphasis"/>
              </w:rPr>
              <w:t>value</w:t>
            </w:r>
            <w:r>
              <w:t>;</w:t>
            </w:r>
          </w:p>
        </w:tc>
        <w:tc>
          <w:tcPr>
            <w:tcW w:w="6194" w:type="dxa"/>
            <w:shd w:val="clear" w:color="auto" w:fill="auto"/>
            <w:vAlign w:val="center"/>
          </w:tcPr>
          <w:p w:rsidR="00D31373" w:rsidRDefault="00000000">
            <w:pPr>
              <w:pStyle w:val="TableContents"/>
            </w:pPr>
            <w:r>
              <w:t>IN: The value for the property being deleted.</w:t>
            </w:r>
          </w:p>
        </w:tc>
      </w:tr>
    </w:tbl>
    <w:p w:rsidR="00D31373" w:rsidRDefault="00000000">
      <w:pPr>
        <w:pStyle w:val="ListContents"/>
        <w:spacing w:after="283"/>
      </w:pPr>
      <w:r>
        <w:t xml:space="preserve">The </w:t>
      </w:r>
      <w:r>
        <w:rPr>
          <w:rStyle w:val="Emphasis"/>
        </w:rPr>
        <w:t>delete</w:t>
      </w:r>
      <w:r>
        <w:t xml:space="preserve"> routine may modify the value passed in, but the value is not used by the library when the </w:t>
      </w:r>
      <w:r>
        <w:rPr>
          <w:rStyle w:val="Emphasis"/>
        </w:rPr>
        <w:t>delete</w:t>
      </w:r>
      <w:r>
        <w:t xml:space="preserve"> routine returns. If the </w:t>
      </w:r>
      <w:r>
        <w:rPr>
          <w:rStyle w:val="Emphasis"/>
        </w:rPr>
        <w:t>delete</w:t>
      </w:r>
      <w:r>
        <w:t xml:space="preserve"> routine returns a negative value, the property list delete routine returns an error value but the property is still deleted. </w:t>
      </w:r>
    </w:p>
    <w:p w:rsidR="00D31373" w:rsidRDefault="00000000">
      <w:pPr>
        <w:pStyle w:val="ListContents"/>
        <w:spacing w:after="283"/>
      </w:pPr>
      <w:r>
        <w:t xml:space="preserve">The </w:t>
      </w:r>
      <w:r>
        <w:rPr>
          <w:rStyle w:val="Emphasis"/>
        </w:rPr>
        <w:t>copy</w:t>
      </w:r>
      <w:r>
        <w:t xml:space="preserve"> routine is called when a new property list with this property is being created through a copy operation. </w:t>
      </w:r>
      <w:r>
        <w:rPr>
          <w:rStyle w:val="SourceText"/>
        </w:rPr>
        <w:t>H5P_prp_copy_func_t</w:t>
      </w:r>
      <w:r>
        <w:t xml:space="preserve"> is defined as: </w:t>
      </w:r>
    </w:p>
    <w:p w:rsidR="00D31373" w:rsidRDefault="00000000">
      <w:pPr>
        <w:pStyle w:val="ListContents"/>
        <w:ind w:left="1274"/>
      </w:pPr>
      <w:r>
        <w:rPr>
          <w:rStyle w:val="SourceText"/>
        </w:rPr>
        <w:t>typedef herr_t</w:t>
      </w:r>
      <w:r>
        <w:t xml:space="preserve"> (*H5P_prp_copy_func_</w:t>
      </w:r>
      <w:proofErr w:type="gramStart"/>
      <w:r>
        <w:t>t)(</w:t>
      </w:r>
      <w:proofErr w:type="gramEnd"/>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D31373" w:rsidRDefault="00000000">
      <w:pPr>
        <w:pStyle w:val="ListContents"/>
      </w:pPr>
      <w:r>
        <w:t xml:space="preserve">where the parameters to the callback function are: </w:t>
      </w:r>
    </w:p>
    <w:tbl>
      <w:tblPr>
        <w:tblW w:w="7583" w:type="dxa"/>
        <w:tblInd w:w="1274" w:type="dxa"/>
        <w:tblLayout w:type="fixed"/>
        <w:tblCellMar>
          <w:top w:w="28" w:type="dxa"/>
          <w:left w:w="28" w:type="dxa"/>
          <w:bottom w:w="28" w:type="dxa"/>
          <w:right w:w="28" w:type="dxa"/>
        </w:tblCellMar>
        <w:tblLook w:val="0000" w:firstRow="0" w:lastRow="0" w:firstColumn="0" w:lastColumn="0" w:noHBand="0" w:noVBand="0"/>
      </w:tblPr>
      <w:tblGrid>
        <w:gridCol w:w="2585"/>
        <w:gridCol w:w="4998"/>
      </w:tblGrid>
      <w:tr w:rsidR="00D31373">
        <w:tc>
          <w:tcPr>
            <w:tcW w:w="2585" w:type="dxa"/>
            <w:shd w:val="clear" w:color="auto" w:fill="auto"/>
            <w:vAlign w:val="center"/>
          </w:tcPr>
          <w:p w:rsidR="00D31373" w:rsidRDefault="00000000">
            <w:pPr>
              <w:pStyle w:val="TableContents"/>
            </w:pPr>
            <w:r>
              <w:rPr>
                <w:rStyle w:val="SourceText"/>
              </w:rPr>
              <w:t>const char *</w:t>
            </w:r>
            <w:r>
              <w:t xml:space="preserve"> </w:t>
            </w:r>
            <w:r>
              <w:rPr>
                <w:rStyle w:val="Emphasis"/>
              </w:rPr>
              <w:t>name</w:t>
            </w:r>
            <w:r>
              <w:t>;</w:t>
            </w:r>
          </w:p>
        </w:tc>
        <w:tc>
          <w:tcPr>
            <w:tcW w:w="4997" w:type="dxa"/>
            <w:shd w:val="clear" w:color="auto" w:fill="auto"/>
            <w:vAlign w:val="center"/>
          </w:tcPr>
          <w:p w:rsidR="00D31373" w:rsidRDefault="00000000">
            <w:pPr>
              <w:pStyle w:val="TableContents"/>
            </w:pPr>
            <w:r>
              <w:t>IN: The name of the property being copied.</w:t>
            </w:r>
          </w:p>
        </w:tc>
      </w:tr>
      <w:tr w:rsidR="00D31373">
        <w:tc>
          <w:tcPr>
            <w:tcW w:w="2585" w:type="dxa"/>
            <w:shd w:val="clear" w:color="auto" w:fill="auto"/>
            <w:vAlign w:val="center"/>
          </w:tcPr>
          <w:p w:rsidR="00D31373" w:rsidRDefault="00000000">
            <w:pPr>
              <w:pStyle w:val="TableContents"/>
            </w:pPr>
            <w:r>
              <w:rPr>
                <w:rStyle w:val="SourceText"/>
              </w:rPr>
              <w:t xml:space="preserve">size_t </w:t>
            </w:r>
            <w:r>
              <w:rPr>
                <w:rStyle w:val="Emphasis"/>
              </w:rPr>
              <w:t>size</w:t>
            </w:r>
            <w:r>
              <w:t>;</w:t>
            </w:r>
          </w:p>
        </w:tc>
        <w:tc>
          <w:tcPr>
            <w:tcW w:w="4997" w:type="dxa"/>
            <w:shd w:val="clear" w:color="auto" w:fill="auto"/>
            <w:vAlign w:val="center"/>
          </w:tcPr>
          <w:p w:rsidR="00D31373" w:rsidRDefault="00000000">
            <w:pPr>
              <w:pStyle w:val="TableContents"/>
            </w:pPr>
            <w:r>
              <w:t>IN: The size of the property in bytes.</w:t>
            </w:r>
          </w:p>
        </w:tc>
      </w:tr>
      <w:tr w:rsidR="00D31373">
        <w:tc>
          <w:tcPr>
            <w:tcW w:w="2585" w:type="dxa"/>
            <w:shd w:val="clear" w:color="auto" w:fill="auto"/>
            <w:vAlign w:val="center"/>
          </w:tcPr>
          <w:p w:rsidR="00D31373" w:rsidRDefault="00000000">
            <w:pPr>
              <w:pStyle w:val="TableContents"/>
            </w:pPr>
            <w:r>
              <w:rPr>
                <w:rStyle w:val="SourceText"/>
              </w:rPr>
              <w:t>void *</w:t>
            </w:r>
            <w:r>
              <w:t xml:space="preserve"> </w:t>
            </w:r>
            <w:r>
              <w:rPr>
                <w:rStyle w:val="Emphasis"/>
              </w:rPr>
              <w:t>value</w:t>
            </w:r>
            <w:r>
              <w:t>;</w:t>
            </w:r>
          </w:p>
        </w:tc>
        <w:tc>
          <w:tcPr>
            <w:tcW w:w="4997" w:type="dxa"/>
            <w:shd w:val="clear" w:color="auto" w:fill="auto"/>
            <w:vAlign w:val="center"/>
          </w:tcPr>
          <w:p w:rsidR="00D31373" w:rsidRDefault="00000000">
            <w:pPr>
              <w:pStyle w:val="TableContents"/>
            </w:pPr>
            <w:r>
              <w:t>IN/OUT: The value for the property being copied.</w:t>
            </w:r>
          </w:p>
        </w:tc>
      </w:tr>
    </w:tbl>
    <w:p w:rsidR="00D31373" w:rsidRDefault="00000000">
      <w:pPr>
        <w:pStyle w:val="ListContents"/>
        <w:spacing w:after="283"/>
      </w:pPr>
      <w:r>
        <w:t xml:space="preserve">The </w:t>
      </w:r>
      <w:r>
        <w:rPr>
          <w:rStyle w:val="Emphasis"/>
        </w:rPr>
        <w:t>copy</w:t>
      </w:r>
      <w:r>
        <w:t xml:space="preserve"> routine may modify the value to be set and those changes will be stored as the new value of the property. If the </w:t>
      </w:r>
      <w:r>
        <w:rPr>
          <w:rStyle w:val="Emphasis"/>
        </w:rPr>
        <w:t>copy</w:t>
      </w:r>
      <w:r>
        <w:t xml:space="preserve"> routine returns a negative value, the new property value is not copied into the property and the copy routine returns an error value. </w:t>
      </w:r>
    </w:p>
    <w:p w:rsidR="00D31373" w:rsidRDefault="00000000">
      <w:pPr>
        <w:pStyle w:val="ListContents"/>
        <w:spacing w:after="283"/>
      </w:pPr>
      <w:r>
        <w:t xml:space="preserve">The </w:t>
      </w:r>
      <w:r>
        <w:rPr>
          <w:rStyle w:val="Emphasis"/>
        </w:rPr>
        <w:t>close</w:t>
      </w:r>
      <w:r>
        <w:t xml:space="preserve"> routine is called when a property list with this property is being closed. The </w:t>
      </w:r>
      <w:r>
        <w:rPr>
          <w:rStyle w:val="SourceText"/>
        </w:rPr>
        <w:t>H5P_prp_close_func_t</w:t>
      </w:r>
      <w:r>
        <w:t xml:space="preserve"> is defined as: </w:t>
      </w:r>
    </w:p>
    <w:p w:rsidR="00D31373" w:rsidRDefault="00000000">
      <w:pPr>
        <w:pStyle w:val="ListContents"/>
        <w:ind w:left="1274"/>
      </w:pPr>
      <w:r>
        <w:rPr>
          <w:rStyle w:val="SourceText"/>
        </w:rPr>
        <w:lastRenderedPageBreak/>
        <w:t>typedef herr_t</w:t>
      </w:r>
      <w:r>
        <w:t xml:space="preserve"> (*H5P_prp_close_func_</w:t>
      </w:r>
      <w:proofErr w:type="gramStart"/>
      <w:r>
        <w:t>t)(</w:t>
      </w:r>
      <w:proofErr w:type="gramEnd"/>
      <w:r>
        <w:t xml:space="preserve"> </w:t>
      </w:r>
      <w:r>
        <w:rPr>
          <w:rStyle w:val="SourceText"/>
        </w:rPr>
        <w:t>hid_t</w:t>
      </w:r>
      <w:r>
        <w:t xml:space="preserve"> </w:t>
      </w:r>
      <w:r>
        <w:rPr>
          <w:rStyle w:val="Emphasis"/>
        </w:rPr>
        <w:t>prop_id</w:t>
      </w:r>
      <w:r>
        <w:t xml:space="preserve">, </w:t>
      </w:r>
      <w:r>
        <w:rPr>
          <w:rStyle w:val="SourceText"/>
        </w:rPr>
        <w:t>const char *</w:t>
      </w:r>
      <w:r>
        <w:rPr>
          <w:rStyle w:val="Emphasis"/>
        </w:rPr>
        <w:t>name</w:t>
      </w:r>
      <w:r>
        <w:t xml:space="preserve">, </w:t>
      </w:r>
      <w:r>
        <w:rPr>
          <w:rStyle w:val="SourceText"/>
        </w:rPr>
        <w:t xml:space="preserve">size_t </w:t>
      </w:r>
      <w:r>
        <w:rPr>
          <w:rStyle w:val="Emphasis"/>
        </w:rPr>
        <w:t>size</w:t>
      </w:r>
      <w:r>
        <w:t xml:space="preserve">, </w:t>
      </w:r>
      <w:r>
        <w:rPr>
          <w:rStyle w:val="SourceText"/>
        </w:rPr>
        <w:t>void *</w:t>
      </w:r>
      <w:r>
        <w:rPr>
          <w:rStyle w:val="Emphasis"/>
        </w:rPr>
        <w:t>value</w:t>
      </w:r>
      <w:r>
        <w:t xml:space="preserve">); </w:t>
      </w:r>
    </w:p>
    <w:p w:rsidR="00D31373" w:rsidRDefault="00000000">
      <w:pPr>
        <w:pStyle w:val="ListContents"/>
      </w:pPr>
      <w:r>
        <w:t xml:space="preserve">where the parameters to the callback function are: </w:t>
      </w:r>
    </w:p>
    <w:tbl>
      <w:tblPr>
        <w:tblW w:w="6942" w:type="dxa"/>
        <w:tblInd w:w="1274" w:type="dxa"/>
        <w:tblLayout w:type="fixed"/>
        <w:tblCellMar>
          <w:top w:w="28" w:type="dxa"/>
          <w:left w:w="28" w:type="dxa"/>
          <w:bottom w:w="28" w:type="dxa"/>
          <w:right w:w="28" w:type="dxa"/>
        </w:tblCellMar>
        <w:tblLook w:val="0000" w:firstRow="0" w:lastRow="0" w:firstColumn="0" w:lastColumn="0" w:noHBand="0" w:noVBand="0"/>
      </w:tblPr>
      <w:tblGrid>
        <w:gridCol w:w="2526"/>
        <w:gridCol w:w="4416"/>
      </w:tblGrid>
      <w:tr w:rsidR="00D31373">
        <w:tc>
          <w:tcPr>
            <w:tcW w:w="2526" w:type="dxa"/>
            <w:shd w:val="clear" w:color="auto" w:fill="auto"/>
            <w:vAlign w:val="center"/>
          </w:tcPr>
          <w:p w:rsidR="00D31373" w:rsidRDefault="00000000">
            <w:pPr>
              <w:pStyle w:val="TableContents"/>
            </w:pPr>
            <w:r>
              <w:rPr>
                <w:rStyle w:val="SourceText"/>
              </w:rPr>
              <w:t>hid_t</w:t>
            </w:r>
            <w:r>
              <w:t xml:space="preserve"> </w:t>
            </w:r>
            <w:r>
              <w:rPr>
                <w:rStyle w:val="Emphasis"/>
              </w:rPr>
              <w:t>prop_id</w:t>
            </w:r>
            <w:r>
              <w:t>;</w:t>
            </w:r>
          </w:p>
        </w:tc>
        <w:tc>
          <w:tcPr>
            <w:tcW w:w="4415" w:type="dxa"/>
            <w:shd w:val="clear" w:color="auto" w:fill="auto"/>
            <w:vAlign w:val="center"/>
          </w:tcPr>
          <w:p w:rsidR="00D31373" w:rsidRDefault="00000000">
            <w:pPr>
              <w:pStyle w:val="TableContents"/>
            </w:pPr>
            <w:r>
              <w:t>IN: The ID of the property list being closed.</w:t>
            </w:r>
          </w:p>
        </w:tc>
      </w:tr>
      <w:tr w:rsidR="00D31373">
        <w:tc>
          <w:tcPr>
            <w:tcW w:w="2526" w:type="dxa"/>
            <w:shd w:val="clear" w:color="auto" w:fill="auto"/>
            <w:vAlign w:val="center"/>
          </w:tcPr>
          <w:p w:rsidR="00D31373" w:rsidRDefault="00000000">
            <w:pPr>
              <w:pStyle w:val="TableContents"/>
            </w:pPr>
            <w:r>
              <w:rPr>
                <w:rStyle w:val="SourceText"/>
              </w:rPr>
              <w:t>const char *</w:t>
            </w:r>
            <w:r>
              <w:rPr>
                <w:rStyle w:val="Emphasis"/>
              </w:rPr>
              <w:t>name</w:t>
            </w:r>
            <w:r>
              <w:t>;</w:t>
            </w:r>
          </w:p>
        </w:tc>
        <w:tc>
          <w:tcPr>
            <w:tcW w:w="4415" w:type="dxa"/>
            <w:shd w:val="clear" w:color="auto" w:fill="auto"/>
            <w:vAlign w:val="center"/>
          </w:tcPr>
          <w:p w:rsidR="00D31373" w:rsidRDefault="00000000">
            <w:pPr>
              <w:pStyle w:val="TableContents"/>
            </w:pPr>
            <w:r>
              <w:t>IN: The name of the property in the list.</w:t>
            </w:r>
          </w:p>
        </w:tc>
      </w:tr>
      <w:tr w:rsidR="00D31373">
        <w:tc>
          <w:tcPr>
            <w:tcW w:w="2526" w:type="dxa"/>
            <w:shd w:val="clear" w:color="auto" w:fill="auto"/>
            <w:vAlign w:val="center"/>
          </w:tcPr>
          <w:p w:rsidR="00D31373" w:rsidRDefault="00000000">
            <w:pPr>
              <w:pStyle w:val="TableContents"/>
            </w:pPr>
            <w:r>
              <w:rPr>
                <w:rStyle w:val="SourceText"/>
              </w:rPr>
              <w:t xml:space="preserve">size_t </w:t>
            </w:r>
            <w:r>
              <w:rPr>
                <w:rStyle w:val="Emphasis"/>
              </w:rPr>
              <w:t>size</w:t>
            </w:r>
            <w:r>
              <w:t>;</w:t>
            </w:r>
          </w:p>
        </w:tc>
        <w:tc>
          <w:tcPr>
            <w:tcW w:w="4415" w:type="dxa"/>
            <w:shd w:val="clear" w:color="auto" w:fill="auto"/>
            <w:vAlign w:val="center"/>
          </w:tcPr>
          <w:p w:rsidR="00D31373" w:rsidRDefault="00000000">
            <w:pPr>
              <w:pStyle w:val="TableContents"/>
            </w:pPr>
            <w:r>
              <w:t>IN: The size of the property in bytes.</w:t>
            </w:r>
          </w:p>
        </w:tc>
      </w:tr>
      <w:tr w:rsidR="00D31373">
        <w:tc>
          <w:tcPr>
            <w:tcW w:w="2526" w:type="dxa"/>
            <w:shd w:val="clear" w:color="auto" w:fill="auto"/>
            <w:vAlign w:val="center"/>
          </w:tcPr>
          <w:p w:rsidR="00D31373" w:rsidRDefault="00000000">
            <w:pPr>
              <w:pStyle w:val="TableContents"/>
            </w:pPr>
            <w:r>
              <w:rPr>
                <w:rStyle w:val="SourceText"/>
              </w:rPr>
              <w:t>void *</w:t>
            </w:r>
            <w:r>
              <w:rPr>
                <w:rStyle w:val="Emphasis"/>
              </w:rPr>
              <w:t>value</w:t>
            </w:r>
            <w:r>
              <w:t>;</w:t>
            </w:r>
          </w:p>
        </w:tc>
        <w:tc>
          <w:tcPr>
            <w:tcW w:w="4415" w:type="dxa"/>
            <w:shd w:val="clear" w:color="auto" w:fill="auto"/>
            <w:vAlign w:val="center"/>
          </w:tcPr>
          <w:p w:rsidR="00D31373" w:rsidRDefault="00000000">
            <w:pPr>
              <w:pStyle w:val="TableContents"/>
            </w:pPr>
            <w:r>
              <w:t>IN: The value for the property being closed.</w:t>
            </w:r>
          </w:p>
        </w:tc>
      </w:tr>
    </w:tbl>
    <w:p w:rsidR="00D31373" w:rsidRDefault="00000000">
      <w:pPr>
        <w:pStyle w:val="ListContents"/>
        <w:spacing w:after="283"/>
      </w:pPr>
      <w:r>
        <w:t xml:space="preserve">The </w:t>
      </w:r>
      <w:r>
        <w:rPr>
          <w:rStyle w:val="Emphasis"/>
        </w:rPr>
        <w:t>close</w:t>
      </w:r>
      <w:r>
        <w:t xml:space="preserve"> routine may modify the value passed </w:t>
      </w:r>
      <w:proofErr w:type="gramStart"/>
      <w:r>
        <w:t>in,</w:t>
      </w:r>
      <w:proofErr w:type="gramEnd"/>
      <w:r>
        <w:t xml:space="preserve"> the value is not used by the library when the </w:t>
      </w:r>
      <w:r>
        <w:rPr>
          <w:rStyle w:val="Emphasis"/>
        </w:rPr>
        <w:t>close</w:t>
      </w:r>
      <w:r>
        <w:t xml:space="preserve"> routine returns. If the </w:t>
      </w:r>
      <w:r>
        <w:rPr>
          <w:rStyle w:val="Emphasis"/>
        </w:rPr>
        <w:t>close</w:t>
      </w:r>
      <w:r>
        <w:t xml:space="preserve"> routine returns a negative value, the property list close routine returns an error value but the property list is still closed. </w:t>
      </w:r>
    </w:p>
    <w:p w:rsidR="00D31373" w:rsidRDefault="00000000">
      <w:pPr>
        <w:pStyle w:val="ListHeading"/>
        <w:spacing w:after="283"/>
      </w:pPr>
      <w:r>
        <w:rPr>
          <w:rStyle w:val="StrongEmphasis"/>
        </w:rPr>
        <w:t>COMMENTS, BUGS, ASSUMPTIONS</w:t>
      </w:r>
      <w:r>
        <w:t xml:space="preserve"> </w:t>
      </w:r>
    </w:p>
    <w:p w:rsidR="00D31373" w:rsidRDefault="00000000">
      <w:pPr>
        <w:pStyle w:val="ListHeading"/>
        <w:spacing w:after="283"/>
      </w:pPr>
      <w:r>
        <w:t xml:space="preserve">The </w:t>
      </w:r>
      <w:r>
        <w:rPr>
          <w:rStyle w:val="Emphasis"/>
        </w:rPr>
        <w:t>set</w:t>
      </w:r>
      <w:r>
        <w:t xml:space="preserve"> callback function may be useful to range check the value being set for the property or may perform some tranformation/translation of the value set. The </w:t>
      </w:r>
      <w:r>
        <w:rPr>
          <w:rStyle w:val="Emphasis"/>
        </w:rPr>
        <w:t>get</w:t>
      </w:r>
      <w:r>
        <w:t xml:space="preserve"> callback would then [probably] reverse the transformation, etc. A single </w:t>
      </w:r>
      <w:r>
        <w:rPr>
          <w:rStyle w:val="Emphasis"/>
        </w:rPr>
        <w:t>get</w:t>
      </w:r>
      <w:r>
        <w:t xml:space="preserve"> or </w:t>
      </w:r>
      <w:r>
        <w:rPr>
          <w:rStyle w:val="Emphasis"/>
        </w:rPr>
        <w:t>set</w:t>
      </w:r>
      <w:r>
        <w:t xml:space="preserve"> callback could handle multiple properties by performing different actions based on the property name or other properties in the property list. </w:t>
      </w:r>
    </w:p>
    <w:p w:rsidR="00D31373" w:rsidRDefault="00000000">
      <w:pPr>
        <w:pStyle w:val="ListHeading"/>
        <w:spacing w:after="283"/>
      </w:pPr>
      <w:r>
        <w:t xml:space="preserve">There is no </w:t>
      </w:r>
      <w:r>
        <w:rPr>
          <w:rStyle w:val="Emphasis"/>
        </w:rPr>
        <w:t>create</w:t>
      </w:r>
      <w:r>
        <w:t xml:space="preserve"> callback routine for temporary property list objects, the initial value is assumed to have any necessary setup already performed on it. </w:t>
      </w:r>
    </w:p>
    <w:p w:rsidR="00D31373" w:rsidRDefault="00000000">
      <w:pPr>
        <w:pStyle w:val="ListHeading"/>
        <w:spacing w:after="283"/>
      </w:pPr>
      <w:r>
        <w:t xml:space="preserve">I would like to say "the property list is not closed" when a </w:t>
      </w:r>
      <w:r>
        <w:rPr>
          <w:rStyle w:val="Emphasis"/>
        </w:rPr>
        <w:t>close</w:t>
      </w:r>
      <w:r>
        <w:t xml:space="preserve"> routine fails, but I don't think that's possible due to other properties in the list being successfully closed &amp; removed from the property list. I suppose that it would be possible to just remove the properties which have successful </w:t>
      </w:r>
      <w:r>
        <w:rPr>
          <w:rStyle w:val="Emphasis"/>
        </w:rPr>
        <w:t>close</w:t>
      </w:r>
      <w:r>
        <w:t xml:space="preserve"> callbacks, but I'm not happy with the ramifications of a mangled, un-closable property list hanging around... Any comments?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05" w:name="H5Pset"/>
      <w:bookmarkEnd w:id="1105"/>
      <w:r>
        <w:t xml:space="preserve">H5Pset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Set a property list value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herr_t</w:t>
      </w:r>
      <w:r>
        <w:t xml:space="preserve"> H5</w:t>
      </w:r>
      <w:proofErr w:type="gramStart"/>
      <w:r>
        <w:t>Pset(</w:t>
      </w:r>
      <w:proofErr w:type="gramEnd"/>
      <w:r>
        <w:rPr>
          <w:rStyle w:val="Emphasis"/>
        </w:rPr>
        <w:t>plid, name, value</w:t>
      </w:r>
      <w:r>
        <w:t xml:space="preserve">) </w:t>
      </w:r>
    </w:p>
    <w:tbl>
      <w:tblPr>
        <w:tblW w:w="6711" w:type="dxa"/>
        <w:tblInd w:w="1274" w:type="dxa"/>
        <w:tblLayout w:type="fixed"/>
        <w:tblCellMar>
          <w:top w:w="28" w:type="dxa"/>
          <w:left w:w="28" w:type="dxa"/>
          <w:bottom w:w="28" w:type="dxa"/>
          <w:right w:w="28" w:type="dxa"/>
        </w:tblCellMar>
        <w:tblLook w:val="0000" w:firstRow="0" w:lastRow="0" w:firstColumn="0" w:lastColumn="0" w:noHBand="0" w:noVBand="0"/>
      </w:tblPr>
      <w:tblGrid>
        <w:gridCol w:w="2526"/>
        <w:gridCol w:w="4185"/>
      </w:tblGrid>
      <w:tr w:rsidR="00D31373">
        <w:tc>
          <w:tcPr>
            <w:tcW w:w="2526" w:type="dxa"/>
            <w:shd w:val="clear" w:color="auto" w:fill="auto"/>
            <w:vAlign w:val="center"/>
          </w:tcPr>
          <w:p w:rsidR="00D31373" w:rsidRDefault="00000000">
            <w:pPr>
              <w:pStyle w:val="TableContents"/>
            </w:pPr>
            <w:r>
              <w:rPr>
                <w:rStyle w:val="SourceText"/>
              </w:rPr>
              <w:t>hid_t</w:t>
            </w:r>
            <w:r>
              <w:t xml:space="preserve"> </w:t>
            </w:r>
            <w:r>
              <w:rPr>
                <w:rStyle w:val="Emphasis"/>
              </w:rPr>
              <w:t>plid</w:t>
            </w:r>
            <w:r>
              <w:t>;</w:t>
            </w:r>
          </w:p>
        </w:tc>
        <w:tc>
          <w:tcPr>
            <w:tcW w:w="4184" w:type="dxa"/>
            <w:shd w:val="clear" w:color="auto" w:fill="auto"/>
            <w:vAlign w:val="center"/>
          </w:tcPr>
          <w:p w:rsidR="00D31373" w:rsidRDefault="00000000">
            <w:pPr>
              <w:pStyle w:val="TableContents"/>
            </w:pPr>
            <w:r>
              <w:t>IN: Property list id to modify</w:t>
            </w:r>
          </w:p>
        </w:tc>
      </w:tr>
      <w:tr w:rsidR="00D31373">
        <w:tc>
          <w:tcPr>
            <w:tcW w:w="2526" w:type="dxa"/>
            <w:shd w:val="clear" w:color="auto" w:fill="auto"/>
            <w:vAlign w:val="center"/>
          </w:tcPr>
          <w:p w:rsidR="00D31373" w:rsidRDefault="00000000">
            <w:pPr>
              <w:pStyle w:val="TableContents"/>
            </w:pPr>
            <w:r>
              <w:rPr>
                <w:rStyle w:val="SourceText"/>
              </w:rPr>
              <w:t>const char *</w:t>
            </w:r>
            <w:r>
              <w:rPr>
                <w:rStyle w:val="Emphasis"/>
              </w:rPr>
              <w:t>name</w:t>
            </w:r>
            <w:r>
              <w:t>;</w:t>
            </w:r>
          </w:p>
        </w:tc>
        <w:tc>
          <w:tcPr>
            <w:tcW w:w="4184" w:type="dxa"/>
            <w:shd w:val="clear" w:color="auto" w:fill="auto"/>
            <w:vAlign w:val="center"/>
          </w:tcPr>
          <w:p w:rsidR="00D31373" w:rsidRDefault="00000000">
            <w:pPr>
              <w:pStyle w:val="TableContents"/>
            </w:pPr>
            <w:r>
              <w:t>IN: Name of property to modify.</w:t>
            </w:r>
          </w:p>
        </w:tc>
      </w:tr>
      <w:tr w:rsidR="00D31373">
        <w:tc>
          <w:tcPr>
            <w:tcW w:w="2526" w:type="dxa"/>
            <w:shd w:val="clear" w:color="auto" w:fill="auto"/>
            <w:vAlign w:val="center"/>
          </w:tcPr>
          <w:p w:rsidR="00D31373" w:rsidRDefault="00000000">
            <w:pPr>
              <w:pStyle w:val="TableContents"/>
            </w:pPr>
            <w:r>
              <w:rPr>
                <w:rStyle w:val="SourceText"/>
              </w:rPr>
              <w:lastRenderedPageBreak/>
              <w:t>void *</w:t>
            </w:r>
            <w:r>
              <w:rPr>
                <w:rStyle w:val="Emphasis"/>
              </w:rPr>
              <w:t>value</w:t>
            </w:r>
            <w:r>
              <w:t>;</w:t>
            </w:r>
          </w:p>
        </w:tc>
        <w:tc>
          <w:tcPr>
            <w:tcW w:w="4184" w:type="dxa"/>
            <w:shd w:val="clear" w:color="auto" w:fill="auto"/>
            <w:vAlign w:val="center"/>
          </w:tcPr>
          <w:p w:rsidR="00D31373" w:rsidRDefault="00000000">
            <w:pPr>
              <w:pStyle w:val="TableContents"/>
            </w:pPr>
            <w:r>
              <w:t>IN: Pointer to value to set the property to.</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non-negative value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Sets a new value for a property in a property list. The property name must exist or this routine will fail. If there is a </w:t>
      </w:r>
      <w:r>
        <w:rPr>
          <w:rStyle w:val="Emphasis"/>
        </w:rPr>
        <w:t>set</w:t>
      </w:r>
      <w:r>
        <w:t xml:space="preserve"> callback routine registered for this property, the </w:t>
      </w:r>
      <w:r>
        <w:rPr>
          <w:rStyle w:val="Emphasis"/>
        </w:rPr>
        <w:t>value</w:t>
      </w:r>
      <w:r>
        <w:t xml:space="preserve"> will be passed to that routine and any changes to the </w:t>
      </w:r>
      <w:r>
        <w:rPr>
          <w:rStyle w:val="Emphasis"/>
        </w:rPr>
        <w:t>value</w:t>
      </w:r>
      <w:r>
        <w:t xml:space="preserve"> will be used when setting the property value. The information pointed at by the </w:t>
      </w:r>
      <w:r>
        <w:rPr>
          <w:rStyle w:val="Emphasis"/>
        </w:rPr>
        <w:t>value</w:t>
      </w:r>
      <w:r>
        <w:t xml:space="preserve"> pointer (possibly modified by the </w:t>
      </w:r>
      <w:r>
        <w:rPr>
          <w:rStyle w:val="Emphasis"/>
        </w:rPr>
        <w:t>set</w:t>
      </w:r>
      <w:r>
        <w:t xml:space="preserve"> callback) is copied into the property list value and may be changed by the application making the H5Pset call without affecting the property value. </w:t>
      </w:r>
    </w:p>
    <w:p w:rsidR="00D31373" w:rsidRDefault="00000000">
      <w:pPr>
        <w:pStyle w:val="ListContents"/>
        <w:spacing w:after="283"/>
      </w:pPr>
      <w:r>
        <w:t xml:space="preserve">If the </w:t>
      </w:r>
      <w:r>
        <w:rPr>
          <w:rStyle w:val="Emphasis"/>
        </w:rPr>
        <w:t>set</w:t>
      </w:r>
      <w:r>
        <w:t xml:space="preserve"> callback routine returns an error, the property value will not be modified. This routine may not be called for zero-sized properties and will return an error in that case.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06" w:name="H5Pexist"/>
      <w:bookmarkEnd w:id="1106"/>
      <w:r>
        <w:t xml:space="preserve">H5Pexist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Query if a property name exists in a property list or class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htri_t</w:t>
      </w:r>
      <w:r>
        <w:t xml:space="preserve"> H5</w:t>
      </w:r>
      <w:proofErr w:type="gramStart"/>
      <w:r>
        <w:t>Pexist(</w:t>
      </w:r>
      <w:proofErr w:type="gramEnd"/>
      <w:r>
        <w:rPr>
          <w:rStyle w:val="Emphasis"/>
        </w:rPr>
        <w:t>id, name</w:t>
      </w:r>
      <w:r>
        <w:t xml:space="preserve">) </w:t>
      </w:r>
    </w:p>
    <w:tbl>
      <w:tblPr>
        <w:tblW w:w="6055" w:type="dxa"/>
        <w:tblInd w:w="1274" w:type="dxa"/>
        <w:tblLayout w:type="fixed"/>
        <w:tblCellMar>
          <w:top w:w="28" w:type="dxa"/>
          <w:left w:w="28" w:type="dxa"/>
          <w:bottom w:w="28" w:type="dxa"/>
          <w:right w:w="28" w:type="dxa"/>
        </w:tblCellMar>
        <w:tblLook w:val="0000" w:firstRow="0" w:lastRow="0" w:firstColumn="0" w:lastColumn="0" w:noHBand="0" w:noVBand="0"/>
      </w:tblPr>
      <w:tblGrid>
        <w:gridCol w:w="2526"/>
        <w:gridCol w:w="3529"/>
      </w:tblGrid>
      <w:tr w:rsidR="00D31373">
        <w:tc>
          <w:tcPr>
            <w:tcW w:w="2526" w:type="dxa"/>
            <w:shd w:val="clear" w:color="auto" w:fill="auto"/>
            <w:vAlign w:val="center"/>
          </w:tcPr>
          <w:p w:rsidR="00D31373" w:rsidRDefault="00000000">
            <w:pPr>
              <w:pStyle w:val="TableContents"/>
            </w:pPr>
            <w:r>
              <w:rPr>
                <w:rStyle w:val="SourceText"/>
              </w:rPr>
              <w:t>hid_t</w:t>
            </w:r>
            <w:r>
              <w:t xml:space="preserve"> </w:t>
            </w:r>
            <w:r>
              <w:rPr>
                <w:rStyle w:val="Emphasis"/>
              </w:rPr>
              <w:t>id</w:t>
            </w:r>
            <w:r>
              <w:t>;</w:t>
            </w:r>
          </w:p>
        </w:tc>
        <w:tc>
          <w:tcPr>
            <w:tcW w:w="3528" w:type="dxa"/>
            <w:shd w:val="clear" w:color="auto" w:fill="auto"/>
            <w:vAlign w:val="center"/>
          </w:tcPr>
          <w:p w:rsidR="00D31373" w:rsidRDefault="00000000">
            <w:pPr>
              <w:pStyle w:val="TableContents"/>
            </w:pPr>
            <w:r>
              <w:t>IN: Property ID to query</w:t>
            </w:r>
          </w:p>
        </w:tc>
      </w:tr>
      <w:tr w:rsidR="00D31373">
        <w:tc>
          <w:tcPr>
            <w:tcW w:w="2526" w:type="dxa"/>
            <w:shd w:val="clear" w:color="auto" w:fill="auto"/>
            <w:vAlign w:val="center"/>
          </w:tcPr>
          <w:p w:rsidR="00D31373" w:rsidRDefault="00000000">
            <w:pPr>
              <w:pStyle w:val="TableContents"/>
            </w:pPr>
            <w:r>
              <w:rPr>
                <w:rStyle w:val="SourceText"/>
              </w:rPr>
              <w:t>const char *</w:t>
            </w:r>
            <w:r>
              <w:rPr>
                <w:rStyle w:val="Emphasis"/>
              </w:rPr>
              <w:t>name</w:t>
            </w:r>
            <w:r>
              <w:t>;</w:t>
            </w:r>
          </w:p>
        </w:tc>
        <w:tc>
          <w:tcPr>
            <w:tcW w:w="3528" w:type="dxa"/>
            <w:shd w:val="clear" w:color="auto" w:fill="auto"/>
            <w:vAlign w:val="center"/>
          </w:tcPr>
          <w:p w:rsidR="00D31373" w:rsidRDefault="00000000">
            <w:pPr>
              <w:pStyle w:val="TableContents"/>
            </w:pPr>
            <w:r>
              <w:t>IN: Name of property to check for.</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Positive if the property exists in the property object, zero if the property does not exist.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proofErr w:type="gramStart"/>
      <w:r>
        <w:lastRenderedPageBreak/>
        <w:t>This routine checks</w:t>
      </w:r>
      <w:proofErr w:type="gramEnd"/>
      <w:r>
        <w:t xml:space="preserve"> if a property exists within a property list or class.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07" w:name="H5Pget_size"/>
      <w:bookmarkEnd w:id="1107"/>
      <w:r>
        <w:t xml:space="preserve">H5Pget_size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Query size of property value in bytes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int</w:t>
      </w:r>
      <w:r>
        <w:t xml:space="preserve"> H5Pget_</w:t>
      </w:r>
      <w:proofErr w:type="gramStart"/>
      <w:r>
        <w:t>size(</w:t>
      </w:r>
      <w:proofErr w:type="gramEnd"/>
      <w:r>
        <w:rPr>
          <w:rStyle w:val="Emphasis"/>
        </w:rPr>
        <w:t>id, name, size</w:t>
      </w:r>
      <w:r>
        <w:t xml:space="preserve">) </w:t>
      </w:r>
    </w:p>
    <w:tbl>
      <w:tblPr>
        <w:tblW w:w="5981" w:type="dxa"/>
        <w:tblInd w:w="1274" w:type="dxa"/>
        <w:tblLayout w:type="fixed"/>
        <w:tblCellMar>
          <w:top w:w="28" w:type="dxa"/>
          <w:left w:w="28" w:type="dxa"/>
          <w:bottom w:w="28" w:type="dxa"/>
          <w:right w:w="28" w:type="dxa"/>
        </w:tblCellMar>
        <w:tblLook w:val="0000" w:firstRow="0" w:lastRow="0" w:firstColumn="0" w:lastColumn="0" w:noHBand="0" w:noVBand="0"/>
      </w:tblPr>
      <w:tblGrid>
        <w:gridCol w:w="2525"/>
        <w:gridCol w:w="3456"/>
      </w:tblGrid>
      <w:tr w:rsidR="00D31373">
        <w:tc>
          <w:tcPr>
            <w:tcW w:w="2525" w:type="dxa"/>
            <w:shd w:val="clear" w:color="auto" w:fill="auto"/>
            <w:vAlign w:val="center"/>
          </w:tcPr>
          <w:p w:rsidR="00D31373" w:rsidRDefault="00000000">
            <w:pPr>
              <w:pStyle w:val="TableContents"/>
            </w:pPr>
            <w:r>
              <w:rPr>
                <w:rStyle w:val="SourceText"/>
              </w:rPr>
              <w:t>hid_t</w:t>
            </w:r>
            <w:r>
              <w:t xml:space="preserve"> </w:t>
            </w:r>
            <w:r>
              <w:rPr>
                <w:rStyle w:val="Emphasis"/>
              </w:rPr>
              <w:t>id</w:t>
            </w:r>
            <w:r>
              <w:t>;</w:t>
            </w:r>
          </w:p>
        </w:tc>
        <w:tc>
          <w:tcPr>
            <w:tcW w:w="3455" w:type="dxa"/>
            <w:shd w:val="clear" w:color="auto" w:fill="auto"/>
            <w:vAlign w:val="center"/>
          </w:tcPr>
          <w:p w:rsidR="00D31373" w:rsidRDefault="00000000">
            <w:pPr>
              <w:pStyle w:val="TableContents"/>
            </w:pPr>
            <w:r>
              <w:t>IN: ID of property object to query</w:t>
            </w:r>
          </w:p>
        </w:tc>
      </w:tr>
      <w:tr w:rsidR="00D31373">
        <w:tc>
          <w:tcPr>
            <w:tcW w:w="2525" w:type="dxa"/>
            <w:shd w:val="clear" w:color="auto" w:fill="auto"/>
            <w:vAlign w:val="center"/>
          </w:tcPr>
          <w:p w:rsidR="00D31373" w:rsidRDefault="00000000">
            <w:pPr>
              <w:pStyle w:val="TableContents"/>
            </w:pPr>
            <w:r>
              <w:rPr>
                <w:rStyle w:val="SourceText"/>
              </w:rPr>
              <w:t>const char *</w:t>
            </w:r>
            <w:r>
              <w:rPr>
                <w:rStyle w:val="Emphasis"/>
              </w:rPr>
              <w:t>name</w:t>
            </w:r>
            <w:r>
              <w:t>;</w:t>
            </w:r>
          </w:p>
        </w:tc>
        <w:tc>
          <w:tcPr>
            <w:tcW w:w="3455" w:type="dxa"/>
            <w:shd w:val="clear" w:color="auto" w:fill="auto"/>
            <w:vAlign w:val="center"/>
          </w:tcPr>
          <w:p w:rsidR="00D31373" w:rsidRDefault="00000000">
            <w:pPr>
              <w:pStyle w:val="TableContents"/>
            </w:pPr>
            <w:r>
              <w:t>IN: Name of property to query</w:t>
            </w:r>
          </w:p>
        </w:tc>
      </w:tr>
      <w:tr w:rsidR="00D31373">
        <w:tc>
          <w:tcPr>
            <w:tcW w:w="2525" w:type="dxa"/>
            <w:shd w:val="clear" w:color="auto" w:fill="auto"/>
            <w:vAlign w:val="center"/>
          </w:tcPr>
          <w:p w:rsidR="00D31373" w:rsidRDefault="00000000">
            <w:pPr>
              <w:pStyle w:val="TableContents"/>
            </w:pPr>
            <w:r>
              <w:rPr>
                <w:rStyle w:val="SourceText"/>
              </w:rPr>
              <w:t>size_t *</w:t>
            </w:r>
            <w:r>
              <w:rPr>
                <w:rStyle w:val="Emphasis"/>
              </w:rPr>
              <w:t>size</w:t>
            </w:r>
            <w:r>
              <w:t>;</w:t>
            </w:r>
          </w:p>
        </w:tc>
        <w:tc>
          <w:tcPr>
            <w:tcW w:w="3455" w:type="dxa"/>
            <w:shd w:val="clear" w:color="auto" w:fill="auto"/>
            <w:vAlign w:val="center"/>
          </w:tcPr>
          <w:p w:rsidR="00D31373" w:rsidRDefault="00000000">
            <w:pPr>
              <w:pStyle w:val="TableContents"/>
            </w:pPr>
            <w:r>
              <w:t>OUT: Size of property in bytes</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non-negative value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This routine retrieves the size of a property's value in bytes. Zero- sized properties are allowed and return 0. This function operates on both poperty lists and property classes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08" w:name="H5Pget_nprops"/>
      <w:bookmarkEnd w:id="1108"/>
      <w:r>
        <w:t xml:space="preserve">H5Pget_nprops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Query number of properties in property list or class </w:t>
      </w:r>
    </w:p>
    <w:p w:rsidR="00D31373" w:rsidRDefault="00000000">
      <w:pPr>
        <w:pStyle w:val="ListHeading"/>
        <w:spacing w:after="283"/>
      </w:pPr>
      <w:r>
        <w:rPr>
          <w:rStyle w:val="StrongEmphasis"/>
        </w:rPr>
        <w:lastRenderedPageBreak/>
        <w:t>USAGE</w:t>
      </w:r>
      <w:r>
        <w:t xml:space="preserve"> </w:t>
      </w:r>
    </w:p>
    <w:p w:rsidR="00D31373" w:rsidRDefault="00000000">
      <w:pPr>
        <w:pStyle w:val="ListContents"/>
      </w:pPr>
      <w:r>
        <w:rPr>
          <w:rStyle w:val="SourceText"/>
        </w:rPr>
        <w:t>int</w:t>
      </w:r>
      <w:r>
        <w:t xml:space="preserve"> H5Pget_</w:t>
      </w:r>
      <w:proofErr w:type="gramStart"/>
      <w:r>
        <w:t>nprops(</w:t>
      </w:r>
      <w:proofErr w:type="gramEnd"/>
      <w:r>
        <w:rPr>
          <w:rStyle w:val="Emphasis"/>
        </w:rPr>
        <w:t>id, nprops</w:t>
      </w:r>
      <w:r>
        <w:t xml:space="preserve">) </w:t>
      </w:r>
    </w:p>
    <w:tbl>
      <w:tblPr>
        <w:tblW w:w="5855" w:type="dxa"/>
        <w:tblInd w:w="1274" w:type="dxa"/>
        <w:tblLayout w:type="fixed"/>
        <w:tblCellMar>
          <w:top w:w="28" w:type="dxa"/>
          <w:left w:w="28" w:type="dxa"/>
          <w:bottom w:w="28" w:type="dxa"/>
          <w:right w:w="28" w:type="dxa"/>
        </w:tblCellMar>
        <w:tblLook w:val="0000" w:firstRow="0" w:lastRow="0" w:firstColumn="0" w:lastColumn="0" w:noHBand="0" w:noVBand="0"/>
      </w:tblPr>
      <w:tblGrid>
        <w:gridCol w:w="2086"/>
        <w:gridCol w:w="3769"/>
      </w:tblGrid>
      <w:tr w:rsidR="00D31373">
        <w:tc>
          <w:tcPr>
            <w:tcW w:w="2086" w:type="dxa"/>
            <w:shd w:val="clear" w:color="auto" w:fill="auto"/>
            <w:vAlign w:val="center"/>
          </w:tcPr>
          <w:p w:rsidR="00D31373" w:rsidRDefault="00000000">
            <w:pPr>
              <w:pStyle w:val="TableContents"/>
            </w:pPr>
            <w:r>
              <w:rPr>
                <w:rStyle w:val="SourceText"/>
              </w:rPr>
              <w:t>hid_t</w:t>
            </w:r>
            <w:r>
              <w:t xml:space="preserve"> </w:t>
            </w:r>
            <w:r>
              <w:rPr>
                <w:rStyle w:val="Emphasis"/>
              </w:rPr>
              <w:t>id</w:t>
            </w:r>
            <w:r>
              <w:t>;</w:t>
            </w:r>
          </w:p>
        </w:tc>
        <w:tc>
          <w:tcPr>
            <w:tcW w:w="3768" w:type="dxa"/>
            <w:shd w:val="clear" w:color="auto" w:fill="auto"/>
            <w:vAlign w:val="center"/>
          </w:tcPr>
          <w:p w:rsidR="00D31373" w:rsidRDefault="00000000">
            <w:pPr>
              <w:pStyle w:val="TableContents"/>
            </w:pPr>
            <w:r>
              <w:t>IN: ID of property object to query</w:t>
            </w:r>
          </w:p>
        </w:tc>
      </w:tr>
      <w:tr w:rsidR="00D31373">
        <w:tc>
          <w:tcPr>
            <w:tcW w:w="2086" w:type="dxa"/>
            <w:shd w:val="clear" w:color="auto" w:fill="auto"/>
            <w:vAlign w:val="center"/>
          </w:tcPr>
          <w:p w:rsidR="00D31373" w:rsidRDefault="00000000">
            <w:pPr>
              <w:pStyle w:val="TableContents"/>
            </w:pPr>
            <w:r>
              <w:rPr>
                <w:rStyle w:val="SourceText"/>
              </w:rPr>
              <w:t>size_t *</w:t>
            </w:r>
            <w:r>
              <w:rPr>
                <w:rStyle w:val="Emphasis"/>
              </w:rPr>
              <w:t>nprops</w:t>
            </w:r>
            <w:r>
              <w:t>;</w:t>
            </w:r>
          </w:p>
        </w:tc>
        <w:tc>
          <w:tcPr>
            <w:tcW w:w="3768" w:type="dxa"/>
            <w:shd w:val="clear" w:color="auto" w:fill="auto"/>
            <w:vAlign w:val="center"/>
          </w:tcPr>
          <w:p w:rsidR="00D31373" w:rsidRDefault="00000000">
            <w:pPr>
              <w:pStyle w:val="TableContents"/>
            </w:pPr>
            <w:r>
              <w:t>OUT: Number of properties in object</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non-negative value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This routine retrieves the number of properties in a property list or class. If a property class ID is given, the number of registered properties in the class is returned in </w:t>
      </w:r>
      <w:r>
        <w:rPr>
          <w:rStyle w:val="SourceText"/>
        </w:rPr>
        <w:t>nprops</w:t>
      </w:r>
      <w:r>
        <w:t xml:space="preserve">. If a property list ID is given, the current number of properties in the list is returned in </w:t>
      </w:r>
      <w:r>
        <w:rPr>
          <w:rStyle w:val="SourceText"/>
        </w:rPr>
        <w:t>nprops</w:t>
      </w:r>
      <w:r>
        <w:t xml:space="preserve">.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09" w:name="H5Pget_class_name"/>
      <w:bookmarkEnd w:id="1109"/>
      <w:r>
        <w:t xml:space="preserve">H5Pget_class_name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Retrieve the name of a class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char *</w:t>
      </w:r>
      <w:r>
        <w:t xml:space="preserve"> H5Pget_class_name(</w:t>
      </w:r>
      <w:r>
        <w:rPr>
          <w:rStyle w:val="Emphasis"/>
        </w:rPr>
        <w:t>pcid</w:t>
      </w:r>
      <w:r>
        <w:t xml:space="preserve">) </w:t>
      </w:r>
    </w:p>
    <w:tbl>
      <w:tblPr>
        <w:tblW w:w="4480" w:type="dxa"/>
        <w:tblInd w:w="1274" w:type="dxa"/>
        <w:tblLayout w:type="fixed"/>
        <w:tblCellMar>
          <w:top w:w="28" w:type="dxa"/>
          <w:left w:w="28" w:type="dxa"/>
          <w:bottom w:w="28" w:type="dxa"/>
          <w:right w:w="28" w:type="dxa"/>
        </w:tblCellMar>
        <w:tblLook w:val="0000" w:firstRow="0" w:lastRow="0" w:firstColumn="0" w:lastColumn="0" w:noHBand="0" w:noVBand="0"/>
      </w:tblPr>
      <w:tblGrid>
        <w:gridCol w:w="1456"/>
        <w:gridCol w:w="3024"/>
      </w:tblGrid>
      <w:tr w:rsidR="00D31373">
        <w:tc>
          <w:tcPr>
            <w:tcW w:w="1456" w:type="dxa"/>
            <w:shd w:val="clear" w:color="auto" w:fill="auto"/>
            <w:vAlign w:val="center"/>
          </w:tcPr>
          <w:p w:rsidR="00D31373" w:rsidRDefault="00000000">
            <w:pPr>
              <w:pStyle w:val="TableContents"/>
            </w:pPr>
            <w:r>
              <w:rPr>
                <w:rStyle w:val="SourceText"/>
              </w:rPr>
              <w:t>hid_t</w:t>
            </w:r>
            <w:r>
              <w:t xml:space="preserve"> </w:t>
            </w:r>
            <w:r>
              <w:rPr>
                <w:rStyle w:val="Emphasis"/>
              </w:rPr>
              <w:t>pcid</w:t>
            </w:r>
            <w:r>
              <w:t>;</w:t>
            </w:r>
          </w:p>
        </w:tc>
        <w:tc>
          <w:tcPr>
            <w:tcW w:w="3023" w:type="dxa"/>
            <w:shd w:val="clear" w:color="auto" w:fill="auto"/>
            <w:vAlign w:val="center"/>
          </w:tcPr>
          <w:p w:rsidR="00D31373" w:rsidRDefault="00000000">
            <w:pPr>
              <w:pStyle w:val="TableContents"/>
            </w:pPr>
            <w:r>
              <w:t>IN: Property class id to query</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Pointer to a malloc'ed string containing the class name </w:t>
      </w:r>
    </w:p>
    <w:p w:rsidR="00D31373" w:rsidRDefault="00000000">
      <w:pPr>
        <w:pStyle w:val="ListContents"/>
        <w:spacing w:after="283"/>
      </w:pPr>
      <w:r>
        <w:t xml:space="preserve">Failure: NULL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This routine retrieves the name of a generic property list class. The pointer to the name must be free'd by the user for successful calls. </w:t>
      </w:r>
    </w:p>
    <w:p w:rsidR="00D31373" w:rsidRDefault="00000000">
      <w:pPr>
        <w:pStyle w:val="ListHeading"/>
        <w:spacing w:after="283"/>
      </w:pPr>
      <w:r>
        <w:rPr>
          <w:rStyle w:val="StrongEmphasis"/>
        </w:rPr>
        <w:lastRenderedPageBreak/>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10" w:name="H5Pget_class_parent"/>
      <w:bookmarkEnd w:id="1110"/>
      <w:r>
        <w:t xml:space="preserve">H5Pget_class_parent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Retrieve the parent class of a property class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 xml:space="preserve">hid_t </w:t>
      </w:r>
      <w:r>
        <w:t>H5Pget_class_parent(</w:t>
      </w:r>
      <w:r>
        <w:rPr>
          <w:rStyle w:val="Emphasis"/>
        </w:rPr>
        <w:t>pcid</w:t>
      </w:r>
      <w:r>
        <w:t xml:space="preserve">) </w:t>
      </w:r>
    </w:p>
    <w:tbl>
      <w:tblPr>
        <w:tblW w:w="4551" w:type="dxa"/>
        <w:tblInd w:w="1274" w:type="dxa"/>
        <w:tblLayout w:type="fixed"/>
        <w:tblCellMar>
          <w:top w:w="28" w:type="dxa"/>
          <w:left w:w="28" w:type="dxa"/>
          <w:bottom w:w="28" w:type="dxa"/>
          <w:right w:w="28" w:type="dxa"/>
        </w:tblCellMar>
        <w:tblLook w:val="0000" w:firstRow="0" w:lastRow="0" w:firstColumn="0" w:lastColumn="0" w:noHBand="0" w:noVBand="0"/>
      </w:tblPr>
      <w:tblGrid>
        <w:gridCol w:w="1456"/>
        <w:gridCol w:w="3095"/>
      </w:tblGrid>
      <w:tr w:rsidR="00D31373">
        <w:tc>
          <w:tcPr>
            <w:tcW w:w="1456" w:type="dxa"/>
            <w:shd w:val="clear" w:color="auto" w:fill="auto"/>
            <w:vAlign w:val="center"/>
          </w:tcPr>
          <w:p w:rsidR="00D31373" w:rsidRDefault="00000000">
            <w:pPr>
              <w:pStyle w:val="TableContents"/>
            </w:pPr>
            <w:r>
              <w:rPr>
                <w:rStyle w:val="SourceText"/>
              </w:rPr>
              <w:t>hid_t</w:t>
            </w:r>
            <w:r>
              <w:t xml:space="preserve"> </w:t>
            </w:r>
            <w:r>
              <w:rPr>
                <w:rStyle w:val="Emphasis"/>
              </w:rPr>
              <w:t>pcid</w:t>
            </w:r>
            <w:r>
              <w:t>;</w:t>
            </w:r>
          </w:p>
        </w:tc>
        <w:tc>
          <w:tcPr>
            <w:tcW w:w="3094" w:type="dxa"/>
            <w:shd w:val="clear" w:color="auto" w:fill="auto"/>
            <w:vAlign w:val="center"/>
          </w:tcPr>
          <w:p w:rsidR="00D31373" w:rsidRDefault="00000000">
            <w:pPr>
              <w:pStyle w:val="TableContents"/>
            </w:pPr>
            <w:r>
              <w:t>IN: Property class ID to query</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ID of parent class object </w:t>
      </w:r>
    </w:p>
    <w:p w:rsidR="00D31373" w:rsidRDefault="00000000">
      <w:pPr>
        <w:pStyle w:val="ListContents"/>
        <w:spacing w:after="283"/>
      </w:pPr>
      <w:r>
        <w:t xml:space="preserve">Failure: negative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This routine retrieves an ID for the parent class of a property class.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11" w:name="H5Pisa_class"/>
      <w:bookmarkEnd w:id="1111"/>
      <w:r>
        <w:t xml:space="preserve">H5Pisa_class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Check if a property list is a member of a class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htri_t</w:t>
      </w:r>
      <w:r>
        <w:t xml:space="preserve"> H5Pisa_</w:t>
      </w:r>
      <w:proofErr w:type="gramStart"/>
      <w:r>
        <w:t>class(</w:t>
      </w:r>
      <w:proofErr w:type="gramEnd"/>
      <w:r>
        <w:rPr>
          <w:rStyle w:val="Emphasis"/>
        </w:rPr>
        <w:t>plist, pclass</w:t>
      </w:r>
      <w:r>
        <w:t xml:space="preserve">) </w:t>
      </w:r>
    </w:p>
    <w:tbl>
      <w:tblPr>
        <w:tblW w:w="5993" w:type="dxa"/>
        <w:tblInd w:w="1274" w:type="dxa"/>
        <w:tblLayout w:type="fixed"/>
        <w:tblCellMar>
          <w:top w:w="28" w:type="dxa"/>
          <w:left w:w="28" w:type="dxa"/>
          <w:bottom w:w="28" w:type="dxa"/>
          <w:right w:w="28" w:type="dxa"/>
        </w:tblCellMar>
        <w:tblLook w:val="0000" w:firstRow="0" w:lastRow="0" w:firstColumn="0" w:lastColumn="0" w:noHBand="0" w:noVBand="0"/>
      </w:tblPr>
      <w:tblGrid>
        <w:gridCol w:w="1642"/>
        <w:gridCol w:w="4351"/>
      </w:tblGrid>
      <w:tr w:rsidR="00D31373">
        <w:tc>
          <w:tcPr>
            <w:tcW w:w="1642" w:type="dxa"/>
            <w:shd w:val="clear" w:color="auto" w:fill="auto"/>
            <w:vAlign w:val="center"/>
          </w:tcPr>
          <w:p w:rsidR="00D31373" w:rsidRDefault="00000000">
            <w:pPr>
              <w:pStyle w:val="TableContents"/>
            </w:pPr>
            <w:r>
              <w:rPr>
                <w:rStyle w:val="SourceText"/>
              </w:rPr>
              <w:t>hid_t</w:t>
            </w:r>
            <w:r>
              <w:t xml:space="preserve"> </w:t>
            </w:r>
            <w:r>
              <w:rPr>
                <w:rStyle w:val="Emphasis"/>
              </w:rPr>
              <w:t>plist</w:t>
            </w:r>
            <w:r>
              <w:t>;</w:t>
            </w:r>
          </w:p>
        </w:tc>
        <w:tc>
          <w:tcPr>
            <w:tcW w:w="4350" w:type="dxa"/>
            <w:shd w:val="clear" w:color="auto" w:fill="auto"/>
            <w:vAlign w:val="center"/>
          </w:tcPr>
          <w:p w:rsidR="00D31373" w:rsidRDefault="00000000">
            <w:pPr>
              <w:pStyle w:val="TableContents"/>
            </w:pPr>
            <w:r>
              <w:t>IN: ID of property list to compare</w:t>
            </w:r>
          </w:p>
        </w:tc>
      </w:tr>
      <w:tr w:rsidR="00D31373">
        <w:tc>
          <w:tcPr>
            <w:tcW w:w="1642" w:type="dxa"/>
            <w:shd w:val="clear" w:color="auto" w:fill="auto"/>
            <w:vAlign w:val="center"/>
          </w:tcPr>
          <w:p w:rsidR="00D31373" w:rsidRDefault="00000000">
            <w:pPr>
              <w:pStyle w:val="TableContents"/>
            </w:pPr>
            <w:r>
              <w:rPr>
                <w:rStyle w:val="SourceText"/>
              </w:rPr>
              <w:lastRenderedPageBreak/>
              <w:t>hid_t</w:t>
            </w:r>
            <w:r>
              <w:t xml:space="preserve"> </w:t>
            </w:r>
            <w:r>
              <w:rPr>
                <w:rStyle w:val="Emphasis"/>
              </w:rPr>
              <w:t>pclass</w:t>
            </w:r>
            <w:r>
              <w:t>;</w:t>
            </w:r>
          </w:p>
        </w:tc>
        <w:tc>
          <w:tcPr>
            <w:tcW w:w="4350" w:type="dxa"/>
            <w:shd w:val="clear" w:color="auto" w:fill="auto"/>
            <w:vAlign w:val="center"/>
          </w:tcPr>
          <w:p w:rsidR="00D31373" w:rsidRDefault="00000000">
            <w:pPr>
              <w:pStyle w:val="TableContents"/>
            </w:pPr>
            <w:r>
              <w:t>IN: ID of property class to compare against</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TRUE (positive) if equal, FALSE (zero) if unequal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proofErr w:type="gramStart"/>
      <w:r>
        <w:t>This routine checks</w:t>
      </w:r>
      <w:proofErr w:type="gramEnd"/>
      <w:r>
        <w:t xml:space="preserve"> if a property list is a member of a class.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12" w:name="H5Pget"/>
      <w:bookmarkEnd w:id="1112"/>
      <w:r>
        <w:t xml:space="preserve">H5Pget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Query value of property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herr_t</w:t>
      </w:r>
      <w:r>
        <w:t xml:space="preserve"> H5</w:t>
      </w:r>
      <w:proofErr w:type="gramStart"/>
      <w:r>
        <w:t>Pget(</w:t>
      </w:r>
      <w:proofErr w:type="gramEnd"/>
      <w:r>
        <w:rPr>
          <w:rStyle w:val="Emphasis"/>
        </w:rPr>
        <w:t>plid, name, value</w:t>
      </w:r>
      <w:r>
        <w:t xml:space="preserve">) </w:t>
      </w:r>
    </w:p>
    <w:tbl>
      <w:tblPr>
        <w:tblW w:w="8698" w:type="dxa"/>
        <w:tblInd w:w="1274" w:type="dxa"/>
        <w:tblLayout w:type="fixed"/>
        <w:tblCellMar>
          <w:top w:w="28" w:type="dxa"/>
          <w:left w:w="28" w:type="dxa"/>
          <w:bottom w:w="28" w:type="dxa"/>
          <w:right w:w="28" w:type="dxa"/>
        </w:tblCellMar>
        <w:tblLook w:val="0000" w:firstRow="0" w:lastRow="0" w:firstColumn="0" w:lastColumn="0" w:noHBand="0" w:noVBand="0"/>
      </w:tblPr>
      <w:tblGrid>
        <w:gridCol w:w="2456"/>
        <w:gridCol w:w="6242"/>
      </w:tblGrid>
      <w:tr w:rsidR="00D31373">
        <w:tc>
          <w:tcPr>
            <w:tcW w:w="2456" w:type="dxa"/>
            <w:shd w:val="clear" w:color="auto" w:fill="auto"/>
            <w:vAlign w:val="center"/>
          </w:tcPr>
          <w:p w:rsidR="00D31373" w:rsidRDefault="00000000">
            <w:pPr>
              <w:pStyle w:val="TableContents"/>
            </w:pPr>
            <w:r>
              <w:rPr>
                <w:rStyle w:val="SourceText"/>
              </w:rPr>
              <w:t>hid_t</w:t>
            </w:r>
            <w:r>
              <w:t xml:space="preserve"> </w:t>
            </w:r>
            <w:r>
              <w:rPr>
                <w:rStyle w:val="Emphasis"/>
              </w:rPr>
              <w:t>plid</w:t>
            </w:r>
            <w:r>
              <w:t>;</w:t>
            </w:r>
          </w:p>
        </w:tc>
        <w:tc>
          <w:tcPr>
            <w:tcW w:w="6241" w:type="dxa"/>
            <w:shd w:val="clear" w:color="auto" w:fill="auto"/>
            <w:vAlign w:val="center"/>
          </w:tcPr>
          <w:p w:rsidR="00D31373" w:rsidRDefault="00000000">
            <w:pPr>
              <w:pStyle w:val="TableContents"/>
            </w:pPr>
            <w:r>
              <w:t>IN: Property list id to query</w:t>
            </w:r>
          </w:p>
        </w:tc>
      </w:tr>
      <w:tr w:rsidR="00D31373">
        <w:tc>
          <w:tcPr>
            <w:tcW w:w="2456" w:type="dxa"/>
            <w:shd w:val="clear" w:color="auto" w:fill="auto"/>
            <w:vAlign w:val="center"/>
          </w:tcPr>
          <w:p w:rsidR="00D31373" w:rsidRDefault="00000000">
            <w:pPr>
              <w:pStyle w:val="TableContents"/>
            </w:pPr>
            <w:r>
              <w:rPr>
                <w:rStyle w:val="SourceText"/>
              </w:rPr>
              <w:t>const char *</w:t>
            </w:r>
            <w:r>
              <w:rPr>
                <w:rStyle w:val="Emphasis"/>
              </w:rPr>
              <w:t>name</w:t>
            </w:r>
            <w:r>
              <w:t>;</w:t>
            </w:r>
          </w:p>
        </w:tc>
        <w:tc>
          <w:tcPr>
            <w:tcW w:w="6241" w:type="dxa"/>
            <w:shd w:val="clear" w:color="auto" w:fill="auto"/>
            <w:vAlign w:val="center"/>
          </w:tcPr>
          <w:p w:rsidR="00D31373" w:rsidRDefault="00000000">
            <w:pPr>
              <w:pStyle w:val="TableContents"/>
            </w:pPr>
            <w:r>
              <w:t>IN: Name of property to query</w:t>
            </w:r>
          </w:p>
        </w:tc>
      </w:tr>
      <w:tr w:rsidR="00D31373">
        <w:tc>
          <w:tcPr>
            <w:tcW w:w="2456" w:type="dxa"/>
            <w:shd w:val="clear" w:color="auto" w:fill="auto"/>
            <w:vAlign w:val="center"/>
          </w:tcPr>
          <w:p w:rsidR="00D31373" w:rsidRDefault="00000000">
            <w:pPr>
              <w:pStyle w:val="TableContents"/>
            </w:pPr>
            <w:r>
              <w:rPr>
                <w:rStyle w:val="SourceText"/>
              </w:rPr>
              <w:t>void *</w:t>
            </w:r>
            <w:r>
              <w:rPr>
                <w:rStyle w:val="Emphasis"/>
              </w:rPr>
              <w:t>value</w:t>
            </w:r>
            <w:r>
              <w:t>;</w:t>
            </w:r>
          </w:p>
        </w:tc>
        <w:tc>
          <w:tcPr>
            <w:tcW w:w="6241" w:type="dxa"/>
            <w:shd w:val="clear" w:color="auto" w:fill="auto"/>
            <w:vAlign w:val="center"/>
          </w:tcPr>
          <w:p w:rsidR="00D31373" w:rsidRDefault="00000000">
            <w:pPr>
              <w:pStyle w:val="TableContents"/>
            </w:pPr>
            <w:r>
              <w:t>OUT: Pointer to location to copy value of property retrieved into.</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non-negative value.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Retrieves a copy of the value for a property in a property list. The property name must exist or this routine will fail. If there is a </w:t>
      </w:r>
      <w:r>
        <w:rPr>
          <w:rStyle w:val="Emphasis"/>
        </w:rPr>
        <w:t>get</w:t>
      </w:r>
      <w:r>
        <w:t xml:space="preserve"> callback routine registered for this property, the copy of the value of the property will first be passed to that routine and any changes to the copy of the value will be used when returning the property value from this routine. If the </w:t>
      </w:r>
      <w:r>
        <w:rPr>
          <w:rStyle w:val="Emphasis"/>
        </w:rPr>
        <w:t>get</w:t>
      </w:r>
      <w:r>
        <w:t xml:space="preserve"> callback routine returns an error, </w:t>
      </w:r>
      <w:r>
        <w:rPr>
          <w:rStyle w:val="Emphasis"/>
        </w:rPr>
        <w:t>value</w:t>
      </w:r>
      <w:r>
        <w:t xml:space="preserve"> will not be modified. This routine may </w:t>
      </w:r>
      <w:r>
        <w:lastRenderedPageBreak/>
        <w:t xml:space="preserve">be called for zero-sized properties with the </w:t>
      </w:r>
      <w:r>
        <w:rPr>
          <w:rStyle w:val="Emphasis"/>
        </w:rPr>
        <w:t>value</w:t>
      </w:r>
      <w:r>
        <w:t xml:space="preserve"> set to NULL and the </w:t>
      </w:r>
      <w:r>
        <w:rPr>
          <w:rStyle w:val="Emphasis"/>
        </w:rPr>
        <w:t>get</w:t>
      </w:r>
      <w:r>
        <w:t xml:space="preserve"> routine will be called with a NULL value if the callback exists.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13" w:name="H5Pequal"/>
      <w:bookmarkEnd w:id="1113"/>
      <w:r>
        <w:t xml:space="preserve">H5Pequal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Compare two property lists or classes for equality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htri_t</w:t>
      </w:r>
      <w:r>
        <w:t xml:space="preserve"> H5</w:t>
      </w:r>
      <w:proofErr w:type="gramStart"/>
      <w:r>
        <w:t>Pequal(</w:t>
      </w:r>
      <w:proofErr w:type="gramEnd"/>
      <w:r>
        <w:rPr>
          <w:rStyle w:val="Emphasis"/>
        </w:rPr>
        <w:t>id1, id2</w:t>
      </w:r>
      <w:r>
        <w:t xml:space="preserve">) </w:t>
      </w:r>
    </w:p>
    <w:tbl>
      <w:tblPr>
        <w:tblW w:w="5279" w:type="dxa"/>
        <w:tblInd w:w="1274" w:type="dxa"/>
        <w:tblLayout w:type="fixed"/>
        <w:tblCellMar>
          <w:top w:w="28" w:type="dxa"/>
          <w:left w:w="28" w:type="dxa"/>
          <w:bottom w:w="28" w:type="dxa"/>
          <w:right w:w="28" w:type="dxa"/>
        </w:tblCellMar>
        <w:tblLook w:val="0000" w:firstRow="0" w:lastRow="0" w:firstColumn="0" w:lastColumn="0" w:noHBand="0" w:noVBand="0"/>
      </w:tblPr>
      <w:tblGrid>
        <w:gridCol w:w="1348"/>
        <w:gridCol w:w="3931"/>
      </w:tblGrid>
      <w:tr w:rsidR="00D31373">
        <w:tc>
          <w:tcPr>
            <w:tcW w:w="1348" w:type="dxa"/>
            <w:shd w:val="clear" w:color="auto" w:fill="auto"/>
            <w:vAlign w:val="center"/>
          </w:tcPr>
          <w:p w:rsidR="00D31373" w:rsidRDefault="00000000">
            <w:pPr>
              <w:pStyle w:val="TableContents"/>
            </w:pPr>
            <w:r>
              <w:rPr>
                <w:rStyle w:val="SourceText"/>
              </w:rPr>
              <w:t>hid_t</w:t>
            </w:r>
            <w:r>
              <w:t xml:space="preserve"> </w:t>
            </w:r>
            <w:r>
              <w:rPr>
                <w:rStyle w:val="Emphasis"/>
              </w:rPr>
              <w:t>id1</w:t>
            </w:r>
            <w:r>
              <w:t>;</w:t>
            </w:r>
          </w:p>
        </w:tc>
        <w:tc>
          <w:tcPr>
            <w:tcW w:w="3930" w:type="dxa"/>
            <w:shd w:val="clear" w:color="auto" w:fill="auto"/>
            <w:vAlign w:val="center"/>
          </w:tcPr>
          <w:p w:rsidR="00D31373" w:rsidRDefault="00000000">
            <w:pPr>
              <w:pStyle w:val="TableContents"/>
            </w:pPr>
            <w:r>
              <w:t>IN: First property object to compare</w:t>
            </w:r>
          </w:p>
        </w:tc>
      </w:tr>
      <w:tr w:rsidR="00D31373">
        <w:tc>
          <w:tcPr>
            <w:tcW w:w="1348" w:type="dxa"/>
            <w:shd w:val="clear" w:color="auto" w:fill="auto"/>
            <w:vAlign w:val="center"/>
          </w:tcPr>
          <w:p w:rsidR="00D31373" w:rsidRDefault="00000000">
            <w:pPr>
              <w:pStyle w:val="TableContents"/>
            </w:pPr>
            <w:r>
              <w:rPr>
                <w:rStyle w:val="SourceText"/>
              </w:rPr>
              <w:t>hid_t</w:t>
            </w:r>
            <w:r>
              <w:t xml:space="preserve"> </w:t>
            </w:r>
            <w:r>
              <w:rPr>
                <w:rStyle w:val="Emphasis"/>
              </w:rPr>
              <w:t>id2</w:t>
            </w:r>
            <w:r>
              <w:t>;</w:t>
            </w:r>
          </w:p>
        </w:tc>
        <w:tc>
          <w:tcPr>
            <w:tcW w:w="3930" w:type="dxa"/>
            <w:shd w:val="clear" w:color="auto" w:fill="auto"/>
            <w:vAlign w:val="center"/>
          </w:tcPr>
          <w:p w:rsidR="00D31373" w:rsidRDefault="00000000">
            <w:pPr>
              <w:pStyle w:val="TableContents"/>
            </w:pPr>
            <w:r>
              <w:t>IN: Second property object to compare</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TRUE (positive) if equal, FALSE (zero) if unequal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This routine determines whether two property lists or classes are equal to one another. Both </w:t>
      </w:r>
      <w:r>
        <w:rPr>
          <w:rStyle w:val="SourceText"/>
        </w:rPr>
        <w:t>id1</w:t>
      </w:r>
      <w:r>
        <w:t xml:space="preserve"> and </w:t>
      </w:r>
      <w:r>
        <w:rPr>
          <w:rStyle w:val="SourceText"/>
        </w:rPr>
        <w:t>id2</w:t>
      </w:r>
      <w:r>
        <w:t xml:space="preserve"> must be either property lists or classes, comparing a list to a class is an error.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14" w:name="H5Piterate"/>
      <w:bookmarkEnd w:id="1114"/>
      <w:r>
        <w:t xml:space="preserve">H5Piterate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lastRenderedPageBreak/>
        <w:t xml:space="preserve">Iterates over properties in a property class or list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int</w:t>
      </w:r>
      <w:r>
        <w:t xml:space="preserve"> H5</w:t>
      </w:r>
      <w:proofErr w:type="gramStart"/>
      <w:r>
        <w:t>Piterate(</w:t>
      </w:r>
      <w:proofErr w:type="gramEnd"/>
      <w:r>
        <w:rPr>
          <w:rStyle w:val="Emphasis"/>
        </w:rPr>
        <w:t>idass_id, idx, iter_func, iter_data</w:t>
      </w:r>
      <w:r>
        <w:t xml:space="preserve">) </w:t>
      </w:r>
    </w:p>
    <w:tbl>
      <w:tblPr>
        <w:tblW w:w="8698" w:type="dxa"/>
        <w:tblInd w:w="1274" w:type="dxa"/>
        <w:tblLayout w:type="fixed"/>
        <w:tblCellMar>
          <w:top w:w="28" w:type="dxa"/>
          <w:left w:w="28" w:type="dxa"/>
          <w:bottom w:w="28" w:type="dxa"/>
          <w:right w:w="28" w:type="dxa"/>
        </w:tblCellMar>
        <w:tblLook w:val="0000" w:firstRow="0" w:lastRow="0" w:firstColumn="0" w:lastColumn="0" w:noHBand="0" w:noVBand="0"/>
      </w:tblPr>
      <w:tblGrid>
        <w:gridCol w:w="2652"/>
        <w:gridCol w:w="6046"/>
      </w:tblGrid>
      <w:tr w:rsidR="00D31373">
        <w:tc>
          <w:tcPr>
            <w:tcW w:w="2652" w:type="dxa"/>
            <w:shd w:val="clear" w:color="auto" w:fill="auto"/>
            <w:vAlign w:val="center"/>
          </w:tcPr>
          <w:p w:rsidR="00D31373" w:rsidRDefault="00000000">
            <w:pPr>
              <w:pStyle w:val="TableContents"/>
            </w:pPr>
            <w:r>
              <w:rPr>
                <w:rStyle w:val="SourceText"/>
              </w:rPr>
              <w:t>hid_t</w:t>
            </w:r>
            <w:r>
              <w:t xml:space="preserve"> </w:t>
            </w:r>
            <w:r>
              <w:rPr>
                <w:rStyle w:val="Emphasis"/>
              </w:rPr>
              <w:t>id</w:t>
            </w:r>
            <w:r>
              <w:t>;</w:t>
            </w:r>
          </w:p>
        </w:tc>
        <w:tc>
          <w:tcPr>
            <w:tcW w:w="6045" w:type="dxa"/>
            <w:shd w:val="clear" w:color="auto" w:fill="auto"/>
            <w:vAlign w:val="center"/>
          </w:tcPr>
          <w:p w:rsidR="00D31373" w:rsidRDefault="00000000">
            <w:pPr>
              <w:pStyle w:val="TableContents"/>
            </w:pPr>
            <w:r>
              <w:t>IN: ID of property object to iterate over</w:t>
            </w:r>
          </w:p>
        </w:tc>
      </w:tr>
      <w:tr w:rsidR="00D31373">
        <w:tc>
          <w:tcPr>
            <w:tcW w:w="2652" w:type="dxa"/>
            <w:shd w:val="clear" w:color="auto" w:fill="auto"/>
            <w:vAlign w:val="center"/>
          </w:tcPr>
          <w:p w:rsidR="00D31373" w:rsidRDefault="00000000">
            <w:pPr>
              <w:pStyle w:val="TableContents"/>
            </w:pPr>
            <w:r>
              <w:rPr>
                <w:rStyle w:val="SourceText"/>
              </w:rPr>
              <w:t>int *</w:t>
            </w:r>
            <w:r>
              <w:t xml:space="preserve"> </w:t>
            </w:r>
            <w:r>
              <w:rPr>
                <w:rStyle w:val="Emphasis"/>
              </w:rPr>
              <w:t>idx</w:t>
            </w:r>
            <w:r>
              <w:t>;</w:t>
            </w:r>
          </w:p>
        </w:tc>
        <w:tc>
          <w:tcPr>
            <w:tcW w:w="6045" w:type="dxa"/>
            <w:shd w:val="clear" w:color="auto" w:fill="auto"/>
            <w:vAlign w:val="center"/>
          </w:tcPr>
          <w:p w:rsidR="00D31373" w:rsidRDefault="00000000">
            <w:pPr>
              <w:pStyle w:val="TableContents"/>
            </w:pPr>
            <w:r>
              <w:t>IN/OUT: Index of the property to begin with</w:t>
            </w:r>
          </w:p>
        </w:tc>
      </w:tr>
      <w:tr w:rsidR="00D31373">
        <w:tc>
          <w:tcPr>
            <w:tcW w:w="2652" w:type="dxa"/>
            <w:shd w:val="clear" w:color="auto" w:fill="auto"/>
            <w:vAlign w:val="center"/>
          </w:tcPr>
          <w:p w:rsidR="00D31373" w:rsidRDefault="00000000">
            <w:pPr>
              <w:pStyle w:val="TableContents"/>
            </w:pPr>
            <w:r>
              <w:rPr>
                <w:rStyle w:val="SourceText"/>
              </w:rPr>
              <w:t>H5P_iterate_t</w:t>
            </w:r>
            <w:r>
              <w:t xml:space="preserve"> </w:t>
            </w:r>
            <w:r>
              <w:rPr>
                <w:rStyle w:val="Emphasis"/>
              </w:rPr>
              <w:t>iter_func</w:t>
            </w:r>
            <w:r>
              <w:t>;</w:t>
            </w:r>
          </w:p>
        </w:tc>
        <w:tc>
          <w:tcPr>
            <w:tcW w:w="6045" w:type="dxa"/>
            <w:shd w:val="clear" w:color="auto" w:fill="auto"/>
            <w:vAlign w:val="center"/>
          </w:tcPr>
          <w:p w:rsidR="00D31373" w:rsidRDefault="00000000">
            <w:pPr>
              <w:pStyle w:val="TableContents"/>
            </w:pPr>
            <w:r>
              <w:t>IN: Function pointer to function to be called with each property iterated over.</w:t>
            </w:r>
          </w:p>
        </w:tc>
      </w:tr>
      <w:tr w:rsidR="00D31373">
        <w:tc>
          <w:tcPr>
            <w:tcW w:w="2652" w:type="dxa"/>
            <w:shd w:val="clear" w:color="auto" w:fill="auto"/>
            <w:vAlign w:val="center"/>
          </w:tcPr>
          <w:p w:rsidR="00D31373" w:rsidRDefault="00000000">
            <w:pPr>
              <w:pStyle w:val="TableContents"/>
            </w:pPr>
            <w:r>
              <w:rPr>
                <w:rStyle w:val="SourceText"/>
              </w:rPr>
              <w:t>void *</w:t>
            </w:r>
            <w:r>
              <w:t xml:space="preserve"> </w:t>
            </w:r>
            <w:r>
              <w:rPr>
                <w:rStyle w:val="Emphasis"/>
              </w:rPr>
              <w:t>iter_data</w:t>
            </w:r>
            <w:r>
              <w:t>;</w:t>
            </w:r>
          </w:p>
        </w:tc>
        <w:tc>
          <w:tcPr>
            <w:tcW w:w="6045" w:type="dxa"/>
            <w:shd w:val="clear" w:color="auto" w:fill="auto"/>
            <w:vAlign w:val="center"/>
          </w:tcPr>
          <w:p w:rsidR="00D31373" w:rsidRDefault="00000000">
            <w:pPr>
              <w:pStyle w:val="TableContents"/>
            </w:pPr>
            <w:r>
              <w:t>IN/OUT: Pointer to iteration data from user</w:t>
            </w:r>
          </w:p>
        </w:tc>
      </w:tr>
    </w:tbl>
    <w:p w:rsidR="00D31373" w:rsidRDefault="00000000">
      <w:pPr>
        <w:pStyle w:val="ListHeading"/>
        <w:spacing w:after="283"/>
      </w:pPr>
      <w:r>
        <w:rPr>
          <w:rStyle w:val="StrongEmphasis"/>
        </w:rPr>
        <w:t>RETURNS</w:t>
      </w:r>
      <w:r>
        <w:t xml:space="preserve"> </w:t>
      </w:r>
    </w:p>
    <w:tbl>
      <w:tblPr>
        <w:tblW w:w="9265" w:type="dxa"/>
        <w:tblInd w:w="707" w:type="dxa"/>
        <w:tblLayout w:type="fixed"/>
        <w:tblCellMar>
          <w:top w:w="28" w:type="dxa"/>
          <w:left w:w="28" w:type="dxa"/>
          <w:bottom w:w="28" w:type="dxa"/>
          <w:right w:w="28" w:type="dxa"/>
        </w:tblCellMar>
        <w:tblLook w:val="0000" w:firstRow="0" w:lastRow="0" w:firstColumn="0" w:lastColumn="0" w:noHBand="0" w:noVBand="0"/>
      </w:tblPr>
      <w:tblGrid>
        <w:gridCol w:w="961"/>
        <w:gridCol w:w="8304"/>
      </w:tblGrid>
      <w:tr w:rsidR="00D31373">
        <w:tc>
          <w:tcPr>
            <w:tcW w:w="961" w:type="dxa"/>
            <w:shd w:val="clear" w:color="auto" w:fill="auto"/>
          </w:tcPr>
          <w:p w:rsidR="00D31373" w:rsidRDefault="00000000">
            <w:pPr>
              <w:pStyle w:val="TableContents"/>
            </w:pPr>
            <w:r>
              <w:t>Success:</w:t>
            </w:r>
          </w:p>
        </w:tc>
        <w:tc>
          <w:tcPr>
            <w:tcW w:w="8303" w:type="dxa"/>
            <w:shd w:val="clear" w:color="auto" w:fill="auto"/>
            <w:vAlign w:val="center"/>
          </w:tcPr>
          <w:p w:rsidR="00D31373" w:rsidRDefault="00000000">
            <w:pPr>
              <w:pStyle w:val="TableContents"/>
            </w:pPr>
            <w:r>
              <w:t xml:space="preserve">Returns the return value of the last call to </w:t>
            </w:r>
            <w:r>
              <w:rPr>
                <w:rStyle w:val="SourceText"/>
              </w:rPr>
              <w:t>iter_func</w:t>
            </w:r>
            <w:r>
              <w:t xml:space="preserve"> if it was non-zero, or zero if all properties have been processed.</w:t>
            </w:r>
          </w:p>
        </w:tc>
      </w:tr>
      <w:tr w:rsidR="00D31373">
        <w:tc>
          <w:tcPr>
            <w:tcW w:w="961" w:type="dxa"/>
            <w:shd w:val="clear" w:color="auto" w:fill="auto"/>
          </w:tcPr>
          <w:p w:rsidR="00D31373" w:rsidRDefault="00000000">
            <w:pPr>
              <w:pStyle w:val="TableContents"/>
            </w:pPr>
            <w:r>
              <w:t>Failure:</w:t>
            </w:r>
          </w:p>
        </w:tc>
        <w:tc>
          <w:tcPr>
            <w:tcW w:w="8303" w:type="dxa"/>
            <w:shd w:val="clear" w:color="auto" w:fill="auto"/>
            <w:vAlign w:val="center"/>
          </w:tcPr>
          <w:p w:rsidR="00D31373" w:rsidRDefault="00000000">
            <w:pPr>
              <w:pStyle w:val="TableContents"/>
            </w:pPr>
            <w:r>
              <w:t>negative value</w:t>
            </w:r>
          </w:p>
        </w:tc>
      </w:tr>
    </w:tbl>
    <w:p w:rsidR="00D31373" w:rsidRDefault="00000000">
      <w:pPr>
        <w:pStyle w:val="ListHeading"/>
        <w:spacing w:after="283"/>
      </w:pPr>
      <w:r>
        <w:rPr>
          <w:rStyle w:val="StrongEmphasis"/>
        </w:rPr>
        <w:t>DESCRIPTION</w:t>
      </w:r>
      <w:r>
        <w:t xml:space="preserve"> </w:t>
      </w:r>
    </w:p>
    <w:p w:rsidR="00D31373" w:rsidRDefault="00000000">
      <w:pPr>
        <w:pStyle w:val="ListHeading"/>
        <w:spacing w:after="283"/>
      </w:pPr>
      <w:r>
        <w:t xml:space="preserve">This routine iterates over the properties in the property object specified with ID. The properties in both property lists and classes may be iterated over with this function. For each property in the object, the </w:t>
      </w:r>
      <w:r>
        <w:rPr>
          <w:rStyle w:val="SourceText"/>
        </w:rPr>
        <w:t>iter_func</w:t>
      </w:r>
      <w:r>
        <w:t xml:space="preserve"> and some additional information, specified below, are passed to the </w:t>
      </w:r>
      <w:r>
        <w:rPr>
          <w:rStyle w:val="SourceText"/>
        </w:rPr>
        <w:t>iter_func</w:t>
      </w:r>
      <w:r>
        <w:t xml:space="preserve"> function. The iteration begins with the </w:t>
      </w:r>
      <w:r>
        <w:rPr>
          <w:rStyle w:val="SourceText"/>
        </w:rPr>
        <w:t>idx</w:t>
      </w:r>
      <w:r>
        <w:t xml:space="preserve"> property in the object and the next element to be processed by the operator is returned in </w:t>
      </w:r>
      <w:r>
        <w:rPr>
          <w:rStyle w:val="SourceText"/>
        </w:rPr>
        <w:t>idx</w:t>
      </w:r>
      <w:r>
        <w:t xml:space="preserve">. If </w:t>
      </w:r>
      <w:r>
        <w:rPr>
          <w:rStyle w:val="SourceText"/>
        </w:rPr>
        <w:t>idx</w:t>
      </w:r>
      <w:r>
        <w:t xml:space="preserve"> is NULL, then the iterator starts at the first property; since no stopping point is returned in this case, the iterator cannot be restarted if one of the calls to its operator returns non-zero. </w:t>
      </w:r>
    </w:p>
    <w:p w:rsidR="00D31373" w:rsidRDefault="00000000">
      <w:pPr>
        <w:pStyle w:val="ListHeading"/>
        <w:spacing w:after="283"/>
      </w:pPr>
      <w:r>
        <w:t xml:space="preserve">The prototype for H5P_iterate_t is: </w:t>
      </w:r>
    </w:p>
    <w:p w:rsidR="00D31373" w:rsidRDefault="00000000">
      <w:pPr>
        <w:pStyle w:val="ListHeading"/>
        <w:ind w:left="1274"/>
      </w:pPr>
      <w:r>
        <w:t>typedef herr_t (*H5P_iterate_</w:t>
      </w:r>
      <w:proofErr w:type="gramStart"/>
      <w:r>
        <w:t>t)(</w:t>
      </w:r>
      <w:proofErr w:type="gramEnd"/>
      <w:r>
        <w:t xml:space="preserve">hid_t id, const char *name, void *iter_data) </w:t>
      </w:r>
    </w:p>
    <w:p w:rsidR="00D31373" w:rsidRDefault="00000000">
      <w:pPr>
        <w:pStyle w:val="ListHeading"/>
        <w:spacing w:after="283"/>
      </w:pPr>
      <w:r>
        <w:t xml:space="preserve">The operation receives the property list or class identifier for the object being iterated over, ID, the name of the current property within the object, </w:t>
      </w:r>
      <w:r>
        <w:rPr>
          <w:rStyle w:val="SourceText"/>
        </w:rPr>
        <w:t>name</w:t>
      </w:r>
      <w:r>
        <w:t xml:space="preserve">, and the pointer to the operator data passed in to H5Piterate, </w:t>
      </w:r>
      <w:r>
        <w:rPr>
          <w:rStyle w:val="SourceText"/>
        </w:rPr>
        <w:t>iter_data</w:t>
      </w:r>
      <w:r>
        <w:t xml:space="preserve">. </w:t>
      </w:r>
    </w:p>
    <w:p w:rsidR="00D31373" w:rsidRDefault="00000000">
      <w:pPr>
        <w:pStyle w:val="ListHeading"/>
        <w:spacing w:after="283"/>
      </w:pPr>
      <w:r>
        <w:t xml:space="preserve">The return values from an operator are: </w:t>
      </w:r>
    </w:p>
    <w:tbl>
      <w:tblPr>
        <w:tblW w:w="9265" w:type="dxa"/>
        <w:tblInd w:w="707" w:type="dxa"/>
        <w:tblLayout w:type="fixed"/>
        <w:tblCellMar>
          <w:top w:w="28" w:type="dxa"/>
          <w:left w:w="28" w:type="dxa"/>
          <w:bottom w:w="28" w:type="dxa"/>
          <w:right w:w="28" w:type="dxa"/>
        </w:tblCellMar>
        <w:tblLook w:val="0000" w:firstRow="0" w:lastRow="0" w:firstColumn="0" w:lastColumn="0" w:noHBand="0" w:noVBand="0"/>
      </w:tblPr>
      <w:tblGrid>
        <w:gridCol w:w="1046"/>
        <w:gridCol w:w="8219"/>
      </w:tblGrid>
      <w:tr w:rsidR="00D31373">
        <w:tc>
          <w:tcPr>
            <w:tcW w:w="1046" w:type="dxa"/>
            <w:shd w:val="clear" w:color="auto" w:fill="auto"/>
          </w:tcPr>
          <w:p w:rsidR="00D31373" w:rsidRDefault="00000000">
            <w:pPr>
              <w:pStyle w:val="TableContents"/>
            </w:pPr>
            <w:r>
              <w:t>Zero:</w:t>
            </w:r>
          </w:p>
        </w:tc>
        <w:tc>
          <w:tcPr>
            <w:tcW w:w="8218" w:type="dxa"/>
            <w:shd w:val="clear" w:color="auto" w:fill="auto"/>
            <w:vAlign w:val="center"/>
          </w:tcPr>
          <w:p w:rsidR="00D31373" w:rsidRDefault="00000000">
            <w:pPr>
              <w:pStyle w:val="TableContents"/>
            </w:pPr>
            <w:r>
              <w:t>Causes the iterator to continue, returning zero when all properties have been processed.</w:t>
            </w:r>
          </w:p>
        </w:tc>
      </w:tr>
      <w:tr w:rsidR="00D31373">
        <w:tc>
          <w:tcPr>
            <w:tcW w:w="1046" w:type="dxa"/>
            <w:shd w:val="clear" w:color="auto" w:fill="auto"/>
          </w:tcPr>
          <w:p w:rsidR="00D31373" w:rsidRDefault="00000000">
            <w:pPr>
              <w:pStyle w:val="TableContents"/>
            </w:pPr>
            <w:r>
              <w:t>Positive:</w:t>
            </w:r>
          </w:p>
        </w:tc>
        <w:tc>
          <w:tcPr>
            <w:tcW w:w="8218" w:type="dxa"/>
            <w:shd w:val="clear" w:color="auto" w:fill="auto"/>
            <w:vAlign w:val="center"/>
          </w:tcPr>
          <w:p w:rsidR="00D31373" w:rsidRDefault="00000000">
            <w:pPr>
              <w:pStyle w:val="TableContents"/>
            </w:pPr>
            <w:r>
              <w:t>Causes the iterator to immediately return that positive value, indicating short-circuit success. The iterator can be restarted at the index of the next property.</w:t>
            </w:r>
          </w:p>
        </w:tc>
      </w:tr>
      <w:tr w:rsidR="00D31373">
        <w:tc>
          <w:tcPr>
            <w:tcW w:w="1046" w:type="dxa"/>
            <w:shd w:val="clear" w:color="auto" w:fill="auto"/>
          </w:tcPr>
          <w:p w:rsidR="00D31373" w:rsidRDefault="00000000">
            <w:pPr>
              <w:pStyle w:val="TableContents"/>
            </w:pPr>
            <w:r>
              <w:t>Negative:</w:t>
            </w:r>
          </w:p>
        </w:tc>
        <w:tc>
          <w:tcPr>
            <w:tcW w:w="8218" w:type="dxa"/>
            <w:shd w:val="clear" w:color="auto" w:fill="auto"/>
            <w:vAlign w:val="center"/>
          </w:tcPr>
          <w:p w:rsidR="00D31373" w:rsidRDefault="00000000">
            <w:pPr>
              <w:pStyle w:val="TableContents"/>
            </w:pPr>
            <w:r>
              <w:t>Causes the iterator to immediately return that value, indicating failure. The iterator can be restarted at the index of the next property.</w:t>
            </w:r>
          </w:p>
        </w:tc>
      </w:tr>
    </w:tbl>
    <w:p w:rsidR="00D31373" w:rsidRDefault="00000000">
      <w:pPr>
        <w:pStyle w:val="ListHeading"/>
        <w:spacing w:after="283"/>
      </w:pPr>
      <w:r>
        <w:lastRenderedPageBreak/>
        <w:t xml:space="preserve">H5Piterate assumes that the properties in the object identified by ID remains unchanged through the iteration. If the membership changes during the iteration, the function's behavior is undefined.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15" w:name="H5Pcopy_prop"/>
      <w:bookmarkEnd w:id="1115"/>
      <w:r>
        <w:t xml:space="preserve">H5Pcopy_prop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Copies a property from one list or class to another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herr_t</w:t>
      </w:r>
      <w:r>
        <w:t xml:space="preserve"> H5Pcopy_</w:t>
      </w:r>
      <w:proofErr w:type="gramStart"/>
      <w:r>
        <w:t>prop(</w:t>
      </w:r>
      <w:proofErr w:type="gramEnd"/>
      <w:r>
        <w:rPr>
          <w:rStyle w:val="Emphasis"/>
        </w:rPr>
        <w:t>dst_id, src_id, name</w:t>
      </w:r>
      <w:r>
        <w:t xml:space="preserve">) </w:t>
      </w:r>
    </w:p>
    <w:tbl>
      <w:tblPr>
        <w:tblW w:w="6730" w:type="dxa"/>
        <w:tblInd w:w="1274" w:type="dxa"/>
        <w:tblLayout w:type="fixed"/>
        <w:tblCellMar>
          <w:top w:w="28" w:type="dxa"/>
          <w:left w:w="28" w:type="dxa"/>
          <w:bottom w:w="28" w:type="dxa"/>
          <w:right w:w="28" w:type="dxa"/>
        </w:tblCellMar>
        <w:tblLook w:val="0000" w:firstRow="0" w:lastRow="0" w:firstColumn="0" w:lastColumn="0" w:noHBand="0" w:noVBand="0"/>
      </w:tblPr>
      <w:tblGrid>
        <w:gridCol w:w="2525"/>
        <w:gridCol w:w="4205"/>
      </w:tblGrid>
      <w:tr w:rsidR="00D31373">
        <w:tc>
          <w:tcPr>
            <w:tcW w:w="2525" w:type="dxa"/>
            <w:shd w:val="clear" w:color="auto" w:fill="auto"/>
            <w:vAlign w:val="center"/>
          </w:tcPr>
          <w:p w:rsidR="00D31373" w:rsidRDefault="00000000">
            <w:pPr>
              <w:pStyle w:val="TableContents"/>
            </w:pPr>
            <w:r>
              <w:rPr>
                <w:rStyle w:val="SourceText"/>
              </w:rPr>
              <w:t>hid_t</w:t>
            </w:r>
            <w:r>
              <w:t xml:space="preserve"> </w:t>
            </w:r>
            <w:r>
              <w:rPr>
                <w:rStyle w:val="Emphasis"/>
              </w:rPr>
              <w:t>dst_id</w:t>
            </w:r>
            <w:r>
              <w:t>;</w:t>
            </w:r>
          </w:p>
        </w:tc>
        <w:tc>
          <w:tcPr>
            <w:tcW w:w="4204" w:type="dxa"/>
            <w:shd w:val="clear" w:color="auto" w:fill="auto"/>
            <w:vAlign w:val="center"/>
          </w:tcPr>
          <w:p w:rsidR="00D31373" w:rsidRDefault="00000000">
            <w:pPr>
              <w:pStyle w:val="TableContents"/>
            </w:pPr>
            <w:r>
              <w:t>IN: ID of destination property list or class</w:t>
            </w:r>
          </w:p>
        </w:tc>
      </w:tr>
      <w:tr w:rsidR="00D31373">
        <w:tc>
          <w:tcPr>
            <w:tcW w:w="2525" w:type="dxa"/>
            <w:shd w:val="clear" w:color="auto" w:fill="auto"/>
            <w:vAlign w:val="center"/>
          </w:tcPr>
          <w:p w:rsidR="00D31373" w:rsidRDefault="00000000">
            <w:pPr>
              <w:pStyle w:val="TableContents"/>
            </w:pPr>
            <w:r>
              <w:rPr>
                <w:rStyle w:val="SourceText"/>
              </w:rPr>
              <w:t>hid_t</w:t>
            </w:r>
            <w:r>
              <w:t xml:space="preserve"> </w:t>
            </w:r>
            <w:r>
              <w:rPr>
                <w:rStyle w:val="Emphasis"/>
              </w:rPr>
              <w:t>src_id</w:t>
            </w:r>
            <w:r>
              <w:t>;</w:t>
            </w:r>
          </w:p>
        </w:tc>
        <w:tc>
          <w:tcPr>
            <w:tcW w:w="4204" w:type="dxa"/>
            <w:shd w:val="clear" w:color="auto" w:fill="auto"/>
            <w:vAlign w:val="center"/>
          </w:tcPr>
          <w:p w:rsidR="00D31373" w:rsidRDefault="00000000">
            <w:pPr>
              <w:pStyle w:val="TableContents"/>
            </w:pPr>
            <w:r>
              <w:t>IN: ID of source property list or class</w:t>
            </w:r>
          </w:p>
        </w:tc>
      </w:tr>
      <w:tr w:rsidR="00D31373">
        <w:tc>
          <w:tcPr>
            <w:tcW w:w="2525" w:type="dxa"/>
            <w:shd w:val="clear" w:color="auto" w:fill="auto"/>
            <w:vAlign w:val="center"/>
          </w:tcPr>
          <w:p w:rsidR="00D31373" w:rsidRDefault="00000000">
            <w:pPr>
              <w:pStyle w:val="TableContents"/>
            </w:pPr>
            <w:r>
              <w:rPr>
                <w:rStyle w:val="SourceText"/>
              </w:rPr>
              <w:t>const char *</w:t>
            </w:r>
            <w:r>
              <w:rPr>
                <w:rStyle w:val="Emphasis"/>
              </w:rPr>
              <w:t>name</w:t>
            </w:r>
            <w:r>
              <w:t>;</w:t>
            </w:r>
          </w:p>
        </w:tc>
        <w:tc>
          <w:tcPr>
            <w:tcW w:w="4204" w:type="dxa"/>
            <w:shd w:val="clear" w:color="auto" w:fill="auto"/>
            <w:vAlign w:val="center"/>
          </w:tcPr>
          <w:p w:rsidR="00D31373" w:rsidRDefault="00000000">
            <w:pPr>
              <w:pStyle w:val="TableContents"/>
            </w:pPr>
            <w:r>
              <w:t>IN: Name of property to copy</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non-negative value.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Copies a property from one property list or class to another. </w:t>
      </w:r>
    </w:p>
    <w:p w:rsidR="00D31373" w:rsidRDefault="00000000">
      <w:pPr>
        <w:pStyle w:val="ListContents"/>
        <w:spacing w:after="283"/>
      </w:pPr>
      <w:r>
        <w:t xml:space="preserve">If a property is copied from one class to another, all the property information will be first deleted from the destination class and then the property information will be copied from the source class into the destination class. </w:t>
      </w:r>
    </w:p>
    <w:p w:rsidR="00D31373" w:rsidRDefault="00000000">
      <w:pPr>
        <w:pStyle w:val="ListContents"/>
        <w:spacing w:after="283"/>
      </w:pPr>
      <w:r>
        <w:t xml:space="preserve">If a property is copied from one list to another, the property will be first deleted from the destination list (generating a call to the </w:t>
      </w:r>
      <w:r>
        <w:rPr>
          <w:rStyle w:val="Emphasis"/>
        </w:rPr>
        <w:t>close</w:t>
      </w:r>
      <w:r>
        <w:t xml:space="preserve"> callback for the property, if one exists) and then the property is copied from the source list to the destination list (generating a call to the </w:t>
      </w:r>
      <w:r>
        <w:rPr>
          <w:rStyle w:val="Emphasis"/>
        </w:rPr>
        <w:t>copy</w:t>
      </w:r>
      <w:r>
        <w:t xml:space="preserve"> callback for the property, if one exists). </w:t>
      </w:r>
    </w:p>
    <w:p w:rsidR="00D31373" w:rsidRDefault="00000000">
      <w:pPr>
        <w:pStyle w:val="ListContents"/>
        <w:spacing w:after="283"/>
      </w:pPr>
      <w:r>
        <w:t xml:space="preserve">If the property does not exist in the class or list, this call is equivalent to calling H5Pregister or H5Pinsert (for a class or list, as appropriate) and the </w:t>
      </w:r>
      <w:r>
        <w:rPr>
          <w:rStyle w:val="Emphasis"/>
        </w:rPr>
        <w:t>create</w:t>
      </w:r>
      <w:r>
        <w:t xml:space="preserve"> callback will be </w:t>
      </w:r>
      <w:r>
        <w:lastRenderedPageBreak/>
        <w:t xml:space="preserve">called in the case of the property being copied into a list (if such a callback exists for the property). </w:t>
      </w:r>
    </w:p>
    <w:p w:rsidR="00D31373" w:rsidRDefault="00000000">
      <w:pPr>
        <w:pStyle w:val="ListHeading"/>
        <w:spacing w:after="283"/>
      </w:pPr>
      <w:r>
        <w:rPr>
          <w:rStyle w:val="StrongEmphasis"/>
        </w:rPr>
        <w:t>COMMENTS, BUGS, ASSUMPTIONS</w:t>
      </w: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16" w:name="H5Premove"/>
      <w:bookmarkEnd w:id="1116"/>
      <w:r>
        <w:t xml:space="preserve">H5Premove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Removes a property from a property list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herr_t</w:t>
      </w:r>
      <w:r>
        <w:t xml:space="preserve"> H5</w:t>
      </w:r>
      <w:proofErr w:type="gramStart"/>
      <w:r>
        <w:t>Premove(</w:t>
      </w:r>
      <w:proofErr w:type="gramEnd"/>
      <w:r>
        <w:rPr>
          <w:rStyle w:val="Emphasis"/>
        </w:rPr>
        <w:t>plid, name</w:t>
      </w:r>
      <w:r>
        <w:t xml:space="preserve">) </w:t>
      </w:r>
    </w:p>
    <w:tbl>
      <w:tblPr>
        <w:tblW w:w="5830" w:type="dxa"/>
        <w:tblInd w:w="1274" w:type="dxa"/>
        <w:tblLayout w:type="fixed"/>
        <w:tblCellMar>
          <w:top w:w="28" w:type="dxa"/>
          <w:left w:w="28" w:type="dxa"/>
          <w:bottom w:w="28" w:type="dxa"/>
          <w:right w:w="28" w:type="dxa"/>
        </w:tblCellMar>
        <w:tblLook w:val="0000" w:firstRow="0" w:lastRow="0" w:firstColumn="0" w:lastColumn="0" w:noHBand="0" w:noVBand="0"/>
      </w:tblPr>
      <w:tblGrid>
        <w:gridCol w:w="2526"/>
        <w:gridCol w:w="3304"/>
      </w:tblGrid>
      <w:tr w:rsidR="00D31373">
        <w:tc>
          <w:tcPr>
            <w:tcW w:w="2526" w:type="dxa"/>
            <w:shd w:val="clear" w:color="auto" w:fill="auto"/>
            <w:vAlign w:val="center"/>
          </w:tcPr>
          <w:p w:rsidR="00D31373" w:rsidRDefault="00000000">
            <w:pPr>
              <w:pStyle w:val="TableContents"/>
            </w:pPr>
            <w:r>
              <w:rPr>
                <w:rStyle w:val="SourceText"/>
              </w:rPr>
              <w:t>hid_t</w:t>
            </w:r>
            <w:r>
              <w:t xml:space="preserve"> </w:t>
            </w:r>
            <w:r>
              <w:rPr>
                <w:rStyle w:val="Emphasis"/>
              </w:rPr>
              <w:t>plid</w:t>
            </w:r>
            <w:r>
              <w:t>;</w:t>
            </w:r>
          </w:p>
        </w:tc>
        <w:tc>
          <w:tcPr>
            <w:tcW w:w="3303" w:type="dxa"/>
            <w:shd w:val="clear" w:color="auto" w:fill="auto"/>
            <w:vAlign w:val="center"/>
          </w:tcPr>
          <w:p w:rsidR="00D31373" w:rsidRDefault="00000000">
            <w:pPr>
              <w:pStyle w:val="TableContents"/>
            </w:pPr>
            <w:r>
              <w:t>IN: Property list id to modify</w:t>
            </w:r>
          </w:p>
        </w:tc>
      </w:tr>
      <w:tr w:rsidR="00D31373">
        <w:tc>
          <w:tcPr>
            <w:tcW w:w="2526" w:type="dxa"/>
            <w:shd w:val="clear" w:color="auto" w:fill="auto"/>
            <w:vAlign w:val="center"/>
          </w:tcPr>
          <w:p w:rsidR="00D31373" w:rsidRDefault="00000000">
            <w:pPr>
              <w:pStyle w:val="TableContents"/>
            </w:pPr>
            <w:r>
              <w:rPr>
                <w:rStyle w:val="SourceText"/>
              </w:rPr>
              <w:t>const char *</w:t>
            </w:r>
            <w:r>
              <w:rPr>
                <w:rStyle w:val="Emphasis"/>
              </w:rPr>
              <w:t>name</w:t>
            </w:r>
            <w:r>
              <w:t>;</w:t>
            </w:r>
          </w:p>
        </w:tc>
        <w:tc>
          <w:tcPr>
            <w:tcW w:w="3303" w:type="dxa"/>
            <w:shd w:val="clear" w:color="auto" w:fill="auto"/>
            <w:vAlign w:val="center"/>
          </w:tcPr>
          <w:p w:rsidR="00D31373" w:rsidRDefault="00000000">
            <w:pPr>
              <w:pStyle w:val="TableContents"/>
            </w:pPr>
            <w:r>
              <w:t>IN: Name of property to remove</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non-negative value.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Removes a property from a property list. Both properties which were in existance when the property list was created (i.e. properties registered with H5Pregister) and properties added to the list after it was created (i.e. added with H5Pinsert) may be removed from a property list. Properties do not need to be removed a property list before the list itself is closed, they will be released automatically when H5Pclose is called. The </w:t>
      </w:r>
      <w:r>
        <w:rPr>
          <w:rStyle w:val="Emphasis"/>
        </w:rPr>
        <w:t>close</w:t>
      </w:r>
      <w:r>
        <w:t xml:space="preserve"> callback for this property is called before the property is release, if the callback exists. </w:t>
      </w:r>
    </w:p>
    <w:p w:rsidR="00D31373" w:rsidRDefault="00000000">
      <w:pPr>
        <w:pStyle w:val="ListHeading"/>
        <w:spacing w:after="283"/>
      </w:pPr>
      <w:r>
        <w:rPr>
          <w:rStyle w:val="StrongEmphasis"/>
        </w:rPr>
        <w:t>COMMENTS, BUGS, ASSUMPTIONS</w:t>
      </w: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17" w:name="H5Punregister"/>
      <w:bookmarkEnd w:id="1117"/>
      <w:r>
        <w:t xml:space="preserve">H5Punregister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Removes a property from a property list class </w:t>
      </w:r>
    </w:p>
    <w:p w:rsidR="00D31373" w:rsidRDefault="00000000">
      <w:pPr>
        <w:pStyle w:val="ListHeading"/>
        <w:spacing w:after="283"/>
      </w:pPr>
      <w:r>
        <w:rPr>
          <w:rStyle w:val="StrongEmphasis"/>
        </w:rPr>
        <w:lastRenderedPageBreak/>
        <w:t>USAGE</w:t>
      </w:r>
      <w:r>
        <w:t xml:space="preserve"> </w:t>
      </w:r>
    </w:p>
    <w:p w:rsidR="00D31373" w:rsidRDefault="00000000">
      <w:pPr>
        <w:pStyle w:val="ListContents"/>
      </w:pPr>
      <w:r>
        <w:rPr>
          <w:rStyle w:val="SourceText"/>
        </w:rPr>
        <w:t>herr_t</w:t>
      </w:r>
      <w:r>
        <w:t xml:space="preserve"> H5</w:t>
      </w:r>
      <w:proofErr w:type="gramStart"/>
      <w:r>
        <w:t>Punregister(</w:t>
      </w:r>
      <w:proofErr w:type="gramEnd"/>
      <w:r>
        <w:rPr>
          <w:rStyle w:val="Emphasis"/>
        </w:rPr>
        <w:t>class, name</w:t>
      </w:r>
      <w:r>
        <w:t xml:space="preserve">) </w:t>
      </w:r>
    </w:p>
    <w:tbl>
      <w:tblPr>
        <w:tblW w:w="8349" w:type="dxa"/>
        <w:tblInd w:w="1274" w:type="dxa"/>
        <w:tblLayout w:type="fixed"/>
        <w:tblCellMar>
          <w:top w:w="28" w:type="dxa"/>
          <w:left w:w="28" w:type="dxa"/>
          <w:bottom w:w="28" w:type="dxa"/>
          <w:right w:w="28" w:type="dxa"/>
        </w:tblCellMar>
        <w:tblLook w:val="0000" w:firstRow="0" w:lastRow="0" w:firstColumn="0" w:lastColumn="0" w:noHBand="0" w:noVBand="0"/>
      </w:tblPr>
      <w:tblGrid>
        <w:gridCol w:w="2526"/>
        <w:gridCol w:w="5823"/>
      </w:tblGrid>
      <w:tr w:rsidR="00D31373">
        <w:tc>
          <w:tcPr>
            <w:tcW w:w="2526" w:type="dxa"/>
            <w:shd w:val="clear" w:color="auto" w:fill="auto"/>
            <w:vAlign w:val="center"/>
          </w:tcPr>
          <w:p w:rsidR="00D31373" w:rsidRDefault="00000000">
            <w:pPr>
              <w:pStyle w:val="TableContents"/>
            </w:pPr>
            <w:r>
              <w:rPr>
                <w:rStyle w:val="SourceText"/>
              </w:rPr>
              <w:t>H5P_class_t</w:t>
            </w:r>
            <w:r>
              <w:t xml:space="preserve"> </w:t>
            </w:r>
            <w:r>
              <w:rPr>
                <w:rStyle w:val="Emphasis"/>
              </w:rPr>
              <w:t>class</w:t>
            </w:r>
            <w:r>
              <w:t>;</w:t>
            </w:r>
          </w:p>
        </w:tc>
        <w:tc>
          <w:tcPr>
            <w:tcW w:w="5822" w:type="dxa"/>
            <w:shd w:val="clear" w:color="auto" w:fill="auto"/>
            <w:vAlign w:val="center"/>
          </w:tcPr>
          <w:p w:rsidR="00D31373" w:rsidRDefault="00000000">
            <w:pPr>
              <w:pStyle w:val="TableContents"/>
            </w:pPr>
            <w:r>
              <w:t>IN: Property list class to remove permanent property from.</w:t>
            </w:r>
          </w:p>
        </w:tc>
      </w:tr>
      <w:tr w:rsidR="00D31373">
        <w:tc>
          <w:tcPr>
            <w:tcW w:w="2526" w:type="dxa"/>
            <w:shd w:val="clear" w:color="auto" w:fill="auto"/>
            <w:vAlign w:val="center"/>
          </w:tcPr>
          <w:p w:rsidR="00D31373" w:rsidRDefault="00000000">
            <w:pPr>
              <w:pStyle w:val="TableContents"/>
            </w:pPr>
            <w:r>
              <w:rPr>
                <w:rStyle w:val="SourceText"/>
              </w:rPr>
              <w:t>const char *</w:t>
            </w:r>
            <w:r>
              <w:rPr>
                <w:rStyle w:val="Emphasis"/>
              </w:rPr>
              <w:t>name</w:t>
            </w:r>
            <w:r>
              <w:t>;</w:t>
            </w:r>
          </w:p>
        </w:tc>
        <w:tc>
          <w:tcPr>
            <w:tcW w:w="5822" w:type="dxa"/>
            <w:shd w:val="clear" w:color="auto" w:fill="auto"/>
            <w:vAlign w:val="center"/>
          </w:tcPr>
          <w:p w:rsidR="00D31373" w:rsidRDefault="00000000">
            <w:pPr>
              <w:pStyle w:val="TableContents"/>
            </w:pPr>
            <w:r>
              <w:t>IN: Name of property to remove</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non-negative value.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Removes a property from a property list class. Future property lists created of that class will not contain this property. Existing property lists containing this property are not affected.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18" w:name="H5Pclose_list"/>
      <w:bookmarkEnd w:id="1118"/>
      <w:r>
        <w:t xml:space="preserve">H5Pclose_list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Close a property list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herr_t</w:t>
      </w:r>
      <w:r>
        <w:t xml:space="preserve"> H5Pclose_list(</w:t>
      </w:r>
      <w:r>
        <w:rPr>
          <w:rStyle w:val="Emphasis"/>
        </w:rPr>
        <w:t>plist</w:t>
      </w:r>
      <w:r>
        <w:t xml:space="preserve">) </w:t>
      </w:r>
    </w:p>
    <w:tbl>
      <w:tblPr>
        <w:tblW w:w="4064" w:type="dxa"/>
        <w:tblInd w:w="1274" w:type="dxa"/>
        <w:tblLayout w:type="fixed"/>
        <w:tblCellMar>
          <w:top w:w="28" w:type="dxa"/>
          <w:left w:w="28" w:type="dxa"/>
          <w:bottom w:w="28" w:type="dxa"/>
          <w:right w:w="28" w:type="dxa"/>
        </w:tblCellMar>
        <w:tblLook w:val="0000" w:firstRow="0" w:lastRow="0" w:firstColumn="0" w:lastColumn="0" w:noHBand="0" w:noVBand="0"/>
      </w:tblPr>
      <w:tblGrid>
        <w:gridCol w:w="1452"/>
        <w:gridCol w:w="2612"/>
      </w:tblGrid>
      <w:tr w:rsidR="00D31373">
        <w:tc>
          <w:tcPr>
            <w:tcW w:w="1452" w:type="dxa"/>
            <w:shd w:val="clear" w:color="auto" w:fill="auto"/>
            <w:vAlign w:val="center"/>
          </w:tcPr>
          <w:p w:rsidR="00D31373" w:rsidRDefault="00000000">
            <w:pPr>
              <w:pStyle w:val="TableContents"/>
            </w:pPr>
            <w:r>
              <w:rPr>
                <w:rStyle w:val="SourceText"/>
              </w:rPr>
              <w:t>hid_t</w:t>
            </w:r>
            <w:r>
              <w:t xml:space="preserve"> </w:t>
            </w:r>
            <w:r>
              <w:rPr>
                <w:rStyle w:val="Emphasis"/>
              </w:rPr>
              <w:t>plist</w:t>
            </w:r>
            <w:r>
              <w:t>;</w:t>
            </w:r>
          </w:p>
        </w:tc>
        <w:tc>
          <w:tcPr>
            <w:tcW w:w="2611" w:type="dxa"/>
            <w:shd w:val="clear" w:color="auto" w:fill="auto"/>
            <w:vAlign w:val="center"/>
          </w:tcPr>
          <w:p w:rsidR="00D31373" w:rsidRDefault="00000000">
            <w:pPr>
              <w:pStyle w:val="TableContents"/>
            </w:pPr>
            <w:r>
              <w:t>IN: Property list to close.</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non-negative value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Closes a property list. If a </w:t>
      </w:r>
      <w:r>
        <w:rPr>
          <w:rStyle w:val="Emphasis"/>
        </w:rPr>
        <w:t>close</w:t>
      </w:r>
      <w:r>
        <w:t xml:space="preserve"> callback exists for the property list class, it is called before the property list is destroyed. If </w:t>
      </w:r>
      <w:r>
        <w:rPr>
          <w:rStyle w:val="Emphasis"/>
        </w:rPr>
        <w:t>close</w:t>
      </w:r>
      <w:r>
        <w:t xml:space="preserve"> callbacks exist for any individual properties in the property list, they are called after the class </w:t>
      </w:r>
      <w:r>
        <w:rPr>
          <w:rStyle w:val="Emphasis"/>
        </w:rPr>
        <w:t>close</w:t>
      </w:r>
      <w:r>
        <w:t xml:space="preserve"> callback. </w:t>
      </w:r>
    </w:p>
    <w:p w:rsidR="00D31373" w:rsidRDefault="00000000">
      <w:pPr>
        <w:pStyle w:val="ListHeading"/>
        <w:spacing w:after="283"/>
      </w:pPr>
      <w:r>
        <w:rPr>
          <w:rStyle w:val="StrongEmphasis"/>
        </w:rPr>
        <w:lastRenderedPageBreak/>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ListHeading"/>
        <w:spacing w:after="283"/>
      </w:pPr>
      <w:r>
        <w:rPr>
          <w:rStyle w:val="StrongEmphasis"/>
        </w:rPr>
        <w:t>NAME</w:t>
      </w:r>
      <w:r>
        <w:t xml:space="preserve"> </w:t>
      </w:r>
    </w:p>
    <w:p w:rsidR="00D31373" w:rsidRDefault="00000000">
      <w:pPr>
        <w:pStyle w:val="ListContents"/>
        <w:spacing w:after="283"/>
      </w:pPr>
      <w:bookmarkStart w:id="1119" w:name="H5Pclose_class"/>
      <w:bookmarkEnd w:id="1119"/>
      <w:r>
        <w:t xml:space="preserve">H5Pclose_class </w:t>
      </w:r>
    </w:p>
    <w:p w:rsidR="00D31373" w:rsidRDefault="00000000">
      <w:pPr>
        <w:pStyle w:val="ListHeading"/>
        <w:spacing w:after="283"/>
      </w:pPr>
      <w:r>
        <w:rPr>
          <w:rStyle w:val="StrongEmphasis"/>
        </w:rPr>
        <w:t>PURPOSE</w:t>
      </w:r>
      <w:r>
        <w:t xml:space="preserve"> </w:t>
      </w:r>
    </w:p>
    <w:p w:rsidR="00D31373" w:rsidRDefault="00000000">
      <w:pPr>
        <w:pStyle w:val="ListContents"/>
        <w:spacing w:after="283"/>
      </w:pPr>
      <w:r>
        <w:t xml:space="preserve">Closes an existing property list class </w:t>
      </w:r>
    </w:p>
    <w:p w:rsidR="00D31373" w:rsidRDefault="00000000">
      <w:pPr>
        <w:pStyle w:val="ListHeading"/>
        <w:spacing w:after="283"/>
      </w:pPr>
      <w:r>
        <w:rPr>
          <w:rStyle w:val="StrongEmphasis"/>
        </w:rPr>
        <w:t>USAGE</w:t>
      </w:r>
      <w:r>
        <w:t xml:space="preserve"> </w:t>
      </w:r>
    </w:p>
    <w:p w:rsidR="00D31373" w:rsidRDefault="00000000">
      <w:pPr>
        <w:pStyle w:val="ListContents"/>
      </w:pPr>
      <w:r>
        <w:rPr>
          <w:rStyle w:val="SourceText"/>
        </w:rPr>
        <w:t>herr_t</w:t>
      </w:r>
      <w:r>
        <w:t xml:space="preserve"> H5Pclose_class(</w:t>
      </w:r>
      <w:r>
        <w:rPr>
          <w:rStyle w:val="Emphasis"/>
        </w:rPr>
        <w:t>class</w:t>
      </w:r>
      <w:r>
        <w:t xml:space="preserve">) </w:t>
      </w:r>
    </w:p>
    <w:tbl>
      <w:tblPr>
        <w:tblW w:w="4657" w:type="dxa"/>
        <w:tblInd w:w="1274" w:type="dxa"/>
        <w:tblLayout w:type="fixed"/>
        <w:tblCellMar>
          <w:top w:w="28" w:type="dxa"/>
          <w:left w:w="28" w:type="dxa"/>
          <w:bottom w:w="28" w:type="dxa"/>
          <w:right w:w="28" w:type="dxa"/>
        </w:tblCellMar>
        <w:tblLook w:val="0000" w:firstRow="0" w:lastRow="0" w:firstColumn="0" w:lastColumn="0" w:noHBand="0" w:noVBand="0"/>
      </w:tblPr>
      <w:tblGrid>
        <w:gridCol w:w="1520"/>
        <w:gridCol w:w="3137"/>
      </w:tblGrid>
      <w:tr w:rsidR="00D31373">
        <w:tc>
          <w:tcPr>
            <w:tcW w:w="1520" w:type="dxa"/>
            <w:shd w:val="clear" w:color="auto" w:fill="auto"/>
            <w:vAlign w:val="center"/>
          </w:tcPr>
          <w:p w:rsidR="00D31373" w:rsidRDefault="00000000">
            <w:pPr>
              <w:pStyle w:val="TableContents"/>
            </w:pPr>
            <w:r>
              <w:rPr>
                <w:rStyle w:val="SourceText"/>
              </w:rPr>
              <w:t>hid_t</w:t>
            </w:r>
            <w:r>
              <w:t xml:space="preserve"> </w:t>
            </w:r>
            <w:r>
              <w:rPr>
                <w:rStyle w:val="Emphasis"/>
              </w:rPr>
              <w:t>class</w:t>
            </w:r>
            <w:r>
              <w:t>;</w:t>
            </w:r>
          </w:p>
        </w:tc>
        <w:tc>
          <w:tcPr>
            <w:tcW w:w="3136" w:type="dxa"/>
            <w:shd w:val="clear" w:color="auto" w:fill="auto"/>
            <w:vAlign w:val="center"/>
          </w:tcPr>
          <w:p w:rsidR="00D31373" w:rsidRDefault="00000000">
            <w:pPr>
              <w:pStyle w:val="TableContents"/>
            </w:pPr>
            <w:r>
              <w:t>IN: Property list class to close.</w:t>
            </w:r>
          </w:p>
        </w:tc>
      </w:tr>
    </w:tbl>
    <w:p w:rsidR="00D31373" w:rsidRDefault="00000000">
      <w:pPr>
        <w:pStyle w:val="ListHeading"/>
        <w:spacing w:after="283"/>
      </w:pPr>
      <w:r>
        <w:rPr>
          <w:rStyle w:val="StrongEmphasis"/>
        </w:rPr>
        <w:t>RETURNS</w:t>
      </w:r>
      <w:r>
        <w:t xml:space="preserve"> </w:t>
      </w:r>
    </w:p>
    <w:p w:rsidR="00D31373" w:rsidRDefault="00000000">
      <w:pPr>
        <w:pStyle w:val="ListContents"/>
      </w:pPr>
      <w:r>
        <w:t xml:space="preserve">Success: non-negative value </w:t>
      </w:r>
    </w:p>
    <w:p w:rsidR="00D31373" w:rsidRDefault="00000000">
      <w:pPr>
        <w:pStyle w:val="ListContents"/>
        <w:spacing w:after="283"/>
      </w:pPr>
      <w:r>
        <w:t xml:space="preserve">Failure: negative value </w:t>
      </w:r>
    </w:p>
    <w:p w:rsidR="00D31373" w:rsidRDefault="00000000">
      <w:pPr>
        <w:pStyle w:val="ListHeading"/>
        <w:spacing w:after="283"/>
      </w:pPr>
      <w:r>
        <w:rPr>
          <w:rStyle w:val="StrongEmphasis"/>
        </w:rPr>
        <w:t>DESCRIPTION</w:t>
      </w:r>
      <w:r>
        <w:t xml:space="preserve"> </w:t>
      </w:r>
    </w:p>
    <w:p w:rsidR="00D31373" w:rsidRDefault="00000000">
      <w:pPr>
        <w:pStyle w:val="ListContents"/>
        <w:spacing w:after="283"/>
      </w:pPr>
      <w:r>
        <w:t xml:space="preserve">Removes a property list class from the library. Existing property lists of this class will continue to exist, but new ones are not able to be created. </w:t>
      </w:r>
    </w:p>
    <w:p w:rsidR="00D31373" w:rsidRDefault="00000000">
      <w:pPr>
        <w:pStyle w:val="ListHeading"/>
        <w:spacing w:after="283"/>
      </w:pPr>
      <w:r>
        <w:rPr>
          <w:rStyle w:val="StrongEmphasis"/>
        </w:rPr>
        <w:t>COMMENTS, BUGS, ASSUMPTIONS</w:t>
      </w:r>
      <w:r>
        <w:t xml:space="preserve"> </w:t>
      </w:r>
    </w:p>
    <w:p w:rsidR="00D31373" w:rsidRDefault="00000000">
      <w:pPr>
        <w:pStyle w:val="ListContents"/>
        <w:spacing w:after="283"/>
      </w:pPr>
      <w:r>
        <w:t xml:space="preserve">[?] </w:t>
      </w:r>
    </w:p>
    <w:p w:rsidR="00D31373" w:rsidRDefault="00D31373">
      <w:pPr>
        <w:pStyle w:val="HorizontalLine"/>
      </w:pPr>
    </w:p>
    <w:p w:rsidR="00D31373" w:rsidRDefault="00000000">
      <w:pPr>
        <w:pStyle w:val="Heading3"/>
      </w:pPr>
      <w:bookmarkStart w:id="1120" w:name="__RefHeading___Toc31288_1307998885"/>
      <w:bookmarkStart w:id="1121" w:name="_Toc129078783"/>
      <w:bookmarkEnd w:id="1120"/>
      <w:r>
        <w:t>Examples:</w:t>
      </w:r>
      <w:bookmarkEnd w:id="1121"/>
    </w:p>
    <w:p w:rsidR="00D31373" w:rsidRDefault="00000000">
      <w:pPr>
        <w:pStyle w:val="BodyText"/>
      </w:pPr>
      <w:r>
        <w:rPr>
          <w:b/>
        </w:rPr>
        <w:t>Example #1</w:t>
      </w:r>
      <w:r>
        <w:t xml:space="preserve">: Register a new property for future dataset creation property lists. This property uses a "set" callback to range check the values for the property. This set of features would likely be used with Virtual File or Dataset drivers. This example also shows how get/set API functions for the property registered might work. </w:t>
      </w:r>
    </w:p>
    <w:p w:rsidR="00D31373" w:rsidRDefault="00000000">
      <w:pPr>
        <w:pStyle w:val="PreformattedText"/>
      </w:pPr>
      <w:r>
        <w:t>/* Property "set" callback */</w:t>
      </w:r>
    </w:p>
    <w:p w:rsidR="00D31373" w:rsidRDefault="00000000">
      <w:pPr>
        <w:pStyle w:val="PreformattedText"/>
      </w:pPr>
      <w:r>
        <w:t>herr_t driver_set_</w:t>
      </w:r>
      <w:proofErr w:type="gramStart"/>
      <w:r>
        <w:t>check(</w:t>
      </w:r>
      <w:proofErr w:type="gramEnd"/>
      <w:r>
        <w:t>hid_t prop, const char *name, void *_value)</w:t>
      </w:r>
    </w:p>
    <w:p w:rsidR="00D31373" w:rsidRDefault="00000000">
      <w:pPr>
        <w:pStyle w:val="PreformattedText"/>
      </w:pPr>
      <w:r>
        <w:t>{</w:t>
      </w:r>
    </w:p>
    <w:p w:rsidR="00D31373" w:rsidRDefault="00000000">
      <w:pPr>
        <w:pStyle w:val="PreformattedText"/>
      </w:pPr>
      <w:r>
        <w:t xml:space="preserve">    int *value</w:t>
      </w:r>
      <w:proofErr w:type="gramStart"/>
      <w:r>
        <w:t>=(</w:t>
      </w:r>
      <w:proofErr w:type="gramEnd"/>
      <w:r>
        <w:t>int *)_value;</w:t>
      </w:r>
    </w:p>
    <w:p w:rsidR="00D31373" w:rsidRDefault="00D31373">
      <w:pPr>
        <w:pStyle w:val="PreformattedText"/>
      </w:pPr>
    </w:p>
    <w:p w:rsidR="00D31373" w:rsidRDefault="00000000">
      <w:pPr>
        <w:pStyle w:val="PreformattedText"/>
      </w:pPr>
      <w:r>
        <w:t xml:space="preserve">    /* Check that this routine is called for proper property name */</w:t>
      </w:r>
    </w:p>
    <w:p w:rsidR="00D31373" w:rsidRDefault="00000000">
      <w:pPr>
        <w:pStyle w:val="PreformattedText"/>
      </w:pPr>
      <w:r>
        <w:lastRenderedPageBreak/>
        <w:t xml:space="preserve">    if(strcmp(name,"property1"))</w:t>
      </w:r>
    </w:p>
    <w:p w:rsidR="00D31373" w:rsidRDefault="00000000">
      <w:pPr>
        <w:pStyle w:val="PreformattedText"/>
      </w:pPr>
      <w:r>
        <w:t xml:space="preserve">        </w:t>
      </w:r>
      <w:proofErr w:type="gramStart"/>
      <w:r>
        <w:t>return(</w:t>
      </w:r>
      <w:proofErr w:type="gramEnd"/>
      <w:r>
        <w:t>-1);</w:t>
      </w:r>
    </w:p>
    <w:p w:rsidR="00D31373" w:rsidRDefault="00D31373">
      <w:pPr>
        <w:pStyle w:val="PreformattedText"/>
      </w:pPr>
    </w:p>
    <w:p w:rsidR="00D31373" w:rsidRDefault="00000000">
      <w:pPr>
        <w:pStyle w:val="PreformattedText"/>
      </w:pPr>
      <w:r>
        <w:t xml:space="preserve">    /* Range check property value */</w:t>
      </w:r>
    </w:p>
    <w:p w:rsidR="00D31373" w:rsidRDefault="00000000">
      <w:pPr>
        <w:pStyle w:val="PreformattedText"/>
      </w:pPr>
      <w:r>
        <w:t xml:space="preserve">    </w:t>
      </w:r>
      <w:proofErr w:type="gramStart"/>
      <w:r>
        <w:t>if(</w:t>
      </w:r>
      <w:proofErr w:type="gramEnd"/>
      <w:r>
        <w:t>*value&lt;0 || *value&gt;SOME_LIMIT)</w:t>
      </w:r>
    </w:p>
    <w:p w:rsidR="00D31373" w:rsidRDefault="00000000">
      <w:pPr>
        <w:pStyle w:val="PreformattedText"/>
      </w:pPr>
      <w:r>
        <w:t xml:space="preserve">        </w:t>
      </w:r>
      <w:proofErr w:type="gramStart"/>
      <w:r>
        <w:t>return(</w:t>
      </w:r>
      <w:proofErr w:type="gramEnd"/>
      <w:r>
        <w:t>-1);</w:t>
      </w:r>
    </w:p>
    <w:p w:rsidR="00D31373" w:rsidRDefault="00D31373">
      <w:pPr>
        <w:pStyle w:val="PreformattedText"/>
      </w:pPr>
    </w:p>
    <w:p w:rsidR="00D31373" w:rsidRDefault="00000000">
      <w:pPr>
        <w:pStyle w:val="PreformattedText"/>
      </w:pPr>
      <w:r>
        <w:t xml:space="preserve">    /* Name and value are OK */</w:t>
      </w:r>
    </w:p>
    <w:p w:rsidR="00D31373" w:rsidRDefault="00000000">
      <w:pPr>
        <w:pStyle w:val="PreformattedText"/>
      </w:pPr>
      <w:r>
        <w:t xml:space="preserve">    </w:t>
      </w:r>
      <w:proofErr w:type="gramStart"/>
      <w:r>
        <w:t>return(</w:t>
      </w:r>
      <w:proofErr w:type="gramEnd"/>
      <w:r>
        <w:t>0);</w:t>
      </w:r>
    </w:p>
    <w:p w:rsidR="00D31373" w:rsidRDefault="00000000">
      <w:pPr>
        <w:pStyle w:val="PreformattedText"/>
      </w:pPr>
      <w:r>
        <w:t>}</w:t>
      </w:r>
    </w:p>
    <w:p w:rsidR="00D31373" w:rsidRDefault="00D31373">
      <w:pPr>
        <w:pStyle w:val="PreformattedText"/>
      </w:pPr>
    </w:p>
    <w:p w:rsidR="00D31373" w:rsidRDefault="00000000">
      <w:pPr>
        <w:pStyle w:val="PreformattedText"/>
      </w:pPr>
      <w:r>
        <w:t>/* An API routine that sets the property for this driver */</w:t>
      </w:r>
    </w:p>
    <w:p w:rsidR="00D31373" w:rsidRDefault="00000000">
      <w:pPr>
        <w:pStyle w:val="PreformattedText"/>
      </w:pPr>
      <w:r>
        <w:t>herr_t H5Pset_driver_property1(hid_t prop, int value)</w:t>
      </w:r>
    </w:p>
    <w:p w:rsidR="00D31373" w:rsidRDefault="00000000">
      <w:pPr>
        <w:pStyle w:val="PreformattedText"/>
      </w:pPr>
      <w:r>
        <w:t>{</w:t>
      </w:r>
    </w:p>
    <w:p w:rsidR="00D31373" w:rsidRDefault="00000000">
      <w:pPr>
        <w:pStyle w:val="PreformattedText"/>
      </w:pPr>
      <w:r>
        <w:t xml:space="preserve">    /*</w:t>
      </w:r>
    </w:p>
    <w:p w:rsidR="00D31373" w:rsidRDefault="00000000">
      <w:pPr>
        <w:pStyle w:val="PreformattedText"/>
      </w:pPr>
      <w:r>
        <w:t xml:space="preserve">     *  Call the generic H5Pset routine and let the "set" callback do the</w:t>
      </w:r>
    </w:p>
    <w:p w:rsidR="00D31373" w:rsidRDefault="00000000">
      <w:pPr>
        <w:pStyle w:val="PreformattedText"/>
      </w:pPr>
      <w:r>
        <w:t xml:space="preserve">     *  </w:t>
      </w:r>
      <w:proofErr w:type="gramStart"/>
      <w:r>
        <w:t>range</w:t>
      </w:r>
      <w:proofErr w:type="gramEnd"/>
      <w:r>
        <w:t xml:space="preserve"> checking, etc.</w:t>
      </w:r>
    </w:p>
    <w:p w:rsidR="00D31373" w:rsidRDefault="00000000">
      <w:pPr>
        <w:pStyle w:val="PreformattedText"/>
      </w:pPr>
      <w:r>
        <w:t xml:space="preserve">     */</w:t>
      </w:r>
    </w:p>
    <w:p w:rsidR="00D31373" w:rsidRDefault="00000000">
      <w:pPr>
        <w:pStyle w:val="PreformattedText"/>
      </w:pPr>
      <w:r>
        <w:t xml:space="preserve">    </w:t>
      </w:r>
      <w:proofErr w:type="gramStart"/>
      <w:r>
        <w:t>return(</w:t>
      </w:r>
      <w:proofErr w:type="gramEnd"/>
      <w:r>
        <w:fldChar w:fldCharType="begin"/>
      </w:r>
      <w:r>
        <w:rPr>
          <w:rStyle w:val="Hyperlink"/>
        </w:rPr>
        <w:instrText xml:space="preserve"> HYPERLINK "https://support.hdfgroup.org/HDF5/doc_resource/H5Generic_Props.html" \l "H5Pset"</w:instrText>
      </w:r>
      <w:r>
        <w:rPr>
          <w:rStyle w:val="Hyperlink"/>
        </w:rPr>
        <w:fldChar w:fldCharType="separate"/>
      </w:r>
      <w:r>
        <w:rPr>
          <w:rStyle w:val="Hyperlink"/>
        </w:rPr>
        <w:t>H5Pset</w:t>
      </w:r>
      <w:r>
        <w:rPr>
          <w:rStyle w:val="Hyperlink"/>
        </w:rPr>
        <w:fldChar w:fldCharType="end"/>
      </w:r>
      <w:r>
        <w:t>(prop, "property1", &amp;value));</w:t>
      </w:r>
    </w:p>
    <w:p w:rsidR="00D31373" w:rsidRDefault="00000000">
      <w:pPr>
        <w:pStyle w:val="PreformattedText"/>
      </w:pPr>
      <w:r>
        <w:t>}</w:t>
      </w:r>
    </w:p>
    <w:p w:rsidR="00D31373" w:rsidRDefault="00D31373">
      <w:pPr>
        <w:pStyle w:val="PreformattedText"/>
      </w:pPr>
    </w:p>
    <w:p w:rsidR="00D31373" w:rsidRDefault="00000000">
      <w:pPr>
        <w:pStyle w:val="PreformattedText"/>
      </w:pPr>
      <w:r>
        <w:t>/* An API routine that gets the property for this driver */</w:t>
      </w:r>
    </w:p>
    <w:p w:rsidR="00D31373" w:rsidRDefault="00000000">
      <w:pPr>
        <w:pStyle w:val="PreformattedText"/>
      </w:pPr>
      <w:r>
        <w:t>herr_t H5Pget_driver_property1(hid_t prop, int *value)</w:t>
      </w:r>
    </w:p>
    <w:p w:rsidR="00D31373" w:rsidRDefault="00000000">
      <w:pPr>
        <w:pStyle w:val="PreformattedText"/>
      </w:pPr>
      <w:r>
        <w:t>{</w:t>
      </w:r>
    </w:p>
    <w:p w:rsidR="00D31373" w:rsidRDefault="00000000">
      <w:pPr>
        <w:pStyle w:val="PreformattedText"/>
      </w:pPr>
      <w:r>
        <w:t xml:space="preserve">    /* Call the generic H5Pget routine to retrieve the value */</w:t>
      </w:r>
    </w:p>
    <w:p w:rsidR="00D31373" w:rsidRDefault="00000000">
      <w:pPr>
        <w:pStyle w:val="PreformattedText"/>
      </w:pPr>
      <w:r>
        <w:t xml:space="preserve">    </w:t>
      </w:r>
      <w:proofErr w:type="gramStart"/>
      <w:r>
        <w:t>return(</w:t>
      </w:r>
      <w:proofErr w:type="gramEnd"/>
      <w:r>
        <w:fldChar w:fldCharType="begin"/>
      </w:r>
      <w:r>
        <w:rPr>
          <w:rStyle w:val="Hyperlink"/>
        </w:rPr>
        <w:instrText xml:space="preserve"> HYPERLINK "https://support.hdfgroup.org/HDF5/doc_resource/H5Generic_Props.html" \l "H5Pget"</w:instrText>
      </w:r>
      <w:r>
        <w:rPr>
          <w:rStyle w:val="Hyperlink"/>
        </w:rPr>
        <w:fldChar w:fldCharType="separate"/>
      </w:r>
      <w:r>
        <w:rPr>
          <w:rStyle w:val="Hyperlink"/>
        </w:rPr>
        <w:t>H5Pget</w:t>
      </w:r>
      <w:r>
        <w:rPr>
          <w:rStyle w:val="Hyperlink"/>
        </w:rPr>
        <w:fldChar w:fldCharType="end"/>
      </w:r>
      <w:r>
        <w:t>(prop, "property1", value));</w:t>
      </w:r>
    </w:p>
    <w:p w:rsidR="00D31373" w:rsidRDefault="00000000">
      <w:pPr>
        <w:pStyle w:val="PreformattedText"/>
      </w:pPr>
      <w:r>
        <w:t>}</w:t>
      </w:r>
    </w:p>
    <w:p w:rsidR="00D31373" w:rsidRDefault="00D31373">
      <w:pPr>
        <w:pStyle w:val="PreformattedText"/>
      </w:pPr>
    </w:p>
    <w:p w:rsidR="00D31373" w:rsidRDefault="00000000">
      <w:pPr>
        <w:pStyle w:val="PreformattedText"/>
      </w:pPr>
      <w:r>
        <w:t>int setup_</w:t>
      </w:r>
      <w:proofErr w:type="gramStart"/>
      <w:r>
        <w:t>driver(</w:t>
      </w:r>
      <w:proofErr w:type="gramEnd"/>
      <w:r>
        <w:t>)</w:t>
      </w:r>
    </w:p>
    <w:p w:rsidR="00D31373" w:rsidRDefault="00000000">
      <w:pPr>
        <w:pStyle w:val="PreformattedText"/>
      </w:pPr>
      <w:r>
        <w:t>{</w:t>
      </w:r>
    </w:p>
    <w:p w:rsidR="00D31373" w:rsidRDefault="00000000">
      <w:pPr>
        <w:pStyle w:val="PreformattedText"/>
      </w:pPr>
      <w:r>
        <w:t xml:space="preserve">    int prop1_default=</w:t>
      </w:r>
      <w:proofErr w:type="gramStart"/>
      <w:r>
        <w:t xml:space="preserve">12;   </w:t>
      </w:r>
      <w:proofErr w:type="gramEnd"/>
      <w:r>
        <w:t xml:space="preserve">    /* Default value for "property1" */</w:t>
      </w:r>
    </w:p>
    <w:p w:rsidR="00D31373" w:rsidRDefault="00D31373">
      <w:pPr>
        <w:pStyle w:val="PreformattedText"/>
      </w:pPr>
    </w:p>
    <w:p w:rsidR="00D31373" w:rsidRDefault="00000000">
      <w:pPr>
        <w:pStyle w:val="PreformattedText"/>
      </w:pPr>
      <w:r>
        <w:t xml:space="preserve">    [Set up other driver information]</w:t>
      </w:r>
    </w:p>
    <w:p w:rsidR="00D31373" w:rsidRDefault="00D31373">
      <w:pPr>
        <w:pStyle w:val="PreformattedText"/>
      </w:pPr>
    </w:p>
    <w:p w:rsidR="00D31373" w:rsidRDefault="00000000">
      <w:pPr>
        <w:pStyle w:val="PreformattedText"/>
      </w:pPr>
      <w:r>
        <w:t xml:space="preserve">    /* Register new property with Dataset Creation property list class */</w:t>
      </w:r>
    </w:p>
    <w:p w:rsidR="00D31373" w:rsidRDefault="00000000">
      <w:pPr>
        <w:pStyle w:val="PreformattedText"/>
      </w:pPr>
      <w:r>
        <w:t xml:space="preserve">    /* Provide a "set" callback, but no "get" callback for this property */</w:t>
      </w:r>
    </w:p>
    <w:p w:rsidR="00D31373" w:rsidRDefault="00000000">
      <w:pPr>
        <w:pStyle w:val="PreformattedText"/>
      </w:pPr>
      <w:r>
        <w:t xml:space="preserve">    </w:t>
      </w:r>
      <w:hyperlink r:id="rId28" w:anchor="H5Pregister" w:history="1">
        <w:r>
          <w:rPr>
            <w:rStyle w:val="Hyperlink"/>
          </w:rPr>
          <w:t>H5Pregister</w:t>
        </w:r>
      </w:hyperlink>
      <w:r>
        <w:t>(H5P_DATASET_CREATE, "property1", sizeof(int), &amp;prop1_default,</w:t>
      </w:r>
    </w:p>
    <w:p w:rsidR="00D31373" w:rsidRDefault="00000000">
      <w:pPr>
        <w:pStyle w:val="PreformattedText"/>
      </w:pPr>
      <w:r>
        <w:t xml:space="preserve">        driver_set_check, NULL);</w:t>
      </w:r>
    </w:p>
    <w:p w:rsidR="00D31373" w:rsidRDefault="00D31373">
      <w:pPr>
        <w:pStyle w:val="PreformattedText"/>
      </w:pPr>
    </w:p>
    <w:p w:rsidR="00D31373" w:rsidRDefault="00000000">
      <w:pPr>
        <w:pStyle w:val="PreformattedText"/>
      </w:pPr>
      <w:r>
        <w:t>}</w:t>
      </w:r>
    </w:p>
    <w:p w:rsidR="00D31373" w:rsidRDefault="00D31373">
      <w:pPr>
        <w:pStyle w:val="PreformattedText"/>
      </w:pPr>
    </w:p>
    <w:p w:rsidR="00D31373" w:rsidRDefault="00000000">
      <w:pPr>
        <w:pStyle w:val="PreformattedText"/>
      </w:pPr>
      <w:r>
        <w:t>int shutdown_</w:t>
      </w:r>
      <w:proofErr w:type="gramStart"/>
      <w:r>
        <w:t>driver(</w:t>
      </w:r>
      <w:proofErr w:type="gramEnd"/>
      <w:r>
        <w:t>)</w:t>
      </w:r>
    </w:p>
    <w:p w:rsidR="00D31373" w:rsidRDefault="00000000">
      <w:pPr>
        <w:pStyle w:val="PreformattedText"/>
      </w:pPr>
      <w:r>
        <w:t>{</w:t>
      </w:r>
    </w:p>
    <w:p w:rsidR="00D31373" w:rsidRDefault="00000000">
      <w:pPr>
        <w:pStyle w:val="PreformattedText"/>
      </w:pPr>
      <w:r>
        <w:t xml:space="preserve">    [Shut down other driver information]</w:t>
      </w:r>
    </w:p>
    <w:p w:rsidR="00D31373" w:rsidRDefault="00D31373">
      <w:pPr>
        <w:pStyle w:val="PreformattedText"/>
      </w:pPr>
    </w:p>
    <w:p w:rsidR="00D31373" w:rsidRDefault="00000000">
      <w:pPr>
        <w:pStyle w:val="PreformattedText"/>
      </w:pPr>
      <w:r>
        <w:t xml:space="preserve">    /* Unregister property from Dataset Creation property list class */</w:t>
      </w:r>
    </w:p>
    <w:p w:rsidR="00D31373" w:rsidRDefault="00000000">
      <w:pPr>
        <w:pStyle w:val="PreformattedText"/>
      </w:pPr>
      <w:r>
        <w:t xml:space="preserve">    </w:t>
      </w:r>
      <w:hyperlink r:id="rId29" w:anchor="H5Punregister" w:history="1">
        <w:r>
          <w:rPr>
            <w:rStyle w:val="Hyperlink"/>
          </w:rPr>
          <w:t>H5Punregister</w:t>
        </w:r>
      </w:hyperlink>
      <w:r>
        <w:t>(H5P_DATASET_CREATE, "property1");</w:t>
      </w:r>
    </w:p>
    <w:p w:rsidR="00D31373" w:rsidRDefault="00000000">
      <w:pPr>
        <w:pStyle w:val="PreformattedText"/>
      </w:pPr>
      <w:r>
        <w:t>}</w:t>
      </w:r>
    </w:p>
    <w:p w:rsidR="00D31373" w:rsidRDefault="00D31373">
      <w:pPr>
        <w:pStyle w:val="PreformattedText"/>
        <w:spacing w:after="283"/>
      </w:pPr>
    </w:p>
    <w:p w:rsidR="00D31373" w:rsidRDefault="00D31373">
      <w:pPr>
        <w:pStyle w:val="HorizontalLine"/>
      </w:pPr>
    </w:p>
    <w:p w:rsidR="00D31373" w:rsidRDefault="00000000">
      <w:pPr>
        <w:pStyle w:val="BodyText"/>
        <w:rPr>
          <w:i/>
        </w:rPr>
      </w:pPr>
      <w:r>
        <w:rPr>
          <w:i/>
        </w:rPr>
        <w:t>QAK:9/10/01</w:t>
      </w:r>
    </w:p>
    <w:p w:rsidR="00D31373" w:rsidRDefault="00D31373">
      <w:pPr>
        <w:pStyle w:val="BodyText"/>
        <w:rPr>
          <w:i/>
        </w:rPr>
      </w:pPr>
    </w:p>
    <w:p w:rsidR="00D31373" w:rsidRDefault="00000000">
      <w:pPr>
        <w:pStyle w:val="BodyText"/>
        <w:rPr>
          <w:i/>
        </w:rPr>
      </w:pPr>
      <w:r>
        <w:lastRenderedPageBreak/>
        <w:br w:type="page"/>
      </w:r>
    </w:p>
    <w:p w:rsidR="00D31373" w:rsidRDefault="00000000">
      <w:pPr>
        <w:pStyle w:val="Heading1"/>
      </w:pPr>
      <w:bookmarkStart w:id="1122" w:name="__RefHeading___Toc31290_1307998885"/>
      <w:bookmarkEnd w:id="1122"/>
      <w:ins w:id="1123" w:author="Unknown Author" w:date="2023-05-03T10:44:00Z">
        <w:r>
          <w:lastRenderedPageBreak/>
          <w:t>Appendix 4: Property and Property List Class Callbacks</w:t>
        </w:r>
      </w:ins>
    </w:p>
    <w:p w:rsidR="00D31373" w:rsidRDefault="00D31373"/>
    <w:p w:rsidR="00D31373" w:rsidRDefault="00000000">
      <w:ins w:id="1124" w:author="Unknown Author" w:date="2023-05-04T09:30:00Z">
        <w:r>
          <w:t>The callbacks supported by the properties and property list classes are an obvious source of multi-thread safety issues.  My objective in this appendix is to identify all the property and property list class callbacks defined by the HDF5 library, and examine them for potential multi-thread issues.</w:t>
        </w:r>
      </w:ins>
    </w:p>
    <w:p w:rsidR="00D31373" w:rsidRDefault="00D31373"/>
    <w:p w:rsidR="00D31373" w:rsidRDefault="00000000">
      <w:ins w:id="1125" w:author="Unknown Author" w:date="2023-05-04T09:30:00Z">
        <w:r>
          <w:t xml:space="preserve">In this appendix, I list the callbacks associated with each </w:t>
        </w:r>
      </w:ins>
      <w:ins w:id="1126" w:author="Unknown Author" w:date="2023-05-04T09:31:00Z">
        <w:r>
          <w:t>of the library defined property list classes, and their associated properties, review the callbacks, and note any potential difficulties.</w:t>
        </w:r>
      </w:ins>
    </w:p>
    <w:p w:rsidR="00D31373" w:rsidRDefault="00D31373"/>
    <w:p w:rsidR="00D31373" w:rsidRDefault="00000000">
      <w:ins w:id="1127" w:author="Unknown Author" w:date="2023-05-04T09:31:00Z">
        <w:r>
          <w:t>As it is assumed that it will be necessary to maintain appropriate mutual exclusion on properties when reading or writing them, the primary focus is identifying any other places where mutual exclusion is required when executing property callbacks.  While these are identified in the discussions of the individual properties, the following summary may be useful:</w:t>
        </w:r>
      </w:ins>
    </w:p>
    <w:p w:rsidR="00D31373" w:rsidRDefault="00D31373"/>
    <w:p w:rsidR="00D31373" w:rsidRDefault="00000000">
      <w:pPr>
        <w:numPr>
          <w:ilvl w:val="0"/>
          <w:numId w:val="29"/>
        </w:numPr>
        <w:spacing w:before="57" w:after="57"/>
        <w:rPr>
          <w:ins w:id="1128" w:author="Unknown Author" w:date="2023-05-04T09:31:00Z"/>
        </w:rPr>
      </w:pPr>
      <w:ins w:id="1129" w:author="Unknown Author" w:date="2023-05-04T09:31:00Z">
        <w:r>
          <w:t xml:space="preserve">Encode / decode buffer </w:t>
        </w:r>
        <w:proofErr w:type="gramStart"/>
        <w:r>
          <w:t>during  property</w:t>
        </w:r>
        <w:proofErr w:type="gramEnd"/>
        <w:r>
          <w:t xml:space="preserve"> list encode / decode operations.</w:t>
        </w:r>
      </w:ins>
    </w:p>
    <w:p w:rsidR="00D31373" w:rsidRDefault="00000000">
      <w:pPr>
        <w:numPr>
          <w:ilvl w:val="0"/>
          <w:numId w:val="29"/>
        </w:numPr>
        <w:spacing w:before="57" w:after="57"/>
        <w:rPr>
          <w:ins w:id="1130" w:author="Unknown Author" w:date="2023-05-04T09:31:00Z"/>
        </w:rPr>
      </w:pPr>
      <w:ins w:id="1131" w:author="Unknown Author" w:date="2023-05-04T09:31:00Z">
        <w:r>
          <w:t>Calls to H5Z (DXPL / Data transform property)</w:t>
        </w:r>
      </w:ins>
    </w:p>
    <w:p w:rsidR="00D31373" w:rsidRDefault="00000000">
      <w:pPr>
        <w:numPr>
          <w:ilvl w:val="0"/>
          <w:numId w:val="29"/>
        </w:numPr>
        <w:spacing w:before="57" w:after="57"/>
      </w:pPr>
      <w:ins w:id="1132" w:author="Unknown Author" w:date="2023-05-04T09:31:00Z">
        <w:r>
          <w:t>Calls to H5S (DXPL / Dataset selection property)</w:t>
        </w:r>
      </w:ins>
    </w:p>
    <w:p w:rsidR="00D31373" w:rsidRDefault="00D31373"/>
    <w:p w:rsidR="00D31373" w:rsidRDefault="00000000">
      <w:ins w:id="1133" w:author="Unknown Author" w:date="2023-05-04T09:31:00Z">
        <w:r>
          <w:t>In the case of the property list classes this is easy – none of them appear to have any callbacks.  Unfortunately, properties far out number property list classes.</w:t>
        </w:r>
      </w:ins>
    </w:p>
    <w:p w:rsidR="00D31373" w:rsidRDefault="00D31373"/>
    <w:p w:rsidR="00D31373" w:rsidRDefault="00000000">
      <w:ins w:id="1134" w:author="Unknown Author" w:date="2023-05-04T09:31:00Z">
        <w:r>
          <w:t>Per the following typedef</w:t>
        </w:r>
      </w:ins>
    </w:p>
    <w:p w:rsidR="00D31373" w:rsidRDefault="00D31373"/>
    <w:p w:rsidR="00D31373" w:rsidRDefault="00000000">
      <w:ins w:id="1135" w:author="Unknown Author" w:date="2023-05-04T09:49:00Z">
        <w:r>
          <w:rPr>
            <w:rFonts w:ascii="monospace" w:hAnsi="monospace"/>
            <w:color w:val="000000"/>
            <w:sz w:val="20"/>
            <w:szCs w:val="20"/>
            <w:highlight w:val="white"/>
          </w:rPr>
          <w:t xml:space="preserve">typedef enum H5P_plist_type_t { </w:t>
        </w:r>
        <w:r>
          <w:rPr>
            <w:rFonts w:ascii="monospace" w:hAnsi="monospace"/>
            <w:sz w:val="20"/>
            <w:szCs w:val="20"/>
          </w:rPr>
          <w:br/>
          <w:t xml:space="preserve">   H5P_TYPE_USER             = 0, </w:t>
        </w:r>
        <w:r>
          <w:rPr>
            <w:rFonts w:ascii="monospace" w:hAnsi="monospace"/>
            <w:sz w:val="20"/>
            <w:szCs w:val="20"/>
          </w:rPr>
          <w:br/>
          <w:t xml:space="preserve">   H5P_TYPE_ROOT             = 1,   </w:t>
        </w:r>
        <w:r>
          <w:rPr>
            <w:rFonts w:ascii="monospace" w:hAnsi="monospace"/>
            <w:sz w:val="20"/>
            <w:szCs w:val="20"/>
          </w:rPr>
          <w:br/>
          <w:t xml:space="preserve">   H5P_TYPE_OBJECT_CREATE    = 2,   </w:t>
        </w:r>
        <w:r>
          <w:rPr>
            <w:rFonts w:ascii="monospace" w:hAnsi="monospace"/>
            <w:sz w:val="20"/>
            <w:szCs w:val="20"/>
          </w:rPr>
          <w:br/>
          <w:t xml:space="preserve">   H5P_TYPE_FILE_CREATE      = 3,   </w:t>
        </w:r>
        <w:r>
          <w:rPr>
            <w:rFonts w:ascii="monospace" w:hAnsi="monospace"/>
            <w:sz w:val="20"/>
            <w:szCs w:val="20"/>
          </w:rPr>
          <w:br/>
          <w:t xml:space="preserve">   H5P_TYPE_FILE_ACCESS      = 4,   </w:t>
        </w:r>
        <w:r>
          <w:rPr>
            <w:rFonts w:ascii="monospace" w:hAnsi="monospace"/>
            <w:sz w:val="20"/>
            <w:szCs w:val="20"/>
          </w:rPr>
          <w:br/>
          <w:t xml:space="preserve">   H5P_TYPE_DATASET_CREATE   = 5,   </w:t>
        </w:r>
        <w:r>
          <w:rPr>
            <w:rFonts w:ascii="monospace" w:hAnsi="monospace"/>
            <w:sz w:val="20"/>
            <w:szCs w:val="20"/>
          </w:rPr>
          <w:br/>
          <w:t xml:space="preserve">   H5P_TYPE_DATASET_ACCESS   = 6,   </w:t>
        </w:r>
        <w:r>
          <w:rPr>
            <w:rFonts w:ascii="monospace" w:hAnsi="monospace"/>
            <w:sz w:val="20"/>
            <w:szCs w:val="20"/>
          </w:rPr>
          <w:br/>
          <w:t xml:space="preserve">   H5P_TYPE_DATASET_XFER     = 7,   </w:t>
        </w:r>
        <w:r>
          <w:rPr>
            <w:rFonts w:ascii="monospace" w:hAnsi="monospace"/>
            <w:sz w:val="20"/>
            <w:szCs w:val="20"/>
          </w:rPr>
          <w:br/>
          <w:t xml:space="preserve">   H5P_TYPE_FILE_MOUNT       = 8,   </w:t>
        </w:r>
        <w:r>
          <w:rPr>
            <w:rFonts w:ascii="monospace" w:hAnsi="monospace"/>
            <w:sz w:val="20"/>
            <w:szCs w:val="20"/>
          </w:rPr>
          <w:br/>
          <w:t xml:space="preserve">   H5P_TYPE_GROUP_CREATE     = 9,   </w:t>
        </w:r>
        <w:r>
          <w:rPr>
            <w:rFonts w:ascii="monospace" w:hAnsi="monospace"/>
            <w:sz w:val="20"/>
            <w:szCs w:val="20"/>
          </w:rPr>
          <w:br/>
          <w:t xml:space="preserve">   H5P_TYPE_GROUP_ACCESS     = 10,  </w:t>
        </w:r>
        <w:r>
          <w:rPr>
            <w:rFonts w:ascii="monospace" w:hAnsi="monospace"/>
            <w:sz w:val="20"/>
            <w:szCs w:val="20"/>
          </w:rPr>
          <w:br/>
          <w:t xml:space="preserve">   H5P_TYPE_DATATYPE_CREATE  = 11,  </w:t>
        </w:r>
        <w:r>
          <w:rPr>
            <w:rFonts w:ascii="monospace" w:hAnsi="monospace"/>
            <w:sz w:val="20"/>
            <w:szCs w:val="20"/>
          </w:rPr>
          <w:br/>
          <w:t xml:space="preserve">   H5P_TYPE_DATATYPE_ACCESS  = 12,  </w:t>
        </w:r>
        <w:r>
          <w:rPr>
            <w:rFonts w:ascii="monospace" w:hAnsi="monospace"/>
            <w:sz w:val="20"/>
            <w:szCs w:val="20"/>
          </w:rPr>
          <w:br/>
          <w:t xml:space="preserve">   H5P_TYPE_STRING_CREATE    = 13,  </w:t>
        </w:r>
        <w:r>
          <w:rPr>
            <w:rFonts w:ascii="monospace" w:hAnsi="monospace"/>
            <w:sz w:val="20"/>
            <w:szCs w:val="20"/>
          </w:rPr>
          <w:br/>
          <w:t xml:space="preserve">   H5P_TYPE_ATTRIBUTE_CREATE = 14,  </w:t>
        </w:r>
        <w:r>
          <w:rPr>
            <w:rFonts w:ascii="monospace" w:hAnsi="monospace"/>
            <w:sz w:val="20"/>
            <w:szCs w:val="20"/>
          </w:rPr>
          <w:br/>
          <w:t xml:space="preserve">   H5P_TYPE_OBJECT_COPY      = 15,  </w:t>
        </w:r>
        <w:r>
          <w:rPr>
            <w:rFonts w:ascii="monospace" w:hAnsi="monospace"/>
            <w:sz w:val="20"/>
            <w:szCs w:val="20"/>
          </w:rPr>
          <w:br/>
          <w:t xml:space="preserve">   H5P_TYPE_LINK_CREATE      = 16,  </w:t>
        </w:r>
        <w:r>
          <w:rPr>
            <w:rFonts w:ascii="monospace" w:hAnsi="monospace"/>
            <w:sz w:val="20"/>
            <w:szCs w:val="20"/>
          </w:rPr>
          <w:br/>
          <w:t xml:space="preserve">   H5P_TYPE_LINK_ACCESS      = 17,  </w:t>
        </w:r>
        <w:r>
          <w:rPr>
            <w:rFonts w:ascii="monospace" w:hAnsi="monospace"/>
            <w:sz w:val="20"/>
            <w:szCs w:val="20"/>
          </w:rPr>
          <w:br/>
          <w:t xml:space="preserve">   H5P_TYPE_ATTRIBUTE_ACCESS = 18,  </w:t>
        </w:r>
        <w:r>
          <w:rPr>
            <w:rFonts w:ascii="monospace" w:hAnsi="monospace"/>
            <w:sz w:val="20"/>
            <w:szCs w:val="20"/>
          </w:rPr>
          <w:br/>
          <w:t xml:space="preserve">   H5P_TYPE_VOL_INITIALIZE   = 19,  </w:t>
        </w:r>
        <w:r>
          <w:rPr>
            <w:rFonts w:ascii="monospace" w:hAnsi="monospace"/>
            <w:sz w:val="20"/>
            <w:szCs w:val="20"/>
          </w:rPr>
          <w:br/>
          <w:t xml:space="preserve">   H5P_TYPE_MAP_CREATE       = 20,  </w:t>
        </w:r>
        <w:r>
          <w:rPr>
            <w:rFonts w:ascii="monospace" w:hAnsi="monospace"/>
            <w:sz w:val="20"/>
            <w:szCs w:val="20"/>
          </w:rPr>
          <w:br/>
          <w:t xml:space="preserve">   H5P_TYPE_MAP_ACCESS       = 21,  </w:t>
        </w:r>
        <w:r>
          <w:rPr>
            <w:rFonts w:ascii="monospace" w:hAnsi="monospace"/>
            <w:sz w:val="20"/>
            <w:szCs w:val="20"/>
          </w:rPr>
          <w:br/>
        </w:r>
        <w:r>
          <w:rPr>
            <w:rFonts w:ascii="monospace" w:hAnsi="monospace"/>
            <w:sz w:val="20"/>
            <w:szCs w:val="20"/>
          </w:rPr>
          <w:lastRenderedPageBreak/>
          <w:t xml:space="preserve">   H5P_TYPE_REFERENCE_ACCESS = 22,  </w:t>
        </w:r>
        <w:r>
          <w:rPr>
            <w:rFonts w:ascii="monospace" w:hAnsi="monospace"/>
            <w:sz w:val="20"/>
            <w:szCs w:val="20"/>
          </w:rPr>
          <w:br/>
          <w:t xml:space="preserve">   H5P_TYPE_MAX_TYPE </w:t>
        </w:r>
        <w:r>
          <w:rPr>
            <w:rFonts w:ascii="monospace" w:hAnsi="monospace"/>
            <w:sz w:val="20"/>
            <w:szCs w:val="20"/>
          </w:rPr>
          <w:br/>
          <w:t>} H5P_plist_type_t;</w:t>
        </w:r>
        <w:r>
          <w:rPr>
            <w:rFonts w:ascii="monospace" w:hAnsi="monospace"/>
          </w:rPr>
          <w:t xml:space="preserve"> </w:t>
        </w:r>
        <w:r>
          <w:rPr>
            <w:rFonts w:ascii="monospace" w:hAnsi="monospace"/>
          </w:rPr>
          <w:br/>
        </w:r>
      </w:ins>
    </w:p>
    <w:p w:rsidR="00D31373" w:rsidRDefault="00000000">
      <w:ins w:id="1136" w:author="Unknown Author" w:date="2023-05-04T09:31:00Z">
        <w:r>
          <w:t>the HDF5 library defines 22 property list classes, which form the following inheritance tree:</w:t>
        </w:r>
      </w:ins>
    </w:p>
    <w:p w:rsidR="00D31373" w:rsidRDefault="00D31373"/>
    <w:p w:rsidR="00D31373" w:rsidRDefault="00000000">
      <w:pPr>
        <w:rPr>
          <w:ins w:id="1137" w:author="Unknown Author" w:date="2023-05-04T09:31:00Z"/>
          <w:rFonts w:ascii="monospace" w:hAnsi="monospace"/>
          <w:sz w:val="20"/>
          <w:szCs w:val="20"/>
        </w:rPr>
      </w:pPr>
      <w:ins w:id="1138" w:author="Unknown Author" w:date="2023-05-04T09:31:00Z">
        <w:r>
          <w:rPr>
            <w:rFonts w:ascii="monospace" w:hAnsi="monospace"/>
            <w:sz w:val="20"/>
            <w:szCs w:val="20"/>
          </w:rPr>
          <w:t>H5P_TYPE_ROOT</w:t>
        </w:r>
      </w:ins>
    </w:p>
    <w:p w:rsidR="00D31373" w:rsidRDefault="00000000">
      <w:pPr>
        <w:rPr>
          <w:ins w:id="1139" w:author="Unknown Author" w:date="2023-05-04T09:31:00Z"/>
          <w:rFonts w:ascii="monospace" w:hAnsi="monospace"/>
          <w:sz w:val="20"/>
          <w:szCs w:val="20"/>
        </w:rPr>
      </w:pPr>
      <w:ins w:id="1140" w:author="Unknown Author" w:date="2023-05-04T09:31:00Z">
        <w:r>
          <w:rPr>
            <w:rFonts w:ascii="monospace" w:hAnsi="monospace"/>
            <w:sz w:val="20"/>
            <w:szCs w:val="20"/>
          </w:rPr>
          <w:t xml:space="preserve"> +-Data Transfer Property List (DXPL)</w:t>
        </w:r>
      </w:ins>
    </w:p>
    <w:p w:rsidR="00D31373" w:rsidRDefault="00000000">
      <w:pPr>
        <w:rPr>
          <w:ins w:id="1141" w:author="Unknown Author" w:date="2023-05-04T09:31:00Z"/>
          <w:rFonts w:ascii="monospace" w:hAnsi="monospace"/>
          <w:sz w:val="20"/>
          <w:szCs w:val="20"/>
        </w:rPr>
      </w:pPr>
      <w:ins w:id="1142" w:author="Unknown Author" w:date="2023-05-04T09:31:00Z">
        <w:r>
          <w:rPr>
            <w:rFonts w:ascii="monospace" w:hAnsi="monospace"/>
            <w:sz w:val="20"/>
            <w:szCs w:val="20"/>
          </w:rPr>
          <w:t xml:space="preserve"> +-File Access Property List (FAPL)</w:t>
        </w:r>
      </w:ins>
    </w:p>
    <w:p w:rsidR="00D31373" w:rsidRDefault="00000000">
      <w:pPr>
        <w:rPr>
          <w:ins w:id="1143" w:author="Unknown Author" w:date="2023-05-04T09:31:00Z"/>
          <w:rFonts w:ascii="monospace" w:hAnsi="monospace"/>
          <w:sz w:val="20"/>
          <w:szCs w:val="20"/>
        </w:rPr>
      </w:pPr>
      <w:ins w:id="1144" w:author="Unknown Author" w:date="2023-05-04T09:31:00Z">
        <w:r>
          <w:rPr>
            <w:rFonts w:ascii="monospace" w:hAnsi="monospace"/>
            <w:sz w:val="20"/>
            <w:szCs w:val="20"/>
          </w:rPr>
          <w:t xml:space="preserve"> </w:t>
        </w:r>
        <w:proofErr w:type="gramStart"/>
        <w:r>
          <w:rPr>
            <w:rFonts w:ascii="monospace" w:hAnsi="monospace"/>
            <w:sz w:val="20"/>
            <w:szCs w:val="20"/>
          </w:rPr>
          <w:t>|  +</w:t>
        </w:r>
        <w:proofErr w:type="gramEnd"/>
        <w:r>
          <w:rPr>
            <w:rFonts w:ascii="monospace" w:hAnsi="monospace"/>
            <w:sz w:val="20"/>
            <w:szCs w:val="20"/>
          </w:rPr>
          <w:t>-Reference Access Property List (RACCPL) Class</w:t>
        </w:r>
      </w:ins>
    </w:p>
    <w:p w:rsidR="00D31373" w:rsidRDefault="00000000">
      <w:pPr>
        <w:rPr>
          <w:ins w:id="1145" w:author="Unknown Author" w:date="2023-05-04T09:31:00Z"/>
          <w:rFonts w:ascii="monospace" w:hAnsi="monospace"/>
          <w:sz w:val="20"/>
          <w:szCs w:val="20"/>
        </w:rPr>
      </w:pPr>
      <w:ins w:id="1146" w:author="Unknown Author" w:date="2023-05-04T09:31:00Z">
        <w:r>
          <w:rPr>
            <w:rFonts w:ascii="monospace" w:hAnsi="monospace"/>
            <w:sz w:val="20"/>
            <w:szCs w:val="20"/>
          </w:rPr>
          <w:t xml:space="preserve"> +-File Mount Property List (FMPL)</w:t>
        </w:r>
      </w:ins>
    </w:p>
    <w:p w:rsidR="00D31373" w:rsidRDefault="00000000">
      <w:pPr>
        <w:rPr>
          <w:ins w:id="1147" w:author="Unknown Author" w:date="2023-05-04T09:31:00Z"/>
          <w:rFonts w:ascii="monospace" w:hAnsi="monospace"/>
          <w:sz w:val="20"/>
          <w:szCs w:val="20"/>
        </w:rPr>
      </w:pPr>
      <w:ins w:id="1148" w:author="Unknown Author" w:date="2023-05-04T09:31:00Z">
        <w:r>
          <w:rPr>
            <w:rFonts w:ascii="monospace" w:hAnsi="monospace"/>
            <w:sz w:val="20"/>
            <w:szCs w:val="20"/>
          </w:rPr>
          <w:t xml:space="preserve"> +-VOL Initialization Property List (VIPL)</w:t>
        </w:r>
      </w:ins>
    </w:p>
    <w:p w:rsidR="00D31373" w:rsidRDefault="00000000">
      <w:pPr>
        <w:rPr>
          <w:ins w:id="1149" w:author="Unknown Author" w:date="2023-05-04T09:31:00Z"/>
          <w:rFonts w:ascii="monospace" w:hAnsi="monospace"/>
          <w:sz w:val="20"/>
          <w:szCs w:val="20"/>
        </w:rPr>
      </w:pPr>
      <w:ins w:id="1150" w:author="Unknown Author" w:date="2023-05-04T09:31:00Z">
        <w:r>
          <w:rPr>
            <w:rFonts w:ascii="monospace" w:hAnsi="monospace"/>
            <w:sz w:val="20"/>
            <w:szCs w:val="20"/>
          </w:rPr>
          <w:t xml:space="preserve"> +-Link Access Property List (LAPL)</w:t>
        </w:r>
      </w:ins>
    </w:p>
    <w:p w:rsidR="00D31373" w:rsidRDefault="00000000">
      <w:pPr>
        <w:rPr>
          <w:ins w:id="1151" w:author="Unknown Author" w:date="2023-05-04T09:31:00Z"/>
          <w:rFonts w:ascii="monospace" w:hAnsi="monospace"/>
          <w:sz w:val="20"/>
          <w:szCs w:val="20"/>
        </w:rPr>
      </w:pPr>
      <w:ins w:id="1152" w:author="Unknown Author" w:date="2023-05-04T09:31:00Z">
        <w:r>
          <w:rPr>
            <w:rFonts w:ascii="monospace" w:hAnsi="monospace"/>
            <w:sz w:val="20"/>
            <w:szCs w:val="20"/>
          </w:rPr>
          <w:t xml:space="preserve"> </w:t>
        </w:r>
        <w:proofErr w:type="gramStart"/>
        <w:r>
          <w:rPr>
            <w:rFonts w:ascii="monospace" w:hAnsi="monospace"/>
            <w:sz w:val="20"/>
            <w:szCs w:val="20"/>
          </w:rPr>
          <w:t>|  +</w:t>
        </w:r>
        <w:proofErr w:type="gramEnd"/>
        <w:r>
          <w:rPr>
            <w:rFonts w:ascii="monospace" w:hAnsi="monospace"/>
            <w:sz w:val="20"/>
            <w:szCs w:val="20"/>
          </w:rPr>
          <w:t>-Datatype Access Property List (TAPL)</w:t>
        </w:r>
      </w:ins>
    </w:p>
    <w:p w:rsidR="00D31373" w:rsidRDefault="00000000">
      <w:pPr>
        <w:rPr>
          <w:ins w:id="1153" w:author="Unknown Author" w:date="2023-05-04T09:31:00Z"/>
          <w:rFonts w:ascii="monospace" w:hAnsi="monospace"/>
          <w:sz w:val="20"/>
          <w:szCs w:val="20"/>
        </w:rPr>
      </w:pPr>
      <w:ins w:id="1154" w:author="Unknown Author" w:date="2023-05-04T09:31:00Z">
        <w:r>
          <w:rPr>
            <w:rFonts w:ascii="monospace" w:hAnsi="monospace"/>
            <w:sz w:val="20"/>
            <w:szCs w:val="20"/>
          </w:rPr>
          <w:t xml:space="preserve"> </w:t>
        </w:r>
        <w:proofErr w:type="gramStart"/>
        <w:r>
          <w:rPr>
            <w:rFonts w:ascii="monospace" w:hAnsi="monospace"/>
            <w:sz w:val="20"/>
            <w:szCs w:val="20"/>
          </w:rPr>
          <w:t>|  +</w:t>
        </w:r>
        <w:proofErr w:type="gramEnd"/>
        <w:r>
          <w:rPr>
            <w:rFonts w:ascii="monospace" w:hAnsi="monospace"/>
            <w:sz w:val="20"/>
            <w:szCs w:val="20"/>
          </w:rPr>
          <w:t>-Attribute Access Property List (AAPL)</w:t>
        </w:r>
      </w:ins>
    </w:p>
    <w:p w:rsidR="00D31373" w:rsidRDefault="00000000">
      <w:pPr>
        <w:rPr>
          <w:ins w:id="1155" w:author="Unknown Author" w:date="2023-05-04T09:31:00Z"/>
          <w:rFonts w:ascii="monospace" w:hAnsi="monospace"/>
          <w:sz w:val="20"/>
          <w:szCs w:val="20"/>
        </w:rPr>
      </w:pPr>
      <w:ins w:id="1156" w:author="Unknown Author" w:date="2023-05-04T09:31:00Z">
        <w:r>
          <w:rPr>
            <w:rFonts w:ascii="monospace" w:hAnsi="monospace"/>
            <w:sz w:val="20"/>
            <w:szCs w:val="20"/>
          </w:rPr>
          <w:t xml:space="preserve"> </w:t>
        </w:r>
        <w:proofErr w:type="gramStart"/>
        <w:r>
          <w:rPr>
            <w:rFonts w:ascii="monospace" w:hAnsi="monospace"/>
            <w:sz w:val="20"/>
            <w:szCs w:val="20"/>
          </w:rPr>
          <w:t>|  +</w:t>
        </w:r>
        <w:proofErr w:type="gramEnd"/>
        <w:r>
          <w:rPr>
            <w:rFonts w:ascii="monospace" w:hAnsi="monospace"/>
            <w:sz w:val="20"/>
            <w:szCs w:val="20"/>
          </w:rPr>
          <w:t>-Group Access Property List (GAPL)</w:t>
        </w:r>
      </w:ins>
    </w:p>
    <w:p w:rsidR="00D31373" w:rsidRDefault="00000000">
      <w:pPr>
        <w:rPr>
          <w:ins w:id="1157" w:author="Unknown Author" w:date="2023-05-04T09:31:00Z"/>
          <w:rFonts w:ascii="monospace" w:hAnsi="monospace"/>
          <w:sz w:val="20"/>
          <w:szCs w:val="20"/>
        </w:rPr>
      </w:pPr>
      <w:ins w:id="1158" w:author="Unknown Author" w:date="2023-05-04T09:31:00Z">
        <w:r>
          <w:rPr>
            <w:rFonts w:ascii="monospace" w:hAnsi="monospace"/>
            <w:sz w:val="20"/>
            <w:szCs w:val="20"/>
          </w:rPr>
          <w:t xml:space="preserve"> </w:t>
        </w:r>
        <w:proofErr w:type="gramStart"/>
        <w:r>
          <w:rPr>
            <w:rFonts w:ascii="monospace" w:hAnsi="monospace"/>
            <w:sz w:val="20"/>
            <w:szCs w:val="20"/>
          </w:rPr>
          <w:t>|  +</w:t>
        </w:r>
        <w:proofErr w:type="gramEnd"/>
        <w:r>
          <w:rPr>
            <w:rFonts w:ascii="monospace" w:hAnsi="monospace"/>
            <w:sz w:val="20"/>
            <w:szCs w:val="20"/>
          </w:rPr>
          <w:t>-Dataset Access Property List (DAPL)</w:t>
        </w:r>
      </w:ins>
    </w:p>
    <w:p w:rsidR="00D31373" w:rsidRDefault="00000000">
      <w:pPr>
        <w:rPr>
          <w:ins w:id="1159" w:author="Unknown Author" w:date="2023-05-04T09:31:00Z"/>
          <w:rFonts w:ascii="monospace" w:hAnsi="monospace"/>
          <w:sz w:val="20"/>
          <w:szCs w:val="20"/>
        </w:rPr>
      </w:pPr>
      <w:ins w:id="1160" w:author="Unknown Author" w:date="2023-05-04T09:31:00Z">
        <w:r>
          <w:rPr>
            <w:rFonts w:ascii="monospace" w:hAnsi="monospace"/>
            <w:sz w:val="20"/>
            <w:szCs w:val="20"/>
          </w:rPr>
          <w:t xml:space="preserve"> </w:t>
        </w:r>
        <w:proofErr w:type="gramStart"/>
        <w:r>
          <w:rPr>
            <w:rFonts w:ascii="monospace" w:hAnsi="monospace"/>
            <w:sz w:val="20"/>
            <w:szCs w:val="20"/>
          </w:rPr>
          <w:t>|  +</w:t>
        </w:r>
        <w:proofErr w:type="gramEnd"/>
        <w:r>
          <w:rPr>
            <w:rFonts w:ascii="monospace" w:hAnsi="monospace"/>
            <w:sz w:val="20"/>
            <w:szCs w:val="20"/>
          </w:rPr>
          <w:t xml:space="preserve">-Map Access Property List (MAPL) Class </w:t>
        </w:r>
      </w:ins>
    </w:p>
    <w:p w:rsidR="00D31373" w:rsidRDefault="00000000">
      <w:pPr>
        <w:rPr>
          <w:ins w:id="1161" w:author="Unknown Author" w:date="2023-05-04T09:31:00Z"/>
          <w:rFonts w:ascii="monospace" w:hAnsi="monospace"/>
          <w:sz w:val="20"/>
          <w:szCs w:val="20"/>
        </w:rPr>
      </w:pPr>
      <w:ins w:id="1162" w:author="Unknown Author" w:date="2023-05-04T09:31:00Z">
        <w:r>
          <w:rPr>
            <w:rFonts w:ascii="monospace" w:hAnsi="monospace"/>
            <w:sz w:val="20"/>
            <w:szCs w:val="20"/>
          </w:rPr>
          <w:t xml:space="preserve"> +-Object Creation Property List (OCRTPL)</w:t>
        </w:r>
      </w:ins>
    </w:p>
    <w:p w:rsidR="00D31373" w:rsidRDefault="00000000">
      <w:pPr>
        <w:rPr>
          <w:ins w:id="1163" w:author="Unknown Author" w:date="2023-05-04T09:31:00Z"/>
          <w:rFonts w:ascii="monospace" w:hAnsi="monospace"/>
          <w:sz w:val="20"/>
          <w:szCs w:val="20"/>
        </w:rPr>
      </w:pPr>
      <w:ins w:id="1164" w:author="Unknown Author" w:date="2023-05-04T09:31:00Z">
        <w:r>
          <w:rPr>
            <w:rFonts w:ascii="monospace" w:hAnsi="monospace"/>
            <w:sz w:val="20"/>
            <w:szCs w:val="20"/>
          </w:rPr>
          <w:t xml:space="preserve"> </w:t>
        </w:r>
        <w:proofErr w:type="gramStart"/>
        <w:r>
          <w:rPr>
            <w:rFonts w:ascii="monospace" w:hAnsi="monospace"/>
            <w:sz w:val="20"/>
            <w:szCs w:val="20"/>
          </w:rPr>
          <w:t>|  +</w:t>
        </w:r>
        <w:proofErr w:type="gramEnd"/>
        <w:r>
          <w:rPr>
            <w:rFonts w:ascii="monospace" w:hAnsi="monospace"/>
            <w:sz w:val="20"/>
            <w:szCs w:val="20"/>
          </w:rPr>
          <w:t>-Datatype Creation Property List (TCPL)</w:t>
        </w:r>
      </w:ins>
    </w:p>
    <w:p w:rsidR="00D31373" w:rsidRDefault="00000000">
      <w:pPr>
        <w:rPr>
          <w:ins w:id="1165" w:author="Unknown Author" w:date="2023-05-04T09:31:00Z"/>
          <w:rFonts w:ascii="monospace" w:hAnsi="monospace"/>
          <w:sz w:val="20"/>
          <w:szCs w:val="20"/>
        </w:rPr>
      </w:pPr>
      <w:ins w:id="1166" w:author="Unknown Author" w:date="2023-05-04T09:31:00Z">
        <w:r>
          <w:rPr>
            <w:rFonts w:ascii="monospace" w:hAnsi="monospace"/>
            <w:sz w:val="20"/>
            <w:szCs w:val="20"/>
          </w:rPr>
          <w:t xml:space="preserve"> </w:t>
        </w:r>
        <w:proofErr w:type="gramStart"/>
        <w:r>
          <w:rPr>
            <w:rFonts w:ascii="monospace" w:hAnsi="monospace"/>
            <w:sz w:val="20"/>
            <w:szCs w:val="20"/>
          </w:rPr>
          <w:t>|  +</w:t>
        </w:r>
        <w:proofErr w:type="gramEnd"/>
        <w:r>
          <w:rPr>
            <w:rFonts w:ascii="monospace" w:hAnsi="monospace"/>
            <w:sz w:val="20"/>
            <w:szCs w:val="20"/>
          </w:rPr>
          <w:t>-Dataset Creation Property List (DCRTPL)</w:t>
        </w:r>
      </w:ins>
    </w:p>
    <w:p w:rsidR="00D31373" w:rsidRDefault="00000000">
      <w:pPr>
        <w:rPr>
          <w:ins w:id="1167" w:author="Unknown Author" w:date="2023-05-04T09:31:00Z"/>
          <w:rFonts w:ascii="monospace" w:hAnsi="monospace"/>
          <w:sz w:val="20"/>
          <w:szCs w:val="20"/>
        </w:rPr>
      </w:pPr>
      <w:ins w:id="1168" w:author="Unknown Author" w:date="2023-05-04T09:31:00Z">
        <w:r>
          <w:rPr>
            <w:rFonts w:ascii="monospace" w:hAnsi="monospace"/>
            <w:sz w:val="20"/>
            <w:szCs w:val="20"/>
          </w:rPr>
          <w:t xml:space="preserve"> </w:t>
        </w:r>
        <w:proofErr w:type="gramStart"/>
        <w:r>
          <w:rPr>
            <w:rFonts w:ascii="monospace" w:hAnsi="monospace"/>
            <w:sz w:val="20"/>
            <w:szCs w:val="20"/>
          </w:rPr>
          <w:t>|  +</w:t>
        </w:r>
        <w:proofErr w:type="gramEnd"/>
        <w:r>
          <w:rPr>
            <w:rFonts w:ascii="monospace" w:hAnsi="monospace"/>
            <w:sz w:val="20"/>
            <w:szCs w:val="20"/>
          </w:rPr>
          <w:t>-Group Creation Property List (GCRTPL)</w:t>
        </w:r>
      </w:ins>
    </w:p>
    <w:p w:rsidR="00D31373" w:rsidRDefault="00000000">
      <w:pPr>
        <w:rPr>
          <w:ins w:id="1169" w:author="Unknown Author" w:date="2023-05-04T09:31:00Z"/>
          <w:rFonts w:ascii="monospace" w:hAnsi="monospace"/>
          <w:sz w:val="20"/>
          <w:szCs w:val="20"/>
        </w:rPr>
      </w:pPr>
      <w:ins w:id="1170" w:author="Unknown Author" w:date="2023-05-04T09:31:00Z">
        <w:r>
          <w:rPr>
            <w:rFonts w:ascii="monospace" w:hAnsi="monospace"/>
            <w:sz w:val="20"/>
            <w:szCs w:val="20"/>
          </w:rPr>
          <w:t xml:space="preserve"> </w:t>
        </w:r>
        <w:proofErr w:type="gramStart"/>
        <w:r>
          <w:rPr>
            <w:rFonts w:ascii="monospace" w:hAnsi="monospace"/>
            <w:sz w:val="20"/>
            <w:szCs w:val="20"/>
          </w:rPr>
          <w:t>|  |</w:t>
        </w:r>
        <w:proofErr w:type="gramEnd"/>
        <w:r>
          <w:rPr>
            <w:rFonts w:ascii="monospace" w:hAnsi="monospace"/>
            <w:sz w:val="20"/>
            <w:szCs w:val="20"/>
          </w:rPr>
          <w:t xml:space="preserve">  +-File Creation Property list (FCRTPL) Class</w:t>
        </w:r>
      </w:ins>
    </w:p>
    <w:p w:rsidR="00D31373" w:rsidRDefault="00000000">
      <w:pPr>
        <w:rPr>
          <w:ins w:id="1171" w:author="Unknown Author" w:date="2023-05-04T09:31:00Z"/>
          <w:rFonts w:ascii="monospace" w:hAnsi="monospace"/>
          <w:sz w:val="20"/>
          <w:szCs w:val="20"/>
        </w:rPr>
      </w:pPr>
      <w:ins w:id="1172" w:author="Unknown Author" w:date="2023-05-04T09:31:00Z">
        <w:r>
          <w:rPr>
            <w:rFonts w:ascii="monospace" w:hAnsi="monospace"/>
            <w:sz w:val="20"/>
            <w:szCs w:val="20"/>
          </w:rPr>
          <w:t xml:space="preserve"> </w:t>
        </w:r>
        <w:proofErr w:type="gramStart"/>
        <w:r>
          <w:rPr>
            <w:rFonts w:ascii="monospace" w:hAnsi="monospace"/>
            <w:sz w:val="20"/>
            <w:szCs w:val="20"/>
          </w:rPr>
          <w:t>|  +</w:t>
        </w:r>
        <w:proofErr w:type="gramEnd"/>
        <w:r>
          <w:rPr>
            <w:rFonts w:ascii="monospace" w:hAnsi="monospace"/>
            <w:sz w:val="20"/>
            <w:szCs w:val="20"/>
          </w:rPr>
          <w:t>-Map Create Property List (MCRTPL)</w:t>
        </w:r>
      </w:ins>
    </w:p>
    <w:p w:rsidR="00D31373" w:rsidRDefault="00000000">
      <w:pPr>
        <w:rPr>
          <w:ins w:id="1173" w:author="Unknown Author" w:date="2023-05-04T09:31:00Z"/>
          <w:rFonts w:ascii="monospace" w:hAnsi="monospace"/>
          <w:sz w:val="20"/>
          <w:szCs w:val="20"/>
        </w:rPr>
      </w:pPr>
      <w:ins w:id="1174" w:author="Unknown Author" w:date="2023-05-04T09:31:00Z">
        <w:r>
          <w:rPr>
            <w:rFonts w:ascii="monospace" w:hAnsi="monospace"/>
            <w:sz w:val="20"/>
            <w:szCs w:val="20"/>
          </w:rPr>
          <w:t xml:space="preserve"> +-Object Copy Property List (OCPYPL)</w:t>
        </w:r>
      </w:ins>
    </w:p>
    <w:p w:rsidR="00D31373" w:rsidRDefault="00000000">
      <w:pPr>
        <w:rPr>
          <w:ins w:id="1175" w:author="Unknown Author" w:date="2023-05-04T09:31:00Z"/>
          <w:rFonts w:ascii="monospace" w:hAnsi="monospace"/>
          <w:sz w:val="20"/>
          <w:szCs w:val="20"/>
        </w:rPr>
      </w:pPr>
      <w:ins w:id="1176" w:author="Unknown Author" w:date="2023-05-04T09:31:00Z">
        <w:r>
          <w:rPr>
            <w:rFonts w:ascii="monospace" w:hAnsi="monospace"/>
            <w:sz w:val="20"/>
            <w:szCs w:val="20"/>
          </w:rPr>
          <w:t xml:space="preserve"> +-String Creation Property List (STRCRTPL)</w:t>
        </w:r>
      </w:ins>
    </w:p>
    <w:p w:rsidR="00D31373" w:rsidRDefault="00000000">
      <w:pPr>
        <w:rPr>
          <w:ins w:id="1177" w:author="Unknown Author" w:date="2023-05-04T09:31:00Z"/>
          <w:rFonts w:ascii="monospace" w:hAnsi="monospace"/>
          <w:sz w:val="20"/>
          <w:szCs w:val="20"/>
        </w:rPr>
      </w:pPr>
      <w:ins w:id="1178" w:author="Unknown Author" w:date="2023-05-04T09:31:00Z">
        <w:r>
          <w:rPr>
            <w:rFonts w:ascii="monospace" w:hAnsi="monospace"/>
            <w:sz w:val="20"/>
            <w:szCs w:val="20"/>
          </w:rPr>
          <w:t xml:space="preserve">    +-Attribute Creation Property List (ACRTPL)</w:t>
        </w:r>
      </w:ins>
    </w:p>
    <w:p w:rsidR="00D31373" w:rsidRDefault="00000000">
      <w:pPr>
        <w:rPr>
          <w:rFonts w:ascii="monospace" w:hAnsi="monospace"/>
          <w:sz w:val="20"/>
          <w:szCs w:val="20"/>
        </w:rPr>
      </w:pPr>
      <w:ins w:id="1179" w:author="Unknown Author" w:date="2023-05-04T09:31:00Z">
        <w:r>
          <w:rPr>
            <w:rFonts w:ascii="monospace" w:hAnsi="monospace"/>
            <w:sz w:val="20"/>
            <w:szCs w:val="20"/>
          </w:rPr>
          <w:t xml:space="preserve">    +-Link Creation Property List (LCRTPL) </w:t>
        </w:r>
      </w:ins>
    </w:p>
    <w:p w:rsidR="00D31373" w:rsidRDefault="00D31373"/>
    <w:p w:rsidR="00D31373" w:rsidRDefault="00000000">
      <w:ins w:id="1180" w:author="Unknown Author" w:date="2023-05-04T09:31:00Z">
        <w:r>
          <w:t xml:space="preserve">In the following sections, I review each of </w:t>
        </w:r>
        <w:proofErr w:type="gramStart"/>
        <w:r>
          <w:t>these,  in</w:t>
        </w:r>
        <w:proofErr w:type="gramEnd"/>
        <w:r>
          <w:t xml:space="preserve"> the order listed in the above inheritance tree. </w:t>
        </w:r>
      </w:ins>
    </w:p>
    <w:p w:rsidR="00D31373" w:rsidRDefault="00D31373"/>
    <w:p w:rsidR="00D31373" w:rsidRDefault="00000000">
      <w:pPr>
        <w:pStyle w:val="Heading2"/>
      </w:pPr>
      <w:bookmarkStart w:id="1181" w:name="__RefHeading___Toc31292_1307998885"/>
      <w:bookmarkEnd w:id="1181"/>
      <w:ins w:id="1182" w:author="Unknown Author" w:date="2023-05-04T09:31:00Z">
        <w:r>
          <w:t>Root Property List Class</w:t>
        </w:r>
      </w:ins>
    </w:p>
    <w:p w:rsidR="00D31373" w:rsidRDefault="00D31373"/>
    <w:p w:rsidR="00D31373" w:rsidRDefault="00000000">
      <w:ins w:id="1183" w:author="Unknown Author" w:date="2023-05-06T05:30:00Z">
        <w:r>
          <w:t>The instance of H5P_libclass_t defining the initialization of the Root property list class is shown below.</w:t>
        </w:r>
      </w:ins>
    </w:p>
    <w:p w:rsidR="00D31373" w:rsidRDefault="00D31373"/>
    <w:p w:rsidR="00D31373" w:rsidRDefault="00000000">
      <w:ins w:id="1184" w:author="Unknown Author" w:date="2023-05-04T09:33:00Z">
        <w:r>
          <w:rPr>
            <w:rFonts w:ascii="monospace" w:hAnsi="monospace"/>
            <w:color w:val="000000"/>
            <w:sz w:val="20"/>
            <w:szCs w:val="20"/>
            <w:highlight w:val="white"/>
          </w:rPr>
          <w:t xml:space="preserve">/* Root property list class library initialization object */ </w:t>
        </w:r>
        <w:r>
          <w:rPr>
            <w:rFonts w:ascii="monospace" w:hAnsi="monospace"/>
            <w:sz w:val="20"/>
            <w:szCs w:val="20"/>
          </w:rPr>
          <w:br/>
          <w:t xml:space="preserve">const H5P_libclass_t H5P_CLS_ROOT[1] = {{ </w:t>
        </w:r>
        <w:r>
          <w:rPr>
            <w:rFonts w:ascii="monospace" w:hAnsi="monospace"/>
            <w:sz w:val="20"/>
            <w:szCs w:val="20"/>
          </w:rPr>
          <w:br/>
          <w:t xml:space="preserve">   "root",        /* Class name for debugging     */ </w:t>
        </w:r>
        <w:r>
          <w:rPr>
            <w:rFonts w:ascii="monospace" w:hAnsi="monospace"/>
            <w:sz w:val="20"/>
            <w:szCs w:val="20"/>
          </w:rPr>
          <w:br/>
          <w:t xml:space="preserve">   H5P_TYPE_ROOT, /* Class type                   */ </w:t>
        </w:r>
        <w:r>
          <w:rPr>
            <w:rFonts w:ascii="monospace" w:hAnsi="monospace"/>
            <w:sz w:val="20"/>
            <w:szCs w:val="20"/>
          </w:rPr>
          <w:br/>
        </w:r>
        <w:r>
          <w:rPr>
            <w:rFonts w:ascii="monospace" w:hAnsi="monospace"/>
            <w:sz w:val="20"/>
            <w:szCs w:val="20"/>
          </w:rPr>
          <w:br/>
          <w:t xml:space="preserve">   NULL,               /* Parent class                 */ </w:t>
        </w:r>
        <w:r>
          <w:rPr>
            <w:rFonts w:ascii="monospace" w:hAnsi="monospace"/>
            <w:sz w:val="20"/>
            <w:szCs w:val="20"/>
          </w:rPr>
          <w:br/>
          <w:t xml:space="preserve">   &amp;H5P_CLS_ROOT_g,    /* Pointer to class             */ </w:t>
        </w:r>
        <w:r>
          <w:rPr>
            <w:rFonts w:ascii="monospace" w:hAnsi="monospace"/>
            <w:sz w:val="20"/>
            <w:szCs w:val="20"/>
          </w:rPr>
          <w:br/>
          <w:t xml:space="preserve">   &amp;H5P_CLS_ROOT_ID_g, /* Pointer to class ID          */ </w:t>
        </w:r>
        <w:r>
          <w:rPr>
            <w:rFonts w:ascii="monospace" w:hAnsi="monospace"/>
            <w:sz w:val="20"/>
            <w:szCs w:val="20"/>
          </w:rPr>
          <w:br/>
          <w:t xml:space="preserve">   NULL,               /* Pointer to default property list ID */ </w:t>
        </w:r>
        <w:r>
          <w:rPr>
            <w:rFonts w:ascii="monospace" w:hAnsi="monospace"/>
            <w:sz w:val="20"/>
            <w:szCs w:val="20"/>
          </w:rPr>
          <w:br/>
          <w:t xml:space="preserve">   NULL,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r>
        <w:r>
          <w:rPr>
            <w:rFonts w:ascii="monospace" w:hAnsi="monospace"/>
            <w:sz w:val="20"/>
            <w:szCs w:val="20"/>
          </w:rPr>
          <w:lastRenderedPageBreak/>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1185" w:author="Unknown Author" w:date="2023-05-06T05:31:00Z">
        <w:r>
          <w:t>As there are no callbacks associated with the Root property list class, and no de</w:t>
        </w:r>
      </w:ins>
      <w:ins w:id="1186" w:author="Unknown Author" w:date="2023-05-06T05:32:00Z">
        <w:r>
          <w:t>fault properties, it follows that the Root property list class does not introduce any multi-thread issues.</w:t>
        </w:r>
      </w:ins>
    </w:p>
    <w:p w:rsidR="00D31373" w:rsidRDefault="00D31373"/>
    <w:p w:rsidR="00D31373" w:rsidRDefault="00000000">
      <w:pPr>
        <w:pStyle w:val="Heading2"/>
      </w:pPr>
      <w:bookmarkStart w:id="1187" w:name="__RefHeading___Toc31294_1307998885"/>
      <w:bookmarkEnd w:id="1187"/>
      <w:ins w:id="1188" w:author="Unknown Author" w:date="2023-05-04T17:04:00Z">
        <w:r>
          <w:t xml:space="preserve">Data Transfer Property List (DXPL) Class </w:t>
        </w:r>
      </w:ins>
    </w:p>
    <w:p w:rsidR="00D31373" w:rsidRDefault="00000000">
      <w:pPr>
        <w:pStyle w:val="BodyText"/>
      </w:pPr>
      <w:ins w:id="1189" w:author="Unknown Author" w:date="2023-05-04T17:04:00Z">
        <w:r>
          <w:rPr>
            <w:rFonts w:eastAsia="Noto Sans CJK SC Regular"/>
          </w:rPr>
          <w:t>Inheritance: ROOT→</w:t>
        </w:r>
        <w:r>
          <w:t xml:space="preserve"> DXPL</w:t>
        </w:r>
      </w:ins>
    </w:p>
    <w:p w:rsidR="00D31373" w:rsidRDefault="00000000">
      <w:ins w:id="1190" w:author="Unknown Author" w:date="2023-05-06T05:34:00Z">
        <w:r>
          <w:t>The instance of H5P_libclass_t defining the initialization of the data transfer property list class is shown below.</w:t>
        </w:r>
      </w:ins>
    </w:p>
    <w:p w:rsidR="00D31373" w:rsidRDefault="00D31373"/>
    <w:p w:rsidR="00D31373" w:rsidRDefault="00000000">
      <w:ins w:id="1191" w:author="Unknown Author" w:date="2023-05-04T17:06:00Z">
        <w:r>
          <w:rPr>
            <w:rFonts w:ascii="monospace" w:hAnsi="monospace"/>
            <w:color w:val="000000"/>
            <w:sz w:val="20"/>
            <w:szCs w:val="20"/>
            <w:highlight w:val="white"/>
          </w:rPr>
          <w:t xml:space="preserve">/* Data transfer property list class library initialization object */ </w:t>
        </w:r>
        <w:r>
          <w:rPr>
            <w:rFonts w:ascii="monospace" w:hAnsi="monospace"/>
            <w:sz w:val="20"/>
            <w:szCs w:val="20"/>
          </w:rPr>
          <w:br/>
          <w:t>const H5P_libclass_t H5P_CLS_</w:t>
        </w:r>
        <w:proofErr w:type="gramStart"/>
        <w:r>
          <w:rPr>
            <w:rFonts w:ascii="monospace" w:hAnsi="monospace"/>
            <w:sz w:val="20"/>
            <w:szCs w:val="20"/>
          </w:rPr>
          <w:t>DXFR[</w:t>
        </w:r>
        <w:proofErr w:type="gramEnd"/>
        <w:r>
          <w:rPr>
            <w:rFonts w:ascii="monospace" w:hAnsi="monospace"/>
            <w:sz w:val="20"/>
            <w:szCs w:val="20"/>
          </w:rPr>
          <w:t xml:space="preserve">1] = {{ </w:t>
        </w:r>
      </w:ins>
    </w:p>
    <w:p w:rsidR="00D31373" w:rsidRDefault="00000000">
      <w:pPr>
        <w:rPr>
          <w:rFonts w:ascii="monospace" w:hAnsi="monospace"/>
          <w:sz w:val="20"/>
          <w:szCs w:val="20"/>
        </w:rPr>
      </w:pPr>
      <w:ins w:id="1192" w:author="Unknown Author" w:date="2023-05-04T17:06:00Z">
        <w:r>
          <w:rPr>
            <w:rFonts w:ascii="monospace" w:hAnsi="monospace"/>
            <w:sz w:val="20"/>
            <w:szCs w:val="20"/>
          </w:rPr>
          <w:t xml:space="preserve">   "data transfer",       /* Class name for debugging     */ </w:t>
        </w:r>
        <w:r>
          <w:rPr>
            <w:rFonts w:ascii="monospace" w:hAnsi="monospace"/>
            <w:sz w:val="20"/>
            <w:szCs w:val="20"/>
          </w:rPr>
          <w:br/>
          <w:t xml:space="preserve">   H5P_TYPE_DATASET_XFER,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&amp;H5P_CLS_DATASET_XFER_g,    /* Pointer to class             */ </w:t>
        </w:r>
        <w:r>
          <w:rPr>
            <w:rFonts w:ascii="monospace" w:hAnsi="monospace"/>
            <w:sz w:val="20"/>
            <w:szCs w:val="20"/>
          </w:rPr>
          <w:br/>
          <w:t xml:space="preserve">   &amp;H5P_CLS_DATASET_XFER_ID_g, /* Pointer to class ID                                                                                                                                                                                                                                                                                                                                                                                                                                                                                                                                                                                                                                                                                                                                                                          A*/ </w:t>
        </w:r>
        <w:r>
          <w:rPr>
            <w:rFonts w:ascii="monospace" w:hAnsi="monospace"/>
            <w:sz w:val="20"/>
            <w:szCs w:val="20"/>
          </w:rPr>
          <w:br/>
          <w:t xml:space="preserve">   &amp;H5P_LST_DATASET_XFER_ID_g, /* Pointer to default property list ID */ </w:t>
        </w:r>
        <w:r>
          <w:rPr>
            <w:rFonts w:ascii="monospace" w:hAnsi="monospace"/>
            <w:sz w:val="20"/>
            <w:szCs w:val="20"/>
          </w:rPr>
          <w:br/>
          <w:t xml:space="preserve">   H5P__dxfr_reg_prop,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1193" w:author="Unknown Author" w:date="2023-05-04T17:05:00Z">
        <w:r>
          <w:t xml:space="preserve">While there are no callbacks associated with the property list class, the following properties are registered by </w:t>
        </w:r>
        <w:r>
          <w:rPr>
            <w:rFonts w:ascii="monospace" w:hAnsi="monospace"/>
            <w:sz w:val="20"/>
            <w:szCs w:val="20"/>
          </w:rPr>
          <w:t>H5P__dxfr_reg_</w:t>
        </w:r>
        <w:proofErr w:type="gramStart"/>
        <w:r>
          <w:rPr>
            <w:rFonts w:ascii="monospace" w:hAnsi="monospace"/>
            <w:sz w:val="20"/>
            <w:szCs w:val="20"/>
          </w:rPr>
          <w:t>prop(</w:t>
        </w:r>
        <w:proofErr w:type="gramEnd"/>
        <w:r>
          <w:rPr>
            <w:rFonts w:ascii="monospace" w:hAnsi="monospace"/>
            <w:sz w:val="20"/>
            <w:szCs w:val="20"/>
          </w:rPr>
          <w:t>)</w:t>
        </w:r>
        <w:r>
          <w:t>, the default property registration routine, registers the following properties:</w:t>
        </w:r>
      </w:ins>
    </w:p>
    <w:p w:rsidR="00D31373" w:rsidRDefault="00D31373"/>
    <w:p w:rsidR="00D31373" w:rsidRDefault="00000000">
      <w:pPr>
        <w:pStyle w:val="BodyText"/>
        <w:numPr>
          <w:ilvl w:val="0"/>
          <w:numId w:val="28"/>
        </w:numPr>
      </w:pPr>
      <w:ins w:id="1194" w:author="Unknown Author" w:date="2023-05-04T17:05:00Z">
        <w:r>
          <w:t>Max. temp buffer size property</w:t>
        </w:r>
      </w:ins>
    </w:p>
    <w:p w:rsidR="00D31373" w:rsidRDefault="00000000">
      <w:pPr>
        <w:pStyle w:val="BodyText"/>
        <w:numPr>
          <w:ilvl w:val="0"/>
          <w:numId w:val="28"/>
        </w:numPr>
      </w:pPr>
      <w:ins w:id="1195" w:author="Unknown Author" w:date="2023-05-04T17:05:00Z">
        <w:r>
          <w:t>Type conversion buffer property</w:t>
        </w:r>
      </w:ins>
    </w:p>
    <w:p w:rsidR="00D31373" w:rsidRDefault="00000000">
      <w:pPr>
        <w:pStyle w:val="BodyText"/>
        <w:numPr>
          <w:ilvl w:val="0"/>
          <w:numId w:val="28"/>
        </w:numPr>
      </w:pPr>
      <w:ins w:id="1196" w:author="Unknown Author" w:date="2023-05-04T17:05:00Z">
        <w:r>
          <w:t>Background buffer property</w:t>
        </w:r>
      </w:ins>
    </w:p>
    <w:p w:rsidR="00D31373" w:rsidRDefault="00000000">
      <w:pPr>
        <w:pStyle w:val="BodyText"/>
        <w:numPr>
          <w:ilvl w:val="0"/>
          <w:numId w:val="28"/>
        </w:numPr>
      </w:pPr>
      <w:ins w:id="1197" w:author="Unknown Author" w:date="2023-05-04T17:05:00Z">
        <w:r>
          <w:t>Background buffer type property</w:t>
        </w:r>
      </w:ins>
    </w:p>
    <w:p w:rsidR="00D31373" w:rsidRDefault="00000000">
      <w:pPr>
        <w:pStyle w:val="BodyText"/>
        <w:numPr>
          <w:ilvl w:val="0"/>
          <w:numId w:val="28"/>
        </w:numPr>
      </w:pPr>
      <w:ins w:id="1198" w:author="Unknown Author" w:date="2023-05-04T17:05:00Z">
        <w:r>
          <w:t xml:space="preserve">B-Tree </w:t>
        </w:r>
        <w:proofErr w:type="gramStart"/>
        <w:r>
          <w:t>note</w:t>
        </w:r>
        <w:proofErr w:type="gramEnd"/>
        <w:r>
          <w:t xml:space="preserve"> splitting ratios property </w:t>
        </w:r>
      </w:ins>
    </w:p>
    <w:p w:rsidR="00D31373" w:rsidRDefault="00000000">
      <w:pPr>
        <w:pStyle w:val="BodyText"/>
        <w:numPr>
          <w:ilvl w:val="0"/>
          <w:numId w:val="28"/>
        </w:numPr>
      </w:pPr>
      <w:ins w:id="1199" w:author="Unknown Author" w:date="2023-05-04T17:05:00Z">
        <w:r>
          <w:lastRenderedPageBreak/>
          <w:t xml:space="preserve">Vlen allocation function property </w:t>
        </w:r>
      </w:ins>
    </w:p>
    <w:p w:rsidR="00D31373" w:rsidRDefault="00000000">
      <w:pPr>
        <w:pStyle w:val="BodyText"/>
        <w:numPr>
          <w:ilvl w:val="0"/>
          <w:numId w:val="28"/>
        </w:numPr>
      </w:pPr>
      <w:ins w:id="1200" w:author="Unknown Author" w:date="2023-05-04T17:05:00Z">
        <w:r>
          <w:t>Vlen allocation information property</w:t>
        </w:r>
      </w:ins>
    </w:p>
    <w:p w:rsidR="00D31373" w:rsidRDefault="00000000">
      <w:pPr>
        <w:pStyle w:val="BodyText"/>
        <w:numPr>
          <w:ilvl w:val="0"/>
          <w:numId w:val="28"/>
        </w:numPr>
      </w:pPr>
      <w:ins w:id="1201" w:author="Unknown Author" w:date="2023-05-04T17:05:00Z">
        <w:r>
          <w:t xml:space="preserve">Vlen free function property </w:t>
        </w:r>
      </w:ins>
    </w:p>
    <w:p w:rsidR="00D31373" w:rsidRDefault="00000000">
      <w:pPr>
        <w:pStyle w:val="BodyText"/>
        <w:numPr>
          <w:ilvl w:val="0"/>
          <w:numId w:val="28"/>
        </w:numPr>
      </w:pPr>
      <w:ins w:id="1202" w:author="Unknown Author" w:date="2023-05-04T17:05:00Z">
        <w:r>
          <w:t xml:space="preserve">Vlen free information property </w:t>
        </w:r>
      </w:ins>
    </w:p>
    <w:p w:rsidR="00D31373" w:rsidRDefault="00000000">
      <w:pPr>
        <w:pStyle w:val="BodyText"/>
        <w:numPr>
          <w:ilvl w:val="0"/>
          <w:numId w:val="28"/>
        </w:numPr>
      </w:pPr>
      <w:ins w:id="1203" w:author="Unknown Author" w:date="2023-05-04T17:05:00Z">
        <w:r>
          <w:t xml:space="preserve">Vector size property </w:t>
        </w:r>
      </w:ins>
    </w:p>
    <w:p w:rsidR="00D31373" w:rsidRDefault="00000000">
      <w:pPr>
        <w:pStyle w:val="BodyText"/>
        <w:numPr>
          <w:ilvl w:val="0"/>
          <w:numId w:val="28"/>
        </w:numPr>
      </w:pPr>
      <w:ins w:id="1204" w:author="Unknown Author" w:date="2023-05-04T17:05:00Z">
        <w:r>
          <w:t>I/O transfer mode property (</w:t>
        </w:r>
      </w:ins>
      <w:ins w:id="1205" w:author="Unknown Author" w:date="2023-05-06T06:09:00Z">
        <w:r>
          <w:rPr>
            <w:color w:val="000000"/>
            <w:highlight w:val="white"/>
          </w:rPr>
          <w:t>H5D_XFER_IO_XFER_MODE</w:t>
        </w:r>
      </w:ins>
      <w:ins w:id="1206" w:author="Unknown Author" w:date="2023-05-04T17:05:00Z">
        <w:r>
          <w:t>)</w:t>
        </w:r>
      </w:ins>
    </w:p>
    <w:p w:rsidR="00D31373" w:rsidRDefault="00000000">
      <w:pPr>
        <w:pStyle w:val="BodyText"/>
        <w:numPr>
          <w:ilvl w:val="0"/>
          <w:numId w:val="28"/>
        </w:numPr>
      </w:pPr>
      <w:ins w:id="1207" w:author="Unknown Author" w:date="2023-05-04T17:05:00Z">
        <w:r>
          <w:t>I/O transfer mode property (</w:t>
        </w:r>
      </w:ins>
      <w:ins w:id="1208" w:author="Unknown Author" w:date="2023-05-06T06:09:00Z">
        <w:r>
          <w:rPr>
            <w:color w:val="000000"/>
            <w:highlight w:val="white"/>
          </w:rPr>
          <w:t>H5D_XFER_MPIO_COLLECTIVE_OPT</w:t>
        </w:r>
      </w:ins>
      <w:ins w:id="1209" w:author="Unknown Author" w:date="2023-05-04T17:05:00Z">
        <w:r>
          <w:t>)</w:t>
        </w:r>
      </w:ins>
    </w:p>
    <w:p w:rsidR="00D31373" w:rsidRDefault="00000000">
      <w:pPr>
        <w:pStyle w:val="BodyText"/>
        <w:numPr>
          <w:ilvl w:val="0"/>
          <w:numId w:val="28"/>
        </w:numPr>
      </w:pPr>
      <w:ins w:id="1210" w:author="Unknown Author" w:date="2023-05-04T17:05:00Z">
        <w:r>
          <w:t>I/O transfer mode property (</w:t>
        </w:r>
      </w:ins>
      <w:ins w:id="1211" w:author="Unknown Author" w:date="2023-05-06T06:09:00Z">
        <w:r>
          <w:rPr>
            <w:color w:val="000000"/>
            <w:highlight w:val="white"/>
          </w:rPr>
          <w:t>H5D_XFER_MPIO_CHUNK_OPT_HARD</w:t>
        </w:r>
      </w:ins>
      <w:ins w:id="1212" w:author="Unknown Author" w:date="2023-05-04T17:05:00Z">
        <w:r>
          <w:t>)</w:t>
        </w:r>
      </w:ins>
    </w:p>
    <w:p w:rsidR="00D31373" w:rsidRDefault="00000000">
      <w:pPr>
        <w:pStyle w:val="BodyText"/>
        <w:numPr>
          <w:ilvl w:val="0"/>
          <w:numId w:val="28"/>
        </w:numPr>
      </w:pPr>
      <w:ins w:id="1213" w:author="Unknown Author" w:date="2023-05-06T06:10:00Z">
        <w:r>
          <w:t>I/O transfer mode property(</w:t>
        </w:r>
        <w:r>
          <w:rPr>
            <w:color w:val="000000"/>
            <w:highlight w:val="white"/>
          </w:rPr>
          <w:t>H5D_XFER_MPIO_CHUNK_OPT_NUM</w:t>
        </w:r>
        <w:r>
          <w:t>)</w:t>
        </w:r>
      </w:ins>
    </w:p>
    <w:p w:rsidR="00D31373" w:rsidRDefault="00000000">
      <w:pPr>
        <w:pStyle w:val="BodyText"/>
        <w:numPr>
          <w:ilvl w:val="0"/>
          <w:numId w:val="28"/>
        </w:numPr>
      </w:pPr>
      <w:ins w:id="1214" w:author="Unknown Author" w:date="2023-05-04T17:05:00Z">
        <w:r>
          <w:t>I/O transfer mode property (</w:t>
        </w:r>
      </w:ins>
      <w:ins w:id="1215" w:author="Unknown Author" w:date="2023-05-06T06:10:00Z">
        <w:r>
          <w:rPr>
            <w:color w:val="000000"/>
            <w:highlight w:val="white"/>
          </w:rPr>
          <w:t>H5D_XFER_MPIO_CHUNK_OPT_RATIO</w:t>
        </w:r>
      </w:ins>
      <w:ins w:id="1216" w:author="Unknown Author" w:date="2023-05-04T17:05:00Z">
        <w:r>
          <w:t>)</w:t>
        </w:r>
      </w:ins>
    </w:p>
    <w:p w:rsidR="00D31373" w:rsidRDefault="00000000">
      <w:pPr>
        <w:pStyle w:val="BodyText"/>
        <w:numPr>
          <w:ilvl w:val="0"/>
          <w:numId w:val="28"/>
        </w:numPr>
      </w:pPr>
      <w:ins w:id="1217" w:author="Unknown Author" w:date="2023-05-04T17:05:00Z">
        <w:r>
          <w:t xml:space="preserve">Chunk Optimization mode property </w:t>
        </w:r>
      </w:ins>
    </w:p>
    <w:p w:rsidR="00D31373" w:rsidRDefault="00000000">
      <w:pPr>
        <w:pStyle w:val="BodyText"/>
        <w:numPr>
          <w:ilvl w:val="0"/>
          <w:numId w:val="28"/>
        </w:numPr>
      </w:pPr>
      <w:ins w:id="1218" w:author="Unknown Author" w:date="2023-05-04T17:05:00Z">
        <w:r>
          <w:t>Actual I/O mode property</w:t>
        </w:r>
      </w:ins>
    </w:p>
    <w:p w:rsidR="00D31373" w:rsidRDefault="00000000">
      <w:pPr>
        <w:pStyle w:val="BodyText"/>
        <w:numPr>
          <w:ilvl w:val="0"/>
          <w:numId w:val="28"/>
        </w:numPr>
      </w:pPr>
      <w:ins w:id="1219" w:author="Unknown Author" w:date="2023-05-04T17:05:00Z">
        <w:r>
          <w:t xml:space="preserve">Local cause of broken collective I/O property </w:t>
        </w:r>
      </w:ins>
    </w:p>
    <w:p w:rsidR="00D31373" w:rsidRDefault="00000000">
      <w:pPr>
        <w:pStyle w:val="BodyText"/>
        <w:numPr>
          <w:ilvl w:val="0"/>
          <w:numId w:val="28"/>
        </w:numPr>
      </w:pPr>
      <w:ins w:id="1220" w:author="Unknown Author" w:date="2023-05-04T17:05:00Z">
        <w:r>
          <w:t xml:space="preserve">Global cause of broken collective I/O property </w:t>
        </w:r>
      </w:ins>
    </w:p>
    <w:p w:rsidR="00D31373" w:rsidRDefault="00000000">
      <w:pPr>
        <w:pStyle w:val="BodyText"/>
        <w:numPr>
          <w:ilvl w:val="0"/>
          <w:numId w:val="28"/>
        </w:numPr>
      </w:pPr>
      <w:ins w:id="1221" w:author="Unknown Author" w:date="2023-05-04T17:05:00Z">
        <w:r>
          <w:t xml:space="preserve">EDC property </w:t>
        </w:r>
      </w:ins>
    </w:p>
    <w:p w:rsidR="00D31373" w:rsidRDefault="00000000">
      <w:pPr>
        <w:pStyle w:val="BodyText"/>
        <w:numPr>
          <w:ilvl w:val="0"/>
          <w:numId w:val="28"/>
        </w:numPr>
      </w:pPr>
      <w:ins w:id="1222" w:author="Unknown Author" w:date="2023-05-04T17:05:00Z">
        <w:r>
          <w:t xml:space="preserve">Filter callback property </w:t>
        </w:r>
      </w:ins>
    </w:p>
    <w:p w:rsidR="00D31373" w:rsidRDefault="00000000">
      <w:pPr>
        <w:pStyle w:val="BodyText"/>
        <w:numPr>
          <w:ilvl w:val="0"/>
          <w:numId w:val="28"/>
        </w:numPr>
      </w:pPr>
      <w:ins w:id="1223" w:author="Unknown Author" w:date="2023-05-04T17:05:00Z">
        <w:r>
          <w:t xml:space="preserve">Type conversion callback property </w:t>
        </w:r>
      </w:ins>
    </w:p>
    <w:p w:rsidR="00D31373" w:rsidRDefault="00000000">
      <w:pPr>
        <w:pStyle w:val="BodyText"/>
        <w:numPr>
          <w:ilvl w:val="0"/>
          <w:numId w:val="28"/>
        </w:numPr>
      </w:pPr>
      <w:ins w:id="1224" w:author="Unknown Author" w:date="2023-05-04T17:05:00Z">
        <w:r>
          <w:t xml:space="preserve">Data transform property </w:t>
        </w:r>
      </w:ins>
    </w:p>
    <w:p w:rsidR="00D31373" w:rsidRDefault="00000000">
      <w:pPr>
        <w:pStyle w:val="BodyText"/>
        <w:numPr>
          <w:ilvl w:val="0"/>
          <w:numId w:val="28"/>
        </w:numPr>
      </w:pPr>
      <w:ins w:id="1225" w:author="Unknown Author" w:date="2023-05-04T17:05:00Z">
        <w:r>
          <w:t xml:space="preserve">Dataset selection property </w:t>
        </w:r>
      </w:ins>
    </w:p>
    <w:p w:rsidR="00D31373" w:rsidRDefault="00000000">
      <w:ins w:id="1226" w:author="Unknown Author" w:date="2023-05-04T17:05:00Z">
        <w:r>
          <w:t>Each of these properties is discussed below</w:t>
        </w:r>
      </w:ins>
    </w:p>
    <w:p w:rsidR="00D31373" w:rsidRDefault="00D31373"/>
    <w:p w:rsidR="00D31373" w:rsidRDefault="00000000">
      <w:pPr>
        <w:pStyle w:val="Heading3"/>
      </w:pPr>
      <w:bookmarkStart w:id="1227" w:name="__RefHeading___Toc31296_1307998885"/>
      <w:bookmarkEnd w:id="1227"/>
      <w:ins w:id="1228" w:author="Unknown Author" w:date="2023-05-04T17:05:00Z">
        <w:r>
          <w:t>Maximum Temp Buffer Size Property</w:t>
        </w:r>
      </w:ins>
    </w:p>
    <w:p w:rsidR="00D31373" w:rsidRDefault="00000000">
      <w:pPr>
        <w:pStyle w:val="BodyText"/>
      </w:pPr>
      <w:ins w:id="1229" w:author="Unknown Author" w:date="2023-05-04T17:05:00Z">
        <w:r>
          <w:t>The call used to register the Max. temp buffer size property is reproduced below with the formal parameters added as comments</w:t>
        </w:r>
      </w:ins>
    </w:p>
    <w:p w:rsidR="00D31373" w:rsidRDefault="00000000">
      <w:pPr>
        <w:rPr>
          <w:ins w:id="1230" w:author="Unknown Author" w:date="2023-05-04T17:05:00Z"/>
          <w:rFonts w:ascii="Courier" w:hAnsi="Courier"/>
          <w:sz w:val="18"/>
          <w:szCs w:val="18"/>
        </w:rPr>
      </w:pPr>
      <w:ins w:id="1231"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pPr>
        <w:rPr>
          <w:ins w:id="1232" w:author="Unknown Author" w:date="2023-05-04T17:05:00Z"/>
          <w:rFonts w:ascii="Courier" w:hAnsi="Courier"/>
          <w:sz w:val="18"/>
          <w:szCs w:val="18"/>
        </w:rPr>
      </w:pPr>
      <w:ins w:id="1233" w:author="Unknown Author" w:date="2023-05-04T17:05:00Z">
        <w:r>
          <w:rPr>
            <w:rFonts w:ascii="Courier" w:hAnsi="Courier"/>
            <w:sz w:val="18"/>
            <w:szCs w:val="18"/>
          </w:rPr>
          <w:t xml:space="preserve">                   H5D_XFER_MAX_TEMP_BUF_NAME, // const char *name, </w:t>
        </w:r>
      </w:ins>
    </w:p>
    <w:p w:rsidR="00D31373" w:rsidRDefault="00000000">
      <w:ins w:id="1234" w:author="Unknown Author" w:date="2023-05-04T17:05:00Z">
        <w:r>
          <w:rPr>
            <w:rFonts w:ascii="Courier" w:hAnsi="Courier"/>
            <w:sz w:val="18"/>
            <w:szCs w:val="18"/>
          </w:rPr>
          <w:t xml:space="preserve">                   </w:t>
        </w:r>
        <w:r>
          <w:rPr>
            <w:rFonts w:ascii="Courier" w:hAnsi="Courier"/>
            <w:color w:val="000000"/>
            <w:sz w:val="18"/>
            <w:szCs w:val="18"/>
            <w:highlight w:val="white"/>
          </w:rPr>
          <w:t>H5D_XFER_MAX_TEMP_BUF_SIZE,</w:t>
        </w:r>
        <w:r>
          <w:rPr>
            <w:rFonts w:ascii="Courier" w:hAnsi="Courier"/>
            <w:sz w:val="18"/>
            <w:szCs w:val="18"/>
          </w:rPr>
          <w:t xml:space="preserve"> // size_t size, </w:t>
        </w:r>
      </w:ins>
    </w:p>
    <w:p w:rsidR="00D31373" w:rsidRDefault="00000000">
      <w:pPr>
        <w:rPr>
          <w:ins w:id="1235" w:author="Unknown Author" w:date="2023-05-04T17:05:00Z"/>
          <w:rFonts w:ascii="Courier" w:hAnsi="Courier"/>
          <w:sz w:val="18"/>
          <w:szCs w:val="18"/>
        </w:rPr>
      </w:pPr>
      <w:ins w:id="1236" w:author="Unknown Author" w:date="2023-05-04T17:05:00Z">
        <w:r>
          <w:rPr>
            <w:rFonts w:ascii="Courier" w:hAnsi="Courier"/>
            <w:sz w:val="18"/>
            <w:szCs w:val="18"/>
          </w:rPr>
          <w:t xml:space="preserve">                   &amp;H5D_def_max_temp_buf_</w:t>
        </w:r>
        <w:proofErr w:type="gramStart"/>
        <w:r>
          <w:rPr>
            <w:rFonts w:ascii="Courier" w:hAnsi="Courier"/>
            <w:sz w:val="18"/>
            <w:szCs w:val="18"/>
          </w:rPr>
          <w:t xml:space="preserve">g,   </w:t>
        </w:r>
        <w:proofErr w:type="gramEnd"/>
        <w:r>
          <w:rPr>
            <w:rFonts w:ascii="Courier" w:hAnsi="Courier"/>
            <w:sz w:val="18"/>
            <w:szCs w:val="18"/>
          </w:rPr>
          <w:t xml:space="preserve"> // const void *def_value, </w:t>
        </w:r>
      </w:ins>
    </w:p>
    <w:p w:rsidR="00D31373" w:rsidRDefault="00000000">
      <w:pPr>
        <w:rPr>
          <w:ins w:id="1237" w:author="Unknown Author" w:date="2023-05-04T17:05:00Z"/>
          <w:rFonts w:ascii="Courier" w:hAnsi="Courier"/>
          <w:sz w:val="18"/>
          <w:szCs w:val="18"/>
        </w:rPr>
      </w:pPr>
      <w:ins w:id="1238"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239" w:author="Unknown Author" w:date="2023-05-04T17:05:00Z"/>
          <w:rFonts w:ascii="Courier" w:hAnsi="Courier"/>
          <w:sz w:val="18"/>
          <w:szCs w:val="18"/>
        </w:rPr>
      </w:pPr>
      <w:ins w:id="1240"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241" w:author="Unknown Author" w:date="2023-05-04T17:05:00Z"/>
          <w:rFonts w:ascii="Courier" w:hAnsi="Courier"/>
          <w:sz w:val="18"/>
          <w:szCs w:val="18"/>
        </w:rPr>
      </w:pPr>
      <w:ins w:id="1242"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H5D_XFER_MAX_TEMP_BUF_ENC,  // H5P_prp_encode_func_t prp_encode, </w:t>
        </w:r>
      </w:ins>
    </w:p>
    <w:p w:rsidR="00D31373" w:rsidRDefault="00000000">
      <w:pPr>
        <w:rPr>
          <w:ins w:id="1243" w:author="Unknown Author" w:date="2023-05-04T17:05:00Z"/>
          <w:rFonts w:ascii="Courier" w:hAnsi="Courier"/>
          <w:sz w:val="18"/>
          <w:szCs w:val="18"/>
        </w:rPr>
      </w:pPr>
      <w:ins w:id="1244" w:author="Unknown Author" w:date="2023-05-04T17:05:00Z">
        <w:r>
          <w:rPr>
            <w:rFonts w:ascii="Courier" w:hAnsi="Courier"/>
            <w:sz w:val="18"/>
            <w:szCs w:val="18"/>
          </w:rPr>
          <w:lastRenderedPageBreak/>
          <w:t xml:space="preserve">                   H5D_XFER_MAX_TEMP_BUF_</w:t>
        </w:r>
        <w:proofErr w:type="gramStart"/>
        <w:r>
          <w:rPr>
            <w:rFonts w:ascii="Courier" w:hAnsi="Courier"/>
            <w:sz w:val="18"/>
            <w:szCs w:val="18"/>
          </w:rPr>
          <w:t>DEC,  /</w:t>
        </w:r>
        <w:proofErr w:type="gramEnd"/>
        <w:r>
          <w:rPr>
            <w:rFonts w:ascii="Courier" w:hAnsi="Courier"/>
            <w:sz w:val="18"/>
            <w:szCs w:val="18"/>
          </w:rPr>
          <w:t xml:space="preserve">/ H5P_prp_decode_func_t prp_decode, </w:t>
        </w:r>
        <w:r>
          <w:rPr>
            <w:rFonts w:ascii="Courier" w:hAnsi="Courier"/>
            <w:sz w:val="18"/>
            <w:szCs w:val="18"/>
          </w:rPr>
          <w:br/>
          <w:t xml:space="preserve">                   NULL,                       // H5P_prp_delete_func_t prp_delete, </w:t>
        </w:r>
      </w:ins>
    </w:p>
    <w:p w:rsidR="00D31373" w:rsidRDefault="00000000">
      <w:pPr>
        <w:rPr>
          <w:ins w:id="1245" w:author="Unknown Author" w:date="2023-05-04T17:05:00Z"/>
          <w:rFonts w:ascii="Courier" w:hAnsi="Courier"/>
          <w:sz w:val="18"/>
          <w:szCs w:val="18"/>
        </w:rPr>
      </w:pPr>
      <w:ins w:id="1246"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247"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pStyle w:val="BodyText"/>
      </w:pPr>
    </w:p>
    <w:p w:rsidR="00D31373" w:rsidRDefault="00000000">
      <w:pPr>
        <w:pStyle w:val="BodyText"/>
      </w:pPr>
      <w:ins w:id="1248" w:author="Unknown Author" w:date="2023-05-04T17:05:00Z">
        <w:r>
          <w:t>Observe that only the encode and decode callbacks are defined.</w:t>
        </w:r>
      </w:ins>
      <w:ins w:id="1249" w:author="Unknown Author" w:date="2023-05-07T00:10:00Z">
        <w:r>
          <w:t xml:space="preserve"> </w:t>
        </w:r>
      </w:ins>
    </w:p>
    <w:p w:rsidR="00D31373" w:rsidRDefault="00000000">
      <w:pPr>
        <w:pStyle w:val="BodyText"/>
      </w:pPr>
      <w:ins w:id="1250" w:author="Unknown Author" w:date="2023-05-07T00:10:00Z">
        <w:r>
          <w:t xml:space="preserve"> </w:t>
        </w:r>
      </w:ins>
      <w:ins w:id="1251" w:author="Unknown Author" w:date="2023-05-06T09:37:00Z">
        <w:r>
          <w:rPr>
            <w:color w:val="000000"/>
            <w:highlight w:val="white"/>
          </w:rPr>
          <w:t>H5D_XFER_MAX_TEMP_BUF_ENC</w:t>
        </w:r>
      </w:ins>
      <w:ins w:id="1252" w:author="Unknown Author" w:date="2023-05-06T09:45:00Z">
        <w:r>
          <w:rPr>
            <w:color w:val="000000"/>
            <w:highlight w:val="white"/>
          </w:rPr>
          <w:t xml:space="preserve"> </w:t>
        </w:r>
      </w:ins>
      <w:proofErr w:type="gramStart"/>
      <w:ins w:id="1253" w:author="Unknown Author" w:date="2023-05-04T17:05:00Z">
        <w:r>
          <w:t xml:space="preserve">and  </w:t>
        </w:r>
      </w:ins>
      <w:ins w:id="1254" w:author="Unknown Author" w:date="2023-05-06T09:38:00Z">
        <w:r>
          <w:rPr>
            <w:color w:val="000000"/>
            <w:highlight w:val="white"/>
          </w:rPr>
          <w:t>H</w:t>
        </w:r>
        <w:proofErr w:type="gramEnd"/>
        <w:r>
          <w:rPr>
            <w:color w:val="000000"/>
            <w:highlight w:val="white"/>
          </w:rPr>
          <w:t>5D_XFER_MAX_TEMP_BUF_DEC</w:t>
        </w:r>
      </w:ins>
      <w:ins w:id="1255" w:author="Unknown Author" w:date="2023-05-06T09:45:00Z">
        <w:r>
          <w:rPr>
            <w:color w:val="000000"/>
            <w:highlight w:val="white"/>
          </w:rPr>
          <w:t xml:space="preserve"> </w:t>
        </w:r>
      </w:ins>
      <w:ins w:id="1256" w:author="Unknown Author" w:date="2023-05-04T17:05:00Z">
        <w:r>
          <w:t xml:space="preserve">resolve to </w:t>
        </w:r>
      </w:ins>
      <w:ins w:id="1257" w:author="Unknown Author" w:date="2023-05-06T09:38:00Z">
        <w:r>
          <w:rPr>
            <w:color w:val="000000"/>
            <w:highlight w:val="white"/>
          </w:rPr>
          <w:t>H5P__encode_size_t</w:t>
        </w:r>
        <w:r>
          <w:t xml:space="preserve">() </w:t>
        </w:r>
      </w:ins>
      <w:ins w:id="1258" w:author="Unknown Author" w:date="2023-05-04T17:05:00Z">
        <w:r>
          <w:t>and</w:t>
        </w:r>
      </w:ins>
      <w:ins w:id="1259" w:author="Unknown Author" w:date="2023-05-06T09:47:00Z">
        <w:r>
          <w:t xml:space="preserve"> </w:t>
        </w:r>
      </w:ins>
      <w:ins w:id="1260" w:author="Unknown Author" w:date="2023-05-06T09:39:00Z">
        <w:r>
          <w:rPr>
            <w:color w:val="000000"/>
            <w:highlight w:val="white"/>
          </w:rPr>
          <w:t>H5P__decode_size_t</w:t>
        </w:r>
      </w:ins>
      <w:ins w:id="1261" w:author="Unknown Author" w:date="2023-05-06T09:45:00Z">
        <w:r>
          <w:rPr>
            <w:color w:val="000000"/>
            <w:highlight w:val="white"/>
          </w:rPr>
          <w:t>()</w:t>
        </w:r>
      </w:ins>
      <w:ins w:id="1262" w:author="Unknown Author" w:date="2023-05-04T17:05:00Z">
        <w:r>
          <w:t xml:space="preserve"> respectively.  Their signatures appear in H5Ppkg.h, and are reproduced below:</w:t>
        </w:r>
      </w:ins>
    </w:p>
    <w:p w:rsidR="00D31373" w:rsidRDefault="00000000">
      <w:pPr>
        <w:pStyle w:val="BodyText"/>
        <w:ind w:left="720"/>
        <w:rPr>
          <w:rFonts w:ascii="Courier" w:hAnsi="Courier"/>
          <w:color w:val="000000"/>
          <w:sz w:val="18"/>
          <w:szCs w:val="18"/>
          <w:highlight w:val="white"/>
        </w:rPr>
      </w:pPr>
      <w:ins w:id="1263" w:author="Unknown Author" w:date="2023-05-06T09:48:00Z">
        <w:r>
          <w:rPr>
            <w:rFonts w:ascii="Courier" w:hAnsi="Courier"/>
            <w:color w:val="000000"/>
            <w:sz w:val="18"/>
            <w:szCs w:val="18"/>
            <w:highlight w:val="white"/>
          </w:rPr>
          <w:t>herr_t H5P__encode_size_</w:t>
        </w:r>
        <w:proofErr w:type="gramStart"/>
        <w:r>
          <w:rPr>
            <w:rFonts w:ascii="Courier" w:hAnsi="Courier"/>
            <w:color w:val="000000"/>
            <w:sz w:val="18"/>
            <w:szCs w:val="18"/>
            <w:highlight w:val="white"/>
          </w:rPr>
          <w:t>t(</w:t>
        </w:r>
        <w:proofErr w:type="gramEnd"/>
        <w:r>
          <w:rPr>
            <w:rFonts w:ascii="Courier" w:hAnsi="Courier"/>
            <w:color w:val="000000"/>
            <w:sz w:val="18"/>
            <w:szCs w:val="18"/>
            <w:highlight w:val="white"/>
          </w:rPr>
          <w:t>const void *value, void **_pp, size_t *size);</w:t>
        </w:r>
      </w:ins>
    </w:p>
    <w:p w:rsidR="00D31373" w:rsidRDefault="00000000">
      <w:pPr>
        <w:pStyle w:val="BodyText"/>
        <w:ind w:left="720"/>
      </w:pPr>
      <w:ins w:id="1264" w:author="Unknown Author" w:date="2023-05-06T10:48:00Z">
        <w:r>
          <w:rPr>
            <w:rFonts w:ascii="Courier" w:hAnsi="Courier"/>
            <w:color w:val="000000"/>
            <w:sz w:val="18"/>
            <w:szCs w:val="18"/>
            <w:highlight w:val="white"/>
          </w:rPr>
          <w:t>herr_t H5P__decode_size_</w:t>
        </w:r>
        <w:proofErr w:type="gramStart"/>
        <w:r>
          <w:rPr>
            <w:rFonts w:ascii="Courier" w:hAnsi="Courier"/>
            <w:color w:val="000000"/>
            <w:sz w:val="18"/>
            <w:szCs w:val="18"/>
            <w:highlight w:val="white"/>
          </w:rPr>
          <w:t>t(</w:t>
        </w:r>
        <w:proofErr w:type="gramEnd"/>
        <w:r>
          <w:rPr>
            <w:rFonts w:ascii="Courier" w:hAnsi="Courier"/>
            <w:color w:val="000000"/>
            <w:sz w:val="18"/>
            <w:szCs w:val="18"/>
            <w:highlight w:val="white"/>
          </w:rPr>
          <w:t>const void **_pp, void *_value)</w:t>
        </w:r>
      </w:ins>
      <w:ins w:id="1265" w:author="Unknown Author" w:date="2023-05-06T09:48:00Z">
        <w:r>
          <w:rPr>
            <w:rFonts w:ascii="Courier" w:hAnsi="Courier"/>
            <w:color w:val="000000"/>
            <w:sz w:val="18"/>
            <w:szCs w:val="18"/>
            <w:highlight w:val="white"/>
          </w:rPr>
          <w:t>;</w:t>
        </w:r>
        <w:r>
          <w:rPr>
            <w:rFonts w:ascii="monospace" w:hAnsi="monospace"/>
          </w:rPr>
          <w:br/>
        </w:r>
      </w:ins>
    </w:p>
    <w:p w:rsidR="00D31373" w:rsidRDefault="00000000">
      <w:pPr>
        <w:pStyle w:val="BodyText"/>
      </w:pPr>
      <w:ins w:id="1266" w:author="Unknown Author" w:date="2023-05-04T17:05:00Z">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ins>
    </w:p>
    <w:p w:rsidR="00D31373" w:rsidRDefault="00000000">
      <w:pPr>
        <w:pStyle w:val="Heading3"/>
      </w:pPr>
      <w:bookmarkStart w:id="1267" w:name="__RefHeading___Toc31298_1307998885"/>
      <w:bookmarkEnd w:id="1267"/>
      <w:ins w:id="1268" w:author="Unknown Author" w:date="2023-05-04T17:05:00Z">
        <w:r>
          <w:t>Type conversion buffer property</w:t>
        </w:r>
      </w:ins>
    </w:p>
    <w:p w:rsidR="00D31373" w:rsidRDefault="00000000">
      <w:pPr>
        <w:pStyle w:val="BodyText"/>
      </w:pPr>
      <w:ins w:id="1269" w:author="Unknown Author" w:date="2023-05-04T17:05:00Z">
        <w:r>
          <w:t>The call used to register the type conversion buffer property is reproduced below with the formal parameters added as comments</w:t>
        </w:r>
      </w:ins>
    </w:p>
    <w:p w:rsidR="00D31373" w:rsidRDefault="00000000">
      <w:pPr>
        <w:rPr>
          <w:ins w:id="1270" w:author="Unknown Author" w:date="2023-05-04T17:05:00Z"/>
          <w:rFonts w:ascii="Courier" w:hAnsi="Courier"/>
          <w:sz w:val="18"/>
          <w:szCs w:val="18"/>
        </w:rPr>
      </w:pPr>
      <w:ins w:id="1271"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272" w:author="Unknown Author" w:date="2023-05-04T17:05:00Z">
        <w:r>
          <w:rPr>
            <w:rFonts w:ascii="Courier" w:hAnsi="Courier"/>
            <w:sz w:val="18"/>
            <w:szCs w:val="18"/>
          </w:rPr>
          <w:t xml:space="preserve">                   </w:t>
        </w:r>
      </w:ins>
      <w:ins w:id="1273" w:author="Unknown Author" w:date="2023-05-07T06:15:00Z">
        <w:r>
          <w:rPr>
            <w:rFonts w:ascii="Courier" w:hAnsi="Courier"/>
            <w:color w:val="000000"/>
            <w:sz w:val="18"/>
            <w:szCs w:val="18"/>
            <w:highlight w:val="white"/>
          </w:rPr>
          <w:t>H5D_XFER_TCONV_BUF_</w:t>
        </w:r>
        <w:proofErr w:type="gramStart"/>
        <w:r>
          <w:rPr>
            <w:rFonts w:ascii="Courier" w:hAnsi="Courier"/>
            <w:color w:val="000000"/>
            <w:sz w:val="18"/>
            <w:szCs w:val="18"/>
            <w:highlight w:val="white"/>
          </w:rPr>
          <w:t>NAME,</w:t>
        </w:r>
      </w:ins>
      <w:ins w:id="1274" w:author="Unknown Author" w:date="2023-05-07T06:17:00Z">
        <w:r>
          <w:rPr>
            <w:rFonts w:ascii="Courier" w:hAnsi="Courier"/>
            <w:color w:val="000000"/>
            <w:sz w:val="18"/>
            <w:szCs w:val="18"/>
            <w:highlight w:val="white"/>
          </w:rPr>
          <w:t xml:space="preserve">  </w:t>
        </w:r>
      </w:ins>
      <w:ins w:id="1275" w:author="Unknown Author" w:date="2023-05-04T17:05:00Z">
        <w:r>
          <w:rPr>
            <w:rFonts w:ascii="Courier" w:hAnsi="Courier"/>
            <w:sz w:val="18"/>
            <w:szCs w:val="18"/>
          </w:rPr>
          <w:t xml:space="preserve"> </w:t>
        </w:r>
        <w:proofErr w:type="gramEnd"/>
        <w:r>
          <w:rPr>
            <w:rFonts w:ascii="Courier" w:hAnsi="Courier"/>
            <w:sz w:val="18"/>
            <w:szCs w:val="18"/>
          </w:rPr>
          <w:t xml:space="preserve"> // const char *name, </w:t>
        </w:r>
      </w:ins>
    </w:p>
    <w:p w:rsidR="00D31373" w:rsidRDefault="00000000">
      <w:ins w:id="1276" w:author="Unknown Author" w:date="2023-05-04T17:05:00Z">
        <w:r>
          <w:rPr>
            <w:rFonts w:ascii="Courier" w:hAnsi="Courier"/>
            <w:sz w:val="18"/>
            <w:szCs w:val="18"/>
          </w:rPr>
          <w:t xml:space="preserve">                   </w:t>
        </w:r>
      </w:ins>
      <w:ins w:id="1277" w:author="Unknown Author" w:date="2023-05-07T06:15:00Z">
        <w:r>
          <w:rPr>
            <w:rFonts w:ascii="Courier" w:hAnsi="Courier"/>
            <w:color w:val="000000"/>
            <w:sz w:val="18"/>
            <w:szCs w:val="18"/>
            <w:highlight w:val="white"/>
          </w:rPr>
          <w:t>H5D_XFER_TCONV_BUF_</w:t>
        </w:r>
        <w:proofErr w:type="gramStart"/>
        <w:r>
          <w:rPr>
            <w:rFonts w:ascii="Courier" w:hAnsi="Courier"/>
            <w:color w:val="000000"/>
            <w:sz w:val="18"/>
            <w:szCs w:val="18"/>
            <w:highlight w:val="white"/>
          </w:rPr>
          <w:t>SIZE</w:t>
        </w:r>
      </w:ins>
      <w:ins w:id="1278" w:author="Unknown Author" w:date="2023-05-04T17:05:00Z">
        <w:r>
          <w:rPr>
            <w:rFonts w:ascii="Courier" w:hAnsi="Courier"/>
            <w:color w:val="000000"/>
            <w:sz w:val="18"/>
            <w:szCs w:val="18"/>
            <w:highlight w:val="white"/>
          </w:rPr>
          <w:t xml:space="preserve">,   </w:t>
        </w:r>
        <w:proofErr w:type="gramEnd"/>
        <w:r>
          <w:rPr>
            <w:rFonts w:ascii="Courier" w:hAnsi="Courier"/>
            <w:sz w:val="18"/>
            <w:szCs w:val="18"/>
          </w:rPr>
          <w:t xml:space="preserve"> // size_t size, </w:t>
        </w:r>
      </w:ins>
    </w:p>
    <w:p w:rsidR="00D31373" w:rsidRDefault="00000000">
      <w:ins w:id="1279" w:author="Unknown Author" w:date="2023-05-04T17:05:00Z">
        <w:r>
          <w:rPr>
            <w:rFonts w:ascii="Courier" w:hAnsi="Courier"/>
            <w:sz w:val="18"/>
            <w:szCs w:val="18"/>
          </w:rPr>
          <w:t xml:space="preserve">                   </w:t>
        </w:r>
      </w:ins>
      <w:ins w:id="1280" w:author="Unknown Author" w:date="2023-05-07T06:16:00Z">
        <w:r>
          <w:rPr>
            <w:rFonts w:ascii="Courier" w:hAnsi="Courier"/>
            <w:color w:val="000000"/>
            <w:sz w:val="18"/>
            <w:szCs w:val="18"/>
            <w:highlight w:val="white"/>
          </w:rPr>
          <w:t>&amp;H5D_def_tconv_buf_</w:t>
        </w:r>
        <w:proofErr w:type="gramStart"/>
        <w:r>
          <w:rPr>
            <w:rFonts w:ascii="Courier" w:hAnsi="Courier"/>
            <w:color w:val="000000"/>
            <w:sz w:val="18"/>
            <w:szCs w:val="18"/>
            <w:highlight w:val="white"/>
          </w:rPr>
          <w:t>g</w:t>
        </w:r>
      </w:ins>
      <w:ins w:id="1281"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282" w:author="Unknown Author" w:date="2023-05-04T17:05:00Z"/>
          <w:rFonts w:ascii="Courier" w:hAnsi="Courier"/>
          <w:sz w:val="18"/>
          <w:szCs w:val="18"/>
        </w:rPr>
      </w:pPr>
      <w:ins w:id="1283"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284" w:author="Unknown Author" w:date="2023-05-04T17:05:00Z"/>
          <w:rFonts w:ascii="Courier" w:hAnsi="Courier"/>
          <w:sz w:val="18"/>
          <w:szCs w:val="18"/>
        </w:rPr>
      </w:pPr>
      <w:ins w:id="1285"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286" w:author="Unknown Author" w:date="2023-05-04T17:05:00Z"/>
          <w:rFonts w:ascii="Courier" w:hAnsi="Courier"/>
          <w:sz w:val="18"/>
          <w:szCs w:val="18"/>
        </w:rPr>
      </w:pPr>
      <w:ins w:id="1287"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NULL,                       // H5P_prp_encode_func_t prp_encode, </w:t>
        </w:r>
      </w:ins>
    </w:p>
    <w:p w:rsidR="00D31373" w:rsidRDefault="00000000">
      <w:pPr>
        <w:rPr>
          <w:ins w:id="1288" w:author="Unknown Author" w:date="2023-05-04T17:05:00Z"/>
          <w:rFonts w:ascii="Courier" w:hAnsi="Courier"/>
          <w:sz w:val="18"/>
          <w:szCs w:val="18"/>
        </w:rPr>
      </w:pPr>
      <w:ins w:id="128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H5P_prp_decode_func_t prp_decode, </w:t>
        </w:r>
        <w:r>
          <w:rPr>
            <w:rFonts w:ascii="Courier" w:hAnsi="Courier"/>
            <w:sz w:val="18"/>
            <w:szCs w:val="18"/>
          </w:rPr>
          <w:br/>
          <w:t xml:space="preserve">                   NULL,                       // H5P_prp_delete_func_t prp_delete, </w:t>
        </w:r>
      </w:ins>
    </w:p>
    <w:p w:rsidR="00D31373" w:rsidRDefault="00000000">
      <w:pPr>
        <w:rPr>
          <w:ins w:id="1290" w:author="Unknown Author" w:date="2023-05-04T17:05:00Z"/>
          <w:rFonts w:ascii="Courier" w:hAnsi="Courier"/>
          <w:sz w:val="18"/>
          <w:szCs w:val="18"/>
        </w:rPr>
      </w:pPr>
      <w:ins w:id="1291"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292"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pStyle w:val="BodyText"/>
      </w:pPr>
    </w:p>
    <w:p w:rsidR="00D31373" w:rsidRDefault="00000000">
      <w:pPr>
        <w:pStyle w:val="BodyText"/>
      </w:pPr>
      <w:ins w:id="1293" w:author="Unknown Author" w:date="2023-05-04T17:05:00Z">
        <w:r>
          <w:t>Since no callbacks are defined., there are no callback related multi-thread safety issues with this property.</w:t>
        </w:r>
      </w:ins>
    </w:p>
    <w:p w:rsidR="00D31373" w:rsidRDefault="00000000">
      <w:pPr>
        <w:pStyle w:val="Heading3"/>
      </w:pPr>
      <w:bookmarkStart w:id="1294" w:name="__RefHeading___Toc31300_1307998885"/>
      <w:bookmarkEnd w:id="1294"/>
      <w:ins w:id="1295" w:author="Unknown Author" w:date="2023-05-04T17:05:00Z">
        <w:r>
          <w:t>Background buffer property</w:t>
        </w:r>
      </w:ins>
    </w:p>
    <w:p w:rsidR="00D31373" w:rsidRDefault="00000000">
      <w:pPr>
        <w:pStyle w:val="BodyText"/>
      </w:pPr>
      <w:ins w:id="1296" w:author="Unknown Author" w:date="2023-05-04T17:05:00Z">
        <w:r>
          <w:t>The call used to register the background buffer property is reproduced below with the formal parameters added as comments</w:t>
        </w:r>
      </w:ins>
    </w:p>
    <w:p w:rsidR="00D31373" w:rsidRDefault="00000000">
      <w:pPr>
        <w:rPr>
          <w:ins w:id="1297" w:author="Unknown Author" w:date="2023-05-04T17:05:00Z"/>
          <w:rFonts w:ascii="Courier" w:hAnsi="Courier"/>
          <w:sz w:val="18"/>
          <w:szCs w:val="18"/>
        </w:rPr>
      </w:pPr>
      <w:ins w:id="1298"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299" w:author="Unknown Author" w:date="2023-05-04T17:05:00Z">
        <w:r>
          <w:rPr>
            <w:rFonts w:ascii="Courier" w:hAnsi="Courier"/>
            <w:sz w:val="18"/>
            <w:szCs w:val="18"/>
          </w:rPr>
          <w:t xml:space="preserve">                   </w:t>
        </w:r>
      </w:ins>
      <w:ins w:id="1300" w:author="Unknown Author" w:date="2023-05-08T07:37:00Z">
        <w:r>
          <w:rPr>
            <w:rFonts w:ascii="Courier" w:hAnsi="Courier"/>
            <w:color w:val="000000"/>
            <w:sz w:val="18"/>
            <w:szCs w:val="18"/>
            <w:highlight w:val="white"/>
          </w:rPr>
          <w:t>H5D_XFER_BKGR_BUF_</w:t>
        </w:r>
        <w:proofErr w:type="gramStart"/>
        <w:r>
          <w:rPr>
            <w:rFonts w:ascii="Courier" w:hAnsi="Courier"/>
            <w:color w:val="000000"/>
            <w:sz w:val="18"/>
            <w:szCs w:val="18"/>
            <w:highlight w:val="white"/>
          </w:rPr>
          <w:t>NAME</w:t>
        </w:r>
      </w:ins>
      <w:ins w:id="1301" w:author="Unknown Author" w:date="2023-05-04T17:05:00Z">
        <w:r>
          <w:rPr>
            <w:rFonts w:ascii="Courier" w:hAnsi="Courier"/>
            <w:color w:val="000000"/>
            <w:sz w:val="18"/>
            <w:szCs w:val="18"/>
            <w:highlight w:val="white"/>
          </w:rPr>
          <w:t xml:space="preserve">,   </w:t>
        </w:r>
        <w:proofErr w:type="gramEnd"/>
        <w:r>
          <w:rPr>
            <w:rFonts w:ascii="Courier" w:hAnsi="Courier"/>
            <w:sz w:val="18"/>
            <w:szCs w:val="18"/>
          </w:rPr>
          <w:t xml:space="preserve">  // const char *name, </w:t>
        </w:r>
      </w:ins>
    </w:p>
    <w:p w:rsidR="00D31373" w:rsidRDefault="00000000">
      <w:ins w:id="1302" w:author="Unknown Author" w:date="2023-05-04T17:05:00Z">
        <w:r>
          <w:rPr>
            <w:rFonts w:ascii="Courier" w:hAnsi="Courier"/>
            <w:sz w:val="18"/>
            <w:szCs w:val="18"/>
          </w:rPr>
          <w:t xml:space="preserve">                   </w:t>
        </w:r>
      </w:ins>
      <w:ins w:id="1303" w:author="Unknown Author" w:date="2023-05-08T07:38:00Z">
        <w:r>
          <w:rPr>
            <w:rFonts w:ascii="Courier" w:hAnsi="Courier"/>
            <w:color w:val="000000"/>
            <w:sz w:val="18"/>
            <w:szCs w:val="18"/>
            <w:highlight w:val="white"/>
          </w:rPr>
          <w:t>H5D_XFER_BKGR_BUF_</w:t>
        </w:r>
        <w:proofErr w:type="gramStart"/>
        <w:r>
          <w:rPr>
            <w:rFonts w:ascii="Courier" w:hAnsi="Courier"/>
            <w:color w:val="000000"/>
            <w:sz w:val="18"/>
            <w:szCs w:val="18"/>
            <w:highlight w:val="white"/>
          </w:rPr>
          <w:t>SIZE</w:t>
        </w:r>
      </w:ins>
      <w:ins w:id="1304"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 size_t size, </w:t>
        </w:r>
      </w:ins>
    </w:p>
    <w:p w:rsidR="00D31373" w:rsidRDefault="00000000">
      <w:ins w:id="1305" w:author="Unknown Author" w:date="2023-05-04T17:05:00Z">
        <w:r>
          <w:rPr>
            <w:rFonts w:ascii="Courier" w:hAnsi="Courier"/>
            <w:sz w:val="18"/>
            <w:szCs w:val="18"/>
          </w:rPr>
          <w:lastRenderedPageBreak/>
          <w:t xml:space="preserve">                   </w:t>
        </w:r>
      </w:ins>
      <w:ins w:id="1306" w:author="Unknown Author" w:date="2023-05-08T07:38:00Z">
        <w:r>
          <w:rPr>
            <w:rFonts w:ascii="Courier" w:hAnsi="Courier"/>
            <w:color w:val="000000"/>
            <w:sz w:val="18"/>
            <w:szCs w:val="18"/>
            <w:highlight w:val="white"/>
          </w:rPr>
          <w:t>&amp;H5D_def_bkgr_buf_</w:t>
        </w:r>
        <w:proofErr w:type="gramStart"/>
        <w:r>
          <w:rPr>
            <w:rFonts w:ascii="Courier" w:hAnsi="Courier"/>
            <w:color w:val="000000"/>
            <w:sz w:val="18"/>
            <w:szCs w:val="18"/>
            <w:highlight w:val="white"/>
          </w:rPr>
          <w:t>g,</w:t>
        </w:r>
      </w:ins>
      <w:ins w:id="1307" w:author="Unknown Author" w:date="2023-05-04T17:05:00Z">
        <w:r>
          <w:rPr>
            <w:rFonts w:ascii="Courier" w:hAnsi="Courier"/>
            <w:sz w:val="18"/>
            <w:szCs w:val="18"/>
          </w:rPr>
          <w:t>,</w:t>
        </w:r>
        <w:proofErr w:type="gramEnd"/>
        <w:r>
          <w:rPr>
            <w:rFonts w:ascii="Courier" w:hAnsi="Courier"/>
            <w:sz w:val="18"/>
            <w:szCs w:val="18"/>
          </w:rPr>
          <w:t xml:space="preserve">       // const void *def_value, </w:t>
        </w:r>
      </w:ins>
    </w:p>
    <w:p w:rsidR="00D31373" w:rsidRDefault="00000000">
      <w:pPr>
        <w:rPr>
          <w:ins w:id="1308" w:author="Unknown Author" w:date="2023-05-04T17:05:00Z"/>
          <w:rFonts w:ascii="Courier" w:hAnsi="Courier"/>
          <w:sz w:val="18"/>
          <w:szCs w:val="18"/>
        </w:rPr>
      </w:pPr>
      <w:ins w:id="130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310" w:author="Unknown Author" w:date="2023-05-04T17:05:00Z"/>
          <w:rFonts w:ascii="Courier" w:hAnsi="Courier"/>
          <w:sz w:val="18"/>
          <w:szCs w:val="18"/>
        </w:rPr>
      </w:pPr>
      <w:ins w:id="1311"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312" w:author="Unknown Author" w:date="2023-05-04T17:05:00Z"/>
          <w:rFonts w:ascii="Courier" w:hAnsi="Courier"/>
          <w:sz w:val="18"/>
          <w:szCs w:val="18"/>
        </w:rPr>
      </w:pPr>
      <w:ins w:id="1313"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NULL,                       // H5P_prp_encode_func_t prp_encode, </w:t>
        </w:r>
      </w:ins>
    </w:p>
    <w:p w:rsidR="00D31373" w:rsidRDefault="00000000">
      <w:pPr>
        <w:rPr>
          <w:ins w:id="1314" w:author="Unknown Author" w:date="2023-05-04T17:05:00Z"/>
          <w:rFonts w:ascii="Courier" w:hAnsi="Courier"/>
          <w:sz w:val="18"/>
          <w:szCs w:val="18"/>
        </w:rPr>
      </w:pPr>
      <w:ins w:id="1315"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H5P_prp_decode_func_t prp_decode, </w:t>
        </w:r>
        <w:r>
          <w:rPr>
            <w:rFonts w:ascii="Courier" w:hAnsi="Courier"/>
            <w:sz w:val="18"/>
            <w:szCs w:val="18"/>
          </w:rPr>
          <w:br/>
          <w:t xml:space="preserve">                   NULL,                       // H5P_prp_delete_func_t prp_delete, </w:t>
        </w:r>
      </w:ins>
    </w:p>
    <w:p w:rsidR="00D31373" w:rsidRDefault="00000000">
      <w:pPr>
        <w:rPr>
          <w:ins w:id="1316" w:author="Unknown Author" w:date="2023-05-04T17:05:00Z"/>
          <w:rFonts w:ascii="Courier" w:hAnsi="Courier"/>
          <w:sz w:val="18"/>
          <w:szCs w:val="18"/>
        </w:rPr>
      </w:pPr>
      <w:ins w:id="1317"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318"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pStyle w:val="BodyText"/>
      </w:pPr>
    </w:p>
    <w:p w:rsidR="00D31373" w:rsidRDefault="00000000">
      <w:pPr>
        <w:pStyle w:val="BodyText"/>
      </w:pPr>
      <w:ins w:id="1319" w:author="Unknown Author" w:date="2023-05-04T17:05:00Z">
        <w:r>
          <w:t>Since no callbacks are defined., there are no callback related multi-thread safety issues with this property.</w:t>
        </w:r>
      </w:ins>
    </w:p>
    <w:p w:rsidR="00D31373" w:rsidRDefault="00000000">
      <w:pPr>
        <w:pStyle w:val="Heading3"/>
      </w:pPr>
      <w:bookmarkStart w:id="1320" w:name="__RefHeading___Toc31302_1307998885"/>
      <w:bookmarkEnd w:id="1320"/>
      <w:ins w:id="1321" w:author="Unknown Author" w:date="2023-05-04T17:05:00Z">
        <w:r>
          <w:t>Background buffer type property</w:t>
        </w:r>
      </w:ins>
    </w:p>
    <w:p w:rsidR="00D31373" w:rsidRDefault="00000000">
      <w:pPr>
        <w:pStyle w:val="BodyText"/>
      </w:pPr>
      <w:ins w:id="1322" w:author="Unknown Author" w:date="2023-05-04T17:05:00Z">
        <w:r>
          <w:t>The call used to register the background buffer property is reproduced below with the formal parameters added as comments</w:t>
        </w:r>
      </w:ins>
    </w:p>
    <w:p w:rsidR="00D31373" w:rsidRDefault="00000000">
      <w:pPr>
        <w:rPr>
          <w:ins w:id="1323" w:author="Unknown Author" w:date="2023-05-04T17:05:00Z"/>
          <w:rFonts w:ascii="Courier" w:hAnsi="Courier"/>
          <w:sz w:val="18"/>
          <w:szCs w:val="18"/>
        </w:rPr>
      </w:pPr>
      <w:ins w:id="1324"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325" w:author="Unknown Author" w:date="2023-05-04T17:05:00Z">
        <w:r>
          <w:rPr>
            <w:rFonts w:ascii="Courier" w:hAnsi="Courier"/>
            <w:sz w:val="18"/>
            <w:szCs w:val="18"/>
          </w:rPr>
          <w:t xml:space="preserve">                   </w:t>
        </w:r>
      </w:ins>
      <w:ins w:id="1326" w:author="Unknown Author" w:date="2023-05-08T11:01:00Z">
        <w:r>
          <w:rPr>
            <w:rFonts w:ascii="Courier" w:hAnsi="Courier"/>
            <w:color w:val="000000"/>
            <w:sz w:val="18"/>
            <w:szCs w:val="18"/>
            <w:highlight w:val="white"/>
          </w:rPr>
          <w:t>H5D_XFER_BKGR_BUF_TYPE_NAME,</w:t>
        </w:r>
      </w:ins>
      <w:ins w:id="1327" w:author="Unknown Author" w:date="2023-05-08T11:04:00Z">
        <w:r>
          <w:rPr>
            <w:rFonts w:ascii="Courier" w:hAnsi="Courier"/>
            <w:color w:val="000000"/>
            <w:sz w:val="18"/>
            <w:szCs w:val="18"/>
            <w:highlight w:val="white"/>
          </w:rPr>
          <w:t xml:space="preserve"> </w:t>
        </w:r>
      </w:ins>
      <w:ins w:id="1328" w:author="Unknown Author" w:date="2023-05-04T17:05:00Z">
        <w:r>
          <w:rPr>
            <w:rFonts w:ascii="Courier" w:hAnsi="Courier"/>
            <w:sz w:val="18"/>
            <w:szCs w:val="18"/>
          </w:rPr>
          <w:t xml:space="preserve">// const char *name, </w:t>
        </w:r>
      </w:ins>
    </w:p>
    <w:p w:rsidR="00D31373" w:rsidRDefault="00000000">
      <w:ins w:id="1329" w:author="Unknown Author" w:date="2023-05-04T17:05:00Z">
        <w:r>
          <w:rPr>
            <w:rFonts w:ascii="Courier" w:hAnsi="Courier"/>
            <w:sz w:val="18"/>
            <w:szCs w:val="18"/>
          </w:rPr>
          <w:t xml:space="preserve">                   </w:t>
        </w:r>
      </w:ins>
      <w:ins w:id="1330" w:author="Unknown Author" w:date="2023-05-08T11:01:00Z">
        <w:r>
          <w:rPr>
            <w:rFonts w:ascii="Courier" w:hAnsi="Courier"/>
            <w:color w:val="000000"/>
            <w:sz w:val="18"/>
            <w:szCs w:val="18"/>
            <w:highlight w:val="white"/>
          </w:rPr>
          <w:t>H5D_XFER_BKGR_BUF_TYPE_SIZE,</w:t>
        </w:r>
      </w:ins>
      <w:ins w:id="1331" w:author="Unknown Author" w:date="2023-05-08T11:04:00Z">
        <w:r>
          <w:rPr>
            <w:rFonts w:ascii="Courier" w:hAnsi="Courier"/>
            <w:color w:val="000000"/>
            <w:sz w:val="18"/>
            <w:szCs w:val="18"/>
            <w:highlight w:val="white"/>
          </w:rPr>
          <w:t xml:space="preserve"> </w:t>
        </w:r>
      </w:ins>
      <w:ins w:id="1332" w:author="Unknown Author" w:date="2023-05-04T17:05:00Z">
        <w:r>
          <w:rPr>
            <w:rFonts w:ascii="Courier" w:hAnsi="Courier"/>
            <w:sz w:val="18"/>
            <w:szCs w:val="18"/>
          </w:rPr>
          <w:t xml:space="preserve">// size_t size, </w:t>
        </w:r>
      </w:ins>
    </w:p>
    <w:p w:rsidR="00D31373" w:rsidRDefault="00000000">
      <w:ins w:id="1333" w:author="Unknown Author" w:date="2023-05-04T17:05:00Z">
        <w:r>
          <w:rPr>
            <w:rFonts w:ascii="Courier" w:hAnsi="Courier"/>
            <w:sz w:val="18"/>
            <w:szCs w:val="18"/>
          </w:rPr>
          <w:t xml:space="preserve">                   </w:t>
        </w:r>
      </w:ins>
      <w:ins w:id="1334" w:author="Unknown Author" w:date="2023-05-08T11:01:00Z">
        <w:r>
          <w:rPr>
            <w:rFonts w:ascii="Courier" w:hAnsi="Courier"/>
            <w:color w:val="000000"/>
            <w:sz w:val="18"/>
            <w:szCs w:val="18"/>
            <w:highlight w:val="white"/>
          </w:rPr>
          <w:t>&amp;H5D_def_bkgr_buf_type_</w:t>
        </w:r>
        <w:proofErr w:type="gramStart"/>
        <w:r>
          <w:rPr>
            <w:rFonts w:ascii="Courier" w:hAnsi="Courier"/>
            <w:color w:val="000000"/>
            <w:sz w:val="18"/>
            <w:szCs w:val="18"/>
            <w:highlight w:val="white"/>
          </w:rPr>
          <w:t>g,</w:t>
        </w:r>
      </w:ins>
      <w:ins w:id="1335"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336" w:author="Unknown Author" w:date="2023-05-04T17:05:00Z"/>
          <w:rFonts w:ascii="Courier" w:hAnsi="Courier"/>
          <w:sz w:val="18"/>
          <w:szCs w:val="18"/>
        </w:rPr>
      </w:pPr>
      <w:ins w:id="1337"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338" w:author="Unknown Author" w:date="2023-05-04T17:05:00Z"/>
          <w:rFonts w:ascii="Courier" w:hAnsi="Courier"/>
          <w:sz w:val="18"/>
          <w:szCs w:val="18"/>
        </w:rPr>
      </w:pPr>
      <w:ins w:id="133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ins w:id="1340"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w:t>
        </w:r>
      </w:ins>
      <w:ins w:id="1341" w:author="Unknown Author" w:date="2023-05-08T11:02:00Z">
        <w:r>
          <w:rPr>
            <w:rFonts w:ascii="Courier" w:hAnsi="Courier"/>
            <w:color w:val="000000"/>
            <w:sz w:val="18"/>
            <w:szCs w:val="18"/>
            <w:highlight w:val="white"/>
          </w:rPr>
          <w:t>H5D_XFER_BKGR_BUF_TYPE_ENC,</w:t>
        </w:r>
      </w:ins>
      <w:ins w:id="1342" w:author="Unknown Author" w:date="2023-05-04T17:05:00Z">
        <w:r>
          <w:rPr>
            <w:rFonts w:ascii="Courier" w:hAnsi="Courier"/>
            <w:sz w:val="18"/>
            <w:szCs w:val="18"/>
          </w:rPr>
          <w:t xml:space="preserve">  // H5P_prp_encode_func_t prp_encode, </w:t>
        </w:r>
      </w:ins>
    </w:p>
    <w:p w:rsidR="00D31373" w:rsidRDefault="00000000">
      <w:ins w:id="1343" w:author="Unknown Author" w:date="2023-05-04T17:05:00Z">
        <w:r>
          <w:rPr>
            <w:rFonts w:ascii="Courier" w:hAnsi="Courier"/>
            <w:sz w:val="18"/>
            <w:szCs w:val="18"/>
          </w:rPr>
          <w:t xml:space="preserve">                   </w:t>
        </w:r>
      </w:ins>
      <w:ins w:id="1344" w:author="Unknown Author" w:date="2023-05-08T11:02:00Z">
        <w:r>
          <w:rPr>
            <w:rFonts w:ascii="Courier" w:hAnsi="Courier"/>
            <w:color w:val="000000"/>
            <w:sz w:val="18"/>
            <w:szCs w:val="18"/>
            <w:highlight w:val="white"/>
          </w:rPr>
          <w:t>H5D_XFER_BKGR_BUF_TYPE_</w:t>
        </w:r>
        <w:proofErr w:type="gramStart"/>
        <w:r>
          <w:rPr>
            <w:rFonts w:ascii="Courier" w:hAnsi="Courier"/>
            <w:color w:val="000000"/>
            <w:sz w:val="18"/>
            <w:szCs w:val="18"/>
            <w:highlight w:val="white"/>
          </w:rPr>
          <w:t>DEC,</w:t>
        </w:r>
      </w:ins>
      <w:ins w:id="1345" w:author="Unknown Author" w:date="2023-05-08T11:03:00Z">
        <w:r>
          <w:rPr>
            <w:rFonts w:ascii="Courier" w:hAnsi="Courier"/>
            <w:color w:val="000000"/>
            <w:sz w:val="18"/>
            <w:szCs w:val="18"/>
            <w:highlight w:val="white"/>
          </w:rPr>
          <w:t xml:space="preserve"> </w:t>
        </w:r>
      </w:ins>
      <w:ins w:id="1346" w:author="Unknown Author" w:date="2023-05-08T11:04:00Z">
        <w:r>
          <w:rPr>
            <w:rFonts w:ascii="Courier" w:hAnsi="Courier"/>
            <w:color w:val="000000"/>
            <w:sz w:val="18"/>
            <w:szCs w:val="18"/>
            <w:highlight w:val="white"/>
          </w:rPr>
          <w:t xml:space="preserve"> </w:t>
        </w:r>
      </w:ins>
      <w:ins w:id="1347" w:author="Unknown Author" w:date="2023-05-04T17:05:00Z">
        <w:r>
          <w:rPr>
            <w:rFonts w:ascii="Courier" w:hAnsi="Courier"/>
            <w:sz w:val="18"/>
            <w:szCs w:val="18"/>
          </w:rPr>
          <w:t>/</w:t>
        </w:r>
        <w:proofErr w:type="gramEnd"/>
        <w:r>
          <w:rPr>
            <w:rFonts w:ascii="Courier" w:hAnsi="Courier"/>
            <w:sz w:val="18"/>
            <w:szCs w:val="18"/>
          </w:rPr>
          <w:t xml:space="preserve">/ H5P_prp_decode_func_t prp_decode, </w:t>
        </w:r>
        <w:r>
          <w:rPr>
            <w:rFonts w:ascii="Courier" w:hAnsi="Courier"/>
            <w:sz w:val="18"/>
            <w:szCs w:val="18"/>
          </w:rPr>
          <w:br/>
          <w:t xml:space="preserve">                   NULL,                        // H5P_prp_delete_func_t prp_delete, </w:t>
        </w:r>
      </w:ins>
    </w:p>
    <w:p w:rsidR="00D31373" w:rsidRDefault="00000000">
      <w:pPr>
        <w:rPr>
          <w:ins w:id="1348" w:author="Unknown Author" w:date="2023-05-04T17:05:00Z"/>
          <w:rFonts w:ascii="Courier" w:hAnsi="Courier"/>
          <w:sz w:val="18"/>
          <w:szCs w:val="18"/>
        </w:rPr>
      </w:pPr>
      <w:ins w:id="134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350"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pStyle w:val="BodyText"/>
      </w:pPr>
    </w:p>
    <w:p w:rsidR="00D31373" w:rsidRDefault="00000000">
      <w:pPr>
        <w:pStyle w:val="BodyText"/>
        <w:rPr>
          <w:ins w:id="1351" w:author="Unknown Author" w:date="2023-05-04T17:05:00Z"/>
        </w:rPr>
      </w:pPr>
      <w:ins w:id="1352" w:author="Unknown Author" w:date="2023-05-04T17:05:00Z">
        <w:r>
          <w:t xml:space="preserve">Observe that only the encode and decode callbacks are defined. </w:t>
        </w:r>
      </w:ins>
    </w:p>
    <w:p w:rsidR="00D31373" w:rsidRDefault="00000000">
      <w:pPr>
        <w:pStyle w:val="BodyText"/>
      </w:pPr>
      <w:ins w:id="1353" w:author="Unknown Author" w:date="2023-05-04T17:05:00Z">
        <w:r>
          <w:rPr>
            <w:color w:val="000000"/>
            <w:highlight w:val="white"/>
          </w:rPr>
          <w:t xml:space="preserve">H5D_XFER_BKGR_BUF_TYPE_ENC </w:t>
        </w:r>
        <w:proofErr w:type="gramStart"/>
        <w:r>
          <w:t xml:space="preserve">and  </w:t>
        </w:r>
        <w:r>
          <w:rPr>
            <w:color w:val="000000"/>
            <w:highlight w:val="white"/>
          </w:rPr>
          <w:t>H</w:t>
        </w:r>
        <w:proofErr w:type="gramEnd"/>
        <w:r>
          <w:rPr>
            <w:color w:val="000000"/>
            <w:highlight w:val="white"/>
          </w:rPr>
          <w:t xml:space="preserve">5D_XFER_BKGR_BUF_TYPE_DEC </w:t>
        </w:r>
        <w:r>
          <w:t xml:space="preserve">resolve to </w:t>
        </w:r>
      </w:ins>
      <w:ins w:id="1354" w:author="Unknown Author" w:date="2023-05-08T11:27:00Z">
        <w:r>
          <w:rPr>
            <w:color w:val="000000"/>
            <w:highlight w:val="white"/>
          </w:rPr>
          <w:t>H5P__dxfr_bkgr_buf_type_enc</w:t>
        </w:r>
      </w:ins>
      <w:ins w:id="1355" w:author="Unknown Author" w:date="2023-05-04T17:05:00Z">
        <w:r>
          <w:t xml:space="preserve">() and </w:t>
        </w:r>
      </w:ins>
      <w:ins w:id="1356" w:author="Unknown Author" w:date="2023-05-08T11:30:00Z">
        <w:r>
          <w:rPr>
            <w:color w:val="000000"/>
            <w:highlight w:val="white"/>
          </w:rPr>
          <w:t>H5P__dxfr_bkgr_buf_type_dec</w:t>
        </w:r>
      </w:ins>
      <w:ins w:id="1357" w:author="Unknown Author" w:date="2023-05-04T17:05:00Z">
        <w:r>
          <w:rPr>
            <w:color w:val="000000"/>
            <w:highlight w:val="white"/>
          </w:rPr>
          <w:t>()</w:t>
        </w:r>
        <w:r>
          <w:t xml:space="preserve"> respectively.  Their signatures appear in H5Pdxpl.c, and are reproduced below:</w:t>
        </w:r>
      </w:ins>
    </w:p>
    <w:p w:rsidR="00D31373" w:rsidRDefault="00000000">
      <w:pPr>
        <w:pStyle w:val="BodyText"/>
        <w:ind w:left="720"/>
        <w:rPr>
          <w:ins w:id="1358" w:author="Unknown Author" w:date="2023-05-04T17:05:00Z"/>
          <w:rFonts w:ascii="Courier" w:hAnsi="Courier"/>
          <w:color w:val="000000"/>
          <w:sz w:val="18"/>
          <w:szCs w:val="18"/>
          <w:highlight w:val="white"/>
        </w:rPr>
      </w:pPr>
      <w:ins w:id="1359" w:author="Unknown Author" w:date="2023-05-08T11:28:00Z">
        <w:r>
          <w:rPr>
            <w:rFonts w:ascii="Courier" w:hAnsi="Courier"/>
            <w:color w:val="000000"/>
            <w:sz w:val="18"/>
            <w:szCs w:val="18"/>
            <w:highlight w:val="white"/>
          </w:rPr>
          <w:t>herr_t H5P__dxfr_bkgr_buf_type_</w:t>
        </w:r>
        <w:proofErr w:type="gramStart"/>
        <w:r>
          <w:rPr>
            <w:rFonts w:ascii="Courier" w:hAnsi="Courier"/>
            <w:color w:val="000000"/>
            <w:sz w:val="18"/>
            <w:szCs w:val="18"/>
            <w:highlight w:val="white"/>
          </w:rPr>
          <w:t>enc(</w:t>
        </w:r>
        <w:proofErr w:type="gramEnd"/>
        <w:r>
          <w:rPr>
            <w:rFonts w:ascii="Courier" w:hAnsi="Courier"/>
            <w:color w:val="000000"/>
            <w:sz w:val="18"/>
            <w:szCs w:val="18"/>
            <w:highlight w:val="white"/>
          </w:rPr>
          <w:t>const void *value, void **pp, size_t *size);</w:t>
        </w:r>
      </w:ins>
    </w:p>
    <w:p w:rsidR="00D31373" w:rsidRDefault="00000000">
      <w:pPr>
        <w:pStyle w:val="BodyText"/>
        <w:ind w:left="720"/>
      </w:pPr>
      <w:ins w:id="1360" w:author="Unknown Author" w:date="2023-05-08T11:33:00Z">
        <w:r>
          <w:rPr>
            <w:rFonts w:ascii="Courier" w:hAnsi="Courier"/>
            <w:color w:val="000000"/>
            <w:sz w:val="18"/>
            <w:szCs w:val="18"/>
            <w:highlight w:val="white"/>
          </w:rPr>
          <w:t xml:space="preserve">herr_t </w:t>
        </w:r>
      </w:ins>
      <w:ins w:id="1361" w:author="Unknown Author" w:date="2023-05-08T11:30:00Z">
        <w:r>
          <w:rPr>
            <w:rFonts w:ascii="Courier" w:hAnsi="Courier"/>
            <w:color w:val="000000"/>
            <w:sz w:val="18"/>
            <w:szCs w:val="18"/>
            <w:highlight w:val="white"/>
          </w:rPr>
          <w:t>H5P__dxfr_bkgr_buf_type_</w:t>
        </w:r>
        <w:proofErr w:type="gramStart"/>
        <w:r>
          <w:rPr>
            <w:rFonts w:ascii="Courier" w:hAnsi="Courier"/>
            <w:color w:val="000000"/>
            <w:sz w:val="18"/>
            <w:szCs w:val="18"/>
            <w:highlight w:val="white"/>
          </w:rPr>
          <w:t>dec(</w:t>
        </w:r>
        <w:proofErr w:type="gramEnd"/>
        <w:r>
          <w:rPr>
            <w:rFonts w:ascii="Courier" w:hAnsi="Courier"/>
            <w:color w:val="000000"/>
            <w:sz w:val="18"/>
            <w:szCs w:val="18"/>
            <w:highlight w:val="white"/>
          </w:rPr>
          <w:t>const void **pp, void *value);</w:t>
        </w:r>
      </w:ins>
    </w:p>
    <w:p w:rsidR="00D31373" w:rsidRDefault="00000000">
      <w:pPr>
        <w:pStyle w:val="BodyText"/>
      </w:pPr>
      <w:ins w:id="1362" w:author="Unknown Author" w:date="2023-05-04T17:05:00Z">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ins>
    </w:p>
    <w:p w:rsidR="00D31373" w:rsidRDefault="00000000">
      <w:pPr>
        <w:pStyle w:val="Heading3"/>
      </w:pPr>
      <w:bookmarkStart w:id="1363" w:name="__RefHeading___Toc31304_1307998885"/>
      <w:bookmarkEnd w:id="1363"/>
      <w:ins w:id="1364" w:author="Unknown Author" w:date="2023-05-04T17:05:00Z">
        <w:r>
          <w:t xml:space="preserve">B-Tree node splitting ratios property </w:t>
        </w:r>
      </w:ins>
    </w:p>
    <w:p w:rsidR="00D31373" w:rsidRDefault="00000000">
      <w:pPr>
        <w:pStyle w:val="BodyText"/>
      </w:pPr>
      <w:ins w:id="1365" w:author="Unknown Author" w:date="2023-05-04T17:05:00Z">
        <w:r>
          <w:t>The call used to register the B-Tree node splitting property is reproduced below with the formal parameters added as comments</w:t>
        </w:r>
      </w:ins>
    </w:p>
    <w:p w:rsidR="00D31373" w:rsidRDefault="00000000">
      <w:pPr>
        <w:rPr>
          <w:ins w:id="1366" w:author="Unknown Author" w:date="2023-05-04T17:05:00Z"/>
          <w:rFonts w:ascii="Courier" w:hAnsi="Courier"/>
          <w:sz w:val="18"/>
          <w:szCs w:val="18"/>
        </w:rPr>
      </w:pPr>
      <w:ins w:id="1367" w:author="Unknown Author" w:date="2023-05-04T17:05:00Z">
        <w:r>
          <w:rPr>
            <w:rFonts w:ascii="Courier" w:hAnsi="Courier"/>
            <w:sz w:val="18"/>
            <w:szCs w:val="18"/>
          </w:rPr>
          <w:lastRenderedPageBreak/>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368" w:author="Unknown Author" w:date="2023-05-04T17:05:00Z">
        <w:r>
          <w:rPr>
            <w:rFonts w:ascii="Courier" w:hAnsi="Courier"/>
            <w:sz w:val="18"/>
            <w:szCs w:val="18"/>
          </w:rPr>
          <w:t xml:space="preserve">                </w:t>
        </w:r>
      </w:ins>
      <w:ins w:id="1369" w:author="Unknown Author" w:date="2023-05-08T12:25:00Z">
        <w:r>
          <w:rPr>
            <w:rFonts w:ascii="Courier" w:hAnsi="Courier"/>
            <w:color w:val="000000"/>
            <w:sz w:val="18"/>
            <w:szCs w:val="18"/>
            <w:highlight w:val="white"/>
          </w:rPr>
          <w:t>H5D_XFER_BTREE_SPLIT_RATIO_NAME,</w:t>
        </w:r>
      </w:ins>
      <w:ins w:id="1370" w:author="Unknown Author" w:date="2023-05-04T17:05:00Z">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371" w:author="Unknown Author" w:date="2023-05-04T17:05:00Z">
        <w:r>
          <w:rPr>
            <w:rFonts w:ascii="Courier" w:hAnsi="Courier"/>
            <w:sz w:val="18"/>
            <w:szCs w:val="18"/>
          </w:rPr>
          <w:t xml:space="preserve">                </w:t>
        </w:r>
      </w:ins>
      <w:ins w:id="1372" w:author="Unknown Author" w:date="2023-05-08T12:25:00Z">
        <w:r>
          <w:rPr>
            <w:rFonts w:ascii="Courier" w:hAnsi="Courier"/>
            <w:color w:val="000000"/>
            <w:sz w:val="18"/>
            <w:szCs w:val="18"/>
            <w:highlight w:val="white"/>
          </w:rPr>
          <w:t>H5D_XFER_BTREE_SPLIT_RATIO_</w:t>
        </w:r>
        <w:proofErr w:type="gramStart"/>
        <w:r>
          <w:rPr>
            <w:rFonts w:ascii="Courier" w:hAnsi="Courier"/>
            <w:color w:val="000000"/>
            <w:sz w:val="18"/>
            <w:szCs w:val="18"/>
            <w:highlight w:val="white"/>
          </w:rPr>
          <w:t>SIZE,</w:t>
        </w:r>
      </w:ins>
      <w:ins w:id="1373" w:author="Unknown Author" w:date="2023-05-04T17:05:00Z">
        <w:r>
          <w:rPr>
            <w:rFonts w:ascii="Courier" w:hAnsi="Courier"/>
            <w:sz w:val="18"/>
            <w:szCs w:val="18"/>
          </w:rPr>
          <w:t>/</w:t>
        </w:r>
        <w:proofErr w:type="gramEnd"/>
        <w:r>
          <w:rPr>
            <w:rFonts w:ascii="Courier" w:hAnsi="Courier"/>
            <w:sz w:val="18"/>
            <w:szCs w:val="18"/>
          </w:rPr>
          <w:t xml:space="preserve">/ size_t size, </w:t>
        </w:r>
      </w:ins>
    </w:p>
    <w:p w:rsidR="00D31373" w:rsidRDefault="00000000">
      <w:ins w:id="1374" w:author="Unknown Author" w:date="2023-05-04T17:05:00Z">
        <w:r>
          <w:rPr>
            <w:rFonts w:ascii="Courier" w:hAnsi="Courier"/>
            <w:sz w:val="18"/>
            <w:szCs w:val="18"/>
          </w:rPr>
          <w:t xml:space="preserve">                </w:t>
        </w:r>
      </w:ins>
      <w:ins w:id="1375" w:author="Unknown Author" w:date="2023-05-08T12:25:00Z">
        <w:r>
          <w:rPr>
            <w:rFonts w:ascii="Courier" w:hAnsi="Courier"/>
            <w:color w:val="000000"/>
            <w:sz w:val="18"/>
            <w:szCs w:val="18"/>
            <w:highlight w:val="white"/>
          </w:rPr>
          <w:t>H5D_def_btree_split_ratio_</w:t>
        </w:r>
        <w:proofErr w:type="gramStart"/>
        <w:r>
          <w:rPr>
            <w:rFonts w:ascii="Courier" w:hAnsi="Courier"/>
            <w:color w:val="000000"/>
            <w:sz w:val="18"/>
            <w:szCs w:val="18"/>
            <w:highlight w:val="white"/>
          </w:rPr>
          <w:t>g,</w:t>
        </w:r>
      </w:ins>
      <w:ins w:id="1376"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377" w:author="Unknown Author" w:date="2023-05-04T17:05:00Z"/>
          <w:rFonts w:ascii="Courier" w:hAnsi="Courier"/>
          <w:sz w:val="18"/>
          <w:szCs w:val="18"/>
        </w:rPr>
      </w:pPr>
      <w:ins w:id="1378"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379" w:author="Unknown Author" w:date="2023-05-04T17:05:00Z"/>
          <w:rFonts w:ascii="Courier" w:hAnsi="Courier"/>
          <w:sz w:val="18"/>
          <w:szCs w:val="18"/>
        </w:rPr>
      </w:pPr>
      <w:ins w:id="1380"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ins w:id="1381"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w:t>
        </w:r>
      </w:ins>
      <w:ins w:id="1382" w:author="Unknown Author" w:date="2023-05-08T12:26:00Z">
        <w:r>
          <w:rPr>
            <w:rFonts w:ascii="Courier" w:hAnsi="Courier"/>
            <w:color w:val="000000"/>
            <w:sz w:val="18"/>
            <w:szCs w:val="18"/>
            <w:highlight w:val="white"/>
          </w:rPr>
          <w:t>H5D_XFER_BTREE_SPLIT_RATIO_ENC,</w:t>
        </w:r>
      </w:ins>
      <w:ins w:id="1383" w:author="Unknown Author" w:date="2023-05-04T17:05:00Z">
        <w:r>
          <w:rPr>
            <w:rFonts w:ascii="Courier" w:hAnsi="Courier"/>
            <w:sz w:val="18"/>
            <w:szCs w:val="18"/>
          </w:rPr>
          <w:t xml:space="preserve"> // H5P_prp_encode_func_t prp_encode, </w:t>
        </w:r>
      </w:ins>
    </w:p>
    <w:p w:rsidR="00D31373" w:rsidRDefault="00000000">
      <w:ins w:id="1384" w:author="Unknown Author" w:date="2023-05-04T17:05:00Z">
        <w:r>
          <w:rPr>
            <w:rFonts w:ascii="Courier" w:hAnsi="Courier"/>
            <w:sz w:val="18"/>
            <w:szCs w:val="18"/>
          </w:rPr>
          <w:t xml:space="preserve">                </w:t>
        </w:r>
      </w:ins>
      <w:ins w:id="1385" w:author="Unknown Author" w:date="2023-05-08T12:26:00Z">
        <w:r>
          <w:rPr>
            <w:rFonts w:ascii="Courier" w:hAnsi="Courier"/>
            <w:color w:val="000000"/>
            <w:sz w:val="18"/>
            <w:szCs w:val="18"/>
            <w:highlight w:val="white"/>
          </w:rPr>
          <w:t>H5D_XFER_BTREE_SPLIT_RATIO_DEC,</w:t>
        </w:r>
      </w:ins>
      <w:ins w:id="1386" w:author="Unknown Author" w:date="2023-05-04T17:05:00Z">
        <w:r>
          <w:rPr>
            <w:rFonts w:ascii="Courier" w:hAnsi="Courier"/>
            <w:color w:val="000000"/>
            <w:sz w:val="18"/>
            <w:szCs w:val="18"/>
            <w:highlight w:val="white"/>
          </w:rPr>
          <w:t xml:space="preserve"> </w:t>
        </w:r>
        <w:r>
          <w:rPr>
            <w:rFonts w:ascii="Courier" w:hAnsi="Courier"/>
            <w:sz w:val="18"/>
            <w:szCs w:val="18"/>
          </w:rPr>
          <w:t xml:space="preserve">// H5P_prp_decode_func_t prp_decode, </w:t>
        </w:r>
        <w:r>
          <w:rPr>
            <w:rFonts w:ascii="Courier" w:hAnsi="Courier"/>
            <w:sz w:val="18"/>
            <w:szCs w:val="18"/>
          </w:rPr>
          <w:b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H5P_prp_delete_func_t prp_delete, </w:t>
        </w:r>
      </w:ins>
    </w:p>
    <w:p w:rsidR="00D31373" w:rsidRDefault="00000000">
      <w:pPr>
        <w:rPr>
          <w:ins w:id="1387" w:author="Unknown Author" w:date="2023-05-04T17:05:00Z"/>
          <w:rFonts w:ascii="Courier" w:hAnsi="Courier"/>
          <w:sz w:val="18"/>
          <w:szCs w:val="18"/>
        </w:rPr>
      </w:pPr>
      <w:ins w:id="1388"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389"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pStyle w:val="BodyText"/>
      </w:pPr>
    </w:p>
    <w:p w:rsidR="00D31373" w:rsidRDefault="00000000">
      <w:pPr>
        <w:pStyle w:val="BodyText"/>
        <w:rPr>
          <w:ins w:id="1390" w:author="Unknown Author" w:date="2023-05-04T17:05:00Z"/>
        </w:rPr>
      </w:pPr>
      <w:ins w:id="1391" w:author="Unknown Author" w:date="2023-05-04T17:05:00Z">
        <w:r>
          <w:t xml:space="preserve">Observe that only the encode and decode callbacks are defined. </w:t>
        </w:r>
      </w:ins>
    </w:p>
    <w:p w:rsidR="00D31373" w:rsidRDefault="00000000">
      <w:pPr>
        <w:pStyle w:val="BodyText"/>
      </w:pPr>
      <w:ins w:id="1392" w:author="Unknown Author" w:date="2023-05-04T17:05:00Z">
        <w:r>
          <w:rPr>
            <w:color w:val="000000"/>
            <w:highlight w:val="white"/>
          </w:rPr>
          <w:t xml:space="preserve">H5D_XFER_BTREE_SPLIT_RATIO_ENC </w:t>
        </w:r>
        <w:proofErr w:type="gramStart"/>
        <w:r>
          <w:t xml:space="preserve">and  </w:t>
        </w:r>
        <w:r>
          <w:rPr>
            <w:color w:val="000000"/>
            <w:highlight w:val="white"/>
          </w:rPr>
          <w:t>H</w:t>
        </w:r>
        <w:proofErr w:type="gramEnd"/>
        <w:r>
          <w:rPr>
            <w:color w:val="000000"/>
            <w:highlight w:val="white"/>
          </w:rPr>
          <w:t xml:space="preserve">5D_XFER_BTREE_SPLIT_RATIO_DEC </w:t>
        </w:r>
        <w:r>
          <w:t xml:space="preserve">resolve to </w:t>
        </w:r>
      </w:ins>
      <w:ins w:id="1393" w:author="Unknown Author" w:date="2023-05-08T12:50:00Z">
        <w:r>
          <w:rPr>
            <w:color w:val="000000"/>
            <w:highlight w:val="white"/>
          </w:rPr>
          <w:t>H5P__dxfr_btree_split_ratio_enc</w:t>
        </w:r>
      </w:ins>
      <w:ins w:id="1394" w:author="Unknown Author" w:date="2023-05-04T17:05:00Z">
        <w:r>
          <w:t xml:space="preserve">() and </w:t>
        </w:r>
      </w:ins>
      <w:ins w:id="1395" w:author="Unknown Author" w:date="2023-05-08T12:52:00Z">
        <w:r>
          <w:rPr>
            <w:color w:val="000000"/>
            <w:highlight w:val="white"/>
          </w:rPr>
          <w:t>H5P__dxfr_btree_split_ratio_dec</w:t>
        </w:r>
      </w:ins>
      <w:ins w:id="1396" w:author="Unknown Author" w:date="2023-05-04T17:05:00Z">
        <w:r>
          <w:rPr>
            <w:color w:val="000000"/>
            <w:highlight w:val="white"/>
          </w:rPr>
          <w:t>()</w:t>
        </w:r>
        <w:r>
          <w:t xml:space="preserve"> respectively.  Their signatures appear in H5Pdxpl.c, and are reproduced below:</w:t>
        </w:r>
      </w:ins>
    </w:p>
    <w:p w:rsidR="00D31373" w:rsidRDefault="00000000">
      <w:pPr>
        <w:pStyle w:val="BodyText"/>
        <w:rPr>
          <w:ins w:id="1397" w:author="Unknown Author" w:date="2023-05-04T17:05:00Z"/>
          <w:rFonts w:ascii="Courier" w:hAnsi="Courier"/>
          <w:color w:val="000000"/>
          <w:sz w:val="18"/>
          <w:szCs w:val="18"/>
          <w:highlight w:val="white"/>
        </w:rPr>
      </w:pPr>
      <w:ins w:id="1398" w:author="Unknown Author" w:date="2023-05-08T12:51:00Z">
        <w:r>
          <w:rPr>
            <w:rFonts w:ascii="Courier" w:hAnsi="Courier"/>
            <w:color w:val="000000"/>
            <w:sz w:val="18"/>
            <w:szCs w:val="18"/>
            <w:highlight w:val="white"/>
          </w:rPr>
          <w:t>herr_t H5P__dxfr_btree_split_ratio_</w:t>
        </w:r>
        <w:proofErr w:type="gramStart"/>
        <w:r>
          <w:rPr>
            <w:rFonts w:ascii="Courier" w:hAnsi="Courier"/>
            <w:color w:val="000000"/>
            <w:sz w:val="18"/>
            <w:szCs w:val="18"/>
            <w:highlight w:val="white"/>
          </w:rPr>
          <w:t>enc(</w:t>
        </w:r>
        <w:proofErr w:type="gramEnd"/>
        <w:r>
          <w:rPr>
            <w:rFonts w:ascii="Courier" w:hAnsi="Courier"/>
            <w:color w:val="000000"/>
            <w:sz w:val="18"/>
            <w:szCs w:val="18"/>
            <w:highlight w:val="white"/>
          </w:rPr>
          <w:t>const void *value, void **pp, size_t *size);</w:t>
        </w:r>
      </w:ins>
    </w:p>
    <w:p w:rsidR="00D31373" w:rsidRDefault="00000000">
      <w:pPr>
        <w:pStyle w:val="BodyText"/>
        <w:rPr>
          <w:ins w:id="1399" w:author="Unknown Author" w:date="2023-05-08T12:56:00Z"/>
          <w:rFonts w:ascii="Courier" w:hAnsi="Courier"/>
          <w:color w:val="000000"/>
          <w:sz w:val="18"/>
          <w:szCs w:val="18"/>
          <w:highlight w:val="white"/>
        </w:rPr>
      </w:pPr>
      <w:ins w:id="1400" w:author="Unknown Author" w:date="2023-05-08T12:53:00Z">
        <w:r>
          <w:rPr>
            <w:rFonts w:ascii="Courier" w:hAnsi="Courier"/>
            <w:color w:val="000000"/>
            <w:sz w:val="18"/>
            <w:szCs w:val="18"/>
            <w:highlight w:val="white"/>
          </w:rPr>
          <w:t>herr_t H5P__dxfr_btree_split_ratio_</w:t>
        </w:r>
        <w:proofErr w:type="gramStart"/>
        <w:r>
          <w:rPr>
            <w:rFonts w:ascii="Courier" w:hAnsi="Courier"/>
            <w:color w:val="000000"/>
            <w:sz w:val="18"/>
            <w:szCs w:val="18"/>
            <w:highlight w:val="white"/>
          </w:rPr>
          <w:t>dec(</w:t>
        </w:r>
        <w:proofErr w:type="gramEnd"/>
        <w:r>
          <w:rPr>
            <w:rFonts w:ascii="Courier" w:hAnsi="Courier"/>
            <w:color w:val="000000"/>
            <w:sz w:val="18"/>
            <w:szCs w:val="18"/>
            <w:highlight w:val="white"/>
          </w:rPr>
          <w:t>const void **pp, void *value);</w:t>
        </w:r>
        <w:r>
          <w:rPr>
            <w:rFonts w:ascii="Courier" w:hAnsi="Courier"/>
            <w:color w:val="000000"/>
            <w:sz w:val="18"/>
            <w:szCs w:val="18"/>
            <w:highlight w:val="white"/>
          </w:rPr>
          <w:br/>
        </w:r>
      </w:ins>
    </w:p>
    <w:p w:rsidR="00D31373" w:rsidRDefault="00000000">
      <w:pPr>
        <w:pStyle w:val="BodyText"/>
      </w:pPr>
      <w:ins w:id="1401" w:author="Unknown Author" w:date="2023-05-04T17:05:00Z">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ins>
    </w:p>
    <w:p w:rsidR="00D31373" w:rsidRDefault="00000000">
      <w:pPr>
        <w:pStyle w:val="Heading3"/>
      </w:pPr>
      <w:bookmarkStart w:id="1402" w:name="__RefHeading___Toc31306_1307998885"/>
      <w:bookmarkEnd w:id="1402"/>
      <w:ins w:id="1403" w:author="Unknown Author" w:date="2023-05-04T17:05:00Z">
        <w:r>
          <w:t xml:space="preserve">Vlen allocation function property </w:t>
        </w:r>
      </w:ins>
    </w:p>
    <w:p w:rsidR="00D31373" w:rsidRDefault="00000000">
      <w:pPr>
        <w:pStyle w:val="BodyText"/>
      </w:pPr>
      <w:ins w:id="1404" w:author="Unknown Author" w:date="2023-05-04T17:05:00Z">
        <w:r>
          <w:t>The call used to register the vlen allocation function property is reproduced below with the formal parameters added as comments</w:t>
        </w:r>
      </w:ins>
    </w:p>
    <w:p w:rsidR="00D31373" w:rsidRDefault="00000000">
      <w:pPr>
        <w:rPr>
          <w:ins w:id="1405" w:author="Unknown Author" w:date="2023-05-04T17:05:00Z"/>
          <w:rFonts w:ascii="Courier" w:hAnsi="Courier"/>
          <w:sz w:val="18"/>
          <w:szCs w:val="18"/>
        </w:rPr>
      </w:pPr>
      <w:ins w:id="1406"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407" w:author="Unknown Author" w:date="2023-05-04T17:05:00Z">
        <w:r>
          <w:rPr>
            <w:rFonts w:ascii="Courier" w:hAnsi="Courier"/>
            <w:sz w:val="18"/>
            <w:szCs w:val="18"/>
          </w:rPr>
          <w:t xml:space="preserve">                   </w:t>
        </w:r>
      </w:ins>
      <w:ins w:id="1408" w:author="Unknown Author" w:date="2023-05-08T15:39:00Z">
        <w:r>
          <w:rPr>
            <w:rFonts w:ascii="Courier" w:hAnsi="Courier"/>
            <w:color w:val="000000"/>
            <w:sz w:val="18"/>
            <w:szCs w:val="18"/>
            <w:highlight w:val="white"/>
          </w:rPr>
          <w:t>H5D_XFER_VLEN_ALLOC_</w:t>
        </w:r>
        <w:proofErr w:type="gramStart"/>
        <w:r>
          <w:rPr>
            <w:rFonts w:ascii="Courier" w:hAnsi="Courier"/>
            <w:color w:val="000000"/>
            <w:sz w:val="18"/>
            <w:szCs w:val="18"/>
            <w:highlight w:val="white"/>
          </w:rPr>
          <w:t>NAME</w:t>
        </w:r>
      </w:ins>
      <w:ins w:id="1409" w:author="Unknown Author" w:date="2023-05-04T17:05:00Z">
        <w:r>
          <w:rPr>
            <w:rFonts w:ascii="Courier" w:hAnsi="Courier"/>
            <w:color w:val="000000"/>
            <w:sz w:val="18"/>
            <w:szCs w:val="18"/>
            <w:highlight w:val="white"/>
          </w:rPr>
          <w:t xml:space="preserve">,  </w:t>
        </w:r>
        <w:r>
          <w:rPr>
            <w:rFonts w:ascii="Courier" w:hAnsi="Courier"/>
            <w:sz w:val="18"/>
            <w:szCs w:val="18"/>
          </w:rPr>
          <w:t xml:space="preserve"> </w:t>
        </w:r>
        <w:proofErr w:type="gramEnd"/>
        <w:r>
          <w:rPr>
            <w:rFonts w:ascii="Courier" w:hAnsi="Courier"/>
            <w:sz w:val="18"/>
            <w:szCs w:val="18"/>
          </w:rPr>
          <w:t xml:space="preserve">// const char *name, </w:t>
        </w:r>
      </w:ins>
    </w:p>
    <w:p w:rsidR="00D31373" w:rsidRDefault="00000000">
      <w:ins w:id="1410" w:author="Unknown Author" w:date="2023-05-04T17:05:00Z">
        <w:r>
          <w:rPr>
            <w:rFonts w:ascii="Courier" w:hAnsi="Courier"/>
            <w:sz w:val="18"/>
            <w:szCs w:val="18"/>
          </w:rPr>
          <w:t xml:space="preserve">                   </w:t>
        </w:r>
      </w:ins>
      <w:ins w:id="1411" w:author="Unknown Author" w:date="2023-05-08T15:39:00Z">
        <w:r>
          <w:rPr>
            <w:rFonts w:ascii="Courier" w:hAnsi="Courier"/>
            <w:color w:val="000000"/>
            <w:sz w:val="18"/>
            <w:szCs w:val="18"/>
            <w:highlight w:val="white"/>
          </w:rPr>
          <w:t>H5D_XFER_VLEN_ALLOC_</w:t>
        </w:r>
        <w:proofErr w:type="gramStart"/>
        <w:r>
          <w:rPr>
            <w:rFonts w:ascii="Courier" w:hAnsi="Courier"/>
            <w:color w:val="000000"/>
            <w:sz w:val="18"/>
            <w:szCs w:val="18"/>
            <w:highlight w:val="white"/>
          </w:rPr>
          <w:t>SIZE</w:t>
        </w:r>
      </w:ins>
      <w:ins w:id="1412" w:author="Unknown Author" w:date="2023-05-04T17:05:00Z">
        <w:r>
          <w:rPr>
            <w:rFonts w:ascii="Courier" w:hAnsi="Courier"/>
            <w:color w:val="000000"/>
            <w:sz w:val="18"/>
            <w:szCs w:val="18"/>
            <w:highlight w:val="white"/>
          </w:rPr>
          <w:t xml:space="preserve">,   </w:t>
        </w:r>
        <w:proofErr w:type="gramEnd"/>
        <w:r>
          <w:rPr>
            <w:rFonts w:ascii="Courier" w:hAnsi="Courier"/>
            <w:sz w:val="18"/>
            <w:szCs w:val="18"/>
          </w:rPr>
          <w:t xml:space="preserve">// size_t size, </w:t>
        </w:r>
      </w:ins>
    </w:p>
    <w:p w:rsidR="00D31373" w:rsidRDefault="00000000">
      <w:ins w:id="1413" w:author="Unknown Author" w:date="2023-05-04T17:05:00Z">
        <w:r>
          <w:rPr>
            <w:rFonts w:ascii="Courier" w:hAnsi="Courier"/>
            <w:sz w:val="18"/>
            <w:szCs w:val="18"/>
          </w:rPr>
          <w:t xml:space="preserve">                   </w:t>
        </w:r>
      </w:ins>
      <w:ins w:id="1414" w:author="Unknown Author" w:date="2023-05-08T15:39:00Z">
        <w:r>
          <w:rPr>
            <w:rFonts w:ascii="Courier" w:hAnsi="Courier"/>
            <w:color w:val="000000"/>
            <w:sz w:val="18"/>
            <w:szCs w:val="18"/>
            <w:highlight w:val="white"/>
          </w:rPr>
          <w:t>&amp;H5D_def_vlen_alloc_</w:t>
        </w:r>
        <w:proofErr w:type="gramStart"/>
        <w:r>
          <w:rPr>
            <w:rFonts w:ascii="Courier" w:hAnsi="Courier"/>
            <w:color w:val="000000"/>
            <w:sz w:val="18"/>
            <w:szCs w:val="18"/>
            <w:highlight w:val="white"/>
          </w:rPr>
          <w:t>g</w:t>
        </w:r>
      </w:ins>
      <w:ins w:id="1415"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416" w:author="Unknown Author" w:date="2023-05-04T17:05:00Z"/>
          <w:rFonts w:ascii="Courier" w:hAnsi="Courier"/>
          <w:sz w:val="18"/>
          <w:szCs w:val="18"/>
        </w:rPr>
      </w:pPr>
      <w:ins w:id="1417"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418" w:author="Unknown Author" w:date="2023-05-04T17:05:00Z"/>
          <w:rFonts w:ascii="Courier" w:hAnsi="Courier"/>
          <w:sz w:val="18"/>
          <w:szCs w:val="18"/>
        </w:rPr>
      </w:pPr>
      <w:ins w:id="141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420" w:author="Unknown Author" w:date="2023-05-04T17:05:00Z"/>
          <w:rFonts w:ascii="Courier" w:hAnsi="Courier"/>
          <w:sz w:val="18"/>
          <w:szCs w:val="18"/>
        </w:rPr>
      </w:pPr>
      <w:ins w:id="1421"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NULL,                       // H5P_prp_encode_func_t prp_encode, </w:t>
        </w:r>
      </w:ins>
    </w:p>
    <w:p w:rsidR="00D31373" w:rsidRDefault="00000000">
      <w:pPr>
        <w:rPr>
          <w:ins w:id="1422" w:author="Unknown Author" w:date="2023-05-04T17:05:00Z"/>
          <w:rFonts w:ascii="Courier" w:hAnsi="Courier"/>
          <w:sz w:val="18"/>
          <w:szCs w:val="18"/>
        </w:rPr>
      </w:pPr>
      <w:ins w:id="1423"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H5P_prp_decode_func_t prp_decode, </w:t>
        </w:r>
        <w:r>
          <w:rPr>
            <w:rFonts w:ascii="Courier" w:hAnsi="Courier"/>
            <w:sz w:val="18"/>
            <w:szCs w:val="18"/>
          </w:rPr>
          <w:br/>
          <w:t xml:space="preserve">                   NULL,                       // H5P_prp_delete_func_t prp_delete, </w:t>
        </w:r>
      </w:ins>
    </w:p>
    <w:p w:rsidR="00D31373" w:rsidRDefault="00000000">
      <w:pPr>
        <w:rPr>
          <w:ins w:id="1424" w:author="Unknown Author" w:date="2023-05-04T17:05:00Z"/>
          <w:rFonts w:ascii="Courier" w:hAnsi="Courier"/>
          <w:sz w:val="18"/>
          <w:szCs w:val="18"/>
        </w:rPr>
      </w:pPr>
      <w:ins w:id="1425"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426"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pStyle w:val="BodyText"/>
      </w:pPr>
    </w:p>
    <w:p w:rsidR="00D31373" w:rsidRDefault="00000000">
      <w:pPr>
        <w:pStyle w:val="BodyText"/>
      </w:pPr>
      <w:ins w:id="1427" w:author="Unknown Author" w:date="2023-05-04T17:05:00Z">
        <w:r>
          <w:t>Since no callbacks are defined., there are no callback related multi-thread safety issues with this property.</w:t>
        </w:r>
      </w:ins>
    </w:p>
    <w:p w:rsidR="00D31373" w:rsidRDefault="00000000">
      <w:pPr>
        <w:pStyle w:val="Heading3"/>
      </w:pPr>
      <w:bookmarkStart w:id="1428" w:name="__RefHeading___Toc31308_1307998885"/>
      <w:bookmarkEnd w:id="1428"/>
      <w:ins w:id="1429" w:author="Unknown Author" w:date="2023-05-04T17:05:00Z">
        <w:r>
          <w:lastRenderedPageBreak/>
          <w:t>Vlen allocation information property</w:t>
        </w:r>
      </w:ins>
    </w:p>
    <w:p w:rsidR="00D31373" w:rsidRDefault="00000000">
      <w:pPr>
        <w:pStyle w:val="BodyText"/>
      </w:pPr>
      <w:ins w:id="1430" w:author="Unknown Author" w:date="2023-05-04T17:05:00Z">
        <w:r>
          <w:t>The call used to register the vlen allocation information property is reproduced below with the formal parameters added as comments</w:t>
        </w:r>
      </w:ins>
    </w:p>
    <w:p w:rsidR="00D31373" w:rsidRDefault="00000000">
      <w:pPr>
        <w:rPr>
          <w:ins w:id="1431" w:author="Unknown Author" w:date="2023-05-04T17:05:00Z"/>
          <w:rFonts w:ascii="Courier" w:hAnsi="Courier"/>
          <w:sz w:val="18"/>
          <w:szCs w:val="18"/>
        </w:rPr>
      </w:pPr>
      <w:ins w:id="1432"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433" w:author="Unknown Author" w:date="2023-05-04T17:05:00Z">
        <w:r>
          <w:rPr>
            <w:rFonts w:ascii="Courier" w:hAnsi="Courier"/>
            <w:sz w:val="18"/>
            <w:szCs w:val="18"/>
          </w:rPr>
          <w:t xml:space="preserve">                  </w:t>
        </w:r>
      </w:ins>
      <w:ins w:id="1434" w:author="Unknown Author" w:date="2023-05-08T15:45:00Z">
        <w:r>
          <w:rPr>
            <w:rFonts w:ascii="Courier" w:hAnsi="Courier"/>
            <w:color w:val="000000"/>
            <w:sz w:val="18"/>
            <w:szCs w:val="18"/>
            <w:highlight w:val="white"/>
          </w:rPr>
          <w:t>H5D_XFER_VLEN_ALLOC_INFO_NAME</w:t>
        </w:r>
      </w:ins>
      <w:ins w:id="1435" w:author="Unknown Author" w:date="2023-05-04T17:05:00Z">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436" w:author="Unknown Author" w:date="2023-05-04T17:05:00Z">
        <w:r>
          <w:rPr>
            <w:rFonts w:ascii="Courier" w:hAnsi="Courier"/>
            <w:sz w:val="18"/>
            <w:szCs w:val="18"/>
          </w:rPr>
          <w:t xml:space="preserve">                  </w:t>
        </w:r>
      </w:ins>
      <w:ins w:id="1437" w:author="Unknown Author" w:date="2023-05-08T15:45:00Z">
        <w:r>
          <w:rPr>
            <w:rFonts w:ascii="Courier" w:hAnsi="Courier"/>
            <w:color w:val="000000"/>
            <w:sz w:val="18"/>
            <w:szCs w:val="18"/>
            <w:highlight w:val="white"/>
          </w:rPr>
          <w:t>H5D_XFER_VLEN_ALLOC_INFO_SIZE</w:t>
        </w:r>
      </w:ins>
      <w:ins w:id="1438" w:author="Unknown Author" w:date="2023-05-04T17:05:00Z">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1439" w:author="Unknown Author" w:date="2023-05-04T17:05:00Z">
        <w:r>
          <w:rPr>
            <w:rFonts w:ascii="Courier" w:hAnsi="Courier"/>
            <w:sz w:val="18"/>
            <w:szCs w:val="18"/>
          </w:rPr>
          <w:t xml:space="preserve">                  </w:t>
        </w:r>
      </w:ins>
      <w:ins w:id="1440" w:author="Unknown Author" w:date="2023-05-08T15:45:00Z">
        <w:r>
          <w:rPr>
            <w:rFonts w:ascii="Courier" w:hAnsi="Courier"/>
            <w:color w:val="000000"/>
            <w:sz w:val="18"/>
            <w:szCs w:val="18"/>
            <w:highlight w:val="white"/>
          </w:rPr>
          <w:t>&amp;H5D_def_vlen_alloc_info_</w:t>
        </w:r>
        <w:proofErr w:type="gramStart"/>
        <w:r>
          <w:rPr>
            <w:rFonts w:ascii="Courier" w:hAnsi="Courier"/>
            <w:color w:val="000000"/>
            <w:sz w:val="18"/>
            <w:szCs w:val="18"/>
            <w:highlight w:val="white"/>
          </w:rPr>
          <w:t>g</w:t>
        </w:r>
      </w:ins>
      <w:ins w:id="1441"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442" w:author="Unknown Author" w:date="2023-05-04T17:05:00Z"/>
          <w:rFonts w:ascii="Courier" w:hAnsi="Courier"/>
          <w:sz w:val="18"/>
          <w:szCs w:val="18"/>
        </w:rPr>
      </w:pPr>
      <w:ins w:id="1443"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444" w:author="Unknown Author" w:date="2023-05-04T17:05:00Z"/>
          <w:rFonts w:ascii="Courier" w:hAnsi="Courier"/>
          <w:sz w:val="18"/>
          <w:szCs w:val="18"/>
        </w:rPr>
      </w:pPr>
      <w:ins w:id="1445"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446" w:author="Unknown Author" w:date="2023-05-04T17:05:00Z"/>
          <w:rFonts w:ascii="Courier" w:hAnsi="Courier"/>
          <w:sz w:val="18"/>
          <w:szCs w:val="18"/>
        </w:rPr>
      </w:pPr>
      <w:ins w:id="1447"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NULL,                          // H5P_prp_encode_func_t prp_encode, </w:t>
        </w:r>
      </w:ins>
    </w:p>
    <w:p w:rsidR="00D31373" w:rsidRDefault="00000000">
      <w:pPr>
        <w:rPr>
          <w:ins w:id="1448" w:author="Unknown Author" w:date="2023-05-04T17:05:00Z"/>
          <w:rFonts w:ascii="Courier" w:hAnsi="Courier"/>
          <w:sz w:val="18"/>
          <w:szCs w:val="18"/>
        </w:rPr>
      </w:pPr>
      <w:ins w:id="144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H5P_prp_decode_func_t prp_decode, </w:t>
        </w:r>
        <w:r>
          <w:rPr>
            <w:rFonts w:ascii="Courier" w:hAnsi="Courier"/>
            <w:sz w:val="18"/>
            <w:szCs w:val="18"/>
          </w:rPr>
          <w:br/>
          <w:t xml:space="preserve">                  NULL,                          // H5P_prp_delete_func_t prp_delete, </w:t>
        </w:r>
      </w:ins>
    </w:p>
    <w:p w:rsidR="00D31373" w:rsidRDefault="00000000">
      <w:pPr>
        <w:rPr>
          <w:ins w:id="1450" w:author="Unknown Author" w:date="2023-05-04T17:05:00Z"/>
          <w:rFonts w:ascii="Courier" w:hAnsi="Courier"/>
          <w:sz w:val="18"/>
          <w:szCs w:val="18"/>
        </w:rPr>
      </w:pPr>
      <w:ins w:id="1451"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452"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rPr>
          <w:sz w:val="18"/>
          <w:szCs w:val="18"/>
        </w:rPr>
      </w:pPr>
    </w:p>
    <w:p w:rsidR="00D31373" w:rsidRDefault="00000000">
      <w:pPr>
        <w:pStyle w:val="BodyText"/>
      </w:pPr>
      <w:ins w:id="1453" w:author="Unknown Author" w:date="2023-05-04T17:05:00Z">
        <w:r>
          <w:t>Since no callbacks are defined., there are no callback related multi-thread safety issues with this property.</w:t>
        </w:r>
      </w:ins>
    </w:p>
    <w:p w:rsidR="00D31373" w:rsidRDefault="00000000">
      <w:pPr>
        <w:pStyle w:val="Heading3"/>
      </w:pPr>
      <w:bookmarkStart w:id="1454" w:name="__RefHeading___Toc31310_1307998885"/>
      <w:bookmarkEnd w:id="1454"/>
      <w:ins w:id="1455" w:author="Unknown Author" w:date="2023-05-04T17:05:00Z">
        <w:r>
          <w:t xml:space="preserve">Vlen free function property </w:t>
        </w:r>
      </w:ins>
    </w:p>
    <w:p w:rsidR="00D31373" w:rsidRDefault="00000000">
      <w:pPr>
        <w:pStyle w:val="BodyText"/>
      </w:pPr>
      <w:ins w:id="1456" w:author="Unknown Author" w:date="2023-05-04T17:05:00Z">
        <w:r>
          <w:t xml:space="preserve">The call used to register the </w:t>
        </w:r>
        <w:proofErr w:type="gramStart"/>
        <w:r>
          <w:t>vlen  free</w:t>
        </w:r>
        <w:proofErr w:type="gramEnd"/>
        <w:r>
          <w:t xml:space="preserve"> function property is reproduced below with the formal parameters added as comments</w:t>
        </w:r>
      </w:ins>
    </w:p>
    <w:p w:rsidR="00D31373" w:rsidRDefault="00000000">
      <w:pPr>
        <w:rPr>
          <w:ins w:id="1457" w:author="Unknown Author" w:date="2023-05-04T17:05:00Z"/>
          <w:rFonts w:ascii="Courier" w:hAnsi="Courier"/>
          <w:sz w:val="18"/>
          <w:szCs w:val="18"/>
        </w:rPr>
      </w:pPr>
      <w:ins w:id="1458"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459" w:author="Unknown Author" w:date="2023-05-04T17:05:00Z">
        <w:r>
          <w:rPr>
            <w:rFonts w:ascii="Courier" w:hAnsi="Courier"/>
            <w:sz w:val="18"/>
            <w:szCs w:val="18"/>
          </w:rPr>
          <w:t xml:space="preserve">                  </w:t>
        </w:r>
      </w:ins>
      <w:ins w:id="1460" w:author="Unknown Author" w:date="2023-05-08T17:22:00Z">
        <w:r>
          <w:rPr>
            <w:rFonts w:ascii="Courier" w:hAnsi="Courier"/>
            <w:color w:val="000000"/>
            <w:sz w:val="18"/>
            <w:szCs w:val="18"/>
            <w:highlight w:val="white"/>
          </w:rPr>
          <w:t>H5D_XFER_VLEN_FREE_NAME</w:t>
        </w:r>
      </w:ins>
      <w:ins w:id="1461" w:author="Unknown Author" w:date="2023-05-04T17:05:00Z">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462" w:author="Unknown Author" w:date="2023-05-04T17:05:00Z">
        <w:r>
          <w:rPr>
            <w:rFonts w:ascii="Courier" w:hAnsi="Courier"/>
            <w:sz w:val="18"/>
            <w:szCs w:val="18"/>
          </w:rPr>
          <w:t xml:space="preserve">                  </w:t>
        </w:r>
      </w:ins>
      <w:ins w:id="1463" w:author="Unknown Author" w:date="2023-05-08T17:22:00Z">
        <w:r>
          <w:rPr>
            <w:rFonts w:ascii="Courier" w:hAnsi="Courier"/>
            <w:color w:val="000000"/>
            <w:sz w:val="18"/>
            <w:szCs w:val="18"/>
            <w:highlight w:val="white"/>
          </w:rPr>
          <w:t>H5D_XFER_VLEN_FREE_SIZE</w:t>
        </w:r>
      </w:ins>
      <w:ins w:id="1464" w:author="Unknown Author" w:date="2023-05-04T17:05:00Z">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1465" w:author="Unknown Author" w:date="2023-05-04T17:05:00Z">
        <w:r>
          <w:rPr>
            <w:rFonts w:ascii="Courier" w:hAnsi="Courier"/>
            <w:sz w:val="18"/>
            <w:szCs w:val="18"/>
          </w:rPr>
          <w:t xml:space="preserve">                  </w:t>
        </w:r>
      </w:ins>
      <w:ins w:id="1466" w:author="Unknown Author" w:date="2023-05-08T17:23:00Z">
        <w:r>
          <w:rPr>
            <w:rFonts w:ascii="Courier" w:hAnsi="Courier"/>
            <w:color w:val="000000"/>
            <w:sz w:val="18"/>
            <w:szCs w:val="18"/>
            <w:highlight w:val="white"/>
          </w:rPr>
          <w:t>&amp;H5D_def_vlen_free_</w:t>
        </w:r>
        <w:proofErr w:type="gramStart"/>
        <w:r>
          <w:rPr>
            <w:rFonts w:ascii="Courier" w:hAnsi="Courier"/>
            <w:color w:val="000000"/>
            <w:sz w:val="18"/>
            <w:szCs w:val="18"/>
            <w:highlight w:val="white"/>
          </w:rPr>
          <w:t>g</w:t>
        </w:r>
      </w:ins>
      <w:ins w:id="1467"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468" w:author="Unknown Author" w:date="2023-05-04T17:05:00Z"/>
          <w:rFonts w:ascii="Courier" w:hAnsi="Courier"/>
          <w:sz w:val="18"/>
          <w:szCs w:val="18"/>
        </w:rPr>
      </w:pPr>
      <w:ins w:id="146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470" w:author="Unknown Author" w:date="2023-05-04T17:05:00Z"/>
          <w:rFonts w:ascii="Courier" w:hAnsi="Courier"/>
          <w:sz w:val="18"/>
          <w:szCs w:val="18"/>
        </w:rPr>
      </w:pPr>
      <w:ins w:id="1471"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472" w:author="Unknown Author" w:date="2023-05-04T17:05:00Z"/>
          <w:rFonts w:ascii="Courier" w:hAnsi="Courier"/>
          <w:sz w:val="18"/>
          <w:szCs w:val="18"/>
        </w:rPr>
      </w:pPr>
      <w:ins w:id="1473"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NULL,                          // H5P_prp_encode_func_t prp_encode, </w:t>
        </w:r>
      </w:ins>
    </w:p>
    <w:p w:rsidR="00D31373" w:rsidRDefault="00000000">
      <w:pPr>
        <w:rPr>
          <w:ins w:id="1474" w:author="Unknown Author" w:date="2023-05-04T17:05:00Z"/>
          <w:rFonts w:ascii="Courier" w:hAnsi="Courier"/>
          <w:sz w:val="18"/>
          <w:szCs w:val="18"/>
        </w:rPr>
      </w:pPr>
      <w:ins w:id="1475"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H5P_prp_decode_func_t prp_decode, </w:t>
        </w:r>
        <w:r>
          <w:rPr>
            <w:rFonts w:ascii="Courier" w:hAnsi="Courier"/>
            <w:sz w:val="18"/>
            <w:szCs w:val="18"/>
          </w:rPr>
          <w:br/>
          <w:t xml:space="preserve">                  NULL,                          // H5P_prp_delete_func_t prp_delete, </w:t>
        </w:r>
      </w:ins>
    </w:p>
    <w:p w:rsidR="00D31373" w:rsidRDefault="00000000">
      <w:pPr>
        <w:rPr>
          <w:ins w:id="1476" w:author="Unknown Author" w:date="2023-05-04T17:05:00Z"/>
          <w:rFonts w:ascii="Courier" w:hAnsi="Courier"/>
          <w:sz w:val="18"/>
          <w:szCs w:val="18"/>
        </w:rPr>
      </w:pPr>
      <w:ins w:id="1477"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478"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rPr>
          <w:sz w:val="18"/>
          <w:szCs w:val="18"/>
        </w:rPr>
      </w:pPr>
    </w:p>
    <w:p w:rsidR="00D31373" w:rsidRDefault="00000000">
      <w:pPr>
        <w:pStyle w:val="BodyText"/>
      </w:pPr>
      <w:ins w:id="1479" w:author="Unknown Author" w:date="2023-05-04T17:05:00Z">
        <w:r>
          <w:t>Since no callbacks are defined., there are no callback related multi-thread safety issues with this property.</w:t>
        </w:r>
      </w:ins>
    </w:p>
    <w:p w:rsidR="00D31373" w:rsidRDefault="00000000">
      <w:pPr>
        <w:pStyle w:val="Heading3"/>
      </w:pPr>
      <w:bookmarkStart w:id="1480" w:name="__RefHeading___Toc31312_1307998885"/>
      <w:bookmarkEnd w:id="1480"/>
      <w:ins w:id="1481" w:author="Unknown Author" w:date="2023-05-04T17:05:00Z">
        <w:r>
          <w:t xml:space="preserve">Vlen free information property </w:t>
        </w:r>
      </w:ins>
    </w:p>
    <w:p w:rsidR="00D31373" w:rsidRDefault="00000000">
      <w:pPr>
        <w:pStyle w:val="BodyText"/>
      </w:pPr>
      <w:ins w:id="1482" w:author="Unknown Author" w:date="2023-05-04T17:05:00Z">
        <w:r>
          <w:t xml:space="preserve">The call used to register the </w:t>
        </w:r>
        <w:proofErr w:type="gramStart"/>
        <w:r>
          <w:t>vlen  free</w:t>
        </w:r>
        <w:proofErr w:type="gramEnd"/>
        <w:r>
          <w:t xml:space="preserve"> information property is reproduced below with the formal parameters added as comments</w:t>
        </w:r>
      </w:ins>
    </w:p>
    <w:p w:rsidR="00D31373" w:rsidRDefault="00000000">
      <w:pPr>
        <w:rPr>
          <w:ins w:id="1483" w:author="Unknown Author" w:date="2023-05-04T17:05:00Z"/>
          <w:rFonts w:ascii="Courier" w:hAnsi="Courier"/>
          <w:sz w:val="18"/>
          <w:szCs w:val="18"/>
        </w:rPr>
      </w:pPr>
      <w:ins w:id="1484"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485" w:author="Unknown Author" w:date="2023-05-04T17:05:00Z">
        <w:r>
          <w:rPr>
            <w:rFonts w:ascii="Courier" w:hAnsi="Courier"/>
            <w:sz w:val="18"/>
            <w:szCs w:val="18"/>
          </w:rPr>
          <w:t xml:space="preserve">                  </w:t>
        </w:r>
      </w:ins>
      <w:ins w:id="1486" w:author="Unknown Author" w:date="2023-05-08T17:24:00Z">
        <w:r>
          <w:rPr>
            <w:rFonts w:ascii="Courier" w:hAnsi="Courier"/>
            <w:color w:val="000000"/>
            <w:sz w:val="18"/>
            <w:szCs w:val="18"/>
            <w:highlight w:val="white"/>
          </w:rPr>
          <w:t>H5D_XFER_VLEN_FREE_INFO_NAME</w:t>
        </w:r>
      </w:ins>
      <w:ins w:id="1487" w:author="Unknown Author" w:date="2023-05-04T17:05:00Z">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488" w:author="Unknown Author" w:date="2023-05-04T17:05:00Z">
        <w:r>
          <w:rPr>
            <w:rFonts w:ascii="Courier" w:hAnsi="Courier"/>
            <w:sz w:val="18"/>
            <w:szCs w:val="18"/>
          </w:rPr>
          <w:t xml:space="preserve">                  </w:t>
        </w:r>
      </w:ins>
      <w:ins w:id="1489" w:author="Unknown Author" w:date="2023-05-08T17:25:00Z">
        <w:r>
          <w:rPr>
            <w:rFonts w:ascii="Courier" w:hAnsi="Courier"/>
            <w:color w:val="000000"/>
            <w:sz w:val="18"/>
            <w:szCs w:val="18"/>
            <w:highlight w:val="white"/>
          </w:rPr>
          <w:t>H5D_XFER_VLEN_FREE_INFO_SIZE</w:t>
        </w:r>
      </w:ins>
      <w:ins w:id="1490" w:author="Unknown Author" w:date="2023-05-04T17:05:00Z">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1491" w:author="Unknown Author" w:date="2023-05-04T17:05:00Z">
        <w:r>
          <w:rPr>
            <w:rFonts w:ascii="Courier" w:hAnsi="Courier"/>
            <w:sz w:val="18"/>
            <w:szCs w:val="18"/>
          </w:rPr>
          <w:t xml:space="preserve">                  </w:t>
        </w:r>
      </w:ins>
      <w:ins w:id="1492" w:author="Unknown Author" w:date="2023-05-08T17:25:00Z">
        <w:r>
          <w:rPr>
            <w:rFonts w:ascii="Courier" w:hAnsi="Courier"/>
            <w:color w:val="000000"/>
            <w:sz w:val="18"/>
            <w:szCs w:val="18"/>
            <w:highlight w:val="white"/>
          </w:rPr>
          <w:t>&amp;H5D_def_vlen_free_info_</w:t>
        </w:r>
        <w:proofErr w:type="gramStart"/>
        <w:r>
          <w:rPr>
            <w:rFonts w:ascii="Courier" w:hAnsi="Courier"/>
            <w:color w:val="000000"/>
            <w:sz w:val="18"/>
            <w:szCs w:val="18"/>
            <w:highlight w:val="white"/>
          </w:rPr>
          <w:t>g</w:t>
        </w:r>
      </w:ins>
      <w:ins w:id="1493"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494" w:author="Unknown Author" w:date="2023-05-04T17:05:00Z"/>
          <w:rFonts w:ascii="Courier" w:hAnsi="Courier"/>
          <w:sz w:val="18"/>
          <w:szCs w:val="18"/>
        </w:rPr>
      </w:pPr>
      <w:ins w:id="1495"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496" w:author="Unknown Author" w:date="2023-05-04T17:05:00Z"/>
          <w:rFonts w:ascii="Courier" w:hAnsi="Courier"/>
          <w:sz w:val="18"/>
          <w:szCs w:val="18"/>
        </w:rPr>
      </w:pPr>
      <w:ins w:id="1497"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498" w:author="Unknown Author" w:date="2023-05-04T17:05:00Z"/>
          <w:rFonts w:ascii="Courier" w:hAnsi="Courier"/>
          <w:sz w:val="18"/>
          <w:szCs w:val="18"/>
        </w:rPr>
      </w:pPr>
      <w:ins w:id="149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NULL,                          // H5P_prp_encode_func_t prp_encode, </w:t>
        </w:r>
      </w:ins>
    </w:p>
    <w:p w:rsidR="00D31373" w:rsidRDefault="00000000">
      <w:pPr>
        <w:rPr>
          <w:ins w:id="1500" w:author="Unknown Author" w:date="2023-05-04T17:05:00Z"/>
          <w:rFonts w:ascii="Courier" w:hAnsi="Courier"/>
          <w:sz w:val="18"/>
          <w:szCs w:val="18"/>
        </w:rPr>
      </w:pPr>
      <w:ins w:id="1501" w:author="Unknown Author" w:date="2023-05-04T17:05:00Z">
        <w:r>
          <w:rPr>
            <w:rFonts w:ascii="Courier" w:hAnsi="Courier"/>
            <w:sz w:val="18"/>
            <w:szCs w:val="18"/>
          </w:rPr>
          <w:lastRenderedPageBreak/>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H5P_prp_decode_func_t prp_decode, </w:t>
        </w:r>
        <w:r>
          <w:rPr>
            <w:rFonts w:ascii="Courier" w:hAnsi="Courier"/>
            <w:sz w:val="18"/>
            <w:szCs w:val="18"/>
          </w:rPr>
          <w:br/>
          <w:t xml:space="preserve">                  NULL,                          // H5P_prp_delete_func_t prp_delete, </w:t>
        </w:r>
      </w:ins>
    </w:p>
    <w:p w:rsidR="00D31373" w:rsidRDefault="00000000">
      <w:pPr>
        <w:rPr>
          <w:ins w:id="1502" w:author="Unknown Author" w:date="2023-05-04T17:05:00Z"/>
          <w:rFonts w:ascii="Courier" w:hAnsi="Courier"/>
          <w:sz w:val="18"/>
          <w:szCs w:val="18"/>
        </w:rPr>
      </w:pPr>
      <w:ins w:id="1503"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504"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rPr>
          <w:sz w:val="18"/>
          <w:szCs w:val="18"/>
        </w:rPr>
      </w:pPr>
    </w:p>
    <w:p w:rsidR="00D31373" w:rsidRDefault="00000000">
      <w:pPr>
        <w:pStyle w:val="BodyText"/>
      </w:pPr>
      <w:ins w:id="1505" w:author="Unknown Author" w:date="2023-05-04T17:05:00Z">
        <w:r>
          <w:t>Since no callbacks are defined., there are no callback related multi-thread safety issues with this property.</w:t>
        </w:r>
      </w:ins>
    </w:p>
    <w:p w:rsidR="00D31373" w:rsidRDefault="00000000">
      <w:pPr>
        <w:pStyle w:val="Heading3"/>
      </w:pPr>
      <w:bookmarkStart w:id="1506" w:name="__RefHeading___Toc31314_1307998885"/>
      <w:bookmarkEnd w:id="1506"/>
      <w:ins w:id="1507" w:author="Unknown Author" w:date="2023-05-04T17:05:00Z">
        <w:r>
          <w:t xml:space="preserve">Vector size property </w:t>
        </w:r>
      </w:ins>
    </w:p>
    <w:p w:rsidR="00D31373" w:rsidRDefault="00000000">
      <w:pPr>
        <w:pStyle w:val="BodyText"/>
      </w:pPr>
      <w:ins w:id="1508" w:author="Unknown Author" w:date="2023-05-04T17:05:00Z">
        <w:r>
          <w:t>The call used to register the vector size property is reproduced below with the formal parameters added as comments</w:t>
        </w:r>
      </w:ins>
    </w:p>
    <w:p w:rsidR="00D31373" w:rsidRDefault="00000000">
      <w:pPr>
        <w:rPr>
          <w:ins w:id="1509" w:author="Unknown Author" w:date="2023-05-04T17:05:00Z"/>
          <w:rFonts w:ascii="Courier" w:hAnsi="Courier"/>
          <w:sz w:val="18"/>
          <w:szCs w:val="18"/>
        </w:rPr>
      </w:pPr>
      <w:ins w:id="1510"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511" w:author="Unknown Author" w:date="2023-05-04T17:05:00Z">
        <w:r>
          <w:rPr>
            <w:rFonts w:ascii="Courier" w:hAnsi="Courier"/>
            <w:sz w:val="18"/>
            <w:szCs w:val="18"/>
          </w:rPr>
          <w:t xml:space="preserve">                </w:t>
        </w:r>
      </w:ins>
      <w:ins w:id="1512" w:author="Unknown Author" w:date="2023-05-08T17:44:00Z">
        <w:r>
          <w:rPr>
            <w:rFonts w:ascii="Courier" w:hAnsi="Courier"/>
            <w:color w:val="000000"/>
            <w:sz w:val="18"/>
            <w:szCs w:val="18"/>
            <w:highlight w:val="white"/>
          </w:rPr>
          <w:t>H5D_XFER_HYPER_VECTOR_SIZE_</w:t>
        </w:r>
        <w:proofErr w:type="gramStart"/>
        <w:r>
          <w:rPr>
            <w:rFonts w:ascii="Courier" w:hAnsi="Courier"/>
            <w:color w:val="000000"/>
            <w:sz w:val="18"/>
            <w:szCs w:val="18"/>
            <w:highlight w:val="white"/>
          </w:rPr>
          <w:t>NAME</w:t>
        </w:r>
      </w:ins>
      <w:ins w:id="1513" w:author="Unknown Author" w:date="2023-05-04T17:05:00Z">
        <w:r>
          <w:rPr>
            <w:rFonts w:ascii="Courier" w:hAnsi="Courier"/>
            <w:color w:val="000000"/>
            <w:sz w:val="18"/>
            <w:szCs w:val="18"/>
            <w:highlight w:val="white"/>
          </w:rPr>
          <w:t>,</w:t>
        </w:r>
        <w:r>
          <w:rPr>
            <w:rFonts w:ascii="Courier" w:hAnsi="Courier"/>
            <w:sz w:val="18"/>
            <w:szCs w:val="18"/>
          </w:rPr>
          <w:t>/</w:t>
        </w:r>
        <w:proofErr w:type="gramEnd"/>
        <w:r>
          <w:rPr>
            <w:rFonts w:ascii="Courier" w:hAnsi="Courier"/>
            <w:sz w:val="18"/>
            <w:szCs w:val="18"/>
          </w:rPr>
          <w:t xml:space="preserve">/ const char *name, </w:t>
        </w:r>
      </w:ins>
    </w:p>
    <w:p w:rsidR="00D31373" w:rsidRDefault="00000000">
      <w:ins w:id="1514" w:author="Unknown Author" w:date="2023-05-04T17:05:00Z">
        <w:r>
          <w:rPr>
            <w:rFonts w:ascii="Courier" w:hAnsi="Courier"/>
            <w:sz w:val="18"/>
            <w:szCs w:val="18"/>
          </w:rPr>
          <w:t xml:space="preserve">                </w:t>
        </w:r>
      </w:ins>
      <w:ins w:id="1515" w:author="Unknown Author" w:date="2023-05-08T17:44:00Z">
        <w:r>
          <w:rPr>
            <w:rFonts w:ascii="Courier" w:hAnsi="Courier"/>
            <w:color w:val="000000"/>
            <w:sz w:val="18"/>
            <w:szCs w:val="18"/>
            <w:highlight w:val="white"/>
          </w:rPr>
          <w:t>H5D_XFER_HYPER_VECTOR_SIZE_</w:t>
        </w:r>
        <w:proofErr w:type="gramStart"/>
        <w:r>
          <w:rPr>
            <w:rFonts w:ascii="Courier" w:hAnsi="Courier"/>
            <w:color w:val="000000"/>
            <w:sz w:val="18"/>
            <w:szCs w:val="18"/>
            <w:highlight w:val="white"/>
          </w:rPr>
          <w:t>SIZE</w:t>
        </w:r>
      </w:ins>
      <w:ins w:id="1516" w:author="Unknown Author" w:date="2023-05-04T17:05:00Z">
        <w:r>
          <w:rPr>
            <w:rFonts w:ascii="Courier" w:hAnsi="Courier"/>
            <w:color w:val="000000"/>
            <w:sz w:val="18"/>
            <w:szCs w:val="18"/>
            <w:highlight w:val="white"/>
          </w:rPr>
          <w:t>,</w:t>
        </w:r>
        <w:r>
          <w:rPr>
            <w:rFonts w:ascii="Courier" w:hAnsi="Courier"/>
            <w:sz w:val="18"/>
            <w:szCs w:val="18"/>
          </w:rPr>
          <w:t>/</w:t>
        </w:r>
        <w:proofErr w:type="gramEnd"/>
        <w:r>
          <w:rPr>
            <w:rFonts w:ascii="Courier" w:hAnsi="Courier"/>
            <w:sz w:val="18"/>
            <w:szCs w:val="18"/>
          </w:rPr>
          <w:t xml:space="preserve">/ size_t size, </w:t>
        </w:r>
      </w:ins>
    </w:p>
    <w:p w:rsidR="00D31373" w:rsidRDefault="00000000">
      <w:ins w:id="1517" w:author="Unknown Author" w:date="2023-05-04T17:05:00Z">
        <w:r>
          <w:rPr>
            <w:rFonts w:ascii="Courier" w:hAnsi="Courier"/>
            <w:sz w:val="18"/>
            <w:szCs w:val="18"/>
          </w:rPr>
          <w:t xml:space="preserve">                </w:t>
        </w:r>
      </w:ins>
      <w:ins w:id="1518" w:author="Unknown Author" w:date="2023-05-08T17:44:00Z">
        <w:r>
          <w:rPr>
            <w:rFonts w:ascii="Courier" w:hAnsi="Courier"/>
            <w:color w:val="000000"/>
            <w:sz w:val="18"/>
            <w:szCs w:val="18"/>
            <w:highlight w:val="white"/>
          </w:rPr>
          <w:t>&amp;H5D_def_hyp_vec_size_</w:t>
        </w:r>
        <w:proofErr w:type="gramStart"/>
        <w:r>
          <w:rPr>
            <w:rFonts w:ascii="Courier" w:hAnsi="Courier"/>
            <w:color w:val="000000"/>
            <w:sz w:val="18"/>
            <w:szCs w:val="18"/>
            <w:highlight w:val="white"/>
          </w:rPr>
          <w:t>g</w:t>
        </w:r>
      </w:ins>
      <w:ins w:id="1519" w:author="Unknown Author" w:date="2023-05-04T17:05:00Z">
        <w:r>
          <w:rPr>
            <w:rFonts w:ascii="Courier" w:hAnsi="Courier"/>
            <w:color w:val="000000"/>
            <w:sz w:val="18"/>
            <w:szCs w:val="18"/>
            <w:highlight w:val="white"/>
          </w:rPr>
          <w:t>,</w:t>
        </w:r>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520" w:author="Unknown Author" w:date="2023-05-04T17:05:00Z"/>
          <w:rFonts w:ascii="Courier" w:hAnsi="Courier"/>
          <w:sz w:val="18"/>
          <w:szCs w:val="18"/>
        </w:rPr>
      </w:pPr>
      <w:ins w:id="1521"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522" w:author="Unknown Author" w:date="2023-05-04T17:05:00Z"/>
          <w:rFonts w:ascii="Courier" w:hAnsi="Courier"/>
          <w:sz w:val="18"/>
          <w:szCs w:val="18"/>
        </w:rPr>
      </w:pPr>
      <w:ins w:id="1523"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ins w:id="1524"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w:t>
        </w:r>
      </w:ins>
      <w:ins w:id="1525" w:author="Unknown Author" w:date="2023-05-08T17:45:00Z">
        <w:r>
          <w:rPr>
            <w:rFonts w:ascii="Courier" w:hAnsi="Courier"/>
            <w:color w:val="000000"/>
            <w:sz w:val="18"/>
            <w:szCs w:val="18"/>
            <w:highlight w:val="white"/>
          </w:rPr>
          <w:t>H5D_XFER_HYPER_VECTOR_SIZE_ENC</w:t>
        </w:r>
      </w:ins>
      <w:ins w:id="1526" w:author="Unknown Author" w:date="2023-05-04T17:05:00Z">
        <w:r>
          <w:rPr>
            <w:rFonts w:ascii="Courier" w:hAnsi="Courier"/>
            <w:color w:val="000000"/>
            <w:sz w:val="18"/>
            <w:szCs w:val="18"/>
            <w:highlight w:val="white"/>
          </w:rPr>
          <w:t>,</w:t>
        </w:r>
        <w:r>
          <w:rPr>
            <w:rFonts w:ascii="Courier" w:hAnsi="Courier"/>
            <w:sz w:val="18"/>
            <w:szCs w:val="18"/>
          </w:rPr>
          <w:t xml:space="preserve"> // H5P_prp_encode_func_t prp_encode, </w:t>
        </w:r>
      </w:ins>
    </w:p>
    <w:p w:rsidR="00D31373" w:rsidRDefault="00000000">
      <w:ins w:id="1527" w:author="Unknown Author" w:date="2023-05-04T17:05:00Z">
        <w:r>
          <w:rPr>
            <w:rFonts w:ascii="Courier" w:hAnsi="Courier"/>
            <w:sz w:val="18"/>
            <w:szCs w:val="18"/>
          </w:rPr>
          <w:t xml:space="preserve">                </w:t>
        </w:r>
      </w:ins>
      <w:ins w:id="1528" w:author="Unknown Author" w:date="2023-05-08T17:45:00Z">
        <w:r>
          <w:rPr>
            <w:rFonts w:ascii="Courier" w:hAnsi="Courier"/>
            <w:color w:val="000000"/>
            <w:sz w:val="18"/>
            <w:szCs w:val="18"/>
            <w:highlight w:val="white"/>
          </w:rPr>
          <w:t>H5D_XFER_HYPER_VECTOR_SIZE_DEC</w:t>
        </w:r>
      </w:ins>
      <w:ins w:id="1529" w:author="Unknown Author" w:date="2023-05-04T17:05:00Z">
        <w:r>
          <w:rPr>
            <w:rFonts w:ascii="Courier" w:hAnsi="Courier"/>
            <w:color w:val="000000"/>
            <w:sz w:val="18"/>
            <w:szCs w:val="18"/>
            <w:highlight w:val="white"/>
          </w:rPr>
          <w:t xml:space="preserve">, </w:t>
        </w:r>
        <w:r>
          <w:rPr>
            <w:rFonts w:ascii="Courier" w:hAnsi="Courier"/>
            <w:sz w:val="18"/>
            <w:szCs w:val="18"/>
          </w:rPr>
          <w:t xml:space="preserve">// H5P_prp_decode_func_t prp_decode, </w:t>
        </w:r>
        <w:r>
          <w:rPr>
            <w:rFonts w:ascii="Courier" w:hAnsi="Courier"/>
            <w:sz w:val="18"/>
            <w:szCs w:val="18"/>
          </w:rPr>
          <w:b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H5P_prp_delete_func_t prp_delete, </w:t>
        </w:r>
      </w:ins>
    </w:p>
    <w:p w:rsidR="00D31373" w:rsidRDefault="00000000">
      <w:pPr>
        <w:rPr>
          <w:ins w:id="1530" w:author="Unknown Author" w:date="2023-05-04T17:05:00Z"/>
          <w:rFonts w:ascii="Courier" w:hAnsi="Courier"/>
          <w:sz w:val="18"/>
          <w:szCs w:val="18"/>
        </w:rPr>
      </w:pPr>
      <w:ins w:id="1531"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532"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pStyle w:val="BodyText"/>
      </w:pPr>
    </w:p>
    <w:p w:rsidR="00D31373" w:rsidRDefault="00000000">
      <w:pPr>
        <w:pStyle w:val="BodyText"/>
        <w:rPr>
          <w:ins w:id="1533" w:author="Unknown Author" w:date="2023-05-04T17:05:00Z"/>
        </w:rPr>
      </w:pPr>
      <w:ins w:id="1534" w:author="Unknown Author" w:date="2023-05-04T17:05:00Z">
        <w:r>
          <w:t xml:space="preserve">Observe that only the encode and decode callbacks are defined. </w:t>
        </w:r>
      </w:ins>
    </w:p>
    <w:p w:rsidR="00D31373" w:rsidRDefault="00000000">
      <w:pPr>
        <w:pStyle w:val="BodyText"/>
      </w:pPr>
      <w:ins w:id="1535" w:author="Unknown Author" w:date="2023-05-04T17:05:00Z">
        <w:r>
          <w:rPr>
            <w:color w:val="000000"/>
            <w:highlight w:val="white"/>
          </w:rPr>
          <w:t xml:space="preserve">H5D_XFER_HYPER_VECTOR_SIZE_ENC </w:t>
        </w:r>
        <w:proofErr w:type="gramStart"/>
        <w:r>
          <w:t xml:space="preserve">and  </w:t>
        </w:r>
        <w:r>
          <w:rPr>
            <w:color w:val="000000"/>
            <w:highlight w:val="white"/>
          </w:rPr>
          <w:t>H</w:t>
        </w:r>
        <w:proofErr w:type="gramEnd"/>
        <w:r>
          <w:rPr>
            <w:color w:val="000000"/>
            <w:highlight w:val="white"/>
          </w:rPr>
          <w:t xml:space="preserve">5D_XFER_HYPER_VECTOR_SIZE_DEC </w:t>
        </w:r>
        <w:r>
          <w:t xml:space="preserve">resolve to </w:t>
        </w:r>
      </w:ins>
      <w:ins w:id="1536" w:author="Unknown Author" w:date="2023-05-08T18:17:00Z">
        <w:r>
          <w:rPr>
            <w:color w:val="000000"/>
            <w:highlight w:val="white"/>
          </w:rPr>
          <w:t>H5P__encode_size_t</w:t>
        </w:r>
      </w:ins>
      <w:ins w:id="1537" w:author="Unknown Author" w:date="2023-05-04T17:05:00Z">
        <w:r>
          <w:t xml:space="preserve">() and </w:t>
        </w:r>
      </w:ins>
      <w:ins w:id="1538" w:author="Unknown Author" w:date="2023-05-08T18:25:00Z">
        <w:r>
          <w:rPr>
            <w:color w:val="000000"/>
            <w:highlight w:val="white"/>
          </w:rPr>
          <w:t>H5P__decode_size_t</w:t>
        </w:r>
      </w:ins>
      <w:ins w:id="1539" w:author="Unknown Author" w:date="2023-05-04T17:05:00Z">
        <w:r>
          <w:rPr>
            <w:color w:val="000000"/>
            <w:highlight w:val="white"/>
          </w:rPr>
          <w:t>()</w:t>
        </w:r>
        <w:r>
          <w:t xml:space="preserve"> respectively.  Their signatures appear in H5Ppkg.h, and are reproduced below:</w:t>
        </w:r>
      </w:ins>
    </w:p>
    <w:p w:rsidR="00D31373" w:rsidRDefault="00D31373"/>
    <w:p w:rsidR="00D31373" w:rsidRDefault="00000000">
      <w:pPr>
        <w:pStyle w:val="BodyText"/>
        <w:ind w:left="720"/>
        <w:rPr>
          <w:ins w:id="1540" w:author="Unknown Author" w:date="2023-05-04T17:05:00Z"/>
          <w:rFonts w:ascii="Courier" w:hAnsi="Courier"/>
          <w:color w:val="000000"/>
          <w:sz w:val="18"/>
          <w:szCs w:val="18"/>
          <w:highlight w:val="white"/>
        </w:rPr>
      </w:pPr>
      <w:ins w:id="1541" w:author="Unknown Author" w:date="2023-05-04T17:05:00Z">
        <w:r>
          <w:rPr>
            <w:rFonts w:ascii="Courier" w:hAnsi="Courier"/>
            <w:color w:val="000000"/>
            <w:sz w:val="18"/>
            <w:szCs w:val="18"/>
            <w:highlight w:val="white"/>
          </w:rPr>
          <w:t>herr_t H5P__encode_size_</w:t>
        </w:r>
        <w:proofErr w:type="gramStart"/>
        <w:r>
          <w:rPr>
            <w:rFonts w:ascii="Courier" w:hAnsi="Courier"/>
            <w:color w:val="000000"/>
            <w:sz w:val="18"/>
            <w:szCs w:val="18"/>
            <w:highlight w:val="white"/>
          </w:rPr>
          <w:t>t(</w:t>
        </w:r>
        <w:proofErr w:type="gramEnd"/>
        <w:r>
          <w:rPr>
            <w:rFonts w:ascii="Courier" w:hAnsi="Courier"/>
            <w:color w:val="000000"/>
            <w:sz w:val="18"/>
            <w:szCs w:val="18"/>
            <w:highlight w:val="white"/>
          </w:rPr>
          <w:t>const void *value, void **_pp, size_t *size);</w:t>
        </w:r>
      </w:ins>
    </w:p>
    <w:p w:rsidR="00D31373" w:rsidRDefault="00000000">
      <w:pPr>
        <w:pStyle w:val="BodyText"/>
        <w:ind w:left="720"/>
        <w:rPr>
          <w:rFonts w:ascii="Courier" w:hAnsi="Courier"/>
          <w:color w:val="000000"/>
          <w:sz w:val="18"/>
          <w:szCs w:val="18"/>
          <w:highlight w:val="white"/>
        </w:rPr>
      </w:pPr>
      <w:ins w:id="1542" w:author="Unknown Author" w:date="2023-05-04T17:05:00Z">
        <w:r>
          <w:rPr>
            <w:rFonts w:ascii="Courier" w:hAnsi="Courier"/>
            <w:color w:val="000000"/>
            <w:sz w:val="18"/>
            <w:szCs w:val="18"/>
            <w:highlight w:val="white"/>
          </w:rPr>
          <w:t>herr_t H5P__decode_size_</w:t>
        </w:r>
        <w:proofErr w:type="gramStart"/>
        <w:r>
          <w:rPr>
            <w:rFonts w:ascii="Courier" w:hAnsi="Courier"/>
            <w:color w:val="000000"/>
            <w:sz w:val="18"/>
            <w:szCs w:val="18"/>
            <w:highlight w:val="white"/>
          </w:rPr>
          <w:t>t(</w:t>
        </w:r>
        <w:proofErr w:type="gramEnd"/>
        <w:r>
          <w:rPr>
            <w:rFonts w:ascii="Courier" w:hAnsi="Courier"/>
            <w:color w:val="000000"/>
            <w:sz w:val="18"/>
            <w:szCs w:val="18"/>
            <w:highlight w:val="white"/>
          </w:rPr>
          <w:t>const void **_pp, void *_value);</w:t>
        </w:r>
      </w:ins>
    </w:p>
    <w:p w:rsidR="00D31373" w:rsidRDefault="00D31373">
      <w:pPr>
        <w:pStyle w:val="BodyText"/>
        <w:ind w:left="720"/>
        <w:rPr>
          <w:rFonts w:ascii="Courier" w:hAnsi="Courier"/>
          <w:color w:val="000000"/>
          <w:highlight w:val="white"/>
        </w:rPr>
      </w:pPr>
    </w:p>
    <w:p w:rsidR="00D31373" w:rsidRDefault="00000000">
      <w:pPr>
        <w:pStyle w:val="BodyText"/>
      </w:pPr>
      <w:ins w:id="1543" w:author="Unknown Author" w:date="2023-05-04T17:05:00Z">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ins>
    </w:p>
    <w:p w:rsidR="00D31373" w:rsidRDefault="00000000">
      <w:pPr>
        <w:pStyle w:val="Heading3"/>
      </w:pPr>
      <w:bookmarkStart w:id="1544" w:name="__RefHeading___Toc31316_1307998885"/>
      <w:bookmarkEnd w:id="1544"/>
      <w:ins w:id="1545" w:author="Unknown Author" w:date="2023-05-04T17:05:00Z">
        <w:r>
          <w:t>I/O transfer mode property (</w:t>
        </w:r>
        <w:r>
          <w:rPr>
            <w:color w:val="000000"/>
            <w:highlight w:val="white"/>
          </w:rPr>
          <w:t>H5D_XFER_IO_XFER_MODE</w:t>
        </w:r>
        <w:r>
          <w:t>)</w:t>
        </w:r>
      </w:ins>
    </w:p>
    <w:p w:rsidR="00D31373" w:rsidRDefault="00000000">
      <w:pPr>
        <w:pStyle w:val="BodyText"/>
      </w:pPr>
      <w:ins w:id="1546" w:author="Unknown Author" w:date="2023-05-04T17:05:00Z">
        <w:r>
          <w:t>The call used to register the I/O transfer mode property (</w:t>
        </w:r>
        <w:r>
          <w:rPr>
            <w:color w:val="000000"/>
            <w:highlight w:val="white"/>
          </w:rPr>
          <w:t>H5D_XFER_IO_XFER_MODE</w:t>
        </w:r>
        <w:r>
          <w:t>) is reproduced below with the formal parameters added as comments</w:t>
        </w:r>
      </w:ins>
    </w:p>
    <w:p w:rsidR="00D31373" w:rsidRDefault="00000000">
      <w:pPr>
        <w:rPr>
          <w:ins w:id="1547" w:author="Unknown Author" w:date="2023-05-04T17:05:00Z"/>
          <w:rFonts w:ascii="Courier" w:hAnsi="Courier"/>
          <w:sz w:val="18"/>
          <w:szCs w:val="18"/>
        </w:rPr>
      </w:pPr>
      <w:ins w:id="1548"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549" w:author="Unknown Author" w:date="2023-05-04T17:05:00Z">
        <w:r>
          <w:rPr>
            <w:rFonts w:ascii="Courier" w:hAnsi="Courier"/>
            <w:sz w:val="18"/>
            <w:szCs w:val="18"/>
          </w:rPr>
          <w:t xml:space="preserve">                </w:t>
        </w:r>
      </w:ins>
      <w:ins w:id="1550" w:author="Unknown Author" w:date="2023-05-08T18:49:00Z">
        <w:r>
          <w:rPr>
            <w:rFonts w:ascii="Courier" w:hAnsi="Courier"/>
            <w:color w:val="000000"/>
            <w:sz w:val="18"/>
            <w:szCs w:val="18"/>
            <w:highlight w:val="white"/>
          </w:rPr>
          <w:t>H5D_XFER_IO_XFER_MODE_</w:t>
        </w:r>
        <w:proofErr w:type="gramStart"/>
        <w:r>
          <w:rPr>
            <w:rFonts w:ascii="Courier" w:hAnsi="Courier"/>
            <w:color w:val="000000"/>
            <w:sz w:val="18"/>
            <w:szCs w:val="18"/>
            <w:highlight w:val="white"/>
          </w:rPr>
          <w:t>NAME</w:t>
        </w:r>
      </w:ins>
      <w:ins w:id="1551"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552" w:author="Unknown Author" w:date="2023-05-04T17:05:00Z">
        <w:r>
          <w:rPr>
            <w:rFonts w:ascii="Courier" w:hAnsi="Courier"/>
            <w:sz w:val="18"/>
            <w:szCs w:val="18"/>
          </w:rPr>
          <w:t xml:space="preserve">                </w:t>
        </w:r>
      </w:ins>
      <w:ins w:id="1553" w:author="Unknown Author" w:date="2023-05-08T18:49:00Z">
        <w:r>
          <w:rPr>
            <w:rFonts w:ascii="Courier" w:hAnsi="Courier"/>
            <w:color w:val="000000"/>
            <w:sz w:val="18"/>
            <w:szCs w:val="18"/>
            <w:highlight w:val="white"/>
          </w:rPr>
          <w:t>H5D_XFER_IO_XFER_MODE_</w:t>
        </w:r>
        <w:proofErr w:type="gramStart"/>
        <w:r>
          <w:rPr>
            <w:rFonts w:ascii="Courier" w:hAnsi="Courier"/>
            <w:color w:val="000000"/>
            <w:sz w:val="18"/>
            <w:szCs w:val="18"/>
            <w:highlight w:val="white"/>
          </w:rPr>
          <w:t>SIZE</w:t>
        </w:r>
      </w:ins>
      <w:ins w:id="1554"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1555" w:author="Unknown Author" w:date="2023-05-04T17:05:00Z">
        <w:r>
          <w:rPr>
            <w:rFonts w:ascii="Courier" w:hAnsi="Courier"/>
            <w:sz w:val="18"/>
            <w:szCs w:val="18"/>
          </w:rPr>
          <w:lastRenderedPageBreak/>
          <w:t xml:space="preserve">                </w:t>
        </w:r>
      </w:ins>
      <w:ins w:id="1556" w:author="Unknown Author" w:date="2023-05-08T18:50:00Z">
        <w:r>
          <w:rPr>
            <w:rFonts w:ascii="Courier" w:hAnsi="Courier"/>
            <w:color w:val="000000"/>
            <w:sz w:val="18"/>
            <w:szCs w:val="18"/>
            <w:highlight w:val="white"/>
          </w:rPr>
          <w:t>&amp;H5D_def_io_xfer_mode_</w:t>
        </w:r>
        <w:proofErr w:type="gramStart"/>
        <w:r>
          <w:rPr>
            <w:rFonts w:ascii="Courier" w:hAnsi="Courier"/>
            <w:color w:val="000000"/>
            <w:sz w:val="18"/>
            <w:szCs w:val="18"/>
            <w:highlight w:val="white"/>
          </w:rPr>
          <w:t>g</w:t>
        </w:r>
      </w:ins>
      <w:ins w:id="1557" w:author="Unknown Author" w:date="2023-05-04T17:05:00Z">
        <w:r>
          <w:rPr>
            <w:rFonts w:ascii="Courier" w:hAnsi="Courier"/>
            <w:color w:val="000000"/>
            <w:sz w:val="18"/>
            <w:szCs w:val="18"/>
            <w:highlight w:val="white"/>
          </w:rPr>
          <w:t>,</w:t>
        </w:r>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558" w:author="Unknown Author" w:date="2023-05-04T17:05:00Z"/>
          <w:rFonts w:ascii="Courier" w:hAnsi="Courier"/>
          <w:sz w:val="18"/>
          <w:szCs w:val="18"/>
        </w:rPr>
      </w:pPr>
      <w:ins w:id="155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560" w:author="Unknown Author" w:date="2023-05-04T17:05:00Z"/>
          <w:rFonts w:ascii="Courier" w:hAnsi="Courier"/>
          <w:sz w:val="18"/>
          <w:szCs w:val="18"/>
        </w:rPr>
      </w:pPr>
      <w:ins w:id="1561"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ins w:id="1562"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w:t>
        </w:r>
      </w:ins>
      <w:ins w:id="1563" w:author="Unknown Author" w:date="2023-05-08T18:50:00Z">
        <w:r>
          <w:rPr>
            <w:rFonts w:ascii="Courier" w:hAnsi="Courier"/>
            <w:color w:val="000000"/>
            <w:sz w:val="18"/>
            <w:szCs w:val="18"/>
            <w:highlight w:val="white"/>
          </w:rPr>
          <w:t>H5D_XFER_IO_XFER_MODE_ENC</w:t>
        </w:r>
      </w:ins>
      <w:ins w:id="1564" w:author="Unknown Author" w:date="2023-05-04T17:05:00Z">
        <w:r>
          <w:rPr>
            <w:rFonts w:ascii="Courier" w:hAnsi="Courier"/>
            <w:color w:val="000000"/>
            <w:sz w:val="18"/>
            <w:szCs w:val="18"/>
            <w:highlight w:val="white"/>
          </w:rPr>
          <w:t>,</w:t>
        </w:r>
        <w:r>
          <w:rPr>
            <w:rFonts w:ascii="Courier" w:hAnsi="Courier"/>
            <w:sz w:val="18"/>
            <w:szCs w:val="18"/>
          </w:rPr>
          <w:t xml:space="preserve">      // H5P_prp_encode_func_t prp_encode, </w:t>
        </w:r>
      </w:ins>
    </w:p>
    <w:p w:rsidR="00D31373" w:rsidRDefault="00000000">
      <w:ins w:id="1565" w:author="Unknown Author" w:date="2023-05-04T17:05:00Z">
        <w:r>
          <w:rPr>
            <w:rFonts w:ascii="Courier" w:hAnsi="Courier"/>
            <w:sz w:val="18"/>
            <w:szCs w:val="18"/>
          </w:rPr>
          <w:t xml:space="preserve">                </w:t>
        </w:r>
      </w:ins>
      <w:ins w:id="1566" w:author="Unknown Author" w:date="2023-05-08T18:50:00Z">
        <w:r>
          <w:rPr>
            <w:rFonts w:ascii="Courier" w:hAnsi="Courier"/>
            <w:color w:val="000000"/>
            <w:sz w:val="18"/>
            <w:szCs w:val="18"/>
            <w:highlight w:val="white"/>
          </w:rPr>
          <w:t>H5D_XFER_IO_XFER_MODE_</w:t>
        </w:r>
        <w:proofErr w:type="gramStart"/>
        <w:r>
          <w:rPr>
            <w:rFonts w:ascii="Courier" w:hAnsi="Courier"/>
            <w:color w:val="000000"/>
            <w:sz w:val="18"/>
            <w:szCs w:val="18"/>
            <w:highlight w:val="white"/>
          </w:rPr>
          <w:t>DEC</w:t>
        </w:r>
      </w:ins>
      <w:ins w:id="1567"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H5P_prp_decode_func_t prp_decode, </w:t>
        </w:r>
        <w:r>
          <w:rPr>
            <w:rFonts w:ascii="Courier" w:hAnsi="Courier"/>
            <w:sz w:val="18"/>
            <w:szCs w:val="18"/>
          </w:rPr>
          <w:br/>
          <w:t xml:space="preserve">                NULL,                           // H5P_prp_delete_func_t prp_delete, </w:t>
        </w:r>
      </w:ins>
    </w:p>
    <w:p w:rsidR="00D31373" w:rsidRDefault="00000000">
      <w:pPr>
        <w:rPr>
          <w:ins w:id="1568" w:author="Unknown Author" w:date="2023-05-04T17:05:00Z"/>
          <w:rFonts w:ascii="Courier" w:hAnsi="Courier"/>
          <w:sz w:val="18"/>
          <w:szCs w:val="18"/>
        </w:rPr>
      </w:pPr>
      <w:ins w:id="156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570"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pStyle w:val="BodyText"/>
      </w:pPr>
    </w:p>
    <w:p w:rsidR="00D31373" w:rsidRDefault="00000000">
      <w:pPr>
        <w:pStyle w:val="BodyText"/>
        <w:rPr>
          <w:ins w:id="1571" w:author="Unknown Author" w:date="2023-05-04T17:05:00Z"/>
        </w:rPr>
      </w:pPr>
      <w:ins w:id="1572" w:author="Unknown Author" w:date="2023-05-04T17:05:00Z">
        <w:r>
          <w:t xml:space="preserve">Observe that only the encode and decode callbacks are defined. </w:t>
        </w:r>
      </w:ins>
    </w:p>
    <w:p w:rsidR="00D31373" w:rsidRDefault="00000000">
      <w:pPr>
        <w:pStyle w:val="BodyText"/>
      </w:pPr>
      <w:ins w:id="1573" w:author="Unknown Author" w:date="2023-05-04T17:05:00Z">
        <w:r>
          <w:rPr>
            <w:color w:val="000000"/>
            <w:highlight w:val="white"/>
          </w:rPr>
          <w:t xml:space="preserve">H5D_XFER_IO_XFER_MODE_ENC </w:t>
        </w:r>
        <w:proofErr w:type="gramStart"/>
        <w:r>
          <w:t xml:space="preserve">and  </w:t>
        </w:r>
        <w:r>
          <w:rPr>
            <w:color w:val="000000"/>
            <w:highlight w:val="white"/>
          </w:rPr>
          <w:t>H</w:t>
        </w:r>
        <w:proofErr w:type="gramEnd"/>
        <w:r>
          <w:rPr>
            <w:color w:val="000000"/>
            <w:highlight w:val="white"/>
          </w:rPr>
          <w:t xml:space="preserve">5D_XFER_IO_XFER_MODE_DEC </w:t>
        </w:r>
        <w:r>
          <w:t xml:space="preserve">resolve to </w:t>
        </w:r>
      </w:ins>
      <w:ins w:id="1574" w:author="Unknown Author" w:date="2023-05-08T18:58:00Z">
        <w:r>
          <w:rPr>
            <w:color w:val="000000"/>
            <w:highlight w:val="white"/>
          </w:rPr>
          <w:t>H5P__dxfr_io_xfer_mode_enc</w:t>
        </w:r>
      </w:ins>
      <w:ins w:id="1575" w:author="Unknown Author" w:date="2023-05-04T17:05:00Z">
        <w:r>
          <w:t xml:space="preserve">() and </w:t>
        </w:r>
      </w:ins>
      <w:ins w:id="1576" w:author="Unknown Author" w:date="2023-05-08T18:59:00Z">
        <w:r>
          <w:rPr>
            <w:color w:val="000000"/>
            <w:highlight w:val="white"/>
          </w:rPr>
          <w:t>H5P__dxfr_io_xfer_mode_dec</w:t>
        </w:r>
      </w:ins>
      <w:ins w:id="1577" w:author="Unknown Author" w:date="2023-05-04T17:05:00Z">
        <w:r>
          <w:rPr>
            <w:color w:val="000000"/>
            <w:highlight w:val="white"/>
          </w:rPr>
          <w:t>()</w:t>
        </w:r>
        <w:r>
          <w:t xml:space="preserve"> respectively.  Their signatures appear in H5Pdxpl.c, and are reproduced below:</w:t>
        </w:r>
      </w:ins>
    </w:p>
    <w:p w:rsidR="00D31373" w:rsidRDefault="00000000">
      <w:pPr>
        <w:pStyle w:val="BodyText"/>
        <w:ind w:left="720"/>
        <w:rPr>
          <w:ins w:id="1578" w:author="Unknown Author" w:date="2023-05-04T17:05:00Z"/>
          <w:rFonts w:ascii="Courier" w:hAnsi="Courier"/>
          <w:color w:val="000000"/>
          <w:sz w:val="18"/>
          <w:szCs w:val="18"/>
          <w:highlight w:val="white"/>
        </w:rPr>
      </w:pPr>
      <w:ins w:id="1579" w:author="Unknown Author" w:date="2023-05-08T19:01:00Z">
        <w:r>
          <w:rPr>
            <w:rFonts w:ascii="Courier" w:hAnsi="Courier"/>
            <w:color w:val="000000"/>
            <w:sz w:val="18"/>
            <w:szCs w:val="18"/>
            <w:highlight w:val="white"/>
          </w:rPr>
          <w:t>herr_t H5P__dxfr_io_xfer_mode_</w:t>
        </w:r>
        <w:proofErr w:type="gramStart"/>
        <w:r>
          <w:rPr>
            <w:rFonts w:ascii="Courier" w:hAnsi="Courier"/>
            <w:color w:val="000000"/>
            <w:sz w:val="18"/>
            <w:szCs w:val="18"/>
            <w:highlight w:val="white"/>
          </w:rPr>
          <w:t>enc(</w:t>
        </w:r>
        <w:proofErr w:type="gramEnd"/>
        <w:r>
          <w:rPr>
            <w:rFonts w:ascii="Courier" w:hAnsi="Courier"/>
            <w:color w:val="000000"/>
            <w:sz w:val="18"/>
            <w:szCs w:val="18"/>
            <w:highlight w:val="white"/>
          </w:rPr>
          <w:t>const void *value, void **pp, size_t *size);</w:t>
        </w:r>
      </w:ins>
    </w:p>
    <w:p w:rsidR="00D31373" w:rsidRDefault="00000000">
      <w:pPr>
        <w:pStyle w:val="BodyText"/>
        <w:ind w:left="720"/>
        <w:rPr>
          <w:rFonts w:ascii="Courier" w:hAnsi="Courier"/>
          <w:color w:val="000000"/>
          <w:sz w:val="18"/>
          <w:szCs w:val="18"/>
          <w:highlight w:val="white"/>
        </w:rPr>
      </w:pPr>
      <w:ins w:id="1580" w:author="Unknown Author" w:date="2023-05-08T19:02:00Z">
        <w:r>
          <w:rPr>
            <w:rFonts w:ascii="Courier" w:hAnsi="Courier"/>
            <w:color w:val="000000"/>
            <w:sz w:val="18"/>
            <w:szCs w:val="18"/>
            <w:highlight w:val="white"/>
          </w:rPr>
          <w:t>herr_t H5P__dxfr_io_xfer_mode_</w:t>
        </w:r>
        <w:proofErr w:type="gramStart"/>
        <w:r>
          <w:rPr>
            <w:rFonts w:ascii="Courier" w:hAnsi="Courier"/>
            <w:color w:val="000000"/>
            <w:sz w:val="18"/>
            <w:szCs w:val="18"/>
            <w:highlight w:val="white"/>
          </w:rPr>
          <w:t>dec(</w:t>
        </w:r>
        <w:proofErr w:type="gramEnd"/>
        <w:r>
          <w:rPr>
            <w:rFonts w:ascii="Courier" w:hAnsi="Courier"/>
            <w:color w:val="000000"/>
            <w:sz w:val="18"/>
            <w:szCs w:val="18"/>
            <w:highlight w:val="white"/>
          </w:rPr>
          <w:t>const void **pp, void *value);</w:t>
        </w:r>
      </w:ins>
    </w:p>
    <w:p w:rsidR="00D31373" w:rsidRDefault="00000000">
      <w:pPr>
        <w:pStyle w:val="BodyText"/>
      </w:pPr>
      <w:ins w:id="1581" w:author="Unknown Author" w:date="2023-05-04T17:05:00Z">
        <w:r>
          <w:t xml:space="preserve">These two routines appear to have no potential for multi-thread issues outside of variables pointed to by their parameters.  As it is assumed that appropriate mutual exclusion must be maintained on the property, the only remaining potential area of concern is </w:t>
        </w:r>
        <w:r>
          <w:rPr>
            <w:color w:val="CE181E"/>
          </w:rPr>
          <w:t>the encode / decode buffer</w:t>
        </w:r>
        <w:r>
          <w:t>.</w:t>
        </w:r>
      </w:ins>
    </w:p>
    <w:p w:rsidR="00D31373" w:rsidRDefault="00000000">
      <w:pPr>
        <w:pStyle w:val="Heading3"/>
      </w:pPr>
      <w:bookmarkStart w:id="1582" w:name="__RefHeading___Toc31318_1307998885"/>
      <w:bookmarkEnd w:id="1582"/>
      <w:ins w:id="1583" w:author="Unknown Author" w:date="2023-05-04T17:05:00Z">
        <w:r>
          <w:t>I/O transfer mode property (</w:t>
        </w:r>
        <w:r>
          <w:rPr>
            <w:color w:val="000000"/>
            <w:highlight w:val="white"/>
          </w:rPr>
          <w:t>H5D_XFER_MPIO_COLLECTIVE_OPT</w:t>
        </w:r>
        <w:r>
          <w:t>)</w:t>
        </w:r>
      </w:ins>
    </w:p>
    <w:p w:rsidR="00D31373" w:rsidRDefault="00000000">
      <w:pPr>
        <w:pStyle w:val="BodyText"/>
      </w:pPr>
      <w:ins w:id="1584" w:author="Unknown Author" w:date="2023-05-04T17:05:00Z">
        <w:r>
          <w:t>The call used to register the I/O transfer mode property (</w:t>
        </w:r>
        <w:r>
          <w:rPr>
            <w:color w:val="000000"/>
            <w:highlight w:val="white"/>
          </w:rPr>
          <w:t>MPI Collective Optimization</w:t>
        </w:r>
        <w:r>
          <w:t>) is reproduced below with the formal parameters added as comments</w:t>
        </w:r>
      </w:ins>
    </w:p>
    <w:p w:rsidR="00D31373" w:rsidRDefault="00000000">
      <w:pPr>
        <w:rPr>
          <w:ins w:id="1585" w:author="Unknown Author" w:date="2023-05-04T17:05:00Z"/>
          <w:rFonts w:ascii="Courier" w:hAnsi="Courier"/>
          <w:sz w:val="18"/>
          <w:szCs w:val="18"/>
        </w:rPr>
      </w:pPr>
      <w:ins w:id="1586"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587" w:author="Unknown Author" w:date="2023-05-04T17:05:00Z">
        <w:r>
          <w:rPr>
            <w:rFonts w:ascii="Courier" w:hAnsi="Courier"/>
            <w:sz w:val="18"/>
            <w:szCs w:val="18"/>
          </w:rPr>
          <w:t xml:space="preserve">              </w:t>
        </w:r>
      </w:ins>
      <w:ins w:id="1588" w:author="Unknown Author" w:date="2023-05-09T13:12:00Z">
        <w:r>
          <w:rPr>
            <w:rFonts w:ascii="Courier" w:hAnsi="Courier"/>
            <w:color w:val="000000"/>
            <w:sz w:val="18"/>
            <w:szCs w:val="18"/>
            <w:highlight w:val="white"/>
          </w:rPr>
          <w:t>H5D_XFER_MPIO_COLLECTIVE_OPT_</w:t>
        </w:r>
        <w:proofErr w:type="gramStart"/>
        <w:r>
          <w:rPr>
            <w:rFonts w:ascii="Courier" w:hAnsi="Courier"/>
            <w:color w:val="000000"/>
            <w:sz w:val="18"/>
            <w:szCs w:val="18"/>
            <w:highlight w:val="white"/>
          </w:rPr>
          <w:t>NAME</w:t>
        </w:r>
      </w:ins>
      <w:ins w:id="1589" w:author="Unknown Author" w:date="2023-05-04T17:05:00Z">
        <w:r>
          <w:rPr>
            <w:rFonts w:ascii="Courier" w:hAnsi="Courier"/>
            <w:color w:val="000000"/>
            <w:sz w:val="18"/>
            <w:szCs w:val="18"/>
            <w:highlight w:val="white"/>
          </w:rPr>
          <w:t xml:space="preserve">,  </w:t>
        </w:r>
        <w:r>
          <w:rPr>
            <w:rFonts w:ascii="Courier" w:hAnsi="Courier"/>
            <w:sz w:val="18"/>
            <w:szCs w:val="18"/>
          </w:rPr>
          <w:t>/</w:t>
        </w:r>
        <w:proofErr w:type="gramEnd"/>
        <w:r>
          <w:rPr>
            <w:rFonts w:ascii="Courier" w:hAnsi="Courier"/>
            <w:sz w:val="18"/>
            <w:szCs w:val="18"/>
          </w:rPr>
          <w:t xml:space="preserve">/ const char *name, </w:t>
        </w:r>
      </w:ins>
    </w:p>
    <w:p w:rsidR="00D31373" w:rsidRDefault="00000000">
      <w:ins w:id="1590" w:author="Unknown Author" w:date="2023-05-04T17:05:00Z">
        <w:r>
          <w:rPr>
            <w:rFonts w:ascii="Courier" w:hAnsi="Courier"/>
            <w:sz w:val="18"/>
            <w:szCs w:val="18"/>
          </w:rPr>
          <w:t xml:space="preserve">              </w:t>
        </w:r>
      </w:ins>
      <w:ins w:id="1591" w:author="Unknown Author" w:date="2023-05-09T13:12:00Z">
        <w:r>
          <w:rPr>
            <w:rFonts w:ascii="Courier" w:hAnsi="Courier"/>
            <w:color w:val="000000"/>
            <w:sz w:val="18"/>
            <w:szCs w:val="18"/>
            <w:highlight w:val="white"/>
          </w:rPr>
          <w:t>H5D_XFER_MPIO_COLLECTIVE_OPT_</w:t>
        </w:r>
        <w:proofErr w:type="gramStart"/>
        <w:r>
          <w:rPr>
            <w:rFonts w:ascii="Courier" w:hAnsi="Courier"/>
            <w:color w:val="000000"/>
            <w:sz w:val="18"/>
            <w:szCs w:val="18"/>
            <w:highlight w:val="white"/>
          </w:rPr>
          <w:t>SIZE</w:t>
        </w:r>
      </w:ins>
      <w:ins w:id="1592" w:author="Unknown Author" w:date="2023-05-04T17:05:00Z">
        <w:r>
          <w:rPr>
            <w:rFonts w:ascii="Courier" w:hAnsi="Courier"/>
            <w:color w:val="000000"/>
            <w:sz w:val="18"/>
            <w:szCs w:val="18"/>
            <w:highlight w:val="white"/>
          </w:rPr>
          <w:t xml:space="preserve">,  </w:t>
        </w:r>
        <w:r>
          <w:rPr>
            <w:rFonts w:ascii="Courier" w:hAnsi="Courier"/>
            <w:sz w:val="18"/>
            <w:szCs w:val="18"/>
          </w:rPr>
          <w:t>/</w:t>
        </w:r>
        <w:proofErr w:type="gramEnd"/>
        <w:r>
          <w:rPr>
            <w:rFonts w:ascii="Courier" w:hAnsi="Courier"/>
            <w:sz w:val="18"/>
            <w:szCs w:val="18"/>
          </w:rPr>
          <w:t xml:space="preserve">/ size_t size, </w:t>
        </w:r>
      </w:ins>
    </w:p>
    <w:p w:rsidR="00D31373" w:rsidRDefault="00000000">
      <w:ins w:id="1593" w:author="Unknown Author" w:date="2023-05-04T17:05:00Z">
        <w:r>
          <w:rPr>
            <w:rFonts w:ascii="Courier" w:hAnsi="Courier"/>
            <w:sz w:val="18"/>
            <w:szCs w:val="18"/>
          </w:rPr>
          <w:t xml:space="preserve">              </w:t>
        </w:r>
      </w:ins>
      <w:ins w:id="1594" w:author="Unknown Author" w:date="2023-05-09T13:13:00Z">
        <w:r>
          <w:rPr>
            <w:rFonts w:ascii="Courier" w:hAnsi="Courier"/>
            <w:color w:val="000000"/>
            <w:sz w:val="18"/>
            <w:szCs w:val="18"/>
            <w:highlight w:val="white"/>
          </w:rPr>
          <w:t>&amp;H5D_def_mpio_collective_opt_mode_</w:t>
        </w:r>
        <w:proofErr w:type="gramStart"/>
        <w:r>
          <w:rPr>
            <w:rFonts w:ascii="Courier" w:hAnsi="Courier"/>
            <w:color w:val="000000"/>
            <w:sz w:val="18"/>
            <w:szCs w:val="18"/>
            <w:highlight w:val="white"/>
          </w:rPr>
          <w:t>g</w:t>
        </w:r>
      </w:ins>
      <w:ins w:id="1595" w:author="Unknown Author" w:date="2023-05-04T17:05:00Z">
        <w:r>
          <w:rPr>
            <w:rFonts w:ascii="Courier" w:hAnsi="Courier"/>
            <w:color w:val="000000"/>
            <w:sz w:val="18"/>
            <w:szCs w:val="18"/>
            <w:highlight w:val="white"/>
          </w:rPr>
          <w:t>,</w:t>
        </w:r>
        <w:r>
          <w:rPr>
            <w:rFonts w:ascii="Courier" w:hAnsi="Courier"/>
            <w:sz w:val="18"/>
            <w:szCs w:val="18"/>
          </w:rPr>
          <w:t>/</w:t>
        </w:r>
        <w:proofErr w:type="gramEnd"/>
        <w:r>
          <w:rPr>
            <w:rFonts w:ascii="Courier" w:hAnsi="Courier"/>
            <w:sz w:val="18"/>
            <w:szCs w:val="18"/>
          </w:rPr>
          <w:t xml:space="preserve">/ const void *def_value, </w:t>
        </w:r>
      </w:ins>
    </w:p>
    <w:p w:rsidR="00D31373" w:rsidRDefault="00000000">
      <w:pPr>
        <w:rPr>
          <w:ins w:id="1596" w:author="Unknown Author" w:date="2023-05-04T17:05:00Z"/>
          <w:rFonts w:ascii="Courier" w:hAnsi="Courier"/>
          <w:sz w:val="18"/>
          <w:szCs w:val="18"/>
        </w:rPr>
      </w:pPr>
      <w:ins w:id="1597"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598" w:author="Unknown Author" w:date="2023-05-04T17:05:00Z"/>
          <w:rFonts w:ascii="Courier" w:hAnsi="Courier"/>
          <w:sz w:val="18"/>
          <w:szCs w:val="18"/>
        </w:rPr>
      </w:pPr>
      <w:ins w:id="159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ins w:id="1600"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w:t>
        </w:r>
      </w:ins>
      <w:ins w:id="1601" w:author="Unknown Author" w:date="2023-05-09T13:13:00Z">
        <w:r>
          <w:rPr>
            <w:rFonts w:ascii="Courier" w:hAnsi="Courier"/>
            <w:color w:val="000000"/>
            <w:sz w:val="18"/>
            <w:szCs w:val="18"/>
            <w:highlight w:val="white"/>
          </w:rPr>
          <w:t>H5D_XFER_MPIO_COLLECTIVE_OPT_ENC</w:t>
        </w:r>
      </w:ins>
      <w:ins w:id="1602" w:author="Unknown Author" w:date="2023-05-04T17:05:00Z">
        <w:r>
          <w:rPr>
            <w:rFonts w:ascii="Courier" w:hAnsi="Courier"/>
            <w:color w:val="000000"/>
            <w:sz w:val="18"/>
            <w:szCs w:val="18"/>
            <w:highlight w:val="white"/>
          </w:rPr>
          <w:t xml:space="preserve">,  </w:t>
        </w:r>
        <w:r>
          <w:rPr>
            <w:rFonts w:ascii="Courier" w:hAnsi="Courier"/>
            <w:sz w:val="18"/>
            <w:szCs w:val="18"/>
          </w:rPr>
          <w:t xml:space="preserve"> // H5P_prp_encode_func_t prp_encode,</w:t>
        </w:r>
      </w:ins>
    </w:p>
    <w:p w:rsidR="00D31373" w:rsidRDefault="00000000">
      <w:ins w:id="1603" w:author="Unknown Author" w:date="2023-05-04T17:05:00Z">
        <w:r>
          <w:rPr>
            <w:rFonts w:ascii="Courier" w:hAnsi="Courier"/>
            <w:sz w:val="18"/>
            <w:szCs w:val="18"/>
          </w:rPr>
          <w:t xml:space="preserve">              </w:t>
        </w:r>
      </w:ins>
      <w:ins w:id="1604" w:author="Unknown Author" w:date="2023-05-09T13:13:00Z">
        <w:r>
          <w:rPr>
            <w:rFonts w:ascii="Courier" w:hAnsi="Courier"/>
            <w:color w:val="000000"/>
            <w:sz w:val="18"/>
            <w:szCs w:val="18"/>
            <w:highlight w:val="white"/>
          </w:rPr>
          <w:t>H5D_XFER_MPIO_COLLECTIVE_OPT_</w:t>
        </w:r>
        <w:proofErr w:type="gramStart"/>
        <w:r>
          <w:rPr>
            <w:rFonts w:ascii="Courier" w:hAnsi="Courier"/>
            <w:color w:val="000000"/>
            <w:sz w:val="18"/>
            <w:szCs w:val="18"/>
            <w:highlight w:val="white"/>
          </w:rPr>
          <w:t>DEC</w:t>
        </w:r>
      </w:ins>
      <w:ins w:id="1605" w:author="Unknown Author" w:date="2023-05-04T17:05:00Z">
        <w:r>
          <w:rPr>
            <w:rFonts w:ascii="Courier" w:hAnsi="Courier"/>
            <w:color w:val="000000"/>
            <w:sz w:val="18"/>
            <w:szCs w:val="18"/>
            <w:highlight w:val="white"/>
          </w:rPr>
          <w:t xml:space="preserve">,   </w:t>
        </w:r>
        <w:proofErr w:type="gramEnd"/>
        <w:r>
          <w:rPr>
            <w:rFonts w:ascii="Courier" w:hAnsi="Courier"/>
            <w:sz w:val="18"/>
            <w:szCs w:val="18"/>
          </w:rPr>
          <w:t>// H5P_prp_decode_func_t prp_decode,</w:t>
        </w:r>
        <w:r>
          <w:rPr>
            <w:rFonts w:ascii="Courier" w:hAnsi="Courier"/>
            <w:sz w:val="18"/>
            <w:szCs w:val="18"/>
          </w:rPr>
          <w:br/>
          <w:t xml:space="preserve">              NULL,                               // H5P_prp_delete_func_t prp_delete, </w:t>
        </w:r>
      </w:ins>
    </w:p>
    <w:p w:rsidR="00D31373" w:rsidRDefault="00000000">
      <w:pPr>
        <w:rPr>
          <w:ins w:id="1606" w:author="Unknown Author" w:date="2023-05-04T17:05:00Z"/>
          <w:rFonts w:ascii="Courier" w:hAnsi="Courier"/>
          <w:sz w:val="18"/>
          <w:szCs w:val="18"/>
        </w:rPr>
      </w:pPr>
      <w:ins w:id="1607"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608"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pStyle w:val="BodyText"/>
      </w:pPr>
    </w:p>
    <w:p w:rsidR="00D31373" w:rsidRDefault="00000000">
      <w:pPr>
        <w:pStyle w:val="BodyText"/>
        <w:rPr>
          <w:ins w:id="1609" w:author="Unknown Author" w:date="2023-05-04T17:05:00Z"/>
        </w:rPr>
      </w:pPr>
      <w:ins w:id="1610" w:author="Unknown Author" w:date="2023-05-04T17:05:00Z">
        <w:r>
          <w:t xml:space="preserve">Observe that only the encode and decode callbacks are defined. </w:t>
        </w:r>
      </w:ins>
    </w:p>
    <w:p w:rsidR="00D31373" w:rsidRDefault="00000000">
      <w:pPr>
        <w:pStyle w:val="BodyText"/>
      </w:pPr>
      <w:ins w:id="1611" w:author="Unknown Author" w:date="2023-05-04T17:05:00Z">
        <w:r>
          <w:rPr>
            <w:color w:val="000000"/>
            <w:highlight w:val="white"/>
          </w:rPr>
          <w:t xml:space="preserve">H5D_XFER_MPIO_COLLECTIVE_OPT_ENC </w:t>
        </w:r>
        <w:proofErr w:type="gramStart"/>
        <w:r>
          <w:t xml:space="preserve">and  </w:t>
        </w:r>
        <w:r>
          <w:rPr>
            <w:color w:val="000000"/>
            <w:highlight w:val="white"/>
          </w:rPr>
          <w:t>H</w:t>
        </w:r>
        <w:proofErr w:type="gramEnd"/>
        <w:r>
          <w:rPr>
            <w:color w:val="000000"/>
            <w:highlight w:val="white"/>
          </w:rPr>
          <w:t xml:space="preserve">5D_XFER_MPIO_COLLECTIVE_OPT_DEC </w:t>
        </w:r>
        <w:r>
          <w:t xml:space="preserve">resolve to </w:t>
        </w:r>
      </w:ins>
      <w:ins w:id="1612" w:author="Unknown Author" w:date="2023-05-09T13:54:00Z">
        <w:r>
          <w:rPr>
            <w:color w:val="000000"/>
            <w:highlight w:val="white"/>
          </w:rPr>
          <w:t>H5P__dxfr_mpio_collective_opt_enc</w:t>
        </w:r>
      </w:ins>
      <w:ins w:id="1613" w:author="Unknown Author" w:date="2023-05-04T17:05:00Z">
        <w:r>
          <w:t xml:space="preserve">() and </w:t>
        </w:r>
      </w:ins>
      <w:ins w:id="1614" w:author="Unknown Author" w:date="2023-05-09T13:54:00Z">
        <w:r>
          <w:rPr>
            <w:color w:val="000000"/>
            <w:highlight w:val="white"/>
          </w:rPr>
          <w:t>H5P__dxfr_mpio_collective_opt_dec</w:t>
        </w:r>
      </w:ins>
      <w:ins w:id="1615" w:author="Unknown Author" w:date="2023-05-04T17:05:00Z">
        <w:r>
          <w:rPr>
            <w:color w:val="000000"/>
            <w:highlight w:val="white"/>
          </w:rPr>
          <w:t>()</w:t>
        </w:r>
        <w:r>
          <w:t xml:space="preserve"> respectively.  Their signatures appear in H5Pdxpl.c, and are reproduced below:</w:t>
        </w:r>
      </w:ins>
    </w:p>
    <w:p w:rsidR="00D31373" w:rsidRDefault="00000000">
      <w:pPr>
        <w:pStyle w:val="BodyText"/>
        <w:rPr>
          <w:ins w:id="1616" w:author="Unknown Author" w:date="2023-05-04T17:05:00Z"/>
          <w:rFonts w:ascii="Courier" w:hAnsi="Courier"/>
          <w:color w:val="000000"/>
          <w:sz w:val="18"/>
          <w:szCs w:val="18"/>
          <w:highlight w:val="white"/>
        </w:rPr>
      </w:pPr>
      <w:ins w:id="1617" w:author="Unknown Author" w:date="2023-05-09T13:56:00Z">
        <w:r>
          <w:rPr>
            <w:rFonts w:ascii="Courier" w:hAnsi="Courier"/>
            <w:color w:val="000000"/>
            <w:sz w:val="18"/>
            <w:szCs w:val="18"/>
            <w:highlight w:val="white"/>
          </w:rPr>
          <w:t>herr_t H5P__dxfr_mpio_collective_opt_</w:t>
        </w:r>
        <w:proofErr w:type="gramStart"/>
        <w:r>
          <w:rPr>
            <w:rFonts w:ascii="Courier" w:hAnsi="Courier"/>
            <w:color w:val="000000"/>
            <w:sz w:val="18"/>
            <w:szCs w:val="18"/>
            <w:highlight w:val="white"/>
          </w:rPr>
          <w:t>enc(</w:t>
        </w:r>
        <w:proofErr w:type="gramEnd"/>
        <w:r>
          <w:rPr>
            <w:rFonts w:ascii="Courier" w:hAnsi="Courier"/>
            <w:color w:val="000000"/>
            <w:sz w:val="18"/>
            <w:szCs w:val="18"/>
            <w:highlight w:val="white"/>
          </w:rPr>
          <w:t>const void *value, void **pp, size_t *size);</w:t>
        </w:r>
      </w:ins>
    </w:p>
    <w:p w:rsidR="00D31373" w:rsidRDefault="00000000">
      <w:pPr>
        <w:pStyle w:val="BodyText"/>
        <w:rPr>
          <w:rFonts w:ascii="Courier" w:hAnsi="Courier"/>
          <w:color w:val="000000"/>
          <w:sz w:val="18"/>
          <w:szCs w:val="18"/>
          <w:highlight w:val="white"/>
        </w:rPr>
      </w:pPr>
      <w:ins w:id="1618" w:author="Unknown Author" w:date="2023-05-09T13:57:00Z">
        <w:r>
          <w:rPr>
            <w:rFonts w:ascii="Courier" w:hAnsi="Courier"/>
            <w:color w:val="000000"/>
            <w:sz w:val="18"/>
            <w:szCs w:val="18"/>
            <w:highlight w:val="white"/>
          </w:rPr>
          <w:lastRenderedPageBreak/>
          <w:t>herr_t H5P__dxfr_mpio_collective_opt_</w:t>
        </w:r>
        <w:proofErr w:type="gramStart"/>
        <w:r>
          <w:rPr>
            <w:rFonts w:ascii="Courier" w:hAnsi="Courier"/>
            <w:color w:val="000000"/>
            <w:sz w:val="18"/>
            <w:szCs w:val="18"/>
            <w:highlight w:val="white"/>
          </w:rPr>
          <w:t>dec(</w:t>
        </w:r>
        <w:proofErr w:type="gramEnd"/>
        <w:r>
          <w:rPr>
            <w:rFonts w:ascii="Courier" w:hAnsi="Courier"/>
            <w:color w:val="000000"/>
            <w:sz w:val="18"/>
            <w:szCs w:val="18"/>
            <w:highlight w:val="white"/>
          </w:rPr>
          <w:t>const void **pp, void *value);</w:t>
        </w:r>
      </w:ins>
    </w:p>
    <w:p w:rsidR="00D31373" w:rsidRDefault="00000000">
      <w:pPr>
        <w:pStyle w:val="BodyText"/>
      </w:pPr>
      <w:ins w:id="1619" w:author="Unknown Author" w:date="2023-05-04T17:05:00Z">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ins>
    </w:p>
    <w:p w:rsidR="00D31373" w:rsidRDefault="00000000">
      <w:pPr>
        <w:pStyle w:val="Heading3"/>
      </w:pPr>
      <w:bookmarkStart w:id="1620" w:name="__RefHeading___Toc31320_1307998885"/>
      <w:bookmarkEnd w:id="1620"/>
      <w:ins w:id="1621" w:author="Unknown Author" w:date="2023-05-04T17:05:00Z">
        <w:r>
          <w:t>I/O transfer mode property (</w:t>
        </w:r>
        <w:r>
          <w:rPr>
            <w:color w:val="000000"/>
            <w:highlight w:val="white"/>
          </w:rPr>
          <w:t>H5D_XFER_MPIO_CHUNK_OPT_HARD</w:t>
        </w:r>
        <w:r>
          <w:t>)</w:t>
        </w:r>
      </w:ins>
    </w:p>
    <w:p w:rsidR="00D31373" w:rsidRDefault="00000000">
      <w:pPr>
        <w:pStyle w:val="BodyText"/>
      </w:pPr>
      <w:ins w:id="1622" w:author="Unknown Author" w:date="2023-05-04T17:05:00Z">
        <w:r>
          <w:t>The call used to register the I/O transfer mode property (</w:t>
        </w:r>
      </w:ins>
      <w:ins w:id="1623" w:author="Unknown Author" w:date="2023-05-09T14:12:00Z">
        <w:r>
          <w:rPr>
            <w:color w:val="000000"/>
            <w:highlight w:val="white"/>
          </w:rPr>
          <w:t>H5D_XFER_MPIO_CHUNK_OPT_HARD</w:t>
        </w:r>
      </w:ins>
      <w:ins w:id="1624" w:author="Unknown Author" w:date="2023-05-04T17:05:00Z">
        <w:r>
          <w:t>) is reproduced below with the formal parameters added as comments</w:t>
        </w:r>
      </w:ins>
    </w:p>
    <w:p w:rsidR="00D31373" w:rsidRDefault="00000000">
      <w:pPr>
        <w:rPr>
          <w:ins w:id="1625" w:author="Unknown Author" w:date="2023-05-04T17:05:00Z"/>
          <w:rFonts w:ascii="Courier" w:hAnsi="Courier"/>
          <w:sz w:val="18"/>
          <w:szCs w:val="18"/>
        </w:rPr>
      </w:pPr>
      <w:ins w:id="1626"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627" w:author="Unknown Author" w:date="2023-05-04T17:05:00Z">
        <w:r>
          <w:rPr>
            <w:rFonts w:ascii="Courier" w:hAnsi="Courier"/>
            <w:sz w:val="18"/>
            <w:szCs w:val="18"/>
          </w:rPr>
          <w:t xml:space="preserve">              </w:t>
        </w:r>
      </w:ins>
      <w:ins w:id="1628" w:author="Unknown Author" w:date="2023-05-09T14:01:00Z">
        <w:r>
          <w:rPr>
            <w:rFonts w:ascii="Courier" w:hAnsi="Courier"/>
            <w:color w:val="000000"/>
            <w:sz w:val="18"/>
            <w:szCs w:val="18"/>
            <w:highlight w:val="white"/>
          </w:rPr>
          <w:t>H5D_XFER_MPIO_CHUNK_OPT_HARD_</w:t>
        </w:r>
        <w:proofErr w:type="gramStart"/>
        <w:r>
          <w:rPr>
            <w:rFonts w:ascii="Courier" w:hAnsi="Courier"/>
            <w:color w:val="000000"/>
            <w:sz w:val="18"/>
            <w:szCs w:val="18"/>
            <w:highlight w:val="white"/>
          </w:rPr>
          <w:t>NAME</w:t>
        </w:r>
      </w:ins>
      <w:ins w:id="1629" w:author="Unknown Author" w:date="2023-05-04T17:05:00Z">
        <w:r>
          <w:rPr>
            <w:rFonts w:ascii="Courier" w:hAnsi="Courier"/>
            <w:color w:val="000000"/>
            <w:sz w:val="18"/>
            <w:szCs w:val="18"/>
            <w:highlight w:val="white"/>
          </w:rPr>
          <w:t xml:space="preserve">,  </w:t>
        </w:r>
        <w:r>
          <w:rPr>
            <w:rFonts w:ascii="Courier" w:hAnsi="Courier"/>
            <w:sz w:val="18"/>
            <w:szCs w:val="18"/>
          </w:rPr>
          <w:t>/</w:t>
        </w:r>
        <w:proofErr w:type="gramEnd"/>
        <w:r>
          <w:rPr>
            <w:rFonts w:ascii="Courier" w:hAnsi="Courier"/>
            <w:sz w:val="18"/>
            <w:szCs w:val="18"/>
          </w:rPr>
          <w:t xml:space="preserve">/ const char *name, </w:t>
        </w:r>
      </w:ins>
    </w:p>
    <w:p w:rsidR="00D31373" w:rsidRDefault="00000000">
      <w:ins w:id="1630" w:author="Unknown Author" w:date="2023-05-04T17:05:00Z">
        <w:r>
          <w:rPr>
            <w:rFonts w:ascii="Courier" w:hAnsi="Courier"/>
            <w:sz w:val="18"/>
            <w:szCs w:val="18"/>
          </w:rPr>
          <w:t xml:space="preserve">              </w:t>
        </w:r>
      </w:ins>
      <w:ins w:id="1631" w:author="Unknown Author" w:date="2023-05-09T14:01:00Z">
        <w:r>
          <w:rPr>
            <w:rFonts w:ascii="Courier" w:hAnsi="Courier"/>
            <w:color w:val="000000"/>
            <w:sz w:val="18"/>
            <w:szCs w:val="18"/>
            <w:highlight w:val="white"/>
          </w:rPr>
          <w:t>H5D_XFER_MPIO_CHUNK_OPT_HARD_</w:t>
        </w:r>
        <w:proofErr w:type="gramStart"/>
        <w:r>
          <w:rPr>
            <w:rFonts w:ascii="Courier" w:hAnsi="Courier"/>
            <w:color w:val="000000"/>
            <w:sz w:val="18"/>
            <w:szCs w:val="18"/>
            <w:highlight w:val="white"/>
          </w:rPr>
          <w:t>SIZE</w:t>
        </w:r>
      </w:ins>
      <w:ins w:id="1632" w:author="Unknown Author" w:date="2023-05-04T17:05:00Z">
        <w:r>
          <w:rPr>
            <w:rFonts w:ascii="Courier" w:hAnsi="Courier"/>
            <w:color w:val="000000"/>
            <w:sz w:val="18"/>
            <w:szCs w:val="18"/>
            <w:highlight w:val="white"/>
          </w:rPr>
          <w:t xml:space="preserve">,  </w:t>
        </w:r>
        <w:r>
          <w:rPr>
            <w:rFonts w:ascii="Courier" w:hAnsi="Courier"/>
            <w:sz w:val="18"/>
            <w:szCs w:val="18"/>
          </w:rPr>
          <w:t>/</w:t>
        </w:r>
        <w:proofErr w:type="gramEnd"/>
        <w:r>
          <w:rPr>
            <w:rFonts w:ascii="Courier" w:hAnsi="Courier"/>
            <w:sz w:val="18"/>
            <w:szCs w:val="18"/>
          </w:rPr>
          <w:t xml:space="preserve">/ size_t size, </w:t>
        </w:r>
      </w:ins>
    </w:p>
    <w:p w:rsidR="00D31373" w:rsidRDefault="00000000">
      <w:ins w:id="1633" w:author="Unknown Author" w:date="2023-05-04T17:05:00Z">
        <w:r>
          <w:rPr>
            <w:rFonts w:ascii="Courier" w:hAnsi="Courier"/>
            <w:sz w:val="18"/>
            <w:szCs w:val="18"/>
          </w:rPr>
          <w:t xml:space="preserve">              </w:t>
        </w:r>
      </w:ins>
      <w:ins w:id="1634" w:author="Unknown Author" w:date="2023-05-09T14:02:00Z">
        <w:r>
          <w:rPr>
            <w:rFonts w:ascii="Courier" w:hAnsi="Courier"/>
            <w:color w:val="000000"/>
            <w:sz w:val="18"/>
            <w:szCs w:val="18"/>
            <w:highlight w:val="white"/>
          </w:rPr>
          <w:t>&amp;H5D_def_mpio_chunk_opt_mode_</w:t>
        </w:r>
        <w:proofErr w:type="gramStart"/>
        <w:r>
          <w:rPr>
            <w:rFonts w:ascii="Courier" w:hAnsi="Courier"/>
            <w:color w:val="000000"/>
            <w:sz w:val="18"/>
            <w:szCs w:val="18"/>
            <w:highlight w:val="white"/>
          </w:rPr>
          <w:t>g</w:t>
        </w:r>
      </w:ins>
      <w:ins w:id="1635"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const void *def_value, </w:t>
        </w:r>
      </w:ins>
    </w:p>
    <w:p w:rsidR="00D31373" w:rsidRDefault="00000000">
      <w:pPr>
        <w:rPr>
          <w:ins w:id="1636" w:author="Unknown Author" w:date="2023-05-04T17:05:00Z"/>
          <w:rFonts w:ascii="Courier" w:hAnsi="Courier"/>
          <w:sz w:val="18"/>
          <w:szCs w:val="18"/>
        </w:rPr>
      </w:pPr>
      <w:ins w:id="1637"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638" w:author="Unknown Author" w:date="2023-05-04T17:05:00Z"/>
          <w:rFonts w:ascii="Courier" w:hAnsi="Courier"/>
          <w:sz w:val="18"/>
          <w:szCs w:val="18"/>
        </w:rPr>
      </w:pPr>
      <w:ins w:id="163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ins w:id="1640"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w:t>
        </w:r>
      </w:ins>
      <w:ins w:id="1641" w:author="Unknown Author" w:date="2023-05-09T14:02:00Z">
        <w:r>
          <w:rPr>
            <w:rFonts w:ascii="Courier" w:hAnsi="Courier"/>
            <w:color w:val="000000"/>
            <w:sz w:val="18"/>
            <w:szCs w:val="18"/>
            <w:highlight w:val="white"/>
          </w:rPr>
          <w:t>H5D_XFER_MPIO_CHUNK_OPT_HARD_ENC</w:t>
        </w:r>
      </w:ins>
      <w:ins w:id="1642" w:author="Unknown Author" w:date="2023-05-04T17:05:00Z">
        <w:r>
          <w:rPr>
            <w:rFonts w:ascii="Courier" w:hAnsi="Courier"/>
            <w:color w:val="000000"/>
            <w:sz w:val="18"/>
            <w:szCs w:val="18"/>
            <w:highlight w:val="white"/>
          </w:rPr>
          <w:t xml:space="preserve">,  </w:t>
        </w:r>
        <w:r>
          <w:rPr>
            <w:rFonts w:ascii="Courier" w:hAnsi="Courier"/>
            <w:sz w:val="18"/>
            <w:szCs w:val="18"/>
          </w:rPr>
          <w:t xml:space="preserve"> // H5P_prp_encode_func_t prp_encode,</w:t>
        </w:r>
      </w:ins>
    </w:p>
    <w:p w:rsidR="00D31373" w:rsidRDefault="00000000">
      <w:ins w:id="1643" w:author="Unknown Author" w:date="2023-05-04T17:05:00Z">
        <w:r>
          <w:rPr>
            <w:rFonts w:ascii="Courier" w:hAnsi="Courier"/>
            <w:sz w:val="18"/>
            <w:szCs w:val="18"/>
          </w:rPr>
          <w:t xml:space="preserve">              </w:t>
        </w:r>
      </w:ins>
      <w:ins w:id="1644" w:author="Unknown Author" w:date="2023-05-09T14:02:00Z">
        <w:r>
          <w:rPr>
            <w:rFonts w:ascii="Courier" w:hAnsi="Courier"/>
            <w:color w:val="000000"/>
            <w:sz w:val="18"/>
            <w:szCs w:val="18"/>
            <w:highlight w:val="white"/>
          </w:rPr>
          <w:t>H5D_XFER_MPIO_CHUNK_OPT_HARD_</w:t>
        </w:r>
        <w:proofErr w:type="gramStart"/>
        <w:r>
          <w:rPr>
            <w:rFonts w:ascii="Courier" w:hAnsi="Courier"/>
            <w:color w:val="000000"/>
            <w:sz w:val="18"/>
            <w:szCs w:val="18"/>
            <w:highlight w:val="white"/>
          </w:rPr>
          <w:t>DEC</w:t>
        </w:r>
      </w:ins>
      <w:ins w:id="1645" w:author="Unknown Author" w:date="2023-05-04T17:05:00Z">
        <w:r>
          <w:rPr>
            <w:rFonts w:ascii="Courier" w:hAnsi="Courier"/>
            <w:color w:val="000000"/>
            <w:sz w:val="18"/>
            <w:szCs w:val="18"/>
            <w:highlight w:val="white"/>
          </w:rPr>
          <w:t xml:space="preserve">,   </w:t>
        </w:r>
        <w:proofErr w:type="gramEnd"/>
        <w:r>
          <w:rPr>
            <w:rFonts w:ascii="Courier" w:hAnsi="Courier"/>
            <w:sz w:val="18"/>
            <w:szCs w:val="18"/>
          </w:rPr>
          <w:t>// H5P_prp_decode_func_t prp_decode,</w:t>
        </w:r>
        <w:r>
          <w:rPr>
            <w:rFonts w:ascii="Courier" w:hAnsi="Courier"/>
            <w:sz w:val="18"/>
            <w:szCs w:val="18"/>
          </w:rPr>
          <w:br/>
          <w:t xml:space="preserve">              NULL,                               // H5P_prp_delete_func_t prp_delete, </w:t>
        </w:r>
      </w:ins>
    </w:p>
    <w:p w:rsidR="00D31373" w:rsidRDefault="00000000">
      <w:pPr>
        <w:rPr>
          <w:ins w:id="1646" w:author="Unknown Author" w:date="2023-05-04T17:05:00Z"/>
          <w:rFonts w:ascii="Courier" w:hAnsi="Courier"/>
          <w:sz w:val="18"/>
          <w:szCs w:val="18"/>
        </w:rPr>
      </w:pPr>
      <w:ins w:id="1647"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648"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pStyle w:val="BodyText"/>
      </w:pPr>
    </w:p>
    <w:p w:rsidR="00D31373" w:rsidRDefault="00000000">
      <w:pPr>
        <w:pStyle w:val="BodyText"/>
        <w:rPr>
          <w:ins w:id="1649" w:author="Unknown Author" w:date="2023-05-04T17:05:00Z"/>
        </w:rPr>
      </w:pPr>
      <w:ins w:id="1650" w:author="Unknown Author" w:date="2023-05-04T17:05:00Z">
        <w:r>
          <w:t xml:space="preserve">Observe that only the encode and decode callbacks are defined. </w:t>
        </w:r>
      </w:ins>
    </w:p>
    <w:p w:rsidR="00D31373" w:rsidRDefault="00000000">
      <w:pPr>
        <w:pStyle w:val="BodyText"/>
      </w:pPr>
      <w:ins w:id="1651" w:author="Unknown Author" w:date="2023-05-04T17:05:00Z">
        <w:r>
          <w:rPr>
            <w:color w:val="000000"/>
            <w:highlight w:val="white"/>
          </w:rPr>
          <w:t xml:space="preserve">H5D_XFER_MPIO_CHUNK_OPT_HARD_ENC </w:t>
        </w:r>
        <w:proofErr w:type="gramStart"/>
        <w:r>
          <w:t xml:space="preserve">and  </w:t>
        </w:r>
        <w:r>
          <w:rPr>
            <w:color w:val="000000"/>
            <w:highlight w:val="white"/>
          </w:rPr>
          <w:t>H</w:t>
        </w:r>
        <w:proofErr w:type="gramEnd"/>
        <w:r>
          <w:rPr>
            <w:color w:val="000000"/>
            <w:highlight w:val="white"/>
          </w:rPr>
          <w:t xml:space="preserve">5D_XFER_MPIO_CHUNK_OPT_HARD_DEC </w:t>
        </w:r>
        <w:r>
          <w:t xml:space="preserve">resolve to </w:t>
        </w:r>
      </w:ins>
      <w:ins w:id="1652" w:author="Unknown Author" w:date="2023-05-09T14:06:00Z">
        <w:r>
          <w:rPr>
            <w:color w:val="000000"/>
            <w:highlight w:val="white"/>
          </w:rPr>
          <w:t>H5P__dxfr_mpio_chunk_opt_hard_enc</w:t>
        </w:r>
      </w:ins>
      <w:ins w:id="1653" w:author="Unknown Author" w:date="2023-05-04T17:05:00Z">
        <w:r>
          <w:t xml:space="preserve">() and </w:t>
        </w:r>
      </w:ins>
      <w:ins w:id="1654" w:author="Unknown Author" w:date="2023-05-09T14:06:00Z">
        <w:r>
          <w:rPr>
            <w:color w:val="000000"/>
            <w:highlight w:val="white"/>
          </w:rPr>
          <w:t>H5P__dxfr_mpio_chunk_opt_hard_dec</w:t>
        </w:r>
      </w:ins>
      <w:ins w:id="1655" w:author="Unknown Author" w:date="2023-05-04T17:05:00Z">
        <w:r>
          <w:rPr>
            <w:color w:val="000000"/>
            <w:highlight w:val="white"/>
          </w:rPr>
          <w:t>()</w:t>
        </w:r>
        <w:r>
          <w:t xml:space="preserve"> respectively.  Their signatures appear in H5Pdxpl.c, and are reproduced below:</w:t>
        </w:r>
      </w:ins>
    </w:p>
    <w:p w:rsidR="00D31373" w:rsidRDefault="00000000">
      <w:pPr>
        <w:pStyle w:val="BodyText"/>
        <w:rPr>
          <w:ins w:id="1656" w:author="Unknown Author" w:date="2023-05-04T17:05:00Z"/>
          <w:rFonts w:ascii="monospace" w:hAnsi="monospace"/>
          <w:color w:val="000000"/>
          <w:sz w:val="18"/>
          <w:szCs w:val="18"/>
          <w:highlight w:val="white"/>
        </w:rPr>
      </w:pPr>
      <w:ins w:id="1657" w:author="Unknown Author" w:date="2023-05-09T14:08:00Z">
        <w:r>
          <w:rPr>
            <w:rFonts w:ascii="monospace" w:hAnsi="monospace"/>
            <w:color w:val="000000"/>
            <w:sz w:val="18"/>
            <w:szCs w:val="18"/>
            <w:highlight w:val="white"/>
          </w:rPr>
          <w:t>herr_t H5P__dxfr_mpio_chunk_opt_hard_</w:t>
        </w:r>
        <w:proofErr w:type="gramStart"/>
        <w:r>
          <w:rPr>
            <w:rFonts w:ascii="monospace" w:hAnsi="monospace"/>
            <w:color w:val="000000"/>
            <w:sz w:val="18"/>
            <w:szCs w:val="18"/>
            <w:highlight w:val="white"/>
          </w:rPr>
          <w:t>enc(</w:t>
        </w:r>
        <w:proofErr w:type="gramEnd"/>
        <w:r>
          <w:rPr>
            <w:rFonts w:ascii="monospace" w:hAnsi="monospace"/>
            <w:color w:val="000000"/>
            <w:sz w:val="18"/>
            <w:szCs w:val="18"/>
            <w:highlight w:val="white"/>
          </w:rPr>
          <w:t>const void *value, void **pp, size_t *size);</w:t>
        </w:r>
      </w:ins>
    </w:p>
    <w:p w:rsidR="00D31373" w:rsidRDefault="00000000">
      <w:pPr>
        <w:pStyle w:val="BodyText"/>
        <w:rPr>
          <w:rFonts w:ascii="monospace" w:hAnsi="monospace"/>
          <w:color w:val="000000"/>
          <w:sz w:val="18"/>
          <w:szCs w:val="18"/>
          <w:highlight w:val="white"/>
        </w:rPr>
      </w:pPr>
      <w:ins w:id="1658" w:author="Unknown Author" w:date="2023-05-09T14:08:00Z">
        <w:r>
          <w:rPr>
            <w:rFonts w:ascii="monospace" w:hAnsi="monospace"/>
            <w:color w:val="000000"/>
            <w:sz w:val="18"/>
            <w:szCs w:val="18"/>
            <w:highlight w:val="white"/>
          </w:rPr>
          <w:t>herr_t H5P__dxfr_mpio_chunk_opt_hard_</w:t>
        </w:r>
        <w:proofErr w:type="gramStart"/>
        <w:r>
          <w:rPr>
            <w:rFonts w:ascii="monospace" w:hAnsi="monospace"/>
            <w:color w:val="000000"/>
            <w:sz w:val="18"/>
            <w:szCs w:val="18"/>
            <w:highlight w:val="white"/>
          </w:rPr>
          <w:t>dec(</w:t>
        </w:r>
        <w:proofErr w:type="gramEnd"/>
        <w:r>
          <w:rPr>
            <w:rFonts w:ascii="monospace" w:hAnsi="monospace"/>
            <w:color w:val="000000"/>
            <w:sz w:val="18"/>
            <w:szCs w:val="18"/>
            <w:highlight w:val="white"/>
          </w:rPr>
          <w:t>const void **pp, void *value);</w:t>
        </w:r>
      </w:ins>
    </w:p>
    <w:p w:rsidR="00D31373" w:rsidRDefault="00000000">
      <w:pPr>
        <w:pStyle w:val="BodyText"/>
      </w:pPr>
      <w:ins w:id="1659" w:author="Unknown Author" w:date="2023-05-04T17:05:00Z">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ins>
    </w:p>
    <w:p w:rsidR="00D31373" w:rsidRDefault="00000000">
      <w:pPr>
        <w:pStyle w:val="Heading3"/>
      </w:pPr>
      <w:bookmarkStart w:id="1660" w:name="__RefHeading___Toc31322_1307998885"/>
      <w:bookmarkEnd w:id="1660"/>
      <w:ins w:id="1661" w:author="Unknown Author" w:date="2023-05-04T17:05:00Z">
        <w:r>
          <w:t>I/O transfer mode property(</w:t>
        </w:r>
        <w:r>
          <w:rPr>
            <w:color w:val="000000"/>
            <w:highlight w:val="white"/>
          </w:rPr>
          <w:t>H5D_XFER_MPIO_CHUNK_OPT_NUM</w:t>
        </w:r>
        <w:r>
          <w:t>)</w:t>
        </w:r>
      </w:ins>
    </w:p>
    <w:p w:rsidR="00D31373" w:rsidRDefault="00000000">
      <w:pPr>
        <w:pStyle w:val="BodyText"/>
      </w:pPr>
      <w:ins w:id="1662" w:author="Unknown Author" w:date="2023-05-04T17:05:00Z">
        <w:r>
          <w:t>The call used to register the I/O transfer mode property (</w:t>
        </w:r>
        <w:r>
          <w:rPr>
            <w:color w:val="000000"/>
            <w:highlight w:val="white"/>
          </w:rPr>
          <w:t>H5D_XFER_MPIO_CHUNK_OPT_NUM</w:t>
        </w:r>
        <w:r>
          <w:t>) is reproduced below with the formal parameters added as comments</w:t>
        </w:r>
      </w:ins>
    </w:p>
    <w:p w:rsidR="00D31373" w:rsidRDefault="00000000">
      <w:pPr>
        <w:rPr>
          <w:ins w:id="1663" w:author="Unknown Author" w:date="2023-05-04T17:05:00Z"/>
          <w:rFonts w:ascii="Courier" w:hAnsi="Courier"/>
          <w:sz w:val="18"/>
          <w:szCs w:val="18"/>
        </w:rPr>
      </w:pPr>
      <w:ins w:id="1664"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665" w:author="Unknown Author" w:date="2023-05-04T17:05:00Z">
        <w:r>
          <w:rPr>
            <w:rFonts w:ascii="Courier" w:hAnsi="Courier"/>
            <w:sz w:val="18"/>
            <w:szCs w:val="18"/>
          </w:rPr>
          <w:t xml:space="preserve">              </w:t>
        </w:r>
      </w:ins>
      <w:ins w:id="1666" w:author="Unknown Author" w:date="2023-05-09T15:14:00Z">
        <w:r>
          <w:rPr>
            <w:rFonts w:ascii="Courier" w:hAnsi="Courier"/>
            <w:color w:val="000000"/>
            <w:sz w:val="18"/>
            <w:szCs w:val="18"/>
            <w:highlight w:val="white"/>
          </w:rPr>
          <w:t>H5D_XFER_MPIO_CHUNK_OPT_NUM_</w:t>
        </w:r>
        <w:proofErr w:type="gramStart"/>
        <w:r>
          <w:rPr>
            <w:rFonts w:ascii="Courier" w:hAnsi="Courier"/>
            <w:color w:val="000000"/>
            <w:sz w:val="18"/>
            <w:szCs w:val="18"/>
            <w:highlight w:val="white"/>
          </w:rPr>
          <w:t>NAME</w:t>
        </w:r>
      </w:ins>
      <w:ins w:id="1667" w:author="Unknown Author" w:date="2023-05-04T17:05:00Z">
        <w:r>
          <w:rPr>
            <w:rFonts w:ascii="Courier" w:hAnsi="Courier"/>
            <w:color w:val="000000"/>
            <w:sz w:val="18"/>
            <w:szCs w:val="18"/>
            <w:highlight w:val="white"/>
          </w:rPr>
          <w:t xml:space="preserve">,   </w:t>
        </w:r>
        <w:proofErr w:type="gramEnd"/>
        <w:r>
          <w:rPr>
            <w:rFonts w:ascii="Courier" w:hAnsi="Courier"/>
            <w:sz w:val="18"/>
            <w:szCs w:val="18"/>
          </w:rPr>
          <w:t xml:space="preserve">// const char *name, </w:t>
        </w:r>
      </w:ins>
    </w:p>
    <w:p w:rsidR="00D31373" w:rsidRDefault="00000000">
      <w:ins w:id="1668" w:author="Unknown Author" w:date="2023-05-04T17:05:00Z">
        <w:r>
          <w:rPr>
            <w:rFonts w:ascii="Courier" w:hAnsi="Courier"/>
            <w:sz w:val="18"/>
            <w:szCs w:val="18"/>
          </w:rPr>
          <w:t xml:space="preserve">              </w:t>
        </w:r>
      </w:ins>
      <w:ins w:id="1669" w:author="Unknown Author" w:date="2023-05-09T15:14:00Z">
        <w:r>
          <w:rPr>
            <w:rFonts w:ascii="Courier" w:hAnsi="Courier"/>
            <w:color w:val="000000"/>
            <w:sz w:val="18"/>
            <w:szCs w:val="18"/>
            <w:highlight w:val="white"/>
          </w:rPr>
          <w:t>H5D_XFER_MPIO_CHUNK_OPT_NUM_</w:t>
        </w:r>
        <w:proofErr w:type="gramStart"/>
        <w:r>
          <w:rPr>
            <w:rFonts w:ascii="Courier" w:hAnsi="Courier"/>
            <w:color w:val="000000"/>
            <w:sz w:val="18"/>
            <w:szCs w:val="18"/>
            <w:highlight w:val="white"/>
          </w:rPr>
          <w:t>SIZE</w:t>
        </w:r>
      </w:ins>
      <w:ins w:id="1670" w:author="Unknown Author" w:date="2023-05-04T17:05:00Z">
        <w:r>
          <w:rPr>
            <w:rFonts w:ascii="Courier" w:hAnsi="Courier"/>
            <w:color w:val="000000"/>
            <w:sz w:val="18"/>
            <w:szCs w:val="18"/>
            <w:highlight w:val="white"/>
          </w:rPr>
          <w:t xml:space="preserve">,   </w:t>
        </w:r>
        <w:proofErr w:type="gramEnd"/>
        <w:r>
          <w:rPr>
            <w:rFonts w:ascii="Courier" w:hAnsi="Courier"/>
            <w:sz w:val="18"/>
            <w:szCs w:val="18"/>
          </w:rPr>
          <w:t xml:space="preserve">// size_t size, </w:t>
        </w:r>
      </w:ins>
    </w:p>
    <w:p w:rsidR="00D31373" w:rsidRDefault="00000000">
      <w:ins w:id="1671" w:author="Unknown Author" w:date="2023-05-04T17:05:00Z">
        <w:r>
          <w:rPr>
            <w:rFonts w:ascii="Courier" w:hAnsi="Courier"/>
            <w:sz w:val="18"/>
            <w:szCs w:val="18"/>
          </w:rPr>
          <w:t xml:space="preserve">              </w:t>
        </w:r>
      </w:ins>
      <w:ins w:id="1672" w:author="Unknown Author" w:date="2023-05-09T15:14:00Z">
        <w:r>
          <w:rPr>
            <w:rFonts w:ascii="Courier" w:hAnsi="Courier"/>
            <w:color w:val="000000"/>
            <w:sz w:val="18"/>
            <w:szCs w:val="18"/>
            <w:highlight w:val="white"/>
          </w:rPr>
          <w:t>&amp;H5D_def_mpio_chunk_opt_num_</w:t>
        </w:r>
        <w:proofErr w:type="gramStart"/>
        <w:r>
          <w:rPr>
            <w:rFonts w:ascii="Courier" w:hAnsi="Courier"/>
            <w:color w:val="000000"/>
            <w:sz w:val="18"/>
            <w:szCs w:val="18"/>
            <w:highlight w:val="white"/>
          </w:rPr>
          <w:t>g</w:t>
        </w:r>
      </w:ins>
      <w:ins w:id="1673"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const void *def_value, </w:t>
        </w:r>
      </w:ins>
    </w:p>
    <w:p w:rsidR="00D31373" w:rsidRDefault="00000000">
      <w:pPr>
        <w:rPr>
          <w:ins w:id="1674" w:author="Unknown Author" w:date="2023-05-04T17:05:00Z"/>
          <w:rFonts w:ascii="Courier" w:hAnsi="Courier"/>
          <w:sz w:val="18"/>
          <w:szCs w:val="18"/>
        </w:rPr>
      </w:pPr>
      <w:ins w:id="1675"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676" w:author="Unknown Author" w:date="2023-05-04T17:05:00Z"/>
          <w:rFonts w:ascii="Courier" w:hAnsi="Courier"/>
          <w:sz w:val="18"/>
          <w:szCs w:val="18"/>
        </w:rPr>
      </w:pPr>
      <w:ins w:id="1677"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ins w:id="1678" w:author="Unknown Author" w:date="2023-05-04T17:05:00Z">
        <w:r>
          <w:rPr>
            <w:rFonts w:ascii="Courier" w:hAnsi="Courier"/>
            <w:sz w:val="18"/>
            <w:szCs w:val="18"/>
          </w:rPr>
          <w:lastRenderedPageBreak/>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w:t>
        </w:r>
      </w:ins>
      <w:ins w:id="1679" w:author="Unknown Author" w:date="2023-05-09T15:15:00Z">
        <w:r>
          <w:rPr>
            <w:rFonts w:ascii="Courier" w:hAnsi="Courier"/>
            <w:color w:val="000000"/>
            <w:sz w:val="18"/>
            <w:szCs w:val="18"/>
            <w:highlight w:val="white"/>
          </w:rPr>
          <w:t>H5D_XFER_MPIO_CHUNK_OPT_NUM_ENC</w:t>
        </w:r>
      </w:ins>
      <w:ins w:id="1680" w:author="Unknown Author" w:date="2023-05-04T17:05:00Z">
        <w:r>
          <w:rPr>
            <w:rFonts w:ascii="Courier" w:hAnsi="Courier"/>
            <w:color w:val="000000"/>
            <w:sz w:val="18"/>
            <w:szCs w:val="18"/>
            <w:highlight w:val="white"/>
          </w:rPr>
          <w:t xml:space="preserve">,   </w:t>
        </w:r>
        <w:r>
          <w:rPr>
            <w:rFonts w:ascii="Courier" w:hAnsi="Courier"/>
            <w:sz w:val="18"/>
            <w:szCs w:val="18"/>
          </w:rPr>
          <w:t xml:space="preserve"> // H5P_prp_encode_func_t prp_encode,</w:t>
        </w:r>
      </w:ins>
    </w:p>
    <w:p w:rsidR="00D31373" w:rsidRDefault="00000000">
      <w:ins w:id="1681" w:author="Unknown Author" w:date="2023-05-04T17:05:00Z">
        <w:r>
          <w:rPr>
            <w:rFonts w:ascii="Courier" w:hAnsi="Courier"/>
            <w:sz w:val="18"/>
            <w:szCs w:val="18"/>
          </w:rPr>
          <w:t xml:space="preserve">              </w:t>
        </w:r>
      </w:ins>
      <w:ins w:id="1682" w:author="Unknown Author" w:date="2023-05-09T15:15:00Z">
        <w:r>
          <w:rPr>
            <w:rFonts w:ascii="Courier" w:hAnsi="Courier"/>
            <w:color w:val="000000"/>
            <w:sz w:val="18"/>
            <w:szCs w:val="18"/>
            <w:highlight w:val="white"/>
          </w:rPr>
          <w:t>H5D_XFER_MPIO_CHUNK_OPT_NUM_</w:t>
        </w:r>
        <w:proofErr w:type="gramStart"/>
        <w:r>
          <w:rPr>
            <w:rFonts w:ascii="Courier" w:hAnsi="Courier"/>
            <w:color w:val="000000"/>
            <w:sz w:val="18"/>
            <w:szCs w:val="18"/>
            <w:highlight w:val="white"/>
          </w:rPr>
          <w:t>DEC</w:t>
        </w:r>
      </w:ins>
      <w:ins w:id="1683"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H5P_prp_decode_func_t prp_decode,</w:t>
        </w:r>
        <w:r>
          <w:rPr>
            <w:rFonts w:ascii="Courier" w:hAnsi="Courier"/>
            <w:sz w:val="18"/>
            <w:szCs w:val="18"/>
          </w:rPr>
          <w:br/>
          <w:t xml:space="preserve">              NULL,                               // H5P_prp_delete_func_t prp_delete, </w:t>
        </w:r>
      </w:ins>
    </w:p>
    <w:p w:rsidR="00D31373" w:rsidRDefault="00000000">
      <w:pPr>
        <w:rPr>
          <w:ins w:id="1684" w:author="Unknown Author" w:date="2023-05-04T17:05:00Z"/>
          <w:rFonts w:ascii="Courier" w:hAnsi="Courier"/>
          <w:sz w:val="18"/>
          <w:szCs w:val="18"/>
        </w:rPr>
      </w:pPr>
      <w:ins w:id="1685"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686"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pStyle w:val="BodyText"/>
      </w:pPr>
    </w:p>
    <w:p w:rsidR="00D31373" w:rsidRDefault="00000000">
      <w:pPr>
        <w:pStyle w:val="BodyText"/>
        <w:rPr>
          <w:ins w:id="1687" w:author="Unknown Author" w:date="2023-05-04T17:05:00Z"/>
        </w:rPr>
      </w:pPr>
      <w:ins w:id="1688" w:author="Unknown Author" w:date="2023-05-04T17:05:00Z">
        <w:r>
          <w:t xml:space="preserve">Observe that only the encode and decode callbacks are defined. </w:t>
        </w:r>
      </w:ins>
    </w:p>
    <w:p w:rsidR="00D31373" w:rsidRDefault="00000000">
      <w:pPr>
        <w:pStyle w:val="BodyText"/>
      </w:pPr>
      <w:ins w:id="1689" w:author="Unknown Author" w:date="2023-05-04T17:05:00Z">
        <w:r>
          <w:rPr>
            <w:color w:val="000000"/>
            <w:highlight w:val="white"/>
          </w:rPr>
          <w:t xml:space="preserve">H5D_XFER_MPIO_CHUNK_OPT_NUM_ENC </w:t>
        </w:r>
        <w:proofErr w:type="gramStart"/>
        <w:r>
          <w:t xml:space="preserve">and  </w:t>
        </w:r>
        <w:r>
          <w:rPr>
            <w:color w:val="000000"/>
            <w:highlight w:val="white"/>
          </w:rPr>
          <w:t>H</w:t>
        </w:r>
        <w:proofErr w:type="gramEnd"/>
        <w:r>
          <w:rPr>
            <w:color w:val="000000"/>
            <w:highlight w:val="white"/>
          </w:rPr>
          <w:t xml:space="preserve">5D_XFER_MPIO_CHUNK_OPT_NUM_DEC </w:t>
        </w:r>
        <w:r>
          <w:t xml:space="preserve">resolve to </w:t>
        </w:r>
      </w:ins>
      <w:ins w:id="1690" w:author="Unknown Author" w:date="2023-05-09T15:17:00Z">
        <w:r>
          <w:rPr>
            <w:color w:val="000000"/>
            <w:highlight w:val="white"/>
          </w:rPr>
          <w:t>H5P__encode_unsigned</w:t>
        </w:r>
      </w:ins>
      <w:ins w:id="1691" w:author="Unknown Author" w:date="2023-05-04T17:05:00Z">
        <w:r>
          <w:t xml:space="preserve">() and </w:t>
        </w:r>
      </w:ins>
      <w:ins w:id="1692" w:author="Unknown Author" w:date="2023-05-09T15:18:00Z">
        <w:r>
          <w:rPr>
            <w:color w:val="000000"/>
            <w:highlight w:val="white"/>
          </w:rPr>
          <w:t>H5P__decode_unsigned</w:t>
        </w:r>
      </w:ins>
      <w:ins w:id="1693" w:author="Unknown Author" w:date="2023-05-04T17:05:00Z">
        <w:r>
          <w:rPr>
            <w:color w:val="000000"/>
            <w:highlight w:val="white"/>
          </w:rPr>
          <w:t>()</w:t>
        </w:r>
        <w:r>
          <w:t xml:space="preserve"> respectively.  Their signatures appear in H5Ppkg.h, and are reproduced below:</w:t>
        </w:r>
      </w:ins>
    </w:p>
    <w:p w:rsidR="00D31373" w:rsidRDefault="00000000">
      <w:pPr>
        <w:pStyle w:val="BodyText"/>
        <w:ind w:left="720"/>
        <w:rPr>
          <w:ins w:id="1694" w:author="Unknown Author" w:date="2023-05-04T17:05:00Z"/>
          <w:rFonts w:ascii="Courier" w:hAnsi="Courier"/>
          <w:color w:val="000000"/>
          <w:sz w:val="18"/>
          <w:szCs w:val="18"/>
          <w:highlight w:val="white"/>
        </w:rPr>
      </w:pPr>
      <w:ins w:id="1695" w:author="Unknown Author" w:date="2023-05-09T15:20:00Z">
        <w:r>
          <w:rPr>
            <w:rFonts w:ascii="Courier" w:hAnsi="Courier"/>
            <w:color w:val="000000"/>
            <w:sz w:val="18"/>
            <w:szCs w:val="18"/>
            <w:highlight w:val="white"/>
          </w:rPr>
          <w:t>herr_t H5P__encode_</w:t>
        </w:r>
        <w:proofErr w:type="gramStart"/>
        <w:r>
          <w:rPr>
            <w:rFonts w:ascii="Courier" w:hAnsi="Courier"/>
            <w:color w:val="000000"/>
            <w:sz w:val="18"/>
            <w:szCs w:val="18"/>
            <w:highlight w:val="white"/>
          </w:rPr>
          <w:t>unsigned(</w:t>
        </w:r>
        <w:proofErr w:type="gramEnd"/>
        <w:r>
          <w:rPr>
            <w:rFonts w:ascii="Courier" w:hAnsi="Courier"/>
            <w:color w:val="000000"/>
            <w:sz w:val="18"/>
            <w:szCs w:val="18"/>
            <w:highlight w:val="white"/>
          </w:rPr>
          <w:t>const void *value, void **_pp, size_t *size);</w:t>
        </w:r>
      </w:ins>
    </w:p>
    <w:p w:rsidR="00D31373" w:rsidRDefault="00000000">
      <w:pPr>
        <w:pStyle w:val="BodyText"/>
        <w:ind w:left="720"/>
        <w:rPr>
          <w:rFonts w:ascii="Courier" w:hAnsi="Courier"/>
          <w:color w:val="000000"/>
          <w:sz w:val="18"/>
          <w:szCs w:val="18"/>
          <w:highlight w:val="white"/>
        </w:rPr>
      </w:pPr>
      <w:ins w:id="1696" w:author="Unknown Author" w:date="2023-05-09T15:21:00Z">
        <w:r>
          <w:rPr>
            <w:rFonts w:ascii="Courier" w:hAnsi="Courier"/>
            <w:color w:val="000000"/>
            <w:sz w:val="18"/>
            <w:szCs w:val="18"/>
            <w:highlight w:val="white"/>
          </w:rPr>
          <w:t>herr_t H5P__decode_</w:t>
        </w:r>
        <w:proofErr w:type="gramStart"/>
        <w:r>
          <w:rPr>
            <w:rFonts w:ascii="Courier" w:hAnsi="Courier"/>
            <w:color w:val="000000"/>
            <w:sz w:val="18"/>
            <w:szCs w:val="18"/>
            <w:highlight w:val="white"/>
          </w:rPr>
          <w:t>unsigned(</w:t>
        </w:r>
        <w:proofErr w:type="gramEnd"/>
        <w:r>
          <w:rPr>
            <w:rFonts w:ascii="Courier" w:hAnsi="Courier"/>
            <w:color w:val="000000"/>
            <w:sz w:val="18"/>
            <w:szCs w:val="18"/>
            <w:highlight w:val="white"/>
          </w:rPr>
          <w:t>const void **_pp, void *value);</w:t>
        </w:r>
      </w:ins>
    </w:p>
    <w:p w:rsidR="00D31373" w:rsidRDefault="00000000">
      <w:pPr>
        <w:pStyle w:val="BodyText"/>
      </w:pPr>
      <w:ins w:id="1697" w:author="Unknown Author" w:date="2023-05-04T17:05:00Z">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ins>
    </w:p>
    <w:p w:rsidR="00D31373" w:rsidRDefault="00000000">
      <w:pPr>
        <w:pStyle w:val="Heading3"/>
      </w:pPr>
      <w:bookmarkStart w:id="1698" w:name="__RefHeading___Toc31324_1307998885"/>
      <w:bookmarkEnd w:id="1698"/>
      <w:ins w:id="1699" w:author="Unknown Author" w:date="2023-05-04T17:05:00Z">
        <w:r>
          <w:t>I/O transfer mode property (</w:t>
        </w:r>
        <w:r>
          <w:rPr>
            <w:color w:val="000000"/>
            <w:highlight w:val="white"/>
          </w:rPr>
          <w:t>H5D_XFER_MPIO_CHUNK_OPT_RATIO</w:t>
        </w:r>
        <w:r>
          <w:t>)</w:t>
        </w:r>
      </w:ins>
    </w:p>
    <w:p w:rsidR="00D31373" w:rsidRDefault="00000000">
      <w:ins w:id="1700" w:author="Unknown Author" w:date="2023-05-04T17:05:00Z">
        <w:r>
          <w:t xml:space="preserve">he </w:t>
        </w:r>
        <w:proofErr w:type="gramStart"/>
        <w:r>
          <w:t>call</w:t>
        </w:r>
        <w:proofErr w:type="gramEnd"/>
        <w:r>
          <w:t xml:space="preserve"> used to register the I/O transfer mode property (</w:t>
        </w:r>
        <w:r>
          <w:rPr>
            <w:color w:val="000000"/>
            <w:highlight w:val="white"/>
          </w:rPr>
          <w:t>H5D_XFER_MPIO_CHUNK_OPT_RATIO</w:t>
        </w:r>
        <w:r>
          <w:t>) is reproduced below with the formal parameters added as comments</w:t>
        </w:r>
      </w:ins>
    </w:p>
    <w:p w:rsidR="00D31373" w:rsidRDefault="00D31373"/>
    <w:p w:rsidR="00D31373" w:rsidRDefault="00000000">
      <w:pPr>
        <w:rPr>
          <w:ins w:id="1701" w:author="Unknown Author" w:date="2023-05-04T17:05:00Z"/>
          <w:rFonts w:ascii="Courier" w:hAnsi="Courier"/>
          <w:sz w:val="18"/>
          <w:szCs w:val="18"/>
        </w:rPr>
      </w:pPr>
      <w:ins w:id="1702"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703" w:author="Unknown Author" w:date="2023-05-04T17:05:00Z">
        <w:r>
          <w:rPr>
            <w:rFonts w:ascii="Courier" w:hAnsi="Courier"/>
            <w:sz w:val="18"/>
            <w:szCs w:val="18"/>
          </w:rPr>
          <w:t xml:space="preserve">              </w:t>
        </w:r>
      </w:ins>
      <w:ins w:id="1704" w:author="Unknown Author" w:date="2023-05-09T15:26:00Z">
        <w:r>
          <w:rPr>
            <w:rFonts w:ascii="Courier" w:hAnsi="Courier"/>
            <w:color w:val="000000"/>
            <w:sz w:val="18"/>
            <w:szCs w:val="18"/>
            <w:highlight w:val="white"/>
          </w:rPr>
          <w:t>H5D_XFER_MPIO_CHUNK_OPT_RATIO_NAME</w:t>
        </w:r>
      </w:ins>
      <w:ins w:id="1705" w:author="Unknown Author" w:date="2023-05-04T17:05:00Z">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706" w:author="Unknown Author" w:date="2023-05-04T17:05:00Z">
        <w:r>
          <w:rPr>
            <w:rFonts w:ascii="Courier" w:hAnsi="Courier"/>
            <w:sz w:val="18"/>
            <w:szCs w:val="18"/>
          </w:rPr>
          <w:t xml:space="preserve">              </w:t>
        </w:r>
      </w:ins>
      <w:ins w:id="1707" w:author="Unknown Author" w:date="2023-05-09T15:26:00Z">
        <w:r>
          <w:rPr>
            <w:rFonts w:ascii="Courier" w:hAnsi="Courier"/>
            <w:color w:val="000000"/>
            <w:sz w:val="18"/>
            <w:szCs w:val="18"/>
            <w:highlight w:val="white"/>
          </w:rPr>
          <w:t>H5D_XFER_MPIO_CHUNK_OPT_RATIO_SIZE</w:t>
        </w:r>
      </w:ins>
      <w:ins w:id="1708" w:author="Unknown Author" w:date="2023-05-04T17:05:00Z">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1709" w:author="Unknown Author" w:date="2023-05-04T17:05:00Z">
        <w:r>
          <w:rPr>
            <w:rFonts w:ascii="Courier" w:hAnsi="Courier"/>
            <w:sz w:val="18"/>
            <w:szCs w:val="18"/>
          </w:rPr>
          <w:t xml:space="preserve">              </w:t>
        </w:r>
      </w:ins>
      <w:ins w:id="1710" w:author="Unknown Author" w:date="2023-05-09T15:26:00Z">
        <w:r>
          <w:rPr>
            <w:rFonts w:ascii="Courier" w:hAnsi="Courier"/>
            <w:color w:val="000000"/>
            <w:sz w:val="18"/>
            <w:szCs w:val="18"/>
            <w:highlight w:val="white"/>
          </w:rPr>
          <w:t>&amp;H5D_def_mpio_chunk_opt_ratio_</w:t>
        </w:r>
        <w:proofErr w:type="gramStart"/>
        <w:r>
          <w:rPr>
            <w:rFonts w:ascii="Courier" w:hAnsi="Courier"/>
            <w:color w:val="000000"/>
            <w:sz w:val="18"/>
            <w:szCs w:val="18"/>
            <w:highlight w:val="white"/>
          </w:rPr>
          <w:t>g</w:t>
        </w:r>
      </w:ins>
      <w:ins w:id="1711"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const void *def_value, </w:t>
        </w:r>
      </w:ins>
    </w:p>
    <w:p w:rsidR="00D31373" w:rsidRDefault="00000000">
      <w:pPr>
        <w:rPr>
          <w:ins w:id="1712" w:author="Unknown Author" w:date="2023-05-04T17:05:00Z"/>
          <w:rFonts w:ascii="Courier" w:hAnsi="Courier"/>
          <w:sz w:val="18"/>
          <w:szCs w:val="18"/>
        </w:rPr>
      </w:pPr>
      <w:ins w:id="1713"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714" w:author="Unknown Author" w:date="2023-05-04T17:05:00Z"/>
          <w:rFonts w:ascii="Courier" w:hAnsi="Courier"/>
          <w:sz w:val="18"/>
          <w:szCs w:val="18"/>
        </w:rPr>
      </w:pPr>
      <w:ins w:id="1715"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ins w:id="1716"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w:t>
        </w:r>
      </w:ins>
      <w:ins w:id="1717" w:author="Unknown Author" w:date="2023-05-09T15:26:00Z">
        <w:r>
          <w:rPr>
            <w:rFonts w:ascii="Courier" w:hAnsi="Courier"/>
            <w:color w:val="000000"/>
            <w:sz w:val="18"/>
            <w:szCs w:val="18"/>
            <w:highlight w:val="white"/>
          </w:rPr>
          <w:t>H5D_XFER_MPIO_CHUNK_OPT_RATIO_ENC</w:t>
        </w:r>
      </w:ins>
      <w:ins w:id="1718" w:author="Unknown Author" w:date="2023-05-04T17:05:00Z">
        <w:r>
          <w:rPr>
            <w:rFonts w:ascii="Courier" w:hAnsi="Courier"/>
            <w:color w:val="000000"/>
            <w:sz w:val="18"/>
            <w:szCs w:val="18"/>
            <w:highlight w:val="white"/>
          </w:rPr>
          <w:t xml:space="preserve">,  </w:t>
        </w:r>
        <w:r>
          <w:rPr>
            <w:rFonts w:ascii="Courier" w:hAnsi="Courier"/>
            <w:sz w:val="18"/>
            <w:szCs w:val="18"/>
          </w:rPr>
          <w:t>// H5P_prp_encode_func_t prp_encode,</w:t>
        </w:r>
      </w:ins>
    </w:p>
    <w:p w:rsidR="00D31373" w:rsidRDefault="00000000">
      <w:ins w:id="1719" w:author="Unknown Author" w:date="2023-05-04T17:05:00Z">
        <w:r>
          <w:rPr>
            <w:rFonts w:ascii="Courier" w:hAnsi="Courier"/>
            <w:sz w:val="18"/>
            <w:szCs w:val="18"/>
          </w:rPr>
          <w:t xml:space="preserve">              </w:t>
        </w:r>
      </w:ins>
      <w:ins w:id="1720" w:author="Unknown Author" w:date="2023-05-09T15:27:00Z">
        <w:r>
          <w:rPr>
            <w:rFonts w:ascii="Courier" w:hAnsi="Courier"/>
            <w:color w:val="000000"/>
            <w:sz w:val="18"/>
            <w:szCs w:val="18"/>
            <w:highlight w:val="white"/>
          </w:rPr>
          <w:t>H5D_XFER_MPIO_CHUNK_OPT_RATIO_</w:t>
        </w:r>
        <w:proofErr w:type="gramStart"/>
        <w:r>
          <w:rPr>
            <w:rFonts w:ascii="Courier" w:hAnsi="Courier"/>
            <w:color w:val="000000"/>
            <w:sz w:val="18"/>
            <w:szCs w:val="18"/>
            <w:highlight w:val="white"/>
          </w:rPr>
          <w:t>DEC</w:t>
        </w:r>
      </w:ins>
      <w:ins w:id="1721" w:author="Unknown Author" w:date="2023-05-04T17:05:00Z">
        <w:r>
          <w:rPr>
            <w:rFonts w:ascii="Courier" w:hAnsi="Courier"/>
            <w:color w:val="000000"/>
            <w:sz w:val="18"/>
            <w:szCs w:val="18"/>
            <w:highlight w:val="white"/>
          </w:rPr>
          <w:t xml:space="preserve">,  </w:t>
        </w:r>
        <w:r>
          <w:rPr>
            <w:rFonts w:ascii="Courier" w:hAnsi="Courier"/>
            <w:sz w:val="18"/>
            <w:szCs w:val="18"/>
          </w:rPr>
          <w:t>/</w:t>
        </w:r>
        <w:proofErr w:type="gramEnd"/>
        <w:r>
          <w:rPr>
            <w:rFonts w:ascii="Courier" w:hAnsi="Courier"/>
            <w:sz w:val="18"/>
            <w:szCs w:val="18"/>
          </w:rPr>
          <w:t>/ H5P_prp_decode_func_t prp_decode,</w:t>
        </w:r>
        <w:r>
          <w:rPr>
            <w:rFonts w:ascii="Courier" w:hAnsi="Courier"/>
            <w:sz w:val="18"/>
            <w:szCs w:val="18"/>
          </w:rPr>
          <w:br/>
          <w:t xml:space="preserve">              NULL,                               // H5P_prp_delete_func_t prp_delete, </w:t>
        </w:r>
      </w:ins>
    </w:p>
    <w:p w:rsidR="00D31373" w:rsidRDefault="00000000">
      <w:pPr>
        <w:rPr>
          <w:ins w:id="1722" w:author="Unknown Author" w:date="2023-05-04T17:05:00Z"/>
          <w:rFonts w:ascii="Courier" w:hAnsi="Courier"/>
          <w:sz w:val="18"/>
          <w:szCs w:val="18"/>
        </w:rPr>
      </w:pPr>
      <w:ins w:id="1723"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724"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pStyle w:val="BodyText"/>
      </w:pPr>
    </w:p>
    <w:p w:rsidR="00D31373" w:rsidRDefault="00000000">
      <w:pPr>
        <w:pStyle w:val="BodyText"/>
        <w:rPr>
          <w:ins w:id="1725" w:author="Unknown Author" w:date="2023-05-04T17:05:00Z"/>
        </w:rPr>
      </w:pPr>
      <w:ins w:id="1726" w:author="Unknown Author" w:date="2023-05-04T17:05:00Z">
        <w:r>
          <w:t xml:space="preserve">Observe that only the encode and decode callbacks are defined. </w:t>
        </w:r>
      </w:ins>
    </w:p>
    <w:p w:rsidR="00D31373" w:rsidRDefault="00000000">
      <w:pPr>
        <w:pStyle w:val="BodyText"/>
      </w:pPr>
      <w:ins w:id="1727" w:author="Unknown Author" w:date="2023-05-04T17:05:00Z">
        <w:r>
          <w:rPr>
            <w:color w:val="000000"/>
            <w:highlight w:val="white"/>
          </w:rPr>
          <w:t xml:space="preserve">H5D_XFER_MPIO_CHUNK_OPT_RATIO_ENC </w:t>
        </w:r>
        <w:proofErr w:type="gramStart"/>
        <w:r>
          <w:t xml:space="preserve">and  </w:t>
        </w:r>
        <w:r>
          <w:rPr>
            <w:color w:val="000000"/>
            <w:highlight w:val="white"/>
          </w:rPr>
          <w:t>H</w:t>
        </w:r>
        <w:proofErr w:type="gramEnd"/>
        <w:r>
          <w:rPr>
            <w:color w:val="000000"/>
            <w:highlight w:val="white"/>
          </w:rPr>
          <w:t xml:space="preserve">5D_XFER_MPIO_CHUNK_OPT_RATIO_DEC </w:t>
        </w:r>
        <w:r>
          <w:t xml:space="preserve">resolve to </w:t>
        </w:r>
      </w:ins>
      <w:ins w:id="1728" w:author="Unknown Author" w:date="2023-05-09T15:29:00Z">
        <w:r>
          <w:rPr>
            <w:color w:val="000000"/>
            <w:highlight w:val="white"/>
          </w:rPr>
          <w:t>H5P__encode_unsigned</w:t>
        </w:r>
      </w:ins>
      <w:ins w:id="1729" w:author="Unknown Author" w:date="2023-05-04T17:05:00Z">
        <w:r>
          <w:t xml:space="preserve">() and </w:t>
        </w:r>
      </w:ins>
      <w:ins w:id="1730" w:author="Unknown Author" w:date="2023-05-09T15:30:00Z">
        <w:r>
          <w:rPr>
            <w:color w:val="000000"/>
            <w:highlight w:val="white"/>
          </w:rPr>
          <w:t>H5P__decode_unsigned</w:t>
        </w:r>
      </w:ins>
      <w:ins w:id="1731" w:author="Unknown Author" w:date="2023-05-04T17:05:00Z">
        <w:r>
          <w:rPr>
            <w:color w:val="000000"/>
            <w:highlight w:val="white"/>
          </w:rPr>
          <w:t>()</w:t>
        </w:r>
        <w:r>
          <w:t xml:space="preserve"> respectively.  Their signatures appear in H5Pdxpl.c, and are reproduced below:</w:t>
        </w:r>
      </w:ins>
    </w:p>
    <w:p w:rsidR="00D31373" w:rsidRDefault="00000000">
      <w:pPr>
        <w:pStyle w:val="BodyText"/>
        <w:ind w:left="720"/>
        <w:rPr>
          <w:ins w:id="1732" w:author="Unknown Author" w:date="2023-05-04T17:05:00Z"/>
          <w:rFonts w:ascii="Courier" w:hAnsi="Courier"/>
          <w:color w:val="000000"/>
          <w:sz w:val="18"/>
          <w:szCs w:val="18"/>
          <w:highlight w:val="white"/>
        </w:rPr>
      </w:pPr>
      <w:ins w:id="1733" w:author="Unknown Author" w:date="2023-05-04T17:05:00Z">
        <w:r>
          <w:rPr>
            <w:rFonts w:ascii="Courier" w:hAnsi="Courier"/>
            <w:color w:val="000000"/>
            <w:sz w:val="18"/>
            <w:szCs w:val="18"/>
            <w:highlight w:val="white"/>
          </w:rPr>
          <w:t>herr_t H5P__encode_</w:t>
        </w:r>
        <w:proofErr w:type="gramStart"/>
        <w:r>
          <w:rPr>
            <w:rFonts w:ascii="Courier" w:hAnsi="Courier"/>
            <w:color w:val="000000"/>
            <w:sz w:val="18"/>
            <w:szCs w:val="18"/>
            <w:highlight w:val="white"/>
          </w:rPr>
          <w:t>unsigned(</w:t>
        </w:r>
        <w:proofErr w:type="gramEnd"/>
        <w:r>
          <w:rPr>
            <w:rFonts w:ascii="Courier" w:hAnsi="Courier"/>
            <w:color w:val="000000"/>
            <w:sz w:val="18"/>
            <w:szCs w:val="18"/>
            <w:highlight w:val="white"/>
          </w:rPr>
          <w:t>const void *value, void **_pp, size_t *size);</w:t>
        </w:r>
      </w:ins>
    </w:p>
    <w:p w:rsidR="00D31373" w:rsidRDefault="00000000">
      <w:pPr>
        <w:pStyle w:val="BodyText"/>
        <w:ind w:left="720"/>
        <w:rPr>
          <w:ins w:id="1734" w:author="Unknown Author" w:date="2023-05-04T17:05:00Z"/>
          <w:rFonts w:ascii="Courier" w:hAnsi="Courier"/>
          <w:color w:val="000000"/>
          <w:sz w:val="18"/>
          <w:szCs w:val="18"/>
          <w:highlight w:val="white"/>
        </w:rPr>
      </w:pPr>
      <w:ins w:id="1735" w:author="Unknown Author" w:date="2023-05-04T17:05:00Z">
        <w:r>
          <w:rPr>
            <w:rFonts w:ascii="Courier" w:hAnsi="Courier"/>
            <w:color w:val="000000"/>
            <w:sz w:val="18"/>
            <w:szCs w:val="18"/>
            <w:highlight w:val="white"/>
          </w:rPr>
          <w:t>herr_t H5P__decode_</w:t>
        </w:r>
        <w:proofErr w:type="gramStart"/>
        <w:r>
          <w:rPr>
            <w:rFonts w:ascii="Courier" w:hAnsi="Courier"/>
            <w:color w:val="000000"/>
            <w:sz w:val="18"/>
            <w:szCs w:val="18"/>
            <w:highlight w:val="white"/>
          </w:rPr>
          <w:t>unsigned(</w:t>
        </w:r>
        <w:proofErr w:type="gramEnd"/>
        <w:r>
          <w:rPr>
            <w:rFonts w:ascii="Courier" w:hAnsi="Courier"/>
            <w:color w:val="000000"/>
            <w:sz w:val="18"/>
            <w:szCs w:val="18"/>
            <w:highlight w:val="white"/>
          </w:rPr>
          <w:t>const void **_pp, void *value);</w:t>
        </w:r>
      </w:ins>
    </w:p>
    <w:p w:rsidR="00D31373" w:rsidRDefault="00000000">
      <w:pPr>
        <w:pStyle w:val="BodyText"/>
      </w:pPr>
      <w:ins w:id="1736" w:author="Unknown Author" w:date="2023-05-04T17:05:00Z">
        <w:r>
          <w:lastRenderedPageBreak/>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ins>
    </w:p>
    <w:p w:rsidR="00D31373" w:rsidRDefault="00000000">
      <w:pPr>
        <w:pStyle w:val="Heading3"/>
      </w:pPr>
      <w:bookmarkStart w:id="1737" w:name="__RefHeading___Toc31326_1307998885"/>
      <w:bookmarkEnd w:id="1737"/>
      <w:ins w:id="1738" w:author="Unknown Author" w:date="2023-05-04T17:05:00Z">
        <w:r>
          <w:t xml:space="preserve">Chunk Optimization mode property </w:t>
        </w:r>
      </w:ins>
    </w:p>
    <w:p w:rsidR="00D31373" w:rsidRDefault="00000000">
      <w:pPr>
        <w:pStyle w:val="BodyText"/>
      </w:pPr>
      <w:ins w:id="1739" w:author="Unknown Author" w:date="2023-05-04T17:05:00Z">
        <w:r>
          <w:t>The call used to register the chunk optimization mode property is reproduced below with the formal parameters added as comments</w:t>
        </w:r>
      </w:ins>
    </w:p>
    <w:p w:rsidR="00D31373" w:rsidRDefault="00000000">
      <w:pPr>
        <w:rPr>
          <w:ins w:id="1740" w:author="Unknown Author" w:date="2023-05-04T17:05:00Z"/>
          <w:rFonts w:ascii="Courier" w:hAnsi="Courier"/>
          <w:sz w:val="18"/>
          <w:szCs w:val="18"/>
        </w:rPr>
      </w:pPr>
      <w:ins w:id="1741"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742" w:author="Unknown Author" w:date="2023-05-04T17:05:00Z">
        <w:r>
          <w:rPr>
            <w:rFonts w:ascii="Courier" w:hAnsi="Courier"/>
            <w:sz w:val="18"/>
            <w:szCs w:val="18"/>
          </w:rPr>
          <w:t xml:space="preserve">           </w:t>
        </w:r>
      </w:ins>
      <w:ins w:id="1743" w:author="Unknown Author" w:date="2023-05-09T15:35:00Z">
        <w:r>
          <w:rPr>
            <w:rFonts w:ascii="Courier" w:hAnsi="Courier"/>
            <w:color w:val="000000"/>
            <w:sz w:val="18"/>
            <w:szCs w:val="18"/>
            <w:highlight w:val="white"/>
          </w:rPr>
          <w:t>H5D_MPIO_ACTUAL_CHUNK_OPT_MODE_</w:t>
        </w:r>
        <w:proofErr w:type="gramStart"/>
        <w:r>
          <w:rPr>
            <w:rFonts w:ascii="Courier" w:hAnsi="Courier"/>
            <w:color w:val="000000"/>
            <w:sz w:val="18"/>
            <w:szCs w:val="18"/>
            <w:highlight w:val="white"/>
          </w:rPr>
          <w:t>NAME</w:t>
        </w:r>
      </w:ins>
      <w:ins w:id="1744" w:author="Unknown Author" w:date="2023-05-04T17:05:00Z">
        <w:r>
          <w:rPr>
            <w:rFonts w:ascii="Courier" w:hAnsi="Courier"/>
            <w:color w:val="000000"/>
            <w:sz w:val="18"/>
            <w:szCs w:val="18"/>
            <w:highlight w:val="white"/>
          </w:rPr>
          <w:t xml:space="preserve">,   </w:t>
        </w:r>
        <w:proofErr w:type="gramEnd"/>
        <w:r>
          <w:rPr>
            <w:rFonts w:ascii="Courier" w:hAnsi="Courier"/>
            <w:sz w:val="18"/>
            <w:szCs w:val="18"/>
          </w:rPr>
          <w:t xml:space="preserve">// const char *name, </w:t>
        </w:r>
      </w:ins>
    </w:p>
    <w:p w:rsidR="00D31373" w:rsidRDefault="00000000">
      <w:ins w:id="1745" w:author="Unknown Author" w:date="2023-05-04T17:05:00Z">
        <w:r>
          <w:rPr>
            <w:rFonts w:ascii="Courier" w:hAnsi="Courier"/>
            <w:sz w:val="18"/>
            <w:szCs w:val="18"/>
          </w:rPr>
          <w:t xml:space="preserve">           </w:t>
        </w:r>
      </w:ins>
      <w:ins w:id="1746" w:author="Unknown Author" w:date="2023-05-09T15:35:00Z">
        <w:r>
          <w:rPr>
            <w:rFonts w:ascii="Courier" w:hAnsi="Courier"/>
            <w:color w:val="000000"/>
            <w:sz w:val="18"/>
            <w:szCs w:val="18"/>
            <w:highlight w:val="white"/>
          </w:rPr>
          <w:t>H5D_MPIO_ACTUAL_CHUNK_OPT_MODE_</w:t>
        </w:r>
        <w:proofErr w:type="gramStart"/>
        <w:r>
          <w:rPr>
            <w:rFonts w:ascii="Courier" w:hAnsi="Courier"/>
            <w:color w:val="000000"/>
            <w:sz w:val="18"/>
            <w:szCs w:val="18"/>
            <w:highlight w:val="white"/>
          </w:rPr>
          <w:t>SIZE</w:t>
        </w:r>
      </w:ins>
      <w:ins w:id="1747" w:author="Unknown Author" w:date="2023-05-04T17:05:00Z">
        <w:r>
          <w:rPr>
            <w:rFonts w:ascii="Courier" w:hAnsi="Courier"/>
            <w:color w:val="000000"/>
            <w:sz w:val="18"/>
            <w:szCs w:val="18"/>
            <w:highlight w:val="white"/>
          </w:rPr>
          <w:t xml:space="preserve">,   </w:t>
        </w:r>
        <w:proofErr w:type="gramEnd"/>
        <w:r>
          <w:rPr>
            <w:rFonts w:ascii="Courier" w:hAnsi="Courier"/>
            <w:sz w:val="18"/>
            <w:szCs w:val="18"/>
          </w:rPr>
          <w:t xml:space="preserve">// size_t size, </w:t>
        </w:r>
      </w:ins>
    </w:p>
    <w:p w:rsidR="00D31373" w:rsidRDefault="00000000">
      <w:ins w:id="1748" w:author="Unknown Author" w:date="2023-05-04T17:05:00Z">
        <w:r>
          <w:rPr>
            <w:rFonts w:ascii="Courier" w:hAnsi="Courier"/>
            <w:sz w:val="18"/>
            <w:szCs w:val="18"/>
          </w:rPr>
          <w:t xml:space="preserve">           </w:t>
        </w:r>
      </w:ins>
      <w:ins w:id="1749" w:author="Unknown Author" w:date="2023-05-09T15:35:00Z">
        <w:r>
          <w:rPr>
            <w:rFonts w:ascii="Courier" w:hAnsi="Courier"/>
            <w:color w:val="000000"/>
            <w:sz w:val="18"/>
            <w:szCs w:val="18"/>
            <w:highlight w:val="white"/>
          </w:rPr>
          <w:t>&amp;H5D_def_mpio_actual_chunk_opt_mode_g</w:t>
        </w:r>
      </w:ins>
      <w:ins w:id="1750" w:author="Unknown Author" w:date="2023-05-04T17:05:00Z">
        <w:r>
          <w:rPr>
            <w:rFonts w:ascii="Courier" w:hAnsi="Courier"/>
            <w:sz w:val="18"/>
            <w:szCs w:val="18"/>
          </w:rPr>
          <w:t xml:space="preserve">, // const void *def_value, </w:t>
        </w:r>
      </w:ins>
    </w:p>
    <w:p w:rsidR="00D31373" w:rsidRDefault="00000000">
      <w:pPr>
        <w:rPr>
          <w:ins w:id="1751" w:author="Unknown Author" w:date="2023-05-04T17:05:00Z"/>
          <w:rFonts w:ascii="Courier" w:hAnsi="Courier"/>
          <w:sz w:val="18"/>
          <w:szCs w:val="18"/>
        </w:rPr>
      </w:pPr>
      <w:ins w:id="1752"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753" w:author="Unknown Author" w:date="2023-05-04T17:05:00Z"/>
          <w:rFonts w:ascii="Courier" w:hAnsi="Courier"/>
          <w:sz w:val="18"/>
          <w:szCs w:val="18"/>
        </w:rPr>
      </w:pPr>
      <w:ins w:id="1754"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755" w:author="Unknown Author" w:date="2023-05-04T17:05:00Z"/>
          <w:rFonts w:ascii="Courier" w:hAnsi="Courier"/>
          <w:sz w:val="18"/>
          <w:szCs w:val="18"/>
        </w:rPr>
      </w:pPr>
      <w:ins w:id="1756"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NULL,                                  // H5P_prp_encode_func_t prp_encode, </w:t>
        </w:r>
      </w:ins>
    </w:p>
    <w:p w:rsidR="00D31373" w:rsidRDefault="00000000">
      <w:pPr>
        <w:rPr>
          <w:ins w:id="1757" w:author="Unknown Author" w:date="2023-05-04T17:05:00Z"/>
          <w:rFonts w:ascii="Courier" w:hAnsi="Courier"/>
          <w:sz w:val="18"/>
          <w:szCs w:val="18"/>
        </w:rPr>
      </w:pPr>
      <w:ins w:id="1758"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H5P_prp_decode_func_t prp_decode,</w:t>
        </w:r>
        <w:r>
          <w:rPr>
            <w:rFonts w:ascii="Courier" w:hAnsi="Courier"/>
            <w:sz w:val="18"/>
            <w:szCs w:val="18"/>
          </w:rPr>
          <w:br/>
          <w:t xml:space="preserve">           NULL,                                  // H5P_prp_delete_func_t prp_delete, </w:t>
        </w:r>
      </w:ins>
    </w:p>
    <w:p w:rsidR="00D31373" w:rsidRDefault="00000000">
      <w:pPr>
        <w:rPr>
          <w:ins w:id="1759" w:author="Unknown Author" w:date="2023-05-04T17:05:00Z"/>
          <w:rFonts w:ascii="Courier" w:hAnsi="Courier"/>
          <w:sz w:val="18"/>
          <w:szCs w:val="18"/>
        </w:rPr>
      </w:pPr>
      <w:ins w:id="1760"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761"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rPr>
          <w:sz w:val="18"/>
          <w:szCs w:val="18"/>
        </w:rPr>
      </w:pPr>
    </w:p>
    <w:p w:rsidR="00D31373" w:rsidRDefault="00000000">
      <w:pPr>
        <w:pStyle w:val="BodyText"/>
      </w:pPr>
      <w:ins w:id="1762" w:author="Unknown Author" w:date="2023-05-04T17:05:00Z">
        <w:r>
          <w:t>Since no callbacks are defined., there are no callback related multi-thread safety issues with this property.</w:t>
        </w:r>
      </w:ins>
    </w:p>
    <w:p w:rsidR="00D31373" w:rsidRDefault="00000000">
      <w:pPr>
        <w:pStyle w:val="Heading3"/>
      </w:pPr>
      <w:bookmarkStart w:id="1763" w:name="__RefHeading___Toc31328_1307998885"/>
      <w:bookmarkEnd w:id="1763"/>
      <w:ins w:id="1764" w:author="Unknown Author" w:date="2023-05-04T17:05:00Z">
        <w:r>
          <w:t>Actual I/O mode property</w:t>
        </w:r>
      </w:ins>
    </w:p>
    <w:p w:rsidR="00D31373" w:rsidRDefault="00000000">
      <w:pPr>
        <w:pStyle w:val="BodyText"/>
      </w:pPr>
      <w:ins w:id="1765" w:author="Unknown Author" w:date="2023-05-04T17:05:00Z">
        <w:r>
          <w:t>The call used to register the actual I/O mode property is reproduced below with the formal parameters added as comments</w:t>
        </w:r>
      </w:ins>
    </w:p>
    <w:p w:rsidR="00D31373" w:rsidRDefault="00000000">
      <w:pPr>
        <w:rPr>
          <w:ins w:id="1766" w:author="Unknown Author" w:date="2023-05-04T17:05:00Z"/>
          <w:rFonts w:ascii="Courier" w:hAnsi="Courier"/>
          <w:sz w:val="18"/>
          <w:szCs w:val="18"/>
        </w:rPr>
      </w:pPr>
      <w:ins w:id="1767"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768" w:author="Unknown Author" w:date="2023-05-04T17:05:00Z">
        <w:r>
          <w:rPr>
            <w:rFonts w:ascii="Courier" w:hAnsi="Courier"/>
            <w:sz w:val="18"/>
            <w:szCs w:val="18"/>
          </w:rPr>
          <w:t xml:space="preserve">           </w:t>
        </w:r>
      </w:ins>
      <w:ins w:id="1769" w:author="Unknown Author" w:date="2023-05-09T15:40:00Z">
        <w:r>
          <w:rPr>
            <w:rFonts w:ascii="Courier" w:hAnsi="Courier"/>
            <w:color w:val="000000"/>
            <w:sz w:val="18"/>
            <w:szCs w:val="18"/>
            <w:highlight w:val="white"/>
          </w:rPr>
          <w:t>H5D_MPIO_ACTUAL_IO_MODE_</w:t>
        </w:r>
        <w:proofErr w:type="gramStart"/>
        <w:r>
          <w:rPr>
            <w:rFonts w:ascii="Courier" w:hAnsi="Courier"/>
            <w:color w:val="000000"/>
            <w:sz w:val="18"/>
            <w:szCs w:val="18"/>
            <w:highlight w:val="white"/>
          </w:rPr>
          <w:t>NAME</w:t>
        </w:r>
      </w:ins>
      <w:ins w:id="1770"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771" w:author="Unknown Author" w:date="2023-05-04T17:05:00Z">
        <w:r>
          <w:rPr>
            <w:rFonts w:ascii="Courier" w:hAnsi="Courier"/>
            <w:sz w:val="18"/>
            <w:szCs w:val="18"/>
          </w:rPr>
          <w:t xml:space="preserve">           </w:t>
        </w:r>
      </w:ins>
      <w:ins w:id="1772" w:author="Unknown Author" w:date="2023-05-09T15:40:00Z">
        <w:r>
          <w:rPr>
            <w:rFonts w:ascii="Courier" w:hAnsi="Courier"/>
            <w:color w:val="000000"/>
            <w:sz w:val="18"/>
            <w:szCs w:val="18"/>
            <w:highlight w:val="white"/>
          </w:rPr>
          <w:t>H5D_MPIO_ACTUAL_IO_MODE_</w:t>
        </w:r>
        <w:proofErr w:type="gramStart"/>
        <w:r>
          <w:rPr>
            <w:rFonts w:ascii="Courier" w:hAnsi="Courier"/>
            <w:color w:val="000000"/>
            <w:sz w:val="18"/>
            <w:szCs w:val="18"/>
            <w:highlight w:val="white"/>
          </w:rPr>
          <w:t>SIZE</w:t>
        </w:r>
      </w:ins>
      <w:ins w:id="1773"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1774" w:author="Unknown Author" w:date="2023-05-04T17:05:00Z">
        <w:r>
          <w:rPr>
            <w:rFonts w:ascii="Courier" w:hAnsi="Courier"/>
            <w:sz w:val="18"/>
            <w:szCs w:val="18"/>
          </w:rPr>
          <w:t xml:space="preserve">           </w:t>
        </w:r>
      </w:ins>
      <w:ins w:id="1775" w:author="Unknown Author" w:date="2023-05-09T15:40:00Z">
        <w:r>
          <w:rPr>
            <w:rFonts w:ascii="Courier" w:hAnsi="Courier"/>
            <w:color w:val="000000"/>
            <w:sz w:val="18"/>
            <w:szCs w:val="18"/>
            <w:highlight w:val="white"/>
          </w:rPr>
          <w:t>&amp;H5D_def_mpio_actual_io_mode_</w:t>
        </w:r>
        <w:proofErr w:type="gramStart"/>
        <w:r>
          <w:rPr>
            <w:rFonts w:ascii="Courier" w:hAnsi="Courier"/>
            <w:color w:val="000000"/>
            <w:sz w:val="18"/>
            <w:szCs w:val="18"/>
            <w:highlight w:val="white"/>
          </w:rPr>
          <w:t>g</w:t>
        </w:r>
      </w:ins>
      <w:ins w:id="1776"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777" w:author="Unknown Author" w:date="2023-05-04T17:05:00Z"/>
          <w:rFonts w:ascii="Courier" w:hAnsi="Courier"/>
          <w:sz w:val="18"/>
          <w:szCs w:val="18"/>
        </w:rPr>
      </w:pPr>
      <w:ins w:id="1778"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779" w:author="Unknown Author" w:date="2023-05-04T17:05:00Z"/>
          <w:rFonts w:ascii="Courier" w:hAnsi="Courier"/>
          <w:sz w:val="18"/>
          <w:szCs w:val="18"/>
        </w:rPr>
      </w:pPr>
      <w:ins w:id="1780"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781" w:author="Unknown Author" w:date="2023-05-04T17:05:00Z"/>
          <w:rFonts w:ascii="Courier" w:hAnsi="Courier"/>
          <w:sz w:val="18"/>
          <w:szCs w:val="18"/>
        </w:rPr>
      </w:pPr>
      <w:ins w:id="1782"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NULL,                                  // H5P_prp_encode_func_t prp_encode, </w:t>
        </w:r>
      </w:ins>
    </w:p>
    <w:p w:rsidR="00D31373" w:rsidRDefault="00000000">
      <w:pPr>
        <w:rPr>
          <w:ins w:id="1783" w:author="Unknown Author" w:date="2023-05-04T17:05:00Z"/>
          <w:rFonts w:ascii="Courier" w:hAnsi="Courier"/>
          <w:sz w:val="18"/>
          <w:szCs w:val="18"/>
        </w:rPr>
      </w:pPr>
      <w:ins w:id="1784"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H5P_prp_decode_func_t prp_decode,</w:t>
        </w:r>
        <w:r>
          <w:rPr>
            <w:rFonts w:ascii="Courier" w:hAnsi="Courier"/>
            <w:sz w:val="18"/>
            <w:szCs w:val="18"/>
          </w:rPr>
          <w:br/>
          <w:t xml:space="preserve">           NULL,                                  // H5P_prp_delete_func_t prp_delete, </w:t>
        </w:r>
      </w:ins>
    </w:p>
    <w:p w:rsidR="00D31373" w:rsidRDefault="00000000">
      <w:pPr>
        <w:rPr>
          <w:ins w:id="1785" w:author="Unknown Author" w:date="2023-05-04T17:05:00Z"/>
          <w:rFonts w:ascii="Courier" w:hAnsi="Courier"/>
          <w:sz w:val="18"/>
          <w:szCs w:val="18"/>
        </w:rPr>
      </w:pPr>
      <w:ins w:id="1786"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787"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rPr>
          <w:sz w:val="18"/>
          <w:szCs w:val="18"/>
        </w:rPr>
      </w:pPr>
    </w:p>
    <w:p w:rsidR="00D31373" w:rsidRDefault="00000000">
      <w:pPr>
        <w:pStyle w:val="BodyText"/>
      </w:pPr>
      <w:ins w:id="1788" w:author="Unknown Author" w:date="2023-05-04T17:05:00Z">
        <w:r>
          <w:t>Since no callbacks are defined., there are no callback related multi-thread safety issues with this property.</w:t>
        </w:r>
      </w:ins>
    </w:p>
    <w:p w:rsidR="00D31373" w:rsidRDefault="00000000">
      <w:pPr>
        <w:pStyle w:val="Heading3"/>
      </w:pPr>
      <w:bookmarkStart w:id="1789" w:name="__RefHeading___Toc31330_1307998885"/>
      <w:bookmarkEnd w:id="1789"/>
      <w:ins w:id="1790" w:author="Unknown Author" w:date="2023-05-04T17:05:00Z">
        <w:r>
          <w:t xml:space="preserve">Local cause of broken collective I/O property </w:t>
        </w:r>
      </w:ins>
    </w:p>
    <w:p w:rsidR="00D31373" w:rsidRDefault="00000000">
      <w:pPr>
        <w:pStyle w:val="BodyText"/>
      </w:pPr>
      <w:ins w:id="1791" w:author="Unknown Author" w:date="2023-05-04T17:05:00Z">
        <w:r>
          <w:t>The call used to register the local cause of broken collective I/O property is reproduced below with the formal parameters added as comments</w:t>
        </w:r>
      </w:ins>
    </w:p>
    <w:p w:rsidR="00D31373" w:rsidRDefault="00000000">
      <w:pPr>
        <w:rPr>
          <w:ins w:id="1792" w:author="Unknown Author" w:date="2023-05-04T17:05:00Z"/>
          <w:rFonts w:ascii="Courier" w:hAnsi="Courier"/>
          <w:sz w:val="18"/>
          <w:szCs w:val="18"/>
        </w:rPr>
      </w:pPr>
      <w:ins w:id="1793"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794" w:author="Unknown Author" w:date="2023-05-04T17:05:00Z">
        <w:r>
          <w:rPr>
            <w:rFonts w:ascii="Courier" w:hAnsi="Courier"/>
            <w:sz w:val="18"/>
            <w:szCs w:val="18"/>
          </w:rPr>
          <w:lastRenderedPageBreak/>
          <w:t xml:space="preserve">         </w:t>
        </w:r>
      </w:ins>
      <w:ins w:id="1795" w:author="Unknown Author" w:date="2023-05-09T15:44:00Z">
        <w:r>
          <w:rPr>
            <w:rFonts w:ascii="Courier" w:hAnsi="Courier"/>
            <w:color w:val="000000"/>
            <w:sz w:val="18"/>
            <w:szCs w:val="18"/>
            <w:highlight w:val="white"/>
          </w:rPr>
          <w:t>H5D_MPIO_LOCAL_NO_COLLECTIVE_CAUSE_NAME</w:t>
        </w:r>
      </w:ins>
      <w:ins w:id="1796" w:author="Unknown Author" w:date="2023-05-04T17:05:00Z">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797" w:author="Unknown Author" w:date="2023-05-04T17:05:00Z">
        <w:r>
          <w:rPr>
            <w:rFonts w:ascii="Courier" w:hAnsi="Courier"/>
            <w:sz w:val="18"/>
            <w:szCs w:val="18"/>
          </w:rPr>
          <w:t xml:space="preserve">         </w:t>
        </w:r>
      </w:ins>
      <w:ins w:id="1798" w:author="Unknown Author" w:date="2023-05-09T15:45:00Z">
        <w:r>
          <w:rPr>
            <w:rFonts w:ascii="Courier" w:hAnsi="Courier"/>
            <w:color w:val="000000"/>
            <w:sz w:val="18"/>
            <w:szCs w:val="18"/>
            <w:highlight w:val="white"/>
          </w:rPr>
          <w:t>H5D_MPIO_NO_COLLECTIVE_CAUSE_</w:t>
        </w:r>
        <w:proofErr w:type="gramStart"/>
        <w:r>
          <w:rPr>
            <w:rFonts w:ascii="Courier" w:hAnsi="Courier"/>
            <w:color w:val="000000"/>
            <w:sz w:val="18"/>
            <w:szCs w:val="18"/>
            <w:highlight w:val="white"/>
          </w:rPr>
          <w:t>SIZE</w:t>
        </w:r>
      </w:ins>
      <w:ins w:id="1799"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1800" w:author="Unknown Author" w:date="2023-05-04T17:05:00Z">
        <w:r>
          <w:rPr>
            <w:rFonts w:ascii="Courier" w:hAnsi="Courier"/>
            <w:sz w:val="18"/>
            <w:szCs w:val="18"/>
          </w:rPr>
          <w:t xml:space="preserve">         </w:t>
        </w:r>
      </w:ins>
      <w:ins w:id="1801" w:author="Unknown Author" w:date="2023-05-09T15:45:00Z">
        <w:r>
          <w:rPr>
            <w:rFonts w:ascii="Courier" w:hAnsi="Courier"/>
            <w:color w:val="000000"/>
            <w:sz w:val="18"/>
            <w:szCs w:val="18"/>
            <w:highlight w:val="white"/>
          </w:rPr>
          <w:t>&amp;H5D_def_mpio_no_collective_cause_</w:t>
        </w:r>
        <w:proofErr w:type="gramStart"/>
        <w:r>
          <w:rPr>
            <w:rFonts w:ascii="Courier" w:hAnsi="Courier"/>
            <w:color w:val="000000"/>
            <w:sz w:val="18"/>
            <w:szCs w:val="18"/>
            <w:highlight w:val="white"/>
          </w:rPr>
          <w:t>g</w:t>
        </w:r>
      </w:ins>
      <w:ins w:id="1802"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803" w:author="Unknown Author" w:date="2023-05-04T17:05:00Z"/>
          <w:rFonts w:ascii="Courier" w:hAnsi="Courier"/>
          <w:sz w:val="18"/>
          <w:szCs w:val="18"/>
        </w:rPr>
      </w:pPr>
      <w:ins w:id="1804"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w:t>
        </w:r>
      </w:ins>
    </w:p>
    <w:p w:rsidR="00D31373" w:rsidRDefault="00000000">
      <w:pPr>
        <w:rPr>
          <w:ins w:id="1805" w:author="Unknown Author" w:date="2023-05-04T17:05:00Z"/>
          <w:rFonts w:ascii="Courier" w:hAnsi="Courier"/>
          <w:sz w:val="18"/>
          <w:szCs w:val="18"/>
        </w:rPr>
      </w:pPr>
      <w:ins w:id="1806"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807" w:author="Unknown Author" w:date="2023-05-04T17:05:00Z"/>
          <w:rFonts w:ascii="Courier" w:hAnsi="Courier"/>
          <w:sz w:val="18"/>
          <w:szCs w:val="18"/>
        </w:rPr>
      </w:pPr>
      <w:ins w:id="1808"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NULL,                                    // H5P_prp_encode_func_t prp_encode, </w:t>
        </w:r>
      </w:ins>
    </w:p>
    <w:p w:rsidR="00D31373" w:rsidRDefault="00000000">
      <w:pPr>
        <w:rPr>
          <w:ins w:id="1809" w:author="Unknown Author" w:date="2023-05-04T17:05:00Z"/>
          <w:rFonts w:ascii="Courier" w:hAnsi="Courier"/>
          <w:sz w:val="18"/>
          <w:szCs w:val="18"/>
        </w:rPr>
      </w:pPr>
      <w:ins w:id="1810"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H5P_prp_decode_func_t prp_decode,</w:t>
        </w:r>
        <w:r>
          <w:rPr>
            <w:rFonts w:ascii="Courier" w:hAnsi="Courier"/>
            <w:sz w:val="18"/>
            <w:szCs w:val="18"/>
          </w:rPr>
          <w:br/>
          <w:t xml:space="preserve">         NULL,                                    // H5P_prp_delete_func_t prp_delete, </w:t>
        </w:r>
      </w:ins>
    </w:p>
    <w:p w:rsidR="00D31373" w:rsidRDefault="00000000">
      <w:pPr>
        <w:rPr>
          <w:ins w:id="1811" w:author="Unknown Author" w:date="2023-05-04T17:05:00Z"/>
          <w:rFonts w:ascii="Courier" w:hAnsi="Courier"/>
          <w:sz w:val="18"/>
          <w:szCs w:val="18"/>
        </w:rPr>
      </w:pPr>
      <w:ins w:id="1812"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813"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rPr>
          <w:sz w:val="18"/>
          <w:szCs w:val="18"/>
        </w:rPr>
      </w:pPr>
    </w:p>
    <w:p w:rsidR="00D31373" w:rsidRDefault="00000000">
      <w:pPr>
        <w:pStyle w:val="BodyText"/>
      </w:pPr>
      <w:ins w:id="1814" w:author="Unknown Author" w:date="2023-05-04T17:05:00Z">
        <w:r>
          <w:t>Since no callbacks are defined., there are no callback related multi-thread safety issues with this property.</w:t>
        </w:r>
      </w:ins>
    </w:p>
    <w:p w:rsidR="00D31373" w:rsidRDefault="00000000">
      <w:pPr>
        <w:pStyle w:val="Heading3"/>
      </w:pPr>
      <w:bookmarkStart w:id="1815" w:name="__RefHeading___Toc31332_1307998885"/>
      <w:bookmarkEnd w:id="1815"/>
      <w:ins w:id="1816" w:author="Unknown Author" w:date="2023-05-04T17:05:00Z">
        <w:r>
          <w:t xml:space="preserve">Global cause of broken collective I/O property </w:t>
        </w:r>
      </w:ins>
    </w:p>
    <w:p w:rsidR="00D31373" w:rsidRDefault="00000000">
      <w:pPr>
        <w:pStyle w:val="BodyText"/>
      </w:pPr>
      <w:ins w:id="1817" w:author="Unknown Author" w:date="2023-05-04T17:05:00Z">
        <w:r>
          <w:t>The call used to register the global cause of broken collective I/O property is reproduced below with the formal parameters added as comments</w:t>
        </w:r>
      </w:ins>
    </w:p>
    <w:p w:rsidR="00D31373" w:rsidRDefault="00000000">
      <w:pPr>
        <w:rPr>
          <w:ins w:id="1818" w:author="Unknown Author" w:date="2023-05-04T17:05:00Z"/>
          <w:rFonts w:ascii="Courier" w:hAnsi="Courier"/>
          <w:sz w:val="18"/>
          <w:szCs w:val="18"/>
        </w:rPr>
      </w:pPr>
      <w:ins w:id="1819"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820" w:author="Unknown Author" w:date="2023-05-04T17:05:00Z">
        <w:r>
          <w:rPr>
            <w:rFonts w:ascii="Courier" w:hAnsi="Courier"/>
            <w:sz w:val="18"/>
            <w:szCs w:val="18"/>
          </w:rPr>
          <w:t xml:space="preserve">        </w:t>
        </w:r>
      </w:ins>
      <w:ins w:id="1821" w:author="Unknown Author" w:date="2023-05-09T15:49:00Z">
        <w:r>
          <w:rPr>
            <w:rFonts w:ascii="Courier" w:hAnsi="Courier"/>
            <w:color w:val="000000"/>
            <w:sz w:val="18"/>
            <w:szCs w:val="18"/>
            <w:highlight w:val="white"/>
          </w:rPr>
          <w:t>H5D_MPIO_GLOBAL_NO_COLLECTIVE_CAUSE_NAME</w:t>
        </w:r>
      </w:ins>
      <w:ins w:id="1822" w:author="Unknown Author" w:date="2023-05-04T17:05:00Z">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823" w:author="Unknown Author" w:date="2023-05-04T17:05:00Z">
        <w:r>
          <w:rPr>
            <w:rFonts w:ascii="Courier" w:hAnsi="Courier"/>
            <w:sz w:val="18"/>
            <w:szCs w:val="18"/>
          </w:rPr>
          <w:t xml:space="preserve">        </w:t>
        </w:r>
      </w:ins>
      <w:ins w:id="1824" w:author="Unknown Author" w:date="2023-05-09T15:49:00Z">
        <w:r>
          <w:rPr>
            <w:rFonts w:ascii="Courier" w:hAnsi="Courier"/>
            <w:color w:val="000000"/>
            <w:sz w:val="18"/>
            <w:szCs w:val="18"/>
            <w:highlight w:val="white"/>
          </w:rPr>
          <w:t>H5D_MPIO_NO_COLLECTIVE_CAUSE_</w:t>
        </w:r>
        <w:proofErr w:type="gramStart"/>
        <w:r>
          <w:rPr>
            <w:rFonts w:ascii="Courier" w:hAnsi="Courier"/>
            <w:color w:val="000000"/>
            <w:sz w:val="18"/>
            <w:szCs w:val="18"/>
            <w:highlight w:val="white"/>
          </w:rPr>
          <w:t>SIZ</w:t>
        </w:r>
      </w:ins>
      <w:ins w:id="1825" w:author="Unknown Author" w:date="2023-05-04T17:05:00Z">
        <w:r>
          <w:rPr>
            <w:rFonts w:ascii="Courier" w:hAnsi="Courier"/>
            <w:color w:val="000000"/>
            <w:sz w:val="18"/>
            <w:szCs w:val="18"/>
            <w:highlight w:val="white"/>
          </w:rPr>
          <w:t xml:space="preserve">E,   </w:t>
        </w:r>
        <w:proofErr w:type="gramEnd"/>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1826" w:author="Unknown Author" w:date="2023-05-04T17:05:00Z">
        <w:r>
          <w:rPr>
            <w:rFonts w:ascii="Courier" w:hAnsi="Courier"/>
            <w:sz w:val="18"/>
            <w:szCs w:val="18"/>
          </w:rPr>
          <w:t xml:space="preserve">        </w:t>
        </w:r>
      </w:ins>
      <w:ins w:id="1827" w:author="Unknown Author" w:date="2023-05-09T15:49:00Z">
        <w:r>
          <w:rPr>
            <w:rFonts w:ascii="Courier" w:hAnsi="Courier"/>
            <w:color w:val="000000"/>
            <w:sz w:val="18"/>
            <w:szCs w:val="18"/>
            <w:highlight w:val="white"/>
          </w:rPr>
          <w:t>&amp;H5D_def_mpio_no_collective_cause_</w:t>
        </w:r>
        <w:proofErr w:type="gramStart"/>
        <w:r>
          <w:rPr>
            <w:rFonts w:ascii="Courier" w:hAnsi="Courier"/>
            <w:color w:val="000000"/>
            <w:sz w:val="18"/>
            <w:szCs w:val="18"/>
            <w:highlight w:val="white"/>
          </w:rPr>
          <w:t>g</w:t>
        </w:r>
      </w:ins>
      <w:ins w:id="1828"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829" w:author="Unknown Author" w:date="2023-05-04T17:05:00Z"/>
          <w:rFonts w:ascii="Courier" w:hAnsi="Courier"/>
          <w:sz w:val="18"/>
          <w:szCs w:val="18"/>
        </w:rPr>
      </w:pPr>
      <w:ins w:id="1830"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 </w:t>
        </w:r>
      </w:ins>
    </w:p>
    <w:p w:rsidR="00D31373" w:rsidRDefault="00000000">
      <w:pPr>
        <w:rPr>
          <w:ins w:id="1831" w:author="Unknown Author" w:date="2023-05-04T17:05:00Z"/>
          <w:rFonts w:ascii="Courier" w:hAnsi="Courier"/>
          <w:sz w:val="18"/>
          <w:szCs w:val="18"/>
        </w:rPr>
      </w:pPr>
      <w:ins w:id="1832"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833" w:author="Unknown Author" w:date="2023-05-04T17:05:00Z"/>
          <w:rFonts w:ascii="Courier" w:hAnsi="Courier"/>
          <w:sz w:val="18"/>
          <w:szCs w:val="18"/>
        </w:rPr>
      </w:pPr>
      <w:ins w:id="1834"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NULL,                                     // H5P_prp_encode_func_t prp_encode,  </w:t>
        </w:r>
      </w:ins>
    </w:p>
    <w:p w:rsidR="00D31373" w:rsidRDefault="00000000">
      <w:pPr>
        <w:rPr>
          <w:ins w:id="1835" w:author="Unknown Author" w:date="2023-05-04T17:05:00Z"/>
          <w:rFonts w:ascii="Courier" w:hAnsi="Courier"/>
          <w:sz w:val="18"/>
          <w:szCs w:val="18"/>
        </w:rPr>
      </w:pPr>
      <w:ins w:id="1836"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H5P_prp_decode_func_t prp_decode,</w:t>
        </w:r>
        <w:r>
          <w:rPr>
            <w:rFonts w:ascii="Courier" w:hAnsi="Courier"/>
            <w:sz w:val="18"/>
            <w:szCs w:val="18"/>
          </w:rPr>
          <w:br/>
          <w:t xml:space="preserve">        NULL,                                     // H5P_prp_delete_func_t prp_delete, </w:t>
        </w:r>
      </w:ins>
    </w:p>
    <w:p w:rsidR="00D31373" w:rsidRDefault="00000000">
      <w:pPr>
        <w:rPr>
          <w:ins w:id="1837" w:author="Unknown Author" w:date="2023-05-04T17:05:00Z"/>
          <w:rFonts w:ascii="Courier" w:hAnsi="Courier"/>
          <w:sz w:val="18"/>
          <w:szCs w:val="18"/>
        </w:rPr>
      </w:pPr>
      <w:ins w:id="1838"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839"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rPr>
          <w:sz w:val="18"/>
          <w:szCs w:val="18"/>
        </w:rPr>
      </w:pPr>
    </w:p>
    <w:p w:rsidR="00D31373" w:rsidRDefault="00000000">
      <w:pPr>
        <w:pStyle w:val="BodyText"/>
      </w:pPr>
      <w:ins w:id="1840" w:author="Unknown Author" w:date="2023-05-04T17:05:00Z">
        <w:r>
          <w:t>Since no callbacks are defined., there are no callback related multi-thread safety issues with this property.</w:t>
        </w:r>
      </w:ins>
    </w:p>
    <w:p w:rsidR="00D31373" w:rsidRDefault="00000000">
      <w:pPr>
        <w:pStyle w:val="Heading3"/>
      </w:pPr>
      <w:bookmarkStart w:id="1841" w:name="__RefHeading___Toc31334_1307998885"/>
      <w:bookmarkEnd w:id="1841"/>
      <w:ins w:id="1842" w:author="Unknown Author" w:date="2023-05-04T17:05:00Z">
        <w:r>
          <w:t xml:space="preserve">EDC property </w:t>
        </w:r>
      </w:ins>
    </w:p>
    <w:p w:rsidR="00D31373" w:rsidRDefault="00000000">
      <w:pPr>
        <w:pStyle w:val="BodyText"/>
      </w:pPr>
      <w:ins w:id="1843" w:author="Unknown Author" w:date="2023-05-04T17:05:00Z">
        <w:r>
          <w:t>The call used to register the EDC property is reproduced below with the formal parameters added as comments</w:t>
        </w:r>
      </w:ins>
    </w:p>
    <w:p w:rsidR="00D31373" w:rsidRDefault="00000000">
      <w:pPr>
        <w:rPr>
          <w:ins w:id="1844" w:author="Unknown Author" w:date="2023-05-04T17:05:00Z"/>
          <w:rFonts w:ascii="Courier" w:hAnsi="Courier"/>
          <w:sz w:val="18"/>
          <w:szCs w:val="18"/>
        </w:rPr>
      </w:pPr>
      <w:ins w:id="1845"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846" w:author="Unknown Author" w:date="2023-05-04T17:05:00Z">
        <w:r>
          <w:rPr>
            <w:rFonts w:ascii="Courier" w:hAnsi="Courier"/>
            <w:sz w:val="18"/>
            <w:szCs w:val="18"/>
          </w:rPr>
          <w:t xml:space="preserve">        </w:t>
        </w:r>
      </w:ins>
      <w:ins w:id="1847" w:author="Unknown Author" w:date="2023-05-09T15:52:00Z">
        <w:r>
          <w:rPr>
            <w:rFonts w:ascii="Courier" w:hAnsi="Courier"/>
            <w:color w:val="000000"/>
            <w:sz w:val="18"/>
            <w:szCs w:val="18"/>
            <w:highlight w:val="white"/>
          </w:rPr>
          <w:t>H5D_XFER_EDC_</w:t>
        </w:r>
        <w:proofErr w:type="gramStart"/>
        <w:r>
          <w:rPr>
            <w:rFonts w:ascii="Courier" w:hAnsi="Courier"/>
            <w:color w:val="000000"/>
            <w:sz w:val="18"/>
            <w:szCs w:val="18"/>
            <w:highlight w:val="white"/>
          </w:rPr>
          <w:t>NAME,</w:t>
        </w:r>
      </w:ins>
      <w:ins w:id="1848"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849" w:author="Unknown Author" w:date="2023-05-04T17:05:00Z">
        <w:r>
          <w:rPr>
            <w:rFonts w:ascii="Courier" w:hAnsi="Courier"/>
            <w:sz w:val="18"/>
            <w:szCs w:val="18"/>
          </w:rPr>
          <w:t xml:space="preserve">        </w:t>
        </w:r>
      </w:ins>
      <w:ins w:id="1850" w:author="Unknown Author" w:date="2023-05-09T15:53:00Z">
        <w:r>
          <w:rPr>
            <w:rFonts w:ascii="Courier" w:hAnsi="Courier"/>
            <w:color w:val="000000"/>
            <w:sz w:val="18"/>
            <w:szCs w:val="18"/>
            <w:highlight w:val="white"/>
          </w:rPr>
          <w:t>H5D_XFER_EDC_</w:t>
        </w:r>
        <w:proofErr w:type="gramStart"/>
        <w:r>
          <w:rPr>
            <w:rFonts w:ascii="Courier" w:hAnsi="Courier"/>
            <w:color w:val="000000"/>
            <w:sz w:val="18"/>
            <w:szCs w:val="18"/>
            <w:highlight w:val="white"/>
          </w:rPr>
          <w:t>SIZE</w:t>
        </w:r>
      </w:ins>
      <w:ins w:id="1851"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1852" w:author="Unknown Author" w:date="2023-05-04T17:05:00Z">
        <w:r>
          <w:rPr>
            <w:rFonts w:ascii="Courier" w:hAnsi="Courier"/>
            <w:sz w:val="18"/>
            <w:szCs w:val="18"/>
          </w:rPr>
          <w:t xml:space="preserve">        </w:t>
        </w:r>
      </w:ins>
      <w:ins w:id="1853" w:author="Unknown Author" w:date="2023-05-09T15:53:00Z">
        <w:r>
          <w:rPr>
            <w:rFonts w:ascii="Courier" w:hAnsi="Courier"/>
            <w:color w:val="000000"/>
            <w:sz w:val="18"/>
            <w:szCs w:val="18"/>
            <w:highlight w:val="white"/>
          </w:rPr>
          <w:t>&amp;H5D_def_enable_edc_</w:t>
        </w:r>
        <w:proofErr w:type="gramStart"/>
        <w:r>
          <w:rPr>
            <w:rFonts w:ascii="Courier" w:hAnsi="Courier"/>
            <w:color w:val="000000"/>
            <w:sz w:val="18"/>
            <w:szCs w:val="18"/>
            <w:highlight w:val="white"/>
          </w:rPr>
          <w:t>g</w:t>
        </w:r>
      </w:ins>
      <w:ins w:id="1854"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855" w:author="Unknown Author" w:date="2023-05-04T17:05:00Z"/>
          <w:rFonts w:ascii="Courier" w:hAnsi="Courier"/>
          <w:sz w:val="18"/>
          <w:szCs w:val="18"/>
        </w:rPr>
      </w:pPr>
      <w:ins w:id="1856"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 </w:t>
        </w:r>
      </w:ins>
    </w:p>
    <w:p w:rsidR="00D31373" w:rsidRDefault="00000000">
      <w:pPr>
        <w:rPr>
          <w:ins w:id="1857" w:author="Unknown Author" w:date="2023-05-04T17:05:00Z"/>
          <w:rFonts w:ascii="Courier" w:hAnsi="Courier"/>
          <w:sz w:val="18"/>
          <w:szCs w:val="18"/>
        </w:rPr>
      </w:pPr>
      <w:ins w:id="1858"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ins w:id="185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w:t>
        </w:r>
      </w:ins>
      <w:ins w:id="1860" w:author="Unknown Author" w:date="2023-05-09T15:53:00Z">
        <w:r>
          <w:rPr>
            <w:rFonts w:ascii="Courier" w:hAnsi="Courier"/>
            <w:color w:val="000000"/>
            <w:sz w:val="18"/>
            <w:szCs w:val="18"/>
            <w:highlight w:val="white"/>
          </w:rPr>
          <w:t>H5D_XFER_EDC_ENC</w:t>
        </w:r>
      </w:ins>
      <w:ins w:id="1861" w:author="Unknown Author" w:date="2023-05-04T17:05:00Z">
        <w:r>
          <w:rPr>
            <w:rFonts w:ascii="Courier" w:hAnsi="Courier"/>
            <w:sz w:val="18"/>
            <w:szCs w:val="18"/>
          </w:rPr>
          <w:t xml:space="preserve">,                         // H5P_prp_encode_func_t prp_encode,  </w:t>
        </w:r>
      </w:ins>
    </w:p>
    <w:p w:rsidR="00D31373" w:rsidRDefault="00000000">
      <w:ins w:id="1862" w:author="Unknown Author" w:date="2023-05-04T17:05:00Z">
        <w:r>
          <w:rPr>
            <w:rFonts w:ascii="Courier" w:hAnsi="Courier"/>
            <w:sz w:val="18"/>
            <w:szCs w:val="18"/>
          </w:rPr>
          <w:t xml:space="preserve">        </w:t>
        </w:r>
      </w:ins>
      <w:ins w:id="1863" w:author="Unknown Author" w:date="2023-05-09T15:54:00Z">
        <w:r>
          <w:rPr>
            <w:rFonts w:ascii="Courier" w:hAnsi="Courier"/>
            <w:color w:val="000000"/>
            <w:sz w:val="18"/>
            <w:szCs w:val="18"/>
            <w:highlight w:val="white"/>
          </w:rPr>
          <w:t>H5D_XFER_EDC_</w:t>
        </w:r>
        <w:proofErr w:type="gramStart"/>
        <w:r>
          <w:rPr>
            <w:rFonts w:ascii="Courier" w:hAnsi="Courier"/>
            <w:color w:val="000000"/>
            <w:sz w:val="18"/>
            <w:szCs w:val="18"/>
            <w:highlight w:val="white"/>
          </w:rPr>
          <w:t>DEC</w:t>
        </w:r>
      </w:ins>
      <w:ins w:id="1864" w:author="Unknown Author" w:date="2023-05-04T17:05:00Z">
        <w:r>
          <w:rPr>
            <w:rFonts w:ascii="Courier" w:hAnsi="Courier"/>
            <w:sz w:val="18"/>
            <w:szCs w:val="18"/>
          </w:rPr>
          <w:t xml:space="preserve">,   </w:t>
        </w:r>
        <w:proofErr w:type="gramEnd"/>
        <w:r>
          <w:rPr>
            <w:rFonts w:ascii="Courier" w:hAnsi="Courier"/>
            <w:sz w:val="18"/>
            <w:szCs w:val="18"/>
          </w:rPr>
          <w:t xml:space="preserve">                      // H5P_prp_decode_func_t prp_decode,</w:t>
        </w:r>
        <w:r>
          <w:rPr>
            <w:rFonts w:ascii="Courier" w:hAnsi="Courier"/>
            <w:sz w:val="18"/>
            <w:szCs w:val="18"/>
          </w:rPr>
          <w:br/>
          <w:t xml:space="preserve">        NULL,                                     // H5P_prp_delete_func_t prp_delete, </w:t>
        </w:r>
      </w:ins>
    </w:p>
    <w:p w:rsidR="00D31373" w:rsidRDefault="00000000">
      <w:pPr>
        <w:rPr>
          <w:ins w:id="1865" w:author="Unknown Author" w:date="2023-05-04T17:05:00Z"/>
          <w:rFonts w:ascii="Courier" w:hAnsi="Courier"/>
          <w:sz w:val="18"/>
          <w:szCs w:val="18"/>
        </w:rPr>
      </w:pPr>
      <w:ins w:id="1866"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867"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rPr>
          <w:sz w:val="18"/>
          <w:szCs w:val="18"/>
        </w:rPr>
      </w:pPr>
    </w:p>
    <w:p w:rsidR="00D31373" w:rsidRDefault="00000000">
      <w:pPr>
        <w:pStyle w:val="BodyText"/>
        <w:rPr>
          <w:ins w:id="1868" w:author="Unknown Author" w:date="2023-05-04T17:05:00Z"/>
        </w:rPr>
      </w:pPr>
      <w:ins w:id="1869" w:author="Unknown Author" w:date="2023-05-04T17:05:00Z">
        <w:r>
          <w:t xml:space="preserve">Observe that only the encode and decode callbacks are defined. </w:t>
        </w:r>
      </w:ins>
    </w:p>
    <w:p w:rsidR="00D31373" w:rsidRDefault="00000000">
      <w:pPr>
        <w:pStyle w:val="BodyText"/>
      </w:pPr>
      <w:ins w:id="1870" w:author="Unknown Author" w:date="2023-05-04T17:05:00Z">
        <w:r>
          <w:rPr>
            <w:color w:val="000000"/>
            <w:highlight w:val="white"/>
          </w:rPr>
          <w:lastRenderedPageBreak/>
          <w:t xml:space="preserve">H5D_XFER_EDC_ENC </w:t>
        </w:r>
        <w:r>
          <w:t xml:space="preserve">and </w:t>
        </w:r>
        <w:r>
          <w:rPr>
            <w:color w:val="000000"/>
            <w:highlight w:val="white"/>
          </w:rPr>
          <w:t xml:space="preserve">H5D_XFER_EDC_DEC </w:t>
        </w:r>
        <w:r>
          <w:t xml:space="preserve">resolve to </w:t>
        </w:r>
      </w:ins>
      <w:ins w:id="1871" w:author="Unknown Author" w:date="2023-05-09T15:57:00Z">
        <w:r>
          <w:rPr>
            <w:color w:val="000000"/>
            <w:highlight w:val="white"/>
          </w:rPr>
          <w:t>H5P__dxfr_edc_</w:t>
        </w:r>
        <w:proofErr w:type="gramStart"/>
        <w:r>
          <w:rPr>
            <w:color w:val="000000"/>
            <w:highlight w:val="white"/>
          </w:rPr>
          <w:t>enc</w:t>
        </w:r>
      </w:ins>
      <w:ins w:id="1872" w:author="Unknown Author" w:date="2023-05-04T17:05:00Z">
        <w:r>
          <w:t>(</w:t>
        </w:r>
        <w:proofErr w:type="gramEnd"/>
        <w:r>
          <w:t xml:space="preserve">) and </w:t>
        </w:r>
      </w:ins>
      <w:ins w:id="1873" w:author="Unknown Author" w:date="2023-05-09T15:58:00Z">
        <w:r>
          <w:rPr>
            <w:color w:val="000000"/>
            <w:highlight w:val="white"/>
          </w:rPr>
          <w:t>H5P__dxfr_edc_dec</w:t>
        </w:r>
      </w:ins>
      <w:ins w:id="1874" w:author="Unknown Author" w:date="2023-05-04T17:05:00Z">
        <w:r>
          <w:rPr>
            <w:color w:val="000000"/>
            <w:highlight w:val="white"/>
          </w:rPr>
          <w:t>()</w:t>
        </w:r>
        <w:r>
          <w:t xml:space="preserve"> respectively.  Their signatures appear in H5Pdxpl.c, and are reproduced below:</w:t>
        </w:r>
      </w:ins>
    </w:p>
    <w:p w:rsidR="00D31373" w:rsidRDefault="00000000">
      <w:pPr>
        <w:pStyle w:val="BodyText"/>
        <w:ind w:left="720"/>
        <w:rPr>
          <w:ins w:id="1875" w:author="Unknown Author" w:date="2023-05-04T17:05:00Z"/>
          <w:rFonts w:ascii="Courier" w:hAnsi="Courier"/>
          <w:color w:val="000000"/>
          <w:sz w:val="18"/>
          <w:szCs w:val="18"/>
          <w:highlight w:val="white"/>
        </w:rPr>
      </w:pPr>
      <w:ins w:id="1876" w:author="Unknown Author" w:date="2023-05-09T16:55:00Z">
        <w:r>
          <w:rPr>
            <w:rFonts w:ascii="Courier" w:hAnsi="Courier"/>
            <w:color w:val="000000"/>
            <w:sz w:val="18"/>
            <w:szCs w:val="18"/>
            <w:highlight w:val="white"/>
          </w:rPr>
          <w:t>herr_t H5P__dxfr_edc_</w:t>
        </w:r>
        <w:proofErr w:type="gramStart"/>
        <w:r>
          <w:rPr>
            <w:rFonts w:ascii="Courier" w:hAnsi="Courier"/>
            <w:color w:val="000000"/>
            <w:sz w:val="18"/>
            <w:szCs w:val="18"/>
            <w:highlight w:val="white"/>
          </w:rPr>
          <w:t>enc(</w:t>
        </w:r>
        <w:proofErr w:type="gramEnd"/>
        <w:r>
          <w:rPr>
            <w:rFonts w:ascii="Courier" w:hAnsi="Courier"/>
            <w:color w:val="000000"/>
            <w:sz w:val="18"/>
            <w:szCs w:val="18"/>
            <w:highlight w:val="white"/>
          </w:rPr>
          <w:t>const void *value, void **pp, size_t *size)</w:t>
        </w:r>
      </w:ins>
    </w:p>
    <w:p w:rsidR="00D31373" w:rsidRDefault="00000000">
      <w:pPr>
        <w:pStyle w:val="BodyText"/>
        <w:ind w:left="720"/>
        <w:rPr>
          <w:rFonts w:ascii="Courier" w:hAnsi="Courier"/>
          <w:color w:val="000000"/>
          <w:sz w:val="18"/>
          <w:szCs w:val="18"/>
          <w:highlight w:val="white"/>
        </w:rPr>
      </w:pPr>
      <w:ins w:id="1877" w:author="Unknown Author" w:date="2023-05-09T16:56:00Z">
        <w:r>
          <w:rPr>
            <w:rFonts w:ascii="Courier" w:hAnsi="Courier"/>
            <w:color w:val="000000"/>
            <w:sz w:val="18"/>
            <w:szCs w:val="18"/>
            <w:highlight w:val="white"/>
          </w:rPr>
          <w:t>herr_t H5P__dxfr_edc_</w:t>
        </w:r>
        <w:proofErr w:type="gramStart"/>
        <w:r>
          <w:rPr>
            <w:rFonts w:ascii="Courier" w:hAnsi="Courier"/>
            <w:color w:val="000000"/>
            <w:sz w:val="18"/>
            <w:szCs w:val="18"/>
            <w:highlight w:val="white"/>
          </w:rPr>
          <w:t>dec(</w:t>
        </w:r>
        <w:proofErr w:type="gramEnd"/>
        <w:r>
          <w:rPr>
            <w:rFonts w:ascii="Courier" w:hAnsi="Courier"/>
            <w:color w:val="000000"/>
            <w:sz w:val="18"/>
            <w:szCs w:val="18"/>
            <w:highlight w:val="white"/>
          </w:rPr>
          <w:t>const void **pp, void *value);</w:t>
        </w:r>
      </w:ins>
    </w:p>
    <w:p w:rsidR="00D31373" w:rsidRDefault="00000000">
      <w:pPr>
        <w:pStyle w:val="BodyText"/>
      </w:pPr>
      <w:ins w:id="1878" w:author="Unknown Author" w:date="2023-05-04T17:05:00Z">
        <w:r>
          <w:t xml:space="preserve">These two routines appear to have no potential for multi-thread issues outside of the variables pointed to by their parameters.  As it is assumed that appropriate mutual exclusion must be maintained on the property, the only remaining potential area of concern is </w:t>
        </w:r>
        <w:r>
          <w:rPr>
            <w:color w:val="CE181E"/>
          </w:rPr>
          <w:t>the encode / decode buffer</w:t>
        </w:r>
        <w:r>
          <w:t>.</w:t>
        </w:r>
      </w:ins>
    </w:p>
    <w:p w:rsidR="00D31373" w:rsidRDefault="00000000">
      <w:pPr>
        <w:pStyle w:val="Heading3"/>
      </w:pPr>
      <w:bookmarkStart w:id="1879" w:name="__RefHeading___Toc31336_1307998885"/>
      <w:bookmarkEnd w:id="1879"/>
      <w:ins w:id="1880" w:author="Unknown Author" w:date="2023-05-04T17:05:00Z">
        <w:r>
          <w:t xml:space="preserve">Filter callback property </w:t>
        </w:r>
      </w:ins>
    </w:p>
    <w:p w:rsidR="00D31373" w:rsidRDefault="00000000">
      <w:pPr>
        <w:pStyle w:val="BodyText"/>
      </w:pPr>
      <w:ins w:id="1881" w:author="Unknown Author" w:date="2023-05-04T17:05:00Z">
        <w:r>
          <w:t>The call used to register the filter callback property is reproduced below with the formal parameters added as comments</w:t>
        </w:r>
      </w:ins>
    </w:p>
    <w:p w:rsidR="00D31373" w:rsidRDefault="00000000">
      <w:pPr>
        <w:rPr>
          <w:ins w:id="1882" w:author="Unknown Author" w:date="2023-05-04T17:05:00Z"/>
          <w:rFonts w:ascii="Courier" w:hAnsi="Courier"/>
          <w:sz w:val="18"/>
          <w:szCs w:val="18"/>
        </w:rPr>
      </w:pPr>
      <w:ins w:id="1883"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884" w:author="Unknown Author" w:date="2023-05-04T17:05:00Z">
        <w:r>
          <w:rPr>
            <w:rFonts w:ascii="Courier" w:hAnsi="Courier"/>
            <w:sz w:val="18"/>
            <w:szCs w:val="18"/>
          </w:rPr>
          <w:t xml:space="preserve">        </w:t>
        </w:r>
      </w:ins>
      <w:ins w:id="1885" w:author="Unknown Author" w:date="2023-05-09T16:59:00Z">
        <w:r>
          <w:rPr>
            <w:rFonts w:ascii="Courier" w:hAnsi="Courier"/>
            <w:color w:val="000000"/>
            <w:sz w:val="18"/>
            <w:szCs w:val="18"/>
            <w:highlight w:val="white"/>
          </w:rPr>
          <w:t>H5D_XFER_FILTER_CB_</w:t>
        </w:r>
        <w:proofErr w:type="gramStart"/>
        <w:r>
          <w:rPr>
            <w:rFonts w:ascii="Courier" w:hAnsi="Courier"/>
            <w:color w:val="000000"/>
            <w:sz w:val="18"/>
            <w:szCs w:val="18"/>
            <w:highlight w:val="white"/>
          </w:rPr>
          <w:t>NAME</w:t>
        </w:r>
      </w:ins>
      <w:ins w:id="1886"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887" w:author="Unknown Author" w:date="2023-05-04T17:05:00Z">
        <w:r>
          <w:rPr>
            <w:rFonts w:ascii="Courier" w:hAnsi="Courier"/>
            <w:sz w:val="18"/>
            <w:szCs w:val="18"/>
          </w:rPr>
          <w:t xml:space="preserve">        </w:t>
        </w:r>
      </w:ins>
      <w:ins w:id="1888" w:author="Unknown Author" w:date="2023-05-09T16:59:00Z">
        <w:r>
          <w:rPr>
            <w:rFonts w:ascii="Courier" w:hAnsi="Courier"/>
            <w:color w:val="000000"/>
            <w:sz w:val="18"/>
            <w:szCs w:val="18"/>
            <w:highlight w:val="white"/>
          </w:rPr>
          <w:t>H5D_XFER_FILTER_CB_</w:t>
        </w:r>
        <w:proofErr w:type="gramStart"/>
        <w:r>
          <w:rPr>
            <w:rFonts w:ascii="Courier" w:hAnsi="Courier"/>
            <w:color w:val="000000"/>
            <w:sz w:val="18"/>
            <w:szCs w:val="18"/>
            <w:highlight w:val="white"/>
          </w:rPr>
          <w:t>SIZE</w:t>
        </w:r>
      </w:ins>
      <w:ins w:id="1889"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1890" w:author="Unknown Author" w:date="2023-05-04T17:05:00Z">
        <w:r>
          <w:rPr>
            <w:rFonts w:ascii="Courier" w:hAnsi="Courier"/>
            <w:sz w:val="18"/>
            <w:szCs w:val="18"/>
          </w:rPr>
          <w:t xml:space="preserve">        </w:t>
        </w:r>
      </w:ins>
      <w:ins w:id="1891" w:author="Unknown Author" w:date="2023-05-09T16:59:00Z">
        <w:r>
          <w:rPr>
            <w:rFonts w:ascii="Courier" w:hAnsi="Courier"/>
            <w:color w:val="000000"/>
            <w:sz w:val="18"/>
            <w:szCs w:val="18"/>
            <w:highlight w:val="white"/>
          </w:rPr>
          <w:t>&amp;H5D_def_filter_cb_</w:t>
        </w:r>
        <w:proofErr w:type="gramStart"/>
        <w:r>
          <w:rPr>
            <w:rFonts w:ascii="Courier" w:hAnsi="Courier"/>
            <w:color w:val="000000"/>
            <w:sz w:val="18"/>
            <w:szCs w:val="18"/>
            <w:highlight w:val="white"/>
          </w:rPr>
          <w:t>g</w:t>
        </w:r>
      </w:ins>
      <w:ins w:id="1892"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893" w:author="Unknown Author" w:date="2023-05-04T17:05:00Z"/>
          <w:rFonts w:ascii="Courier" w:hAnsi="Courier"/>
          <w:sz w:val="18"/>
          <w:szCs w:val="18"/>
        </w:rPr>
      </w:pPr>
      <w:ins w:id="1894"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 </w:t>
        </w:r>
      </w:ins>
    </w:p>
    <w:p w:rsidR="00D31373" w:rsidRDefault="00000000">
      <w:pPr>
        <w:rPr>
          <w:ins w:id="1895" w:author="Unknown Author" w:date="2023-05-04T17:05:00Z"/>
          <w:rFonts w:ascii="Courier" w:hAnsi="Courier"/>
          <w:sz w:val="18"/>
          <w:szCs w:val="18"/>
        </w:rPr>
      </w:pPr>
      <w:ins w:id="1896"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897" w:author="Unknown Author" w:date="2023-05-04T17:05:00Z"/>
          <w:rFonts w:ascii="Courier" w:hAnsi="Courier"/>
          <w:sz w:val="18"/>
          <w:szCs w:val="18"/>
        </w:rPr>
      </w:pPr>
      <w:ins w:id="1898"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NULL,                                     // H5P_prp_encode_func_t prp_encode,  </w:t>
        </w:r>
      </w:ins>
    </w:p>
    <w:p w:rsidR="00D31373" w:rsidRDefault="00000000">
      <w:pPr>
        <w:rPr>
          <w:ins w:id="1899" w:author="Unknown Author" w:date="2023-05-04T17:05:00Z"/>
          <w:rFonts w:ascii="Courier" w:hAnsi="Courier"/>
          <w:sz w:val="18"/>
          <w:szCs w:val="18"/>
        </w:rPr>
      </w:pPr>
      <w:ins w:id="1900"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H5P_prp_decode_func_t prp_decode,</w:t>
        </w:r>
        <w:r>
          <w:rPr>
            <w:rFonts w:ascii="Courier" w:hAnsi="Courier"/>
            <w:sz w:val="18"/>
            <w:szCs w:val="18"/>
          </w:rPr>
          <w:br/>
          <w:t xml:space="preserve">        NULL,                                     // H5P_prp_delete_func_t prp_delete, </w:t>
        </w:r>
      </w:ins>
    </w:p>
    <w:p w:rsidR="00D31373" w:rsidRDefault="00000000">
      <w:pPr>
        <w:rPr>
          <w:ins w:id="1901" w:author="Unknown Author" w:date="2023-05-04T17:05:00Z"/>
          <w:rFonts w:ascii="Courier" w:hAnsi="Courier"/>
          <w:sz w:val="18"/>
          <w:szCs w:val="18"/>
        </w:rPr>
      </w:pPr>
      <w:ins w:id="1902"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903"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rPr>
          <w:sz w:val="18"/>
          <w:szCs w:val="18"/>
        </w:rPr>
      </w:pPr>
    </w:p>
    <w:p w:rsidR="00D31373" w:rsidRDefault="00000000">
      <w:pPr>
        <w:pStyle w:val="BodyText"/>
      </w:pPr>
      <w:ins w:id="1904" w:author="Unknown Author" w:date="2023-05-04T17:05:00Z">
        <w:r>
          <w:t>Since no callbacks are defined., there are no callback related multi-thread safety issues with this property.</w:t>
        </w:r>
      </w:ins>
    </w:p>
    <w:p w:rsidR="00D31373" w:rsidRDefault="00000000">
      <w:pPr>
        <w:pStyle w:val="Heading3"/>
      </w:pPr>
      <w:bookmarkStart w:id="1905" w:name="__RefHeading___Toc31338_1307998885"/>
      <w:bookmarkEnd w:id="1905"/>
      <w:ins w:id="1906" w:author="Unknown Author" w:date="2023-05-04T17:05:00Z">
        <w:r>
          <w:t xml:space="preserve">Type conversion callback property </w:t>
        </w:r>
      </w:ins>
    </w:p>
    <w:p w:rsidR="00D31373" w:rsidRDefault="00000000">
      <w:pPr>
        <w:pStyle w:val="BodyText"/>
      </w:pPr>
      <w:ins w:id="1907" w:author="Unknown Author" w:date="2023-05-04T17:05:00Z">
        <w:r>
          <w:t>The call used to register the type conversion callback property is reproduced below with the formal parameters added as comments</w:t>
        </w:r>
      </w:ins>
    </w:p>
    <w:p w:rsidR="00D31373" w:rsidRDefault="00000000">
      <w:pPr>
        <w:rPr>
          <w:ins w:id="1908" w:author="Unknown Author" w:date="2023-05-04T17:05:00Z"/>
          <w:rFonts w:ascii="Courier" w:hAnsi="Courier"/>
          <w:sz w:val="18"/>
          <w:szCs w:val="18"/>
        </w:rPr>
      </w:pPr>
      <w:ins w:id="1909"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910" w:author="Unknown Author" w:date="2023-05-04T17:05:00Z">
        <w:r>
          <w:rPr>
            <w:rFonts w:ascii="Courier" w:hAnsi="Courier"/>
            <w:sz w:val="18"/>
            <w:szCs w:val="18"/>
          </w:rPr>
          <w:t xml:space="preserve">        </w:t>
        </w:r>
      </w:ins>
      <w:ins w:id="1911" w:author="Unknown Author" w:date="2023-05-09T17:01:00Z">
        <w:r>
          <w:rPr>
            <w:rFonts w:ascii="Courier" w:hAnsi="Courier"/>
            <w:color w:val="000000"/>
            <w:sz w:val="18"/>
            <w:szCs w:val="18"/>
            <w:highlight w:val="white"/>
          </w:rPr>
          <w:t>H5D_XFER_CONV_CB_</w:t>
        </w:r>
        <w:proofErr w:type="gramStart"/>
        <w:r>
          <w:rPr>
            <w:rFonts w:ascii="Courier" w:hAnsi="Courier"/>
            <w:color w:val="000000"/>
            <w:sz w:val="18"/>
            <w:szCs w:val="18"/>
            <w:highlight w:val="white"/>
          </w:rPr>
          <w:t>NAME</w:t>
        </w:r>
      </w:ins>
      <w:ins w:id="1912"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913" w:author="Unknown Author" w:date="2023-05-04T17:05:00Z">
        <w:r>
          <w:rPr>
            <w:rFonts w:ascii="Courier" w:hAnsi="Courier"/>
            <w:sz w:val="18"/>
            <w:szCs w:val="18"/>
          </w:rPr>
          <w:t xml:space="preserve">        </w:t>
        </w:r>
      </w:ins>
      <w:ins w:id="1914" w:author="Unknown Author" w:date="2023-05-09T17:02:00Z">
        <w:r>
          <w:rPr>
            <w:rFonts w:ascii="Courier" w:hAnsi="Courier"/>
            <w:color w:val="000000"/>
            <w:sz w:val="18"/>
            <w:szCs w:val="18"/>
            <w:highlight w:val="white"/>
          </w:rPr>
          <w:t>H5D_XFER_CONV_CB_</w:t>
        </w:r>
        <w:proofErr w:type="gramStart"/>
        <w:r>
          <w:rPr>
            <w:rFonts w:ascii="Courier" w:hAnsi="Courier"/>
            <w:color w:val="000000"/>
            <w:sz w:val="18"/>
            <w:szCs w:val="18"/>
            <w:highlight w:val="white"/>
          </w:rPr>
          <w:t>SIZE</w:t>
        </w:r>
      </w:ins>
      <w:ins w:id="1915"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1916" w:author="Unknown Author" w:date="2023-05-04T17:05:00Z">
        <w:r>
          <w:rPr>
            <w:rFonts w:ascii="Courier" w:hAnsi="Courier"/>
            <w:sz w:val="18"/>
            <w:szCs w:val="18"/>
          </w:rPr>
          <w:t xml:space="preserve">        </w:t>
        </w:r>
      </w:ins>
      <w:ins w:id="1917" w:author="Unknown Author" w:date="2023-05-09T17:02:00Z">
        <w:r>
          <w:rPr>
            <w:rFonts w:ascii="Courier" w:hAnsi="Courier"/>
            <w:color w:val="000000"/>
            <w:sz w:val="18"/>
            <w:szCs w:val="18"/>
            <w:highlight w:val="white"/>
          </w:rPr>
          <w:t>&amp;H5D_def_conv_cb_</w:t>
        </w:r>
        <w:proofErr w:type="gramStart"/>
        <w:r>
          <w:rPr>
            <w:rFonts w:ascii="Courier" w:hAnsi="Courier"/>
            <w:color w:val="000000"/>
            <w:sz w:val="18"/>
            <w:szCs w:val="18"/>
            <w:highlight w:val="white"/>
          </w:rPr>
          <w:t>g</w:t>
        </w:r>
      </w:ins>
      <w:ins w:id="1918"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919" w:author="Unknown Author" w:date="2023-05-04T17:05:00Z"/>
          <w:rFonts w:ascii="Courier" w:hAnsi="Courier"/>
          <w:sz w:val="18"/>
          <w:szCs w:val="18"/>
        </w:rPr>
      </w:pPr>
      <w:ins w:id="1920"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 </w:t>
        </w:r>
      </w:ins>
    </w:p>
    <w:p w:rsidR="00D31373" w:rsidRDefault="00000000">
      <w:pPr>
        <w:rPr>
          <w:ins w:id="1921" w:author="Unknown Author" w:date="2023-05-04T17:05:00Z"/>
          <w:rFonts w:ascii="Courier" w:hAnsi="Courier"/>
          <w:sz w:val="18"/>
          <w:szCs w:val="18"/>
        </w:rPr>
      </w:pPr>
      <w:ins w:id="1922"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H5P_prp_set_func_t prp_set, </w:t>
        </w:r>
      </w:ins>
    </w:p>
    <w:p w:rsidR="00D31373" w:rsidRDefault="00000000">
      <w:pPr>
        <w:rPr>
          <w:ins w:id="1923" w:author="Unknown Author" w:date="2023-05-04T17:05:00Z"/>
          <w:rFonts w:ascii="Courier" w:hAnsi="Courier"/>
          <w:sz w:val="18"/>
          <w:szCs w:val="18"/>
        </w:rPr>
      </w:pPr>
      <w:ins w:id="1924"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H5P_prp_get_func_t prp_get, </w:t>
        </w:r>
        <w:r>
          <w:rPr>
            <w:rFonts w:ascii="Courier" w:hAnsi="Courier"/>
            <w:sz w:val="18"/>
            <w:szCs w:val="18"/>
          </w:rPr>
          <w:br/>
          <w:t xml:space="preserve">        NULL,                                     // H5P_prp_encode_func_t prp_encode,  </w:t>
        </w:r>
      </w:ins>
    </w:p>
    <w:p w:rsidR="00D31373" w:rsidRDefault="00000000">
      <w:pPr>
        <w:rPr>
          <w:ins w:id="1925" w:author="Unknown Author" w:date="2023-05-04T17:05:00Z"/>
          <w:rFonts w:ascii="Courier" w:hAnsi="Courier"/>
          <w:sz w:val="18"/>
          <w:szCs w:val="18"/>
        </w:rPr>
      </w:pPr>
      <w:ins w:id="1926"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H5P_prp_decode_func_t prp_decode,</w:t>
        </w:r>
        <w:r>
          <w:rPr>
            <w:rFonts w:ascii="Courier" w:hAnsi="Courier"/>
            <w:sz w:val="18"/>
            <w:szCs w:val="18"/>
          </w:rPr>
          <w:br/>
          <w:t xml:space="preserve">        NULL,                                     // H5P_prp_delete_func_t prp_delete, </w:t>
        </w:r>
      </w:ins>
    </w:p>
    <w:p w:rsidR="00D31373" w:rsidRDefault="00000000">
      <w:pPr>
        <w:rPr>
          <w:ins w:id="1927" w:author="Unknown Author" w:date="2023-05-04T17:05:00Z"/>
          <w:rFonts w:ascii="Courier" w:hAnsi="Courier"/>
          <w:sz w:val="18"/>
          <w:szCs w:val="18"/>
        </w:rPr>
      </w:pPr>
      <w:ins w:id="1928"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H5P_prp_copy_func_t prp_copy, </w:t>
        </w:r>
        <w:r>
          <w:rPr>
            <w:rFonts w:ascii="Courier" w:hAnsi="Courier"/>
            <w:sz w:val="18"/>
            <w:szCs w:val="18"/>
          </w:rPr>
          <w:br/>
          <w:t xml:space="preserve">        NULL,                                     // H5P_prp_compare_func_t prp_cmp, </w:t>
        </w:r>
      </w:ins>
    </w:p>
    <w:p w:rsidR="00D31373" w:rsidRDefault="00000000">
      <w:pPr>
        <w:rPr>
          <w:rFonts w:ascii="Courier" w:hAnsi="Courier"/>
          <w:sz w:val="18"/>
          <w:szCs w:val="18"/>
        </w:rPr>
      </w:pPr>
      <w:ins w:id="1929" w:author="Unknown Author" w:date="2023-05-04T17:05:00Z">
        <w:r>
          <w:rPr>
            <w:rFonts w:ascii="Courier" w:hAnsi="Courier"/>
            <w:sz w:val="18"/>
            <w:szCs w:val="18"/>
          </w:rPr>
          <w:t xml:space="preserve">        NULL</w:t>
        </w:r>
        <w:proofErr w:type="gramStart"/>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rPr>
          <w:sz w:val="18"/>
          <w:szCs w:val="18"/>
        </w:rPr>
      </w:pPr>
    </w:p>
    <w:p w:rsidR="00D31373" w:rsidRDefault="00000000">
      <w:pPr>
        <w:pStyle w:val="BodyText"/>
      </w:pPr>
      <w:ins w:id="1930" w:author="Unknown Author" w:date="2023-05-04T17:05:00Z">
        <w:r>
          <w:lastRenderedPageBreak/>
          <w:t>Since no callbacks are defined., there are no callback related multi-thread safety issues with this property.</w:t>
        </w:r>
      </w:ins>
    </w:p>
    <w:p w:rsidR="00D31373" w:rsidRDefault="00000000">
      <w:pPr>
        <w:pStyle w:val="Heading3"/>
      </w:pPr>
      <w:bookmarkStart w:id="1931" w:name="__RefHeading___Toc31340_1307998885"/>
      <w:bookmarkEnd w:id="1931"/>
      <w:ins w:id="1932" w:author="Unknown Author" w:date="2023-05-04T17:05:00Z">
        <w:r>
          <w:t xml:space="preserve">Data transform property </w:t>
        </w:r>
      </w:ins>
    </w:p>
    <w:p w:rsidR="00D31373" w:rsidRDefault="00000000">
      <w:pPr>
        <w:pStyle w:val="BodyText"/>
      </w:pPr>
      <w:ins w:id="1933" w:author="Unknown Author" w:date="2023-05-04T17:05:00Z">
        <w:r>
          <w:t>The call used to register the data transform property is reproduced below with the formal parameters added as comments</w:t>
        </w:r>
      </w:ins>
    </w:p>
    <w:p w:rsidR="00D31373" w:rsidRDefault="00000000">
      <w:pPr>
        <w:rPr>
          <w:ins w:id="1934" w:author="Unknown Author" w:date="2023-05-04T17:05:00Z"/>
          <w:rFonts w:ascii="Courier" w:hAnsi="Courier"/>
          <w:sz w:val="18"/>
          <w:szCs w:val="18"/>
        </w:rPr>
      </w:pPr>
      <w:ins w:id="1935"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936" w:author="Unknown Author" w:date="2023-05-04T17:05:00Z">
        <w:r>
          <w:rPr>
            <w:rFonts w:ascii="Courier" w:hAnsi="Courier"/>
            <w:sz w:val="18"/>
            <w:szCs w:val="18"/>
          </w:rPr>
          <w:t xml:space="preserve">        </w:t>
        </w:r>
      </w:ins>
      <w:ins w:id="1937" w:author="Unknown Author" w:date="2023-05-09T17:04:00Z">
        <w:r>
          <w:rPr>
            <w:rFonts w:ascii="Courier" w:hAnsi="Courier"/>
            <w:color w:val="000000"/>
            <w:sz w:val="18"/>
            <w:szCs w:val="18"/>
            <w:highlight w:val="white"/>
          </w:rPr>
          <w:t>H5D_XFER_XFORM_</w:t>
        </w:r>
        <w:proofErr w:type="gramStart"/>
        <w:r>
          <w:rPr>
            <w:rFonts w:ascii="Courier" w:hAnsi="Courier"/>
            <w:color w:val="000000"/>
            <w:sz w:val="18"/>
            <w:szCs w:val="18"/>
            <w:highlight w:val="white"/>
          </w:rPr>
          <w:t>NAME</w:t>
        </w:r>
      </w:ins>
      <w:ins w:id="1938"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1939" w:author="Unknown Author" w:date="2023-05-04T17:05:00Z">
        <w:r>
          <w:rPr>
            <w:rFonts w:ascii="Courier" w:hAnsi="Courier"/>
            <w:sz w:val="18"/>
            <w:szCs w:val="18"/>
          </w:rPr>
          <w:t xml:space="preserve">        </w:t>
        </w:r>
      </w:ins>
      <w:ins w:id="1940" w:author="Unknown Author" w:date="2023-05-09T17:04:00Z">
        <w:r>
          <w:rPr>
            <w:rFonts w:ascii="Courier" w:hAnsi="Courier"/>
            <w:color w:val="000000"/>
            <w:sz w:val="18"/>
            <w:szCs w:val="18"/>
            <w:highlight w:val="white"/>
          </w:rPr>
          <w:t>H5D_XFER_XFORM_</w:t>
        </w:r>
        <w:proofErr w:type="gramStart"/>
        <w:r>
          <w:rPr>
            <w:rFonts w:ascii="Courier" w:hAnsi="Courier"/>
            <w:color w:val="000000"/>
            <w:sz w:val="18"/>
            <w:szCs w:val="18"/>
            <w:highlight w:val="white"/>
          </w:rPr>
          <w:t>SIZE</w:t>
        </w:r>
      </w:ins>
      <w:ins w:id="1941"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1942" w:author="Unknown Author" w:date="2023-05-04T17:05:00Z">
        <w:r>
          <w:rPr>
            <w:rFonts w:ascii="Courier" w:hAnsi="Courier"/>
            <w:sz w:val="18"/>
            <w:szCs w:val="18"/>
          </w:rPr>
          <w:t xml:space="preserve">        </w:t>
        </w:r>
      </w:ins>
      <w:ins w:id="1943" w:author="Unknown Author" w:date="2023-05-09T17:04:00Z">
        <w:r>
          <w:rPr>
            <w:rFonts w:ascii="Courier" w:hAnsi="Courier"/>
            <w:color w:val="000000"/>
            <w:sz w:val="18"/>
            <w:szCs w:val="18"/>
            <w:highlight w:val="white"/>
          </w:rPr>
          <w:t>&amp;H5D_def_xfer_xform_</w:t>
        </w:r>
        <w:proofErr w:type="gramStart"/>
        <w:r>
          <w:rPr>
            <w:rFonts w:ascii="Courier" w:hAnsi="Courier"/>
            <w:color w:val="000000"/>
            <w:sz w:val="18"/>
            <w:szCs w:val="18"/>
            <w:highlight w:val="white"/>
          </w:rPr>
          <w:t>g</w:t>
        </w:r>
      </w:ins>
      <w:ins w:id="1944"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1945" w:author="Unknown Author" w:date="2023-05-04T17:05:00Z"/>
          <w:rFonts w:ascii="Courier" w:hAnsi="Courier"/>
          <w:sz w:val="18"/>
          <w:szCs w:val="18"/>
        </w:rPr>
      </w:pPr>
      <w:ins w:id="1946"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 </w:t>
        </w:r>
      </w:ins>
    </w:p>
    <w:p w:rsidR="00D31373" w:rsidRDefault="00000000">
      <w:ins w:id="1947" w:author="Unknown Author" w:date="2023-05-04T17:05:00Z">
        <w:r>
          <w:rPr>
            <w:rFonts w:ascii="Courier" w:hAnsi="Courier"/>
            <w:sz w:val="18"/>
            <w:szCs w:val="18"/>
          </w:rPr>
          <w:t xml:space="preserve">        </w:t>
        </w:r>
      </w:ins>
      <w:ins w:id="1948" w:author="Unknown Author" w:date="2023-05-09T17:05:00Z">
        <w:r>
          <w:rPr>
            <w:rFonts w:ascii="Courier" w:hAnsi="Courier"/>
            <w:color w:val="000000"/>
            <w:sz w:val="18"/>
            <w:szCs w:val="18"/>
            <w:highlight w:val="white"/>
          </w:rPr>
          <w:t>H5D_XFER_XFORM_</w:t>
        </w:r>
        <w:proofErr w:type="gramStart"/>
        <w:r>
          <w:rPr>
            <w:rFonts w:ascii="Courier" w:hAnsi="Courier"/>
            <w:color w:val="000000"/>
            <w:sz w:val="18"/>
            <w:szCs w:val="18"/>
            <w:highlight w:val="white"/>
          </w:rPr>
          <w:t>SET</w:t>
        </w:r>
      </w:ins>
      <w:ins w:id="1949" w:author="Unknown Author" w:date="2023-05-04T17:05:00Z">
        <w:r>
          <w:rPr>
            <w:rFonts w:ascii="Courier" w:hAnsi="Courier"/>
            <w:sz w:val="18"/>
            <w:szCs w:val="18"/>
          </w:rPr>
          <w:t xml:space="preserve">,   </w:t>
        </w:r>
        <w:proofErr w:type="gramEnd"/>
        <w:r>
          <w:rPr>
            <w:rFonts w:ascii="Courier" w:hAnsi="Courier"/>
            <w:sz w:val="18"/>
            <w:szCs w:val="18"/>
          </w:rPr>
          <w:t xml:space="preserve">                  // H5P_prp_set_func_t prp_set, </w:t>
        </w:r>
      </w:ins>
    </w:p>
    <w:p w:rsidR="00D31373" w:rsidRDefault="00000000">
      <w:ins w:id="1950" w:author="Unknown Author" w:date="2023-05-04T17:05:00Z">
        <w:r>
          <w:rPr>
            <w:rFonts w:ascii="Courier" w:hAnsi="Courier"/>
            <w:sz w:val="18"/>
            <w:szCs w:val="18"/>
          </w:rPr>
          <w:t xml:space="preserve">        </w:t>
        </w:r>
      </w:ins>
      <w:ins w:id="1951" w:author="Unknown Author" w:date="2023-05-09T17:05:00Z">
        <w:r>
          <w:rPr>
            <w:rFonts w:ascii="Courier" w:hAnsi="Courier"/>
            <w:color w:val="000000"/>
            <w:sz w:val="18"/>
            <w:szCs w:val="18"/>
            <w:highlight w:val="white"/>
          </w:rPr>
          <w:t>H5D_XFER_XFORM_</w:t>
        </w:r>
        <w:proofErr w:type="gramStart"/>
        <w:r>
          <w:rPr>
            <w:rFonts w:ascii="Courier" w:hAnsi="Courier"/>
            <w:color w:val="000000"/>
            <w:sz w:val="18"/>
            <w:szCs w:val="18"/>
            <w:highlight w:val="white"/>
          </w:rPr>
          <w:t>GET</w:t>
        </w:r>
      </w:ins>
      <w:ins w:id="1952" w:author="Unknown Author" w:date="2023-05-04T17:05:00Z">
        <w:r>
          <w:rPr>
            <w:rFonts w:ascii="Courier" w:hAnsi="Courier"/>
            <w:sz w:val="18"/>
            <w:szCs w:val="18"/>
          </w:rPr>
          <w:t xml:space="preserve">,   </w:t>
        </w:r>
        <w:proofErr w:type="gramEnd"/>
        <w:r>
          <w:rPr>
            <w:rFonts w:ascii="Courier" w:hAnsi="Courier"/>
            <w:sz w:val="18"/>
            <w:szCs w:val="18"/>
          </w:rPr>
          <w:t xml:space="preserve">                  // H5P_prp_get_func_t prp_get, </w:t>
        </w:r>
        <w:r>
          <w:rPr>
            <w:rFonts w:ascii="Courier" w:hAnsi="Courier"/>
            <w:sz w:val="18"/>
            <w:szCs w:val="18"/>
          </w:rPr>
          <w:br/>
          <w:t xml:space="preserve">        </w:t>
        </w:r>
      </w:ins>
      <w:ins w:id="1953" w:author="Unknown Author" w:date="2023-05-09T17:05:00Z">
        <w:r>
          <w:rPr>
            <w:rFonts w:ascii="Courier" w:hAnsi="Courier"/>
            <w:color w:val="000000"/>
            <w:sz w:val="18"/>
            <w:szCs w:val="18"/>
            <w:highlight w:val="white"/>
          </w:rPr>
          <w:t>H5D_XFER_XFORM_ENC</w:t>
        </w:r>
      </w:ins>
      <w:ins w:id="1954" w:author="Unknown Author" w:date="2023-05-04T17:05:00Z">
        <w:r>
          <w:rPr>
            <w:rFonts w:ascii="Courier" w:hAnsi="Courier"/>
            <w:sz w:val="18"/>
            <w:szCs w:val="18"/>
          </w:rPr>
          <w:t xml:space="preserve">,                     // H5P_prp_encode_func_t prp_encode,  </w:t>
        </w:r>
      </w:ins>
    </w:p>
    <w:p w:rsidR="00D31373" w:rsidRDefault="00000000">
      <w:ins w:id="1955" w:author="Unknown Author" w:date="2023-05-04T17:05:00Z">
        <w:r>
          <w:rPr>
            <w:rFonts w:ascii="Courier" w:hAnsi="Courier"/>
            <w:sz w:val="18"/>
            <w:szCs w:val="18"/>
          </w:rPr>
          <w:t xml:space="preserve">        </w:t>
        </w:r>
      </w:ins>
      <w:ins w:id="1956" w:author="Unknown Author" w:date="2023-05-09T17:05:00Z">
        <w:r>
          <w:rPr>
            <w:rFonts w:ascii="Courier" w:hAnsi="Courier"/>
            <w:color w:val="000000"/>
            <w:sz w:val="18"/>
            <w:szCs w:val="18"/>
            <w:highlight w:val="white"/>
          </w:rPr>
          <w:t>H5D_XFER_XFORM_</w:t>
        </w:r>
        <w:proofErr w:type="gramStart"/>
        <w:r>
          <w:rPr>
            <w:rFonts w:ascii="Courier" w:hAnsi="Courier"/>
            <w:color w:val="000000"/>
            <w:sz w:val="18"/>
            <w:szCs w:val="18"/>
            <w:highlight w:val="white"/>
          </w:rPr>
          <w:t>DEC</w:t>
        </w:r>
      </w:ins>
      <w:ins w:id="1957" w:author="Unknown Author" w:date="2023-05-04T17:05:00Z">
        <w:r>
          <w:rPr>
            <w:rFonts w:ascii="Courier" w:hAnsi="Courier"/>
            <w:sz w:val="18"/>
            <w:szCs w:val="18"/>
          </w:rPr>
          <w:t xml:space="preserve">,   </w:t>
        </w:r>
        <w:proofErr w:type="gramEnd"/>
        <w:r>
          <w:rPr>
            <w:rFonts w:ascii="Courier" w:hAnsi="Courier"/>
            <w:sz w:val="18"/>
            <w:szCs w:val="18"/>
          </w:rPr>
          <w:t xml:space="preserve">                  // H5P_prp_decode_func_t prp_decode,</w:t>
        </w:r>
        <w:r>
          <w:rPr>
            <w:rFonts w:ascii="Courier" w:hAnsi="Courier"/>
            <w:sz w:val="18"/>
            <w:szCs w:val="18"/>
          </w:rPr>
          <w:br/>
          <w:t xml:space="preserve">        </w:t>
        </w:r>
      </w:ins>
      <w:ins w:id="1958" w:author="Unknown Author" w:date="2023-05-09T17:06:00Z">
        <w:r>
          <w:rPr>
            <w:rFonts w:ascii="Courier" w:hAnsi="Courier"/>
            <w:color w:val="000000"/>
            <w:sz w:val="18"/>
            <w:szCs w:val="18"/>
            <w:highlight w:val="white"/>
          </w:rPr>
          <w:t>H5D_XFER_XFORM_DEL</w:t>
        </w:r>
      </w:ins>
      <w:ins w:id="1959" w:author="Unknown Author" w:date="2023-05-04T17:05:00Z">
        <w:r>
          <w:rPr>
            <w:rFonts w:ascii="Courier" w:hAnsi="Courier"/>
            <w:sz w:val="18"/>
            <w:szCs w:val="18"/>
          </w:rPr>
          <w:t xml:space="preserve">,                     // H5P_prp_delete_func_t prp_delete, </w:t>
        </w:r>
      </w:ins>
    </w:p>
    <w:p w:rsidR="00D31373" w:rsidRDefault="00000000">
      <w:ins w:id="1960" w:author="Unknown Author" w:date="2023-05-04T17:05:00Z">
        <w:r>
          <w:rPr>
            <w:rFonts w:ascii="Courier" w:hAnsi="Courier"/>
            <w:sz w:val="18"/>
            <w:szCs w:val="18"/>
          </w:rPr>
          <w:t xml:space="preserve">        </w:t>
        </w:r>
      </w:ins>
      <w:ins w:id="1961" w:author="Unknown Author" w:date="2023-05-09T17:06:00Z">
        <w:r>
          <w:rPr>
            <w:rFonts w:ascii="Courier" w:hAnsi="Courier"/>
            <w:color w:val="000000"/>
            <w:sz w:val="18"/>
            <w:szCs w:val="18"/>
            <w:highlight w:val="white"/>
          </w:rPr>
          <w:t>H5D_XFER_XFORM_</w:t>
        </w:r>
        <w:proofErr w:type="gramStart"/>
        <w:r>
          <w:rPr>
            <w:rFonts w:ascii="Courier" w:hAnsi="Courier"/>
            <w:color w:val="000000"/>
            <w:sz w:val="18"/>
            <w:szCs w:val="18"/>
            <w:highlight w:val="white"/>
          </w:rPr>
          <w:t>COPY</w:t>
        </w:r>
      </w:ins>
      <w:ins w:id="1962" w:author="Unknown Author" w:date="2023-05-04T17:05:00Z">
        <w:r>
          <w:rPr>
            <w:rFonts w:ascii="Courier" w:hAnsi="Courier"/>
            <w:sz w:val="18"/>
            <w:szCs w:val="18"/>
          </w:rPr>
          <w:t xml:space="preserve">,   </w:t>
        </w:r>
        <w:proofErr w:type="gramEnd"/>
        <w:r>
          <w:rPr>
            <w:rFonts w:ascii="Courier" w:hAnsi="Courier"/>
            <w:sz w:val="18"/>
            <w:szCs w:val="18"/>
          </w:rPr>
          <w:t xml:space="preserve">                 // H5P_prp_copy_func_t prp_copy, </w:t>
        </w:r>
        <w:r>
          <w:rPr>
            <w:rFonts w:ascii="Courier" w:hAnsi="Courier"/>
            <w:sz w:val="18"/>
            <w:szCs w:val="18"/>
          </w:rPr>
          <w:br/>
          <w:t xml:space="preserve">        </w:t>
        </w:r>
      </w:ins>
      <w:ins w:id="1963" w:author="Unknown Author" w:date="2023-05-09T17:06:00Z">
        <w:r>
          <w:rPr>
            <w:rFonts w:ascii="Courier" w:hAnsi="Courier"/>
            <w:color w:val="000000"/>
            <w:sz w:val="18"/>
            <w:szCs w:val="18"/>
            <w:highlight w:val="white"/>
          </w:rPr>
          <w:t>H5D_XFER_XFORM_CMP</w:t>
        </w:r>
      </w:ins>
      <w:ins w:id="1964" w:author="Unknown Author" w:date="2023-05-04T17:05:00Z">
        <w:r>
          <w:rPr>
            <w:rFonts w:ascii="Courier" w:hAnsi="Courier"/>
            <w:sz w:val="18"/>
            <w:szCs w:val="18"/>
          </w:rPr>
          <w:t xml:space="preserve">,                     // H5P_prp_compare_func_t prp_cmp, </w:t>
        </w:r>
      </w:ins>
    </w:p>
    <w:p w:rsidR="00D31373" w:rsidRDefault="00000000">
      <w:ins w:id="1965" w:author="Unknown Author" w:date="2023-05-04T17:05:00Z">
        <w:r>
          <w:rPr>
            <w:rFonts w:ascii="Courier" w:hAnsi="Courier"/>
            <w:sz w:val="18"/>
            <w:szCs w:val="18"/>
          </w:rPr>
          <w:t xml:space="preserve">        </w:t>
        </w:r>
      </w:ins>
      <w:ins w:id="1966" w:author="Unknown Author" w:date="2023-05-09T17:06:00Z">
        <w:r>
          <w:rPr>
            <w:rFonts w:ascii="Courier" w:hAnsi="Courier"/>
            <w:color w:val="000000"/>
            <w:sz w:val="18"/>
            <w:szCs w:val="18"/>
            <w:highlight w:val="white"/>
          </w:rPr>
          <w:t>H5D_XFER_XFORM_CLOSE</w:t>
        </w:r>
      </w:ins>
      <w:proofErr w:type="gramStart"/>
      <w:ins w:id="1967" w:author="Unknown Author" w:date="2023-05-04T17:05:00Z">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rPr>
          <w:sz w:val="18"/>
          <w:szCs w:val="18"/>
        </w:rPr>
      </w:pPr>
    </w:p>
    <w:p w:rsidR="00D31373" w:rsidRDefault="00000000">
      <w:pPr>
        <w:pStyle w:val="BodyText"/>
      </w:pPr>
      <w:ins w:id="1968" w:author="Unknown Author" w:date="2023-05-04T17:05:00Z">
        <w:r>
          <w:t>With the exception of create, all the property callbacks are set.  The following table shows the mapping of the macros to actual function names:</w:t>
        </w:r>
      </w:ins>
    </w:p>
    <w:tbl>
      <w:tblPr>
        <w:tblW w:w="9360" w:type="dxa"/>
        <w:tblLayout w:type="fixed"/>
        <w:tblCellMar>
          <w:top w:w="55" w:type="dxa"/>
          <w:left w:w="55" w:type="dxa"/>
          <w:bottom w:w="55" w:type="dxa"/>
          <w:right w:w="55" w:type="dxa"/>
        </w:tblCellMar>
        <w:tblLook w:val="0000" w:firstRow="0" w:lastRow="0" w:firstColumn="0" w:lastColumn="0" w:noHBand="0" w:noVBand="0"/>
      </w:tblPr>
      <w:tblGrid>
        <w:gridCol w:w="4681"/>
        <w:gridCol w:w="4679"/>
      </w:tblGrid>
      <w:tr w:rsidR="00D31373">
        <w:tc>
          <w:tcPr>
            <w:tcW w:w="4680" w:type="dxa"/>
            <w:tcBorders>
              <w:top w:val="single" w:sz="4" w:space="0" w:color="000000"/>
              <w:left w:val="single" w:sz="4" w:space="0" w:color="000000"/>
              <w:bottom w:val="single" w:sz="4" w:space="0" w:color="000000"/>
            </w:tcBorders>
            <w:shd w:val="clear" w:color="auto" w:fill="auto"/>
          </w:tcPr>
          <w:p w:rsidR="00D31373" w:rsidRDefault="00000000">
            <w:pPr>
              <w:widowControl w:val="0"/>
              <w:rPr>
                <w:color w:val="000000"/>
                <w:highlight w:val="white"/>
              </w:rPr>
            </w:pPr>
            <w:ins w:id="1969" w:author="Unknown Author" w:date="2023-05-04T17:05:00Z">
              <w:r>
                <w:rPr>
                  <w:color w:val="000000"/>
                  <w:highlight w:val="white"/>
                </w:rPr>
                <w:t>H5D_XFER_XFORM_SET</w:t>
              </w:r>
            </w:ins>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D31373" w:rsidRDefault="00000000">
            <w:pPr>
              <w:pStyle w:val="TableContents"/>
              <w:rPr>
                <w:color w:val="000000"/>
                <w:highlight w:val="white"/>
              </w:rPr>
            </w:pPr>
            <w:ins w:id="1970" w:author="Unknown Author" w:date="2023-05-09T17:12:00Z">
              <w:r>
                <w:rPr>
                  <w:color w:val="000000"/>
                  <w:highlight w:val="white"/>
                </w:rPr>
                <w:t>H5P__dxfr_xform_</w:t>
              </w:r>
              <w:proofErr w:type="gramStart"/>
              <w:r>
                <w:rPr>
                  <w:color w:val="000000"/>
                  <w:highlight w:val="white"/>
                </w:rPr>
                <w:t>set(</w:t>
              </w:r>
              <w:proofErr w:type="gramEnd"/>
              <w:r>
                <w:rPr>
                  <w:color w:val="000000"/>
                  <w:highlight w:val="white"/>
                </w:rPr>
                <w:t>)</w:t>
              </w:r>
            </w:ins>
          </w:p>
        </w:tc>
      </w:tr>
      <w:tr w:rsidR="00D31373">
        <w:tc>
          <w:tcPr>
            <w:tcW w:w="4680" w:type="dxa"/>
            <w:tcBorders>
              <w:top w:val="single" w:sz="4" w:space="0" w:color="000000"/>
              <w:left w:val="single" w:sz="4" w:space="0" w:color="000000"/>
              <w:bottom w:val="single" w:sz="4" w:space="0" w:color="000000"/>
            </w:tcBorders>
            <w:shd w:val="clear" w:color="auto" w:fill="auto"/>
          </w:tcPr>
          <w:p w:rsidR="00D31373" w:rsidRDefault="00000000">
            <w:pPr>
              <w:widowControl w:val="0"/>
              <w:rPr>
                <w:color w:val="000000"/>
                <w:highlight w:val="white"/>
              </w:rPr>
            </w:pPr>
            <w:ins w:id="1971" w:author="Unknown Author" w:date="2023-05-04T17:05:00Z">
              <w:r>
                <w:rPr>
                  <w:color w:val="000000"/>
                  <w:highlight w:val="white"/>
                </w:rPr>
                <w:t>H5D_XFER_XFORM_GET</w:t>
              </w:r>
            </w:ins>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D31373" w:rsidRDefault="00000000">
            <w:pPr>
              <w:pStyle w:val="TableContents"/>
              <w:rPr>
                <w:color w:val="000000"/>
                <w:highlight w:val="white"/>
              </w:rPr>
            </w:pPr>
            <w:ins w:id="1972" w:author="Unknown Author" w:date="2023-05-09T17:13:00Z">
              <w:r>
                <w:rPr>
                  <w:color w:val="000000"/>
                  <w:highlight w:val="white"/>
                </w:rPr>
                <w:t>H5P__dxfr_xform_</w:t>
              </w:r>
              <w:proofErr w:type="gramStart"/>
              <w:r>
                <w:rPr>
                  <w:color w:val="000000"/>
                  <w:highlight w:val="white"/>
                </w:rPr>
                <w:t>get(</w:t>
              </w:r>
              <w:proofErr w:type="gramEnd"/>
              <w:r>
                <w:rPr>
                  <w:color w:val="000000"/>
                  <w:highlight w:val="white"/>
                </w:rPr>
                <w:t>)</w:t>
              </w:r>
            </w:ins>
          </w:p>
        </w:tc>
      </w:tr>
      <w:tr w:rsidR="00D31373">
        <w:tc>
          <w:tcPr>
            <w:tcW w:w="4680" w:type="dxa"/>
            <w:tcBorders>
              <w:top w:val="single" w:sz="4" w:space="0" w:color="000000"/>
              <w:left w:val="single" w:sz="4" w:space="0" w:color="000000"/>
              <w:bottom w:val="single" w:sz="4" w:space="0" w:color="000000"/>
            </w:tcBorders>
            <w:shd w:val="clear" w:color="auto" w:fill="auto"/>
          </w:tcPr>
          <w:p w:rsidR="00D31373" w:rsidRDefault="00000000">
            <w:pPr>
              <w:widowControl w:val="0"/>
              <w:rPr>
                <w:color w:val="000000"/>
                <w:highlight w:val="white"/>
              </w:rPr>
            </w:pPr>
            <w:ins w:id="1973" w:author="Unknown Author" w:date="2023-05-04T17:05:00Z">
              <w:r>
                <w:rPr>
                  <w:color w:val="000000"/>
                  <w:highlight w:val="white"/>
                </w:rPr>
                <w:t>H5D_XFER_XFORM_ENC</w:t>
              </w:r>
            </w:ins>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D31373" w:rsidRDefault="00000000">
            <w:pPr>
              <w:pStyle w:val="TableContents"/>
              <w:rPr>
                <w:color w:val="000000"/>
                <w:highlight w:val="white"/>
              </w:rPr>
            </w:pPr>
            <w:ins w:id="1974" w:author="Unknown Author" w:date="2023-05-09T17:13:00Z">
              <w:r>
                <w:rPr>
                  <w:color w:val="000000"/>
                  <w:highlight w:val="white"/>
                </w:rPr>
                <w:t>H5P__dxfr_xform_</w:t>
              </w:r>
              <w:proofErr w:type="gramStart"/>
              <w:r>
                <w:rPr>
                  <w:color w:val="000000"/>
                  <w:highlight w:val="white"/>
                </w:rPr>
                <w:t>enc(</w:t>
              </w:r>
              <w:proofErr w:type="gramEnd"/>
              <w:r>
                <w:rPr>
                  <w:color w:val="000000"/>
                  <w:highlight w:val="white"/>
                </w:rPr>
                <w:t>)</w:t>
              </w:r>
            </w:ins>
          </w:p>
        </w:tc>
      </w:tr>
      <w:tr w:rsidR="00D31373">
        <w:tc>
          <w:tcPr>
            <w:tcW w:w="4680" w:type="dxa"/>
            <w:tcBorders>
              <w:top w:val="single" w:sz="4" w:space="0" w:color="000000"/>
              <w:left w:val="single" w:sz="4" w:space="0" w:color="000000"/>
              <w:bottom w:val="single" w:sz="4" w:space="0" w:color="000000"/>
            </w:tcBorders>
            <w:shd w:val="clear" w:color="auto" w:fill="auto"/>
          </w:tcPr>
          <w:p w:rsidR="00D31373" w:rsidRDefault="00000000">
            <w:pPr>
              <w:widowControl w:val="0"/>
              <w:rPr>
                <w:color w:val="000000"/>
                <w:highlight w:val="white"/>
              </w:rPr>
            </w:pPr>
            <w:ins w:id="1975" w:author="Unknown Author" w:date="2023-05-04T17:05:00Z">
              <w:r>
                <w:rPr>
                  <w:color w:val="000000"/>
                  <w:highlight w:val="white"/>
                </w:rPr>
                <w:t>H5D_XFER_XFORM_DEC</w:t>
              </w:r>
            </w:ins>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D31373" w:rsidRDefault="00000000">
            <w:pPr>
              <w:pStyle w:val="TableContents"/>
              <w:rPr>
                <w:color w:val="000000"/>
                <w:highlight w:val="white"/>
              </w:rPr>
            </w:pPr>
            <w:ins w:id="1976" w:author="Unknown Author" w:date="2023-05-09T17:13:00Z">
              <w:r>
                <w:rPr>
                  <w:color w:val="000000"/>
                  <w:highlight w:val="white"/>
                </w:rPr>
                <w:t>H5P__dxfr_xform_</w:t>
              </w:r>
              <w:proofErr w:type="gramStart"/>
              <w:r>
                <w:rPr>
                  <w:color w:val="000000"/>
                  <w:highlight w:val="white"/>
                </w:rPr>
                <w:t>dec(</w:t>
              </w:r>
              <w:proofErr w:type="gramEnd"/>
              <w:r>
                <w:rPr>
                  <w:color w:val="000000"/>
                  <w:highlight w:val="white"/>
                </w:rPr>
                <w:t>)</w:t>
              </w:r>
            </w:ins>
          </w:p>
        </w:tc>
      </w:tr>
      <w:tr w:rsidR="00D31373">
        <w:tc>
          <w:tcPr>
            <w:tcW w:w="4680" w:type="dxa"/>
            <w:tcBorders>
              <w:top w:val="single" w:sz="4" w:space="0" w:color="000000"/>
              <w:left w:val="single" w:sz="4" w:space="0" w:color="000000"/>
              <w:bottom w:val="single" w:sz="4" w:space="0" w:color="000000"/>
            </w:tcBorders>
            <w:shd w:val="clear" w:color="auto" w:fill="auto"/>
          </w:tcPr>
          <w:p w:rsidR="00D31373" w:rsidRDefault="00000000">
            <w:pPr>
              <w:widowControl w:val="0"/>
              <w:rPr>
                <w:color w:val="000000"/>
                <w:highlight w:val="white"/>
              </w:rPr>
            </w:pPr>
            <w:ins w:id="1977" w:author="Unknown Author" w:date="2023-05-04T17:05:00Z">
              <w:r>
                <w:rPr>
                  <w:color w:val="000000"/>
                  <w:highlight w:val="white"/>
                </w:rPr>
                <w:t>H5D_XFER_XFORM_DEL</w:t>
              </w:r>
            </w:ins>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D31373" w:rsidRDefault="00000000">
            <w:pPr>
              <w:pStyle w:val="TableContents"/>
              <w:rPr>
                <w:color w:val="000000"/>
                <w:highlight w:val="white"/>
              </w:rPr>
            </w:pPr>
            <w:ins w:id="1978" w:author="Unknown Author" w:date="2023-05-09T17:14:00Z">
              <w:r>
                <w:rPr>
                  <w:color w:val="000000"/>
                  <w:highlight w:val="white"/>
                </w:rPr>
                <w:t>H5P__dxfr_xform_</w:t>
              </w:r>
              <w:proofErr w:type="gramStart"/>
              <w:r>
                <w:rPr>
                  <w:color w:val="000000"/>
                  <w:highlight w:val="white"/>
                </w:rPr>
                <w:t>del(</w:t>
              </w:r>
              <w:proofErr w:type="gramEnd"/>
              <w:r>
                <w:rPr>
                  <w:color w:val="000000"/>
                  <w:highlight w:val="white"/>
                </w:rPr>
                <w:t>)</w:t>
              </w:r>
            </w:ins>
          </w:p>
        </w:tc>
      </w:tr>
      <w:tr w:rsidR="00D31373">
        <w:tc>
          <w:tcPr>
            <w:tcW w:w="4680" w:type="dxa"/>
            <w:tcBorders>
              <w:top w:val="single" w:sz="4" w:space="0" w:color="000000"/>
              <w:left w:val="single" w:sz="4" w:space="0" w:color="000000"/>
              <w:bottom w:val="single" w:sz="4" w:space="0" w:color="000000"/>
            </w:tcBorders>
            <w:shd w:val="clear" w:color="auto" w:fill="auto"/>
          </w:tcPr>
          <w:p w:rsidR="00D31373" w:rsidRDefault="00000000">
            <w:pPr>
              <w:widowControl w:val="0"/>
              <w:rPr>
                <w:color w:val="000000"/>
                <w:highlight w:val="white"/>
              </w:rPr>
            </w:pPr>
            <w:ins w:id="1979" w:author="Unknown Author" w:date="2023-05-04T17:05:00Z">
              <w:r>
                <w:rPr>
                  <w:color w:val="000000"/>
                  <w:highlight w:val="white"/>
                </w:rPr>
                <w:t>H5D_XFER_XFORM_COPY</w:t>
              </w:r>
            </w:ins>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D31373" w:rsidRDefault="00000000">
            <w:pPr>
              <w:pStyle w:val="TableContents"/>
            </w:pPr>
            <w:ins w:id="1980" w:author="Unknown Author" w:date="2023-05-09T17:14:00Z">
              <w:r>
                <w:rPr>
                  <w:color w:val="000000"/>
                  <w:highlight w:val="white"/>
                </w:rPr>
                <w:t>H5P__dxfr_xform_</w:t>
              </w:r>
              <w:proofErr w:type="gramStart"/>
              <w:r>
                <w:rPr>
                  <w:color w:val="000000"/>
                  <w:highlight w:val="white"/>
                </w:rPr>
                <w:t>copy</w:t>
              </w:r>
            </w:ins>
            <w:ins w:id="1981" w:author="Unknown Author" w:date="2023-05-09T17:15:00Z">
              <w:r>
                <w:rPr>
                  <w:color w:val="000000"/>
                  <w:highlight w:val="white"/>
                </w:rPr>
                <w:t>(</w:t>
              </w:r>
              <w:proofErr w:type="gramEnd"/>
              <w:r>
                <w:rPr>
                  <w:color w:val="000000"/>
                  <w:highlight w:val="white"/>
                </w:rPr>
                <w:t>)</w:t>
              </w:r>
            </w:ins>
          </w:p>
        </w:tc>
      </w:tr>
      <w:tr w:rsidR="00D31373">
        <w:tc>
          <w:tcPr>
            <w:tcW w:w="4680" w:type="dxa"/>
            <w:tcBorders>
              <w:top w:val="single" w:sz="4" w:space="0" w:color="000000"/>
              <w:left w:val="single" w:sz="4" w:space="0" w:color="000000"/>
              <w:bottom w:val="single" w:sz="4" w:space="0" w:color="000000"/>
            </w:tcBorders>
            <w:shd w:val="clear" w:color="auto" w:fill="auto"/>
          </w:tcPr>
          <w:p w:rsidR="00D31373" w:rsidRDefault="00000000">
            <w:pPr>
              <w:widowControl w:val="0"/>
              <w:rPr>
                <w:color w:val="000000"/>
                <w:highlight w:val="white"/>
              </w:rPr>
            </w:pPr>
            <w:ins w:id="1982" w:author="Unknown Author" w:date="2023-05-04T17:05:00Z">
              <w:r>
                <w:rPr>
                  <w:color w:val="000000"/>
                  <w:highlight w:val="white"/>
                </w:rPr>
                <w:t>H5D_XFER_XFORM_CMP</w:t>
              </w:r>
            </w:ins>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D31373" w:rsidRDefault="00000000">
            <w:pPr>
              <w:pStyle w:val="TableContents"/>
              <w:rPr>
                <w:color w:val="000000"/>
                <w:highlight w:val="white"/>
              </w:rPr>
            </w:pPr>
            <w:ins w:id="1983" w:author="Unknown Author" w:date="2023-05-09T17:15:00Z">
              <w:r>
                <w:rPr>
                  <w:color w:val="000000"/>
                  <w:highlight w:val="white"/>
                </w:rPr>
                <w:t>H5P__dxfr_xform_</w:t>
              </w:r>
              <w:proofErr w:type="gramStart"/>
              <w:r>
                <w:rPr>
                  <w:color w:val="000000"/>
                  <w:highlight w:val="white"/>
                </w:rPr>
                <w:t>cmp(</w:t>
              </w:r>
              <w:proofErr w:type="gramEnd"/>
              <w:r>
                <w:rPr>
                  <w:color w:val="000000"/>
                  <w:highlight w:val="white"/>
                </w:rPr>
                <w:t>)</w:t>
              </w:r>
            </w:ins>
          </w:p>
        </w:tc>
      </w:tr>
      <w:tr w:rsidR="00D31373">
        <w:tc>
          <w:tcPr>
            <w:tcW w:w="4680" w:type="dxa"/>
            <w:tcBorders>
              <w:top w:val="single" w:sz="4" w:space="0" w:color="000000"/>
              <w:left w:val="single" w:sz="4" w:space="0" w:color="000000"/>
              <w:bottom w:val="single" w:sz="4" w:space="0" w:color="000000"/>
            </w:tcBorders>
            <w:shd w:val="clear" w:color="auto" w:fill="auto"/>
          </w:tcPr>
          <w:p w:rsidR="00D31373" w:rsidRDefault="00000000">
            <w:pPr>
              <w:widowControl w:val="0"/>
              <w:rPr>
                <w:color w:val="000000"/>
                <w:highlight w:val="white"/>
              </w:rPr>
            </w:pPr>
            <w:ins w:id="1984" w:author="Unknown Author" w:date="2023-05-04T17:05:00Z">
              <w:r>
                <w:rPr>
                  <w:color w:val="000000"/>
                  <w:highlight w:val="white"/>
                </w:rPr>
                <w:t>H5D_XFER_XFORM_CLOSE</w:t>
              </w:r>
            </w:ins>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D31373" w:rsidRDefault="00000000">
            <w:pPr>
              <w:pStyle w:val="TableContents"/>
              <w:rPr>
                <w:color w:val="000000"/>
                <w:highlight w:val="white"/>
              </w:rPr>
            </w:pPr>
            <w:ins w:id="1985" w:author="Unknown Author" w:date="2023-05-09T17:15:00Z">
              <w:r>
                <w:rPr>
                  <w:color w:val="000000"/>
                  <w:highlight w:val="white"/>
                </w:rPr>
                <w:t>H5P__dxfr_xform_</w:t>
              </w:r>
              <w:proofErr w:type="gramStart"/>
              <w:r>
                <w:rPr>
                  <w:color w:val="000000"/>
                  <w:highlight w:val="white"/>
                </w:rPr>
                <w:t>close(</w:t>
              </w:r>
              <w:proofErr w:type="gramEnd"/>
              <w:r>
                <w:rPr>
                  <w:color w:val="000000"/>
                  <w:highlight w:val="white"/>
                </w:rPr>
                <w:t>)</w:t>
              </w:r>
            </w:ins>
          </w:p>
        </w:tc>
      </w:tr>
    </w:tbl>
    <w:p w:rsidR="00D31373" w:rsidRDefault="00D31373">
      <w:pPr>
        <w:pStyle w:val="BodyText"/>
      </w:pPr>
    </w:p>
    <w:p w:rsidR="00D31373" w:rsidRDefault="00000000">
      <w:pPr>
        <w:pStyle w:val="BodyText"/>
      </w:pPr>
      <w:ins w:id="1986" w:author="Unknown Author" w:date="2023-05-09T17:15:00Z">
        <w:r>
          <w:t xml:space="preserve">All of </w:t>
        </w:r>
      </w:ins>
      <w:ins w:id="1987" w:author="Unknown Author" w:date="2023-05-09T17:17:00Z">
        <w:r>
          <w:t>the above fu</w:t>
        </w:r>
      </w:ins>
      <w:ins w:id="1988" w:author="Unknown Author" w:date="2023-05-09T17:18:00Z">
        <w:r>
          <w:t>nctions</w:t>
        </w:r>
      </w:ins>
      <w:ins w:id="1989" w:author="Unknown Author" w:date="2023-05-09T17:16:00Z">
        <w:r>
          <w:t xml:space="preserve"> are defined in H5Pdxpl.c.  The function signatures are reproduced below:</w:t>
        </w:r>
      </w:ins>
    </w:p>
    <w:p w:rsidR="00D31373" w:rsidRDefault="00000000">
      <w:pPr>
        <w:pStyle w:val="BodyText"/>
      </w:pPr>
      <w:ins w:id="1990" w:author="Unknown Author" w:date="2023-05-09T17:18:00Z">
        <w:r>
          <w:rPr>
            <w:rFonts w:ascii="Courier" w:hAnsi="Courier"/>
            <w:color w:val="000000"/>
            <w:sz w:val="18"/>
            <w:szCs w:val="18"/>
            <w:highlight w:val="white"/>
          </w:rPr>
          <w:t>herr_t H5P__dxfr_xform_set(hid_t prop_id, const char *name, size_t size, void *value);</w:t>
        </w:r>
        <w:r>
          <w:rPr>
            <w:rFonts w:ascii="Courier" w:hAnsi="Courier"/>
            <w:sz w:val="18"/>
            <w:szCs w:val="18"/>
          </w:rPr>
          <w:br/>
          <w:t>herr_t H5P__dxfr_xform_get(hid_t prop_id, const char *name, size_t size, void *value);</w:t>
        </w:r>
        <w:r>
          <w:rPr>
            <w:rFonts w:ascii="Courier" w:hAnsi="Courier"/>
            <w:sz w:val="18"/>
            <w:szCs w:val="18"/>
          </w:rPr>
          <w:br/>
          <w:t xml:space="preserve">herr_t H5P__dxfr_xform_enc(const void *value, void **pp, size_t *size); </w:t>
        </w:r>
        <w:r>
          <w:rPr>
            <w:rFonts w:ascii="Courier" w:hAnsi="Courier"/>
            <w:sz w:val="18"/>
            <w:szCs w:val="18"/>
          </w:rPr>
          <w:br/>
          <w:t xml:space="preserve">herr_t H5P__dxfr_xform_dec(const void **pp, void *value); </w:t>
        </w:r>
        <w:r>
          <w:rPr>
            <w:rFonts w:ascii="Courier" w:hAnsi="Courier"/>
            <w:sz w:val="18"/>
            <w:szCs w:val="18"/>
          </w:rPr>
          <w:br/>
          <w:t>herr_t H5P__dxfr_xform_del(hid_t prop_id, const char *name, size_t size, void *value);</w:t>
        </w:r>
        <w:r>
          <w:rPr>
            <w:rFonts w:ascii="Courier" w:hAnsi="Courier"/>
            <w:sz w:val="18"/>
            <w:szCs w:val="18"/>
          </w:rPr>
          <w:br/>
          <w:t xml:space="preserve">herr_t H5P__dxfr_xform_copy(const char *name, size_t size, void *value); </w:t>
        </w:r>
        <w:r>
          <w:rPr>
            <w:rFonts w:ascii="Courier" w:hAnsi="Courier"/>
            <w:sz w:val="18"/>
            <w:szCs w:val="18"/>
          </w:rPr>
          <w:br/>
          <w:t xml:space="preserve">int    H5P__dxfr_xform_cmp(const void *value1, const void *value2, size_t size); </w:t>
        </w:r>
        <w:r>
          <w:rPr>
            <w:rFonts w:ascii="Courier" w:hAnsi="Courier"/>
            <w:sz w:val="18"/>
            <w:szCs w:val="18"/>
          </w:rPr>
          <w:br/>
          <w:t>herr_t H5P__dxfr_xform_close(const char *name, size_t size, void *value);</w:t>
        </w:r>
        <w:r>
          <w:rPr>
            <w:rFonts w:ascii="monospace" w:hAnsi="monospace"/>
          </w:rPr>
          <w:br/>
        </w:r>
        <w:r>
          <w:br/>
        </w:r>
      </w:ins>
      <w:bookmarkStart w:id="1991" w:name="__DdeLink__22692_1861861811"/>
      <w:ins w:id="1992" w:author="Unknown Author" w:date="2023-05-09T17:21:00Z">
        <w:r>
          <w:rPr>
            <w:color w:val="CE181E"/>
          </w:rPr>
          <w:t xml:space="preserve">All of these functions make calls into H5Z – </w:t>
        </w:r>
      </w:ins>
      <w:ins w:id="1993" w:author="Unknown Author" w:date="2023-05-09T17:22:00Z">
        <w:r>
          <w:rPr>
            <w:color w:val="CE181E"/>
          </w:rPr>
          <w:t>must evaluate for thread safety.</w:t>
        </w:r>
      </w:ins>
      <w:bookmarkEnd w:id="1991"/>
    </w:p>
    <w:p w:rsidR="00D31373" w:rsidRDefault="00000000">
      <w:pPr>
        <w:pStyle w:val="Heading3"/>
      </w:pPr>
      <w:bookmarkStart w:id="1994" w:name="__RefHeading___Toc31342_1307998885"/>
      <w:bookmarkEnd w:id="1994"/>
      <w:ins w:id="1995" w:author="Unknown Author" w:date="2023-05-04T17:05:00Z">
        <w:r>
          <w:lastRenderedPageBreak/>
          <w:t xml:space="preserve">Dataset selection property </w:t>
        </w:r>
      </w:ins>
    </w:p>
    <w:p w:rsidR="00D31373" w:rsidRDefault="00000000">
      <w:pPr>
        <w:pStyle w:val="BodyText"/>
      </w:pPr>
      <w:ins w:id="1996" w:author="Unknown Author" w:date="2023-05-04T17:05:00Z">
        <w:r>
          <w:t>The call used to register the dataset selection property is reproduced below with the formal parameters added as comments</w:t>
        </w:r>
      </w:ins>
    </w:p>
    <w:p w:rsidR="00D31373" w:rsidRDefault="00000000">
      <w:pPr>
        <w:rPr>
          <w:ins w:id="1997" w:author="Unknown Author" w:date="2023-05-04T17:05:00Z"/>
          <w:rFonts w:ascii="Courier" w:hAnsi="Courier"/>
          <w:sz w:val="18"/>
          <w:szCs w:val="18"/>
        </w:rPr>
      </w:pPr>
      <w:ins w:id="1998" w:author="Unknown Author" w:date="2023-05-04T17:05:00Z">
        <w:r>
          <w:rPr>
            <w:rFonts w:ascii="Courier" w:hAnsi="Courier"/>
            <w:sz w:val="18"/>
            <w:szCs w:val="18"/>
          </w:rPr>
          <w:t>H5P__register_</w:t>
        </w:r>
        <w:proofErr w:type="gramStart"/>
        <w:r>
          <w:rPr>
            <w:rFonts w:ascii="Courier" w:hAnsi="Courier"/>
            <w:sz w:val="18"/>
            <w:szCs w:val="18"/>
          </w:rPr>
          <w:t>real(</w:t>
        </w:r>
        <w:proofErr w:type="gramEnd"/>
        <w:r>
          <w:rPr>
            <w:rFonts w:ascii="Courier" w:hAnsi="Courier"/>
            <w:sz w:val="18"/>
            <w:szCs w:val="18"/>
          </w:rPr>
          <w:t xml:space="preserve">pclass                         // H5P_genclass_t *pclass, </w:t>
        </w:r>
      </w:ins>
    </w:p>
    <w:p w:rsidR="00D31373" w:rsidRDefault="00000000">
      <w:ins w:id="1999" w:author="Unknown Author" w:date="2023-05-04T17:05:00Z">
        <w:r>
          <w:rPr>
            <w:rFonts w:ascii="Courier" w:hAnsi="Courier"/>
            <w:sz w:val="18"/>
            <w:szCs w:val="18"/>
          </w:rPr>
          <w:t xml:space="preserve">        </w:t>
        </w:r>
      </w:ins>
      <w:ins w:id="2000" w:author="Unknown Author" w:date="2023-05-09T17:36:00Z">
        <w:r>
          <w:rPr>
            <w:rFonts w:ascii="Courier" w:hAnsi="Courier"/>
            <w:color w:val="000000"/>
            <w:sz w:val="18"/>
            <w:szCs w:val="18"/>
            <w:highlight w:val="white"/>
          </w:rPr>
          <w:t>H5D_XFER_DSET_IO_SEL_</w:t>
        </w:r>
        <w:proofErr w:type="gramStart"/>
        <w:r>
          <w:rPr>
            <w:rFonts w:ascii="Courier" w:hAnsi="Courier"/>
            <w:color w:val="000000"/>
            <w:sz w:val="18"/>
            <w:szCs w:val="18"/>
            <w:highlight w:val="white"/>
          </w:rPr>
          <w:t>NAME</w:t>
        </w:r>
      </w:ins>
      <w:ins w:id="2001"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const char *name, </w:t>
        </w:r>
      </w:ins>
    </w:p>
    <w:p w:rsidR="00D31373" w:rsidRDefault="00000000">
      <w:ins w:id="2002" w:author="Unknown Author" w:date="2023-05-04T17:05:00Z">
        <w:r>
          <w:rPr>
            <w:rFonts w:ascii="Courier" w:hAnsi="Courier"/>
            <w:sz w:val="18"/>
            <w:szCs w:val="18"/>
          </w:rPr>
          <w:t xml:space="preserve">        </w:t>
        </w:r>
      </w:ins>
      <w:ins w:id="2003" w:author="Unknown Author" w:date="2023-05-09T17:36:00Z">
        <w:r>
          <w:rPr>
            <w:rFonts w:ascii="Courier" w:hAnsi="Courier"/>
            <w:color w:val="000000"/>
            <w:sz w:val="18"/>
            <w:szCs w:val="18"/>
            <w:highlight w:val="white"/>
          </w:rPr>
          <w:t>H5D_XFER_DSET_IO_SEL_</w:t>
        </w:r>
        <w:proofErr w:type="gramStart"/>
        <w:r>
          <w:rPr>
            <w:rFonts w:ascii="Courier" w:hAnsi="Courier"/>
            <w:color w:val="000000"/>
            <w:sz w:val="18"/>
            <w:szCs w:val="18"/>
            <w:highlight w:val="white"/>
          </w:rPr>
          <w:t>SIZE</w:t>
        </w:r>
      </w:ins>
      <w:ins w:id="2004" w:author="Unknown Author" w:date="2023-05-04T17:05:00Z">
        <w:r>
          <w:rPr>
            <w:rFonts w:ascii="Courier" w:hAnsi="Courier"/>
            <w:color w:val="000000"/>
            <w:sz w:val="18"/>
            <w:szCs w:val="18"/>
            <w:highlight w:val="white"/>
          </w:rPr>
          <w:t xml:space="preserve">,   </w:t>
        </w:r>
        <w:proofErr w:type="gramEnd"/>
        <w:r>
          <w:rPr>
            <w:rFonts w:ascii="Courier" w:hAnsi="Courier"/>
            <w:color w:val="000000"/>
            <w:sz w:val="18"/>
            <w:szCs w:val="18"/>
            <w:highlight w:val="white"/>
          </w:rPr>
          <w:t xml:space="preserve">             </w:t>
        </w:r>
        <w:r>
          <w:rPr>
            <w:rFonts w:ascii="Courier" w:hAnsi="Courier"/>
            <w:sz w:val="18"/>
            <w:szCs w:val="18"/>
          </w:rPr>
          <w:t xml:space="preserve">// size_t size, </w:t>
        </w:r>
      </w:ins>
    </w:p>
    <w:p w:rsidR="00D31373" w:rsidRDefault="00000000">
      <w:ins w:id="2005" w:author="Unknown Author" w:date="2023-05-04T17:05:00Z">
        <w:r>
          <w:rPr>
            <w:rFonts w:ascii="Courier" w:hAnsi="Courier"/>
            <w:sz w:val="18"/>
            <w:szCs w:val="18"/>
          </w:rPr>
          <w:t xml:space="preserve">        </w:t>
        </w:r>
      </w:ins>
      <w:ins w:id="2006" w:author="Unknown Author" w:date="2023-05-09T17:36:00Z">
        <w:r>
          <w:rPr>
            <w:rFonts w:ascii="Courier" w:hAnsi="Courier"/>
            <w:color w:val="000000"/>
            <w:sz w:val="18"/>
            <w:szCs w:val="18"/>
            <w:highlight w:val="white"/>
          </w:rPr>
          <w:t>&amp;H5D_def_dset_io_sel_</w:t>
        </w:r>
        <w:proofErr w:type="gramStart"/>
        <w:r>
          <w:rPr>
            <w:rFonts w:ascii="Courier" w:hAnsi="Courier"/>
            <w:color w:val="000000"/>
            <w:sz w:val="18"/>
            <w:szCs w:val="18"/>
            <w:highlight w:val="white"/>
          </w:rPr>
          <w:t>g</w:t>
        </w:r>
      </w:ins>
      <w:ins w:id="2007" w:author="Unknown Author" w:date="2023-05-04T17:05:00Z">
        <w:r>
          <w:rPr>
            <w:rFonts w:ascii="Courier" w:hAnsi="Courier"/>
            <w:sz w:val="18"/>
            <w:szCs w:val="18"/>
          </w:rPr>
          <w:t xml:space="preserve">,   </w:t>
        </w:r>
        <w:proofErr w:type="gramEnd"/>
        <w:r>
          <w:rPr>
            <w:rFonts w:ascii="Courier" w:hAnsi="Courier"/>
            <w:sz w:val="18"/>
            <w:szCs w:val="18"/>
          </w:rPr>
          <w:t xml:space="preserve">                // const void *def_value, </w:t>
        </w:r>
      </w:ins>
    </w:p>
    <w:p w:rsidR="00D31373" w:rsidRDefault="00000000">
      <w:pPr>
        <w:rPr>
          <w:ins w:id="2008" w:author="Unknown Author" w:date="2023-05-04T17:05:00Z"/>
          <w:rFonts w:ascii="Courier" w:hAnsi="Courier"/>
          <w:sz w:val="18"/>
          <w:szCs w:val="18"/>
        </w:rPr>
      </w:pPr>
      <w:ins w:id="2009" w:author="Unknown Author" w:date="2023-05-04T17:05:00Z">
        <w:r>
          <w:rPr>
            <w:rFonts w:ascii="Courier" w:hAnsi="Courier"/>
            <w:sz w:val="18"/>
            <w:szCs w:val="18"/>
          </w:rPr>
          <w:t xml:space="preserve">        </w:t>
        </w:r>
        <w:proofErr w:type="gramStart"/>
        <w:r>
          <w:rPr>
            <w:rFonts w:ascii="Courier" w:hAnsi="Courier"/>
            <w:sz w:val="18"/>
            <w:szCs w:val="18"/>
          </w:rPr>
          <w:t xml:space="preserve">NULL,   </w:t>
        </w:r>
        <w:proofErr w:type="gramEnd"/>
        <w:r>
          <w:rPr>
            <w:rFonts w:ascii="Courier" w:hAnsi="Courier"/>
            <w:sz w:val="18"/>
            <w:szCs w:val="18"/>
          </w:rPr>
          <w:t xml:space="preserve">                                  // H5P_prp_create_func_t prp_create, </w:t>
        </w:r>
      </w:ins>
    </w:p>
    <w:p w:rsidR="00D31373" w:rsidRDefault="00000000">
      <w:ins w:id="2010" w:author="Unknown Author" w:date="2023-05-04T17:05:00Z">
        <w:r>
          <w:rPr>
            <w:rFonts w:ascii="Courier" w:hAnsi="Courier"/>
            <w:sz w:val="18"/>
            <w:szCs w:val="18"/>
          </w:rPr>
          <w:t xml:space="preserve">        </w:t>
        </w:r>
        <w:proofErr w:type="gramStart"/>
        <w:r>
          <w:rPr>
            <w:rFonts w:ascii="Courier" w:hAnsi="Courier"/>
            <w:color w:val="000000"/>
            <w:sz w:val="18"/>
            <w:szCs w:val="18"/>
            <w:highlight w:val="white"/>
          </w:rPr>
          <w:t>NULL</w:t>
        </w:r>
        <w:r>
          <w:rPr>
            <w:rFonts w:ascii="Courier" w:hAnsi="Courier"/>
            <w:sz w:val="18"/>
            <w:szCs w:val="18"/>
          </w:rPr>
          <w:t xml:space="preserve">,   </w:t>
        </w:r>
        <w:proofErr w:type="gramEnd"/>
        <w:r>
          <w:rPr>
            <w:rFonts w:ascii="Courier" w:hAnsi="Courier"/>
            <w:sz w:val="18"/>
            <w:szCs w:val="18"/>
          </w:rPr>
          <w:t xml:space="preserve">                                  // H5P_prp_set_func_t prp_set, </w:t>
        </w:r>
      </w:ins>
    </w:p>
    <w:p w:rsidR="00D31373" w:rsidRDefault="00000000">
      <w:ins w:id="2011" w:author="Unknown Author" w:date="2023-05-04T17:05:00Z">
        <w:r>
          <w:rPr>
            <w:rFonts w:ascii="Courier" w:hAnsi="Courier"/>
            <w:sz w:val="18"/>
            <w:szCs w:val="18"/>
          </w:rPr>
          <w:t xml:space="preserve">        </w:t>
        </w:r>
        <w:proofErr w:type="gramStart"/>
        <w:r>
          <w:rPr>
            <w:rFonts w:ascii="Courier" w:hAnsi="Courier"/>
            <w:color w:val="000000"/>
            <w:sz w:val="18"/>
            <w:szCs w:val="18"/>
            <w:highlight w:val="white"/>
          </w:rPr>
          <w:t>NULL</w:t>
        </w:r>
        <w:r>
          <w:rPr>
            <w:rFonts w:ascii="Courier" w:hAnsi="Courier"/>
            <w:sz w:val="18"/>
            <w:szCs w:val="18"/>
          </w:rPr>
          <w:t xml:space="preserve">,   </w:t>
        </w:r>
        <w:proofErr w:type="gramEnd"/>
        <w:r>
          <w:rPr>
            <w:rFonts w:ascii="Courier" w:hAnsi="Courier"/>
            <w:sz w:val="18"/>
            <w:szCs w:val="18"/>
          </w:rPr>
          <w:t xml:space="preserve">                                  // H5P_prp_get_func_t prp_get, </w:t>
        </w:r>
        <w:r>
          <w:rPr>
            <w:rFonts w:ascii="Courier" w:hAnsi="Courier"/>
            <w:sz w:val="18"/>
            <w:szCs w:val="18"/>
          </w:rPr>
          <w:br/>
          <w:t xml:space="preserve">        </w:t>
        </w:r>
        <w:r>
          <w:rPr>
            <w:rFonts w:ascii="Courier" w:hAnsi="Courier"/>
            <w:color w:val="000000"/>
            <w:sz w:val="18"/>
            <w:szCs w:val="18"/>
            <w:highlight w:val="white"/>
          </w:rPr>
          <w:t>NULL</w:t>
        </w:r>
        <w:r>
          <w:rPr>
            <w:rFonts w:ascii="Courier" w:hAnsi="Courier"/>
            <w:sz w:val="18"/>
            <w:szCs w:val="18"/>
          </w:rPr>
          <w:t xml:space="preserve">,                                     // H5P_prp_encode_func_t prp_encode,  </w:t>
        </w:r>
      </w:ins>
    </w:p>
    <w:p w:rsidR="00D31373" w:rsidRDefault="00000000">
      <w:ins w:id="2012" w:author="Unknown Author" w:date="2023-05-04T17:05:00Z">
        <w:r>
          <w:rPr>
            <w:rFonts w:ascii="Courier" w:hAnsi="Courier"/>
            <w:sz w:val="18"/>
            <w:szCs w:val="18"/>
          </w:rPr>
          <w:t xml:space="preserve">        </w:t>
        </w:r>
        <w:proofErr w:type="gramStart"/>
        <w:r>
          <w:rPr>
            <w:rFonts w:ascii="Courier" w:hAnsi="Courier"/>
            <w:color w:val="000000"/>
            <w:sz w:val="18"/>
            <w:szCs w:val="18"/>
            <w:highlight w:val="white"/>
          </w:rPr>
          <w:t>NULL</w:t>
        </w:r>
        <w:r>
          <w:rPr>
            <w:rFonts w:ascii="Courier" w:hAnsi="Courier"/>
            <w:sz w:val="18"/>
            <w:szCs w:val="18"/>
          </w:rPr>
          <w:t xml:space="preserve">,   </w:t>
        </w:r>
        <w:proofErr w:type="gramEnd"/>
        <w:r>
          <w:rPr>
            <w:rFonts w:ascii="Courier" w:hAnsi="Courier"/>
            <w:sz w:val="18"/>
            <w:szCs w:val="18"/>
          </w:rPr>
          <w:t xml:space="preserve">                                  // H5P_prp_decode_func_t prp_decode,</w:t>
        </w:r>
        <w:r>
          <w:rPr>
            <w:rFonts w:ascii="Courier" w:hAnsi="Courier"/>
            <w:sz w:val="18"/>
            <w:szCs w:val="18"/>
          </w:rPr>
          <w:br/>
          <w:t xml:space="preserve">        </w:t>
        </w:r>
        <w:r>
          <w:rPr>
            <w:rFonts w:ascii="Courier" w:hAnsi="Courier"/>
            <w:color w:val="000000"/>
            <w:sz w:val="18"/>
            <w:szCs w:val="18"/>
            <w:highlight w:val="white"/>
          </w:rPr>
          <w:t>NULL</w:t>
        </w:r>
        <w:r>
          <w:rPr>
            <w:rFonts w:ascii="Courier" w:hAnsi="Courier"/>
            <w:sz w:val="18"/>
            <w:szCs w:val="18"/>
          </w:rPr>
          <w:t xml:space="preserve">,                                     // H5P_prp_delete_func_t prp_delete, </w:t>
        </w:r>
      </w:ins>
    </w:p>
    <w:p w:rsidR="00D31373" w:rsidRDefault="00000000">
      <w:ins w:id="2013" w:author="Unknown Author" w:date="2023-05-04T17:05:00Z">
        <w:r>
          <w:rPr>
            <w:rFonts w:ascii="Courier" w:hAnsi="Courier"/>
            <w:sz w:val="18"/>
            <w:szCs w:val="18"/>
          </w:rPr>
          <w:t xml:space="preserve">        </w:t>
        </w:r>
      </w:ins>
      <w:ins w:id="2014" w:author="Unknown Author" w:date="2023-05-09T17:35:00Z">
        <w:r>
          <w:rPr>
            <w:rFonts w:ascii="Courier" w:hAnsi="Courier"/>
            <w:color w:val="000000"/>
            <w:sz w:val="18"/>
            <w:szCs w:val="18"/>
            <w:highlight w:val="white"/>
          </w:rPr>
          <w:t>H5D_XFER_DSET_IO_SEL_</w:t>
        </w:r>
        <w:proofErr w:type="gramStart"/>
        <w:r>
          <w:rPr>
            <w:rFonts w:ascii="Courier" w:hAnsi="Courier"/>
            <w:color w:val="000000"/>
            <w:sz w:val="18"/>
            <w:szCs w:val="18"/>
            <w:highlight w:val="white"/>
          </w:rPr>
          <w:t>COPY</w:t>
        </w:r>
      </w:ins>
      <w:ins w:id="2015" w:author="Unknown Author" w:date="2023-05-04T17:05:00Z">
        <w:r>
          <w:rPr>
            <w:rFonts w:ascii="Courier" w:hAnsi="Courier"/>
            <w:sz w:val="18"/>
            <w:szCs w:val="18"/>
          </w:rPr>
          <w:t xml:space="preserve">,   </w:t>
        </w:r>
        <w:proofErr w:type="gramEnd"/>
        <w:r>
          <w:rPr>
            <w:rFonts w:ascii="Courier" w:hAnsi="Courier"/>
            <w:sz w:val="18"/>
            <w:szCs w:val="18"/>
          </w:rPr>
          <w:t xml:space="preserve">             // H5P_prp_copy_func_t prp_copy,</w:t>
        </w:r>
        <w:r>
          <w:rPr>
            <w:rFonts w:ascii="Courier" w:hAnsi="Courier"/>
            <w:sz w:val="18"/>
            <w:szCs w:val="18"/>
          </w:rPr>
          <w:br/>
          <w:t xml:space="preserve">        </w:t>
        </w:r>
      </w:ins>
      <w:ins w:id="2016" w:author="Unknown Author" w:date="2023-05-09T17:35:00Z">
        <w:r>
          <w:rPr>
            <w:rFonts w:ascii="Courier" w:hAnsi="Courier"/>
            <w:color w:val="000000"/>
            <w:sz w:val="18"/>
            <w:szCs w:val="18"/>
            <w:highlight w:val="white"/>
          </w:rPr>
          <w:t>H5D_XFER_DSET_IO_SEL_CMP</w:t>
        </w:r>
      </w:ins>
      <w:ins w:id="2017" w:author="Unknown Author" w:date="2023-05-04T17:05:00Z">
        <w:r>
          <w:rPr>
            <w:rFonts w:ascii="Courier" w:hAnsi="Courier"/>
            <w:sz w:val="18"/>
            <w:szCs w:val="18"/>
          </w:rPr>
          <w:t xml:space="preserve">,                 // H5P_prp_compare_func_t prp_cmp, </w:t>
        </w:r>
      </w:ins>
    </w:p>
    <w:p w:rsidR="00D31373" w:rsidRDefault="00000000">
      <w:ins w:id="2018" w:author="Unknown Author" w:date="2023-05-04T17:05:00Z">
        <w:r>
          <w:rPr>
            <w:rFonts w:ascii="Courier" w:hAnsi="Courier"/>
            <w:sz w:val="18"/>
            <w:szCs w:val="18"/>
          </w:rPr>
          <w:t xml:space="preserve">        </w:t>
        </w:r>
      </w:ins>
      <w:ins w:id="2019" w:author="Unknown Author" w:date="2023-05-09T17:36:00Z">
        <w:r>
          <w:rPr>
            <w:rFonts w:ascii="Courier" w:hAnsi="Courier"/>
            <w:color w:val="000000"/>
            <w:sz w:val="18"/>
            <w:szCs w:val="18"/>
            <w:highlight w:val="white"/>
          </w:rPr>
          <w:t>H5D_XFER_DSET_IO_SEL_CLOSE</w:t>
        </w:r>
      </w:ins>
      <w:proofErr w:type="gramStart"/>
      <w:ins w:id="2020" w:author="Unknown Author" w:date="2023-05-04T17:05:00Z">
        <w:r>
          <w:rPr>
            <w:rFonts w:ascii="Courier" w:hAnsi="Courier"/>
            <w:sz w:val="18"/>
            <w:szCs w:val="18"/>
          </w:rPr>
          <w:t xml:space="preserve">);   </w:t>
        </w:r>
        <w:proofErr w:type="gramEnd"/>
        <w:r>
          <w:rPr>
            <w:rFonts w:ascii="Courier" w:hAnsi="Courier"/>
            <w:sz w:val="18"/>
            <w:szCs w:val="18"/>
          </w:rPr>
          <w:t xml:space="preserve">           // H5P_prp_close_func_t prp_close</w:t>
        </w:r>
      </w:ins>
    </w:p>
    <w:p w:rsidR="00D31373" w:rsidRDefault="00D31373">
      <w:pPr>
        <w:rPr>
          <w:sz w:val="18"/>
          <w:szCs w:val="18"/>
        </w:rPr>
      </w:pPr>
    </w:p>
    <w:p w:rsidR="00D31373" w:rsidRDefault="00000000">
      <w:pPr>
        <w:pStyle w:val="BodyText"/>
      </w:pPr>
      <w:ins w:id="2021" w:author="Unknown Author" w:date="2023-05-04T17:05:00Z">
        <w:r>
          <w:t>Note that the copy, compare, and close callbacks are set.  The following table shows the mapping of the macros to actual function names:</w:t>
        </w:r>
      </w:ins>
    </w:p>
    <w:tbl>
      <w:tblPr>
        <w:tblW w:w="9360" w:type="dxa"/>
        <w:tblLayout w:type="fixed"/>
        <w:tblCellMar>
          <w:top w:w="55" w:type="dxa"/>
          <w:left w:w="55" w:type="dxa"/>
          <w:bottom w:w="55" w:type="dxa"/>
          <w:right w:w="55" w:type="dxa"/>
        </w:tblCellMar>
        <w:tblLook w:val="0000" w:firstRow="0" w:lastRow="0" w:firstColumn="0" w:lastColumn="0" w:noHBand="0" w:noVBand="0"/>
      </w:tblPr>
      <w:tblGrid>
        <w:gridCol w:w="4681"/>
        <w:gridCol w:w="4679"/>
      </w:tblGrid>
      <w:tr w:rsidR="00D31373">
        <w:tc>
          <w:tcPr>
            <w:tcW w:w="4680" w:type="dxa"/>
            <w:tcBorders>
              <w:top w:val="single" w:sz="4" w:space="0" w:color="000000"/>
              <w:left w:val="single" w:sz="4" w:space="0" w:color="000000"/>
              <w:bottom w:val="single" w:sz="4" w:space="0" w:color="000000"/>
            </w:tcBorders>
            <w:shd w:val="clear" w:color="auto" w:fill="auto"/>
          </w:tcPr>
          <w:p w:rsidR="00D31373" w:rsidRDefault="00000000">
            <w:pPr>
              <w:widowControl w:val="0"/>
              <w:rPr>
                <w:color w:val="000000"/>
                <w:highlight w:val="white"/>
              </w:rPr>
            </w:pPr>
            <w:ins w:id="2022" w:author="Unknown Author" w:date="2023-05-04T17:05:00Z">
              <w:r>
                <w:rPr>
                  <w:color w:val="000000"/>
                  <w:highlight w:val="white"/>
                </w:rPr>
                <w:t>H5D_XFER_DSET_IO_SEL_COPY</w:t>
              </w:r>
            </w:ins>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D31373" w:rsidRDefault="00000000">
            <w:pPr>
              <w:pStyle w:val="TableContents"/>
              <w:rPr>
                <w:color w:val="000000"/>
                <w:highlight w:val="white"/>
              </w:rPr>
            </w:pPr>
            <w:ins w:id="2023" w:author="Unknown Author" w:date="2023-05-09T17:40:00Z">
              <w:r>
                <w:rPr>
                  <w:color w:val="000000"/>
                  <w:highlight w:val="white"/>
                </w:rPr>
                <w:t>H5P__dxfr_dset_io_hyp_sel_</w:t>
              </w:r>
              <w:proofErr w:type="gramStart"/>
              <w:r>
                <w:rPr>
                  <w:color w:val="000000"/>
                  <w:highlight w:val="white"/>
                </w:rPr>
                <w:t>copy(</w:t>
              </w:r>
              <w:proofErr w:type="gramEnd"/>
              <w:r>
                <w:rPr>
                  <w:color w:val="000000"/>
                  <w:highlight w:val="white"/>
                </w:rPr>
                <w:t>)</w:t>
              </w:r>
            </w:ins>
          </w:p>
        </w:tc>
      </w:tr>
      <w:tr w:rsidR="00D31373">
        <w:tc>
          <w:tcPr>
            <w:tcW w:w="4680" w:type="dxa"/>
            <w:tcBorders>
              <w:top w:val="single" w:sz="4" w:space="0" w:color="000000"/>
              <w:left w:val="single" w:sz="4" w:space="0" w:color="000000"/>
              <w:bottom w:val="single" w:sz="4" w:space="0" w:color="000000"/>
            </w:tcBorders>
            <w:shd w:val="clear" w:color="auto" w:fill="auto"/>
          </w:tcPr>
          <w:p w:rsidR="00D31373" w:rsidRDefault="00000000">
            <w:pPr>
              <w:widowControl w:val="0"/>
              <w:rPr>
                <w:color w:val="000000"/>
                <w:highlight w:val="white"/>
              </w:rPr>
            </w:pPr>
            <w:ins w:id="2024" w:author="Unknown Author" w:date="2023-05-04T17:05:00Z">
              <w:r>
                <w:rPr>
                  <w:color w:val="000000"/>
                  <w:highlight w:val="white"/>
                </w:rPr>
                <w:t>H5D_XFER_DSET_IO_SEL_CMP</w:t>
              </w:r>
            </w:ins>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D31373" w:rsidRDefault="00000000">
            <w:pPr>
              <w:pStyle w:val="TableContents"/>
              <w:rPr>
                <w:color w:val="000000"/>
                <w:highlight w:val="white"/>
              </w:rPr>
            </w:pPr>
            <w:ins w:id="2025" w:author="Unknown Author" w:date="2023-05-09T17:40:00Z">
              <w:r>
                <w:rPr>
                  <w:color w:val="000000"/>
                  <w:highlight w:val="white"/>
                </w:rPr>
                <w:t>H5P__dxfr_dset_io_hyp_sel_</w:t>
              </w:r>
              <w:proofErr w:type="gramStart"/>
              <w:r>
                <w:rPr>
                  <w:color w:val="000000"/>
                  <w:highlight w:val="white"/>
                </w:rPr>
                <w:t>cmp(</w:t>
              </w:r>
              <w:proofErr w:type="gramEnd"/>
              <w:r>
                <w:rPr>
                  <w:color w:val="000000"/>
                  <w:highlight w:val="white"/>
                </w:rPr>
                <w:t>)</w:t>
              </w:r>
            </w:ins>
          </w:p>
        </w:tc>
      </w:tr>
      <w:tr w:rsidR="00D31373">
        <w:tc>
          <w:tcPr>
            <w:tcW w:w="4680" w:type="dxa"/>
            <w:tcBorders>
              <w:top w:val="single" w:sz="4" w:space="0" w:color="000000"/>
              <w:left w:val="single" w:sz="4" w:space="0" w:color="000000"/>
              <w:bottom w:val="single" w:sz="4" w:space="0" w:color="000000"/>
            </w:tcBorders>
            <w:shd w:val="clear" w:color="auto" w:fill="auto"/>
          </w:tcPr>
          <w:p w:rsidR="00D31373" w:rsidRDefault="00000000">
            <w:pPr>
              <w:widowControl w:val="0"/>
              <w:rPr>
                <w:color w:val="000000"/>
                <w:highlight w:val="white"/>
              </w:rPr>
            </w:pPr>
            <w:ins w:id="2026" w:author="Unknown Author" w:date="2023-05-04T17:05:00Z">
              <w:r>
                <w:rPr>
                  <w:color w:val="000000"/>
                  <w:highlight w:val="white"/>
                </w:rPr>
                <w:t>H5D_XFER_DSET_IO_SEL_CLOSE</w:t>
              </w:r>
            </w:ins>
          </w:p>
        </w:tc>
        <w:tc>
          <w:tcPr>
            <w:tcW w:w="4679" w:type="dxa"/>
            <w:tcBorders>
              <w:top w:val="single" w:sz="4" w:space="0" w:color="000000"/>
              <w:left w:val="single" w:sz="4" w:space="0" w:color="000000"/>
              <w:bottom w:val="single" w:sz="4" w:space="0" w:color="000000"/>
              <w:right w:val="single" w:sz="4" w:space="0" w:color="000000"/>
            </w:tcBorders>
            <w:shd w:val="clear" w:color="auto" w:fill="auto"/>
          </w:tcPr>
          <w:p w:rsidR="00D31373" w:rsidRDefault="00000000">
            <w:pPr>
              <w:pStyle w:val="TableContents"/>
              <w:rPr>
                <w:color w:val="000000"/>
                <w:highlight w:val="white"/>
              </w:rPr>
            </w:pPr>
            <w:ins w:id="2027" w:author="Unknown Author" w:date="2023-05-09T17:41:00Z">
              <w:r>
                <w:rPr>
                  <w:color w:val="000000"/>
                  <w:highlight w:val="white"/>
                </w:rPr>
                <w:t>H5P__dxfr_dset_io_hyp_sel_</w:t>
              </w:r>
              <w:proofErr w:type="gramStart"/>
              <w:r>
                <w:rPr>
                  <w:color w:val="000000"/>
                  <w:highlight w:val="white"/>
                </w:rPr>
                <w:t>close(</w:t>
              </w:r>
              <w:proofErr w:type="gramEnd"/>
              <w:r>
                <w:rPr>
                  <w:color w:val="000000"/>
                  <w:highlight w:val="white"/>
                </w:rPr>
                <w:t>)</w:t>
              </w:r>
            </w:ins>
          </w:p>
        </w:tc>
      </w:tr>
    </w:tbl>
    <w:p w:rsidR="00D31373" w:rsidRDefault="00D31373"/>
    <w:p w:rsidR="00D31373" w:rsidRDefault="00000000">
      <w:pPr>
        <w:pStyle w:val="BodyText"/>
      </w:pPr>
      <w:ins w:id="2028" w:author="Unknown Author" w:date="2023-05-04T17:05:00Z">
        <w:r>
          <w:t>All of the above functions are defined in H5Pdxpl.c.  The function signatures are reproduced below:</w:t>
        </w:r>
      </w:ins>
    </w:p>
    <w:p w:rsidR="00D31373" w:rsidRDefault="00000000">
      <w:ins w:id="2029" w:author="Unknown Author" w:date="2023-05-09T17:43:00Z">
        <w:r>
          <w:rPr>
            <w:rFonts w:ascii="Courier" w:hAnsi="Courier"/>
            <w:color w:val="000000"/>
            <w:sz w:val="18"/>
            <w:szCs w:val="18"/>
            <w:highlight w:val="white"/>
          </w:rPr>
          <w:t>herr_t H5P__dxfr_dset_io_hyp_sel_</w:t>
        </w:r>
        <w:proofErr w:type="gramStart"/>
        <w:r>
          <w:rPr>
            <w:rFonts w:ascii="Courier" w:hAnsi="Courier"/>
            <w:color w:val="000000"/>
            <w:sz w:val="18"/>
            <w:szCs w:val="18"/>
            <w:highlight w:val="white"/>
          </w:rPr>
          <w:t>copy(</w:t>
        </w:r>
        <w:proofErr w:type="gramEnd"/>
        <w:r>
          <w:rPr>
            <w:rFonts w:ascii="Courier" w:hAnsi="Courier"/>
            <w:color w:val="000000"/>
            <w:sz w:val="18"/>
            <w:szCs w:val="18"/>
            <w:highlight w:val="white"/>
          </w:rPr>
          <w:t xml:space="preserve">const char *name, size_t size, void *value); </w:t>
        </w:r>
        <w:r>
          <w:rPr>
            <w:rFonts w:ascii="Courier" w:hAnsi="Courier"/>
            <w:sz w:val="18"/>
            <w:szCs w:val="18"/>
          </w:rPr>
          <w:br/>
          <w:t xml:space="preserve">int    H5P__dxfr_dset_io_hyp_sel_cmp(const void *value1, const void *value2, size_t size); </w:t>
        </w:r>
        <w:r>
          <w:rPr>
            <w:rFonts w:ascii="Courier" w:hAnsi="Courier"/>
            <w:sz w:val="18"/>
            <w:szCs w:val="18"/>
          </w:rPr>
          <w:br/>
          <w:t>herr_t H5P__dxfr_dset_io_hyp_sel_close(const char *name, size_t size, void *value);</w:t>
        </w:r>
        <w:r>
          <w:rPr>
            <w:rFonts w:ascii="monospace" w:hAnsi="monospace"/>
          </w:rPr>
          <w:br/>
        </w:r>
        <w:r>
          <w:br/>
        </w:r>
      </w:ins>
      <w:ins w:id="2030" w:author="Unknown Author" w:date="2023-05-09T17:46:00Z">
        <w:r>
          <w:rPr>
            <w:color w:val="CE181E"/>
          </w:rPr>
          <w:t>All of these functions make calls into H5S.  While we must make H5S thread safe eventually, that may be a while.  We will need some interim solution.</w:t>
        </w:r>
      </w:ins>
    </w:p>
    <w:p w:rsidR="00D31373" w:rsidRDefault="00000000">
      <w:pPr>
        <w:pStyle w:val="Heading2"/>
      </w:pPr>
      <w:bookmarkStart w:id="2031" w:name="__RefHeading___Toc31344_1307998885"/>
      <w:bookmarkEnd w:id="2031"/>
      <w:ins w:id="2032" w:author="Unknown Author" w:date="2023-05-04T17:18:00Z">
        <w:r>
          <w:t>File Access Property List (FAPL) Class</w:t>
        </w:r>
      </w:ins>
      <w:ins w:id="2033" w:author="Unknown Author" w:date="2023-05-04T22:52:00Z">
        <w:r>
          <w:t xml:space="preserve"> (ROOT → FAPL)</w:t>
        </w:r>
      </w:ins>
    </w:p>
    <w:p w:rsidR="00D31373" w:rsidRDefault="00000000">
      <w:ins w:id="2034" w:author="Unknown Author" w:date="2023-05-04T17:19:00Z">
        <w:r>
          <w:t>As seen from the initialization below:</w:t>
        </w:r>
      </w:ins>
    </w:p>
    <w:p w:rsidR="00D31373" w:rsidRDefault="00D31373"/>
    <w:p w:rsidR="00D31373" w:rsidRDefault="00000000">
      <w:ins w:id="2035" w:author="Unknown Author" w:date="2023-05-04T17:19:00Z">
        <w:r>
          <w:rPr>
            <w:rFonts w:ascii="monospace" w:hAnsi="monospace"/>
            <w:color w:val="000000"/>
            <w:sz w:val="20"/>
            <w:szCs w:val="20"/>
            <w:highlight w:val="white"/>
          </w:rPr>
          <w:t xml:space="preserve">/* File access property list class library initialization object */ </w:t>
        </w:r>
        <w:r>
          <w:rPr>
            <w:rFonts w:ascii="monospace" w:hAnsi="monospace"/>
            <w:sz w:val="20"/>
            <w:szCs w:val="20"/>
          </w:rPr>
          <w:br/>
          <w:t xml:space="preserve">const H5P_libclass_t H5P_CLS_FACC[1] = {{ </w:t>
        </w:r>
        <w:r>
          <w:rPr>
            <w:rFonts w:ascii="monospace" w:hAnsi="monospace"/>
            <w:sz w:val="20"/>
            <w:szCs w:val="20"/>
          </w:rPr>
          <w:br/>
          <w:t xml:space="preserve">   "file access",        /* Class name for debugging     */ </w:t>
        </w:r>
        <w:r>
          <w:rPr>
            <w:rFonts w:ascii="monospace" w:hAnsi="monospace"/>
            <w:sz w:val="20"/>
            <w:szCs w:val="20"/>
          </w:rPr>
          <w:br/>
          <w:t xml:space="preserve">   H5P_TYPE_FILE_ACCESS,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&amp;H5P_CLS_FILE_ACCESS_g,    /* Pointer to class             */ </w:t>
        </w:r>
        <w:r>
          <w:rPr>
            <w:rFonts w:ascii="monospace" w:hAnsi="monospace"/>
            <w:sz w:val="20"/>
            <w:szCs w:val="20"/>
          </w:rPr>
          <w:br/>
          <w:t xml:space="preserve">   &amp;H5P_CLS_FILE_ACCESS_ID_g, /* Pointer to class ID          */ </w:t>
        </w:r>
        <w:r>
          <w:rPr>
            <w:rFonts w:ascii="monospace" w:hAnsi="monospace"/>
            <w:sz w:val="20"/>
            <w:szCs w:val="20"/>
          </w:rPr>
          <w:br/>
          <w:t xml:space="preserve">   &amp;H5P_LST_FILE_ACCESS_ID_g, /* Pointer to default property list ID */ </w:t>
        </w:r>
        <w:r>
          <w:rPr>
            <w:rFonts w:ascii="monospace" w:hAnsi="monospace"/>
            <w:sz w:val="20"/>
            <w:szCs w:val="20"/>
          </w:rPr>
          <w:br/>
          <w:t xml:space="preserve">   H5P__facc_reg_prop,        /* Default property registration routine */ </w:t>
        </w:r>
        <w:r>
          <w:rPr>
            <w:rFonts w:ascii="monospace" w:hAnsi="monospace"/>
            <w:sz w:val="20"/>
            <w:szCs w:val="20"/>
          </w:rPr>
          <w:br/>
        </w:r>
        <w:r>
          <w:rPr>
            <w:rFonts w:ascii="monospace" w:hAnsi="monospace"/>
            <w:sz w:val="20"/>
            <w:szCs w:val="20"/>
          </w:rPr>
          <w:br/>
        </w:r>
        <w:r>
          <w:rPr>
            <w:rFonts w:ascii="monospace" w:hAnsi="monospace"/>
            <w:sz w:val="20"/>
            <w:szCs w:val="20"/>
          </w:rPr>
          <w:lastRenderedPageBreak/>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r>
          <w:rPr>
            <w:rFonts w:ascii="monospace" w:hAnsi="monospace"/>
          </w:rPr>
          <w:br/>
        </w:r>
      </w:ins>
    </w:p>
    <w:p w:rsidR="00D31373" w:rsidRDefault="00000000">
      <w:ins w:id="2036" w:author="Unknown Author" w:date="2023-05-04T17:19:00Z">
        <w:r>
          <w:t>the File Access Property List Class has no callbacks – and hence no multi-thread safety issues.</w:t>
        </w:r>
      </w:ins>
    </w:p>
    <w:p w:rsidR="00D31373" w:rsidRDefault="00000000">
      <w:pPr>
        <w:pStyle w:val="Heading2"/>
      </w:pPr>
      <w:bookmarkStart w:id="2037" w:name="__RefHeading___Toc31346_1307998885"/>
      <w:bookmarkEnd w:id="2037"/>
      <w:ins w:id="2038" w:author="Unknown Author" w:date="2023-05-04T17:19:00Z">
        <w:r>
          <w:br/>
          <w:t>File Mount Property List (FMPL) Class (ROOT → FMPL)</w:t>
        </w:r>
      </w:ins>
    </w:p>
    <w:p w:rsidR="00D31373" w:rsidRDefault="00000000">
      <w:ins w:id="2039" w:author="Unknown Author" w:date="2023-05-04T17:35:00Z">
        <w:r>
          <w:t>As seen from the initialization below:</w:t>
        </w:r>
      </w:ins>
    </w:p>
    <w:p w:rsidR="00D31373" w:rsidRDefault="00D31373"/>
    <w:p w:rsidR="00D31373" w:rsidRDefault="00000000">
      <w:ins w:id="2040" w:author="Unknown Author" w:date="2023-05-04T17:32:00Z">
        <w:r>
          <w:rPr>
            <w:rFonts w:ascii="monospace" w:hAnsi="monospace"/>
            <w:color w:val="000000"/>
            <w:sz w:val="20"/>
            <w:szCs w:val="20"/>
            <w:highlight w:val="white"/>
          </w:rPr>
          <w:t xml:space="preserve">/* File mount property list class library initialization object */ </w:t>
        </w:r>
        <w:r>
          <w:rPr>
            <w:rFonts w:ascii="monospace" w:hAnsi="monospace"/>
            <w:sz w:val="20"/>
            <w:szCs w:val="20"/>
          </w:rPr>
          <w:br/>
          <w:t xml:space="preserve">const H5P_libclass_t H5P_CLS_FMNT[1] = {{ </w:t>
        </w:r>
        <w:r>
          <w:rPr>
            <w:rFonts w:ascii="monospace" w:hAnsi="monospace"/>
            <w:sz w:val="20"/>
            <w:szCs w:val="20"/>
          </w:rPr>
          <w:br/>
          <w:t xml:space="preserve">   "file mount",        /* Class name for debugging    */ </w:t>
        </w:r>
        <w:r>
          <w:rPr>
            <w:rFonts w:ascii="monospace" w:hAnsi="monospace"/>
            <w:sz w:val="20"/>
            <w:szCs w:val="20"/>
          </w:rPr>
          <w:br/>
          <w:t xml:space="preserve">   H5P_TYPE_FILE_MOUNT,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&amp;H5P_CLS_FILE_MOUNT_g,    /* Pointer to class             */ </w:t>
        </w:r>
        <w:r>
          <w:rPr>
            <w:rFonts w:ascii="monospace" w:hAnsi="monospace"/>
            <w:sz w:val="20"/>
            <w:szCs w:val="20"/>
          </w:rPr>
          <w:br/>
          <w:t xml:space="preserve">   &amp;H5P_CLS_FILE_MOUNT_ID_g, /* Pointer to class ID          */ </w:t>
        </w:r>
        <w:r>
          <w:rPr>
            <w:rFonts w:ascii="monospace" w:hAnsi="monospace"/>
            <w:sz w:val="20"/>
            <w:szCs w:val="20"/>
          </w:rPr>
          <w:br/>
          <w:t xml:space="preserve">   &amp;H5P_LST_FILE_MOUNT_ID_g, /* Pointer to default property list ID */ </w:t>
        </w:r>
        <w:r>
          <w:rPr>
            <w:rFonts w:ascii="monospace" w:hAnsi="monospace"/>
            <w:sz w:val="20"/>
            <w:szCs w:val="20"/>
          </w:rPr>
          <w:br/>
          <w:t xml:space="preserve">   H5P__fmnt_reg_prop,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r>
          <w:rPr>
            <w:rFonts w:ascii="monospace" w:hAnsi="monospace"/>
          </w:rPr>
          <w:br/>
        </w:r>
      </w:ins>
    </w:p>
    <w:p w:rsidR="00D31373" w:rsidRDefault="00000000">
      <w:ins w:id="2041" w:author="Unknown Author" w:date="2023-05-04T17:32:00Z">
        <w:r>
          <w:t>the File Mount Property List Class has no callbacks – and hence no multi-thread safety issues.</w:t>
        </w:r>
      </w:ins>
    </w:p>
    <w:p w:rsidR="00D31373" w:rsidRDefault="00D31373"/>
    <w:p w:rsidR="00D31373" w:rsidRDefault="00000000">
      <w:pPr>
        <w:pStyle w:val="Heading2"/>
      </w:pPr>
      <w:bookmarkStart w:id="2042" w:name="__RefHeading___Toc31348_1307998885"/>
      <w:bookmarkEnd w:id="2042"/>
      <w:ins w:id="2043" w:author="Unknown Author" w:date="2023-05-04T17:46:00Z">
        <w:r>
          <w:t>VOL Initialization Property List (VIPL) Class (ROOT -&gt;VIPL)</w:t>
        </w:r>
      </w:ins>
    </w:p>
    <w:p w:rsidR="00D31373" w:rsidRDefault="00000000">
      <w:ins w:id="2044" w:author="Unknown Author" w:date="2023-05-04T17:46:00Z">
        <w:r>
          <w:t>As seen from the initialization below:</w:t>
        </w:r>
      </w:ins>
    </w:p>
    <w:p w:rsidR="00D31373" w:rsidRDefault="00D31373"/>
    <w:p w:rsidR="00D31373" w:rsidRDefault="00000000">
      <w:ins w:id="2045" w:author="Unknown Author" w:date="2023-05-04T17:46:00Z">
        <w:r>
          <w:rPr>
            <w:rFonts w:ascii="monospace" w:hAnsi="monospace"/>
            <w:color w:val="000000"/>
            <w:sz w:val="20"/>
            <w:szCs w:val="20"/>
            <w:highlight w:val="white"/>
          </w:rPr>
          <w:t xml:space="preserve">/* VOL initialization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H5P_CLS_VINI[1] = {{ </w:t>
        </w:r>
        <w:r>
          <w:rPr>
            <w:rFonts w:ascii="monospace" w:hAnsi="monospace"/>
            <w:sz w:val="20"/>
            <w:szCs w:val="20"/>
          </w:rPr>
          <w:br/>
          <w:t xml:space="preserve">   "VOL initialization",    /* Class name for debugging     */ </w:t>
        </w:r>
        <w:r>
          <w:rPr>
            <w:rFonts w:ascii="monospace" w:hAnsi="monospace"/>
            <w:sz w:val="20"/>
            <w:szCs w:val="20"/>
          </w:rPr>
          <w:br/>
          <w:t xml:space="preserve">   H5P_TYPE_VOL_INITIALIZE,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&amp;H5P_CLS_VOL_INITIALIZE_g,    /* Pointer to class             */ </w:t>
        </w:r>
        <w:r>
          <w:rPr>
            <w:rFonts w:ascii="monospace" w:hAnsi="monospace"/>
            <w:sz w:val="20"/>
            <w:szCs w:val="20"/>
          </w:rPr>
          <w:br/>
          <w:t xml:space="preserve">   &amp;H5P_CLS_VOL_INITIALIZE_ID_g, /* Pointer to class ID          */ </w:t>
        </w:r>
        <w:r>
          <w:rPr>
            <w:rFonts w:ascii="monospace" w:hAnsi="monospace"/>
            <w:sz w:val="20"/>
            <w:szCs w:val="20"/>
          </w:rPr>
          <w:br/>
          <w:t xml:space="preserve">   &amp;H5P_LST_VOL_INITIALIZE_ID_g, /* Pointer to default property list ID */ </w:t>
        </w:r>
        <w:r>
          <w:rPr>
            <w:rFonts w:ascii="monospace" w:hAnsi="monospace"/>
            <w:sz w:val="20"/>
            <w:szCs w:val="20"/>
          </w:rPr>
          <w:br/>
          <w:t xml:space="preserve">   NULL,                         /* Default property registration routine */ </w:t>
        </w:r>
        <w:r>
          <w:rPr>
            <w:rFonts w:ascii="monospace" w:hAnsi="monospace"/>
            <w:sz w:val="20"/>
            <w:szCs w:val="20"/>
          </w:rPr>
          <w:br/>
        </w:r>
        <w:r>
          <w:rPr>
            <w:rFonts w:ascii="monospace" w:hAnsi="monospace"/>
            <w:sz w:val="20"/>
            <w:szCs w:val="20"/>
          </w:rPr>
          <w:lastRenderedPageBreak/>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046" w:author="Unknown Author" w:date="2023-05-04T17:58:00Z">
        <w:r>
          <w:t>the VOL Initialization Property List Class has no callbacks – and hence no multi-thread safety issues.</w:t>
        </w:r>
      </w:ins>
    </w:p>
    <w:p w:rsidR="00D31373" w:rsidRDefault="00D31373"/>
    <w:p w:rsidR="00D31373" w:rsidRDefault="00000000">
      <w:pPr>
        <w:pStyle w:val="Heading2"/>
      </w:pPr>
      <w:bookmarkStart w:id="2047" w:name="__RefHeading___Toc31350_1307998885"/>
      <w:bookmarkEnd w:id="2047"/>
      <w:ins w:id="2048" w:author="Unknown Author" w:date="2023-05-04T18:04:00Z">
        <w:r>
          <w:t>Link Access Property List (LAPL) Class (ROOT → LAPL)</w:t>
        </w:r>
      </w:ins>
    </w:p>
    <w:p w:rsidR="00D31373" w:rsidRDefault="00000000">
      <w:ins w:id="2049" w:author="Unknown Author" w:date="2023-05-04T18:04:00Z">
        <w:r>
          <w:t>As seen from the initialization below:</w:t>
        </w:r>
      </w:ins>
    </w:p>
    <w:p w:rsidR="00D31373" w:rsidRDefault="00D31373"/>
    <w:p w:rsidR="00D31373" w:rsidRDefault="00000000">
      <w:ins w:id="2050" w:author="Unknown Author" w:date="2023-05-04T18:04:00Z">
        <w:r>
          <w:rPr>
            <w:rFonts w:ascii="monospace" w:hAnsi="monospace"/>
            <w:color w:val="000000"/>
            <w:sz w:val="20"/>
            <w:szCs w:val="20"/>
            <w:highlight w:val="white"/>
          </w:rPr>
          <w:t xml:space="preserve">/* Link access property list class library initialization object */ </w:t>
        </w:r>
        <w:r>
          <w:rPr>
            <w:rFonts w:ascii="monospace" w:hAnsi="monospace"/>
            <w:sz w:val="20"/>
            <w:szCs w:val="20"/>
          </w:rPr>
          <w:br/>
          <w:t xml:space="preserve">const H5P_libclass_t H5P_CLS_LACC[1] = {{ </w:t>
        </w:r>
        <w:r>
          <w:rPr>
            <w:rFonts w:ascii="monospace" w:hAnsi="monospace"/>
            <w:sz w:val="20"/>
            <w:szCs w:val="20"/>
          </w:rPr>
          <w:br/>
          <w:t xml:space="preserve">   "link access",        /* Class name for debugging     */ </w:t>
        </w:r>
        <w:r>
          <w:rPr>
            <w:rFonts w:ascii="monospace" w:hAnsi="monospace"/>
            <w:sz w:val="20"/>
            <w:szCs w:val="20"/>
          </w:rPr>
          <w:br/>
          <w:t xml:space="preserve">   H5P_TYPE_LINK_ACCESS,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&amp;H5P_CLS_LINK_ACCESS_g,    /* Pointer to class             */ </w:t>
        </w:r>
        <w:r>
          <w:rPr>
            <w:rFonts w:ascii="monospace" w:hAnsi="monospace"/>
            <w:sz w:val="20"/>
            <w:szCs w:val="20"/>
          </w:rPr>
          <w:br/>
          <w:t xml:space="preserve">   &amp;H5P_CLS_LINK_ACCESS_ID_g, /* Pointer to class ID          */ </w:t>
        </w:r>
        <w:r>
          <w:rPr>
            <w:rFonts w:ascii="monospace" w:hAnsi="monospace"/>
            <w:sz w:val="20"/>
            <w:szCs w:val="20"/>
          </w:rPr>
          <w:br/>
          <w:t xml:space="preserve">   &amp;H5P_LST_LINK_ACCESS_ID_g, /* Pointer to default property list ID */ </w:t>
        </w:r>
        <w:r>
          <w:rPr>
            <w:rFonts w:ascii="monospace" w:hAnsi="monospace"/>
            <w:sz w:val="20"/>
            <w:szCs w:val="20"/>
          </w:rPr>
          <w:br/>
          <w:t xml:space="preserve">   H5P__lacc_reg_prop,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051" w:author="Unknown Author" w:date="2023-05-04T18:04:00Z">
        <w:r>
          <w:t>the Link Access Property List Class has no callbacks – and hence no multi-thread safety issues.</w:t>
        </w:r>
      </w:ins>
    </w:p>
    <w:p w:rsidR="00D31373" w:rsidRDefault="00D31373"/>
    <w:p w:rsidR="00D31373" w:rsidRDefault="00000000">
      <w:pPr>
        <w:pStyle w:val="Heading2"/>
      </w:pPr>
      <w:bookmarkStart w:id="2052" w:name="__RefHeading___Toc31352_1307998885"/>
      <w:bookmarkEnd w:id="2052"/>
      <w:ins w:id="2053" w:author="Unknown Author" w:date="2023-05-04T18:04:00Z">
        <w:r>
          <w:t>Object Creation Property List (OCRTPL) Class (ROOT → OCRTPL)</w:t>
        </w:r>
      </w:ins>
    </w:p>
    <w:p w:rsidR="00D31373" w:rsidRDefault="00000000">
      <w:ins w:id="2054" w:author="Unknown Author" w:date="2023-05-04T18:04:00Z">
        <w:r>
          <w:t>As seen from the initialization below:</w:t>
        </w:r>
      </w:ins>
    </w:p>
    <w:p w:rsidR="00D31373" w:rsidRDefault="00D31373"/>
    <w:p w:rsidR="00D31373" w:rsidRDefault="00000000">
      <w:ins w:id="2055" w:author="Unknown Author" w:date="2023-05-04T18:10:00Z">
        <w:r>
          <w:rPr>
            <w:rFonts w:ascii="monospace" w:hAnsi="monospace"/>
            <w:color w:val="000000"/>
            <w:sz w:val="20"/>
            <w:szCs w:val="20"/>
            <w:highlight w:val="white"/>
          </w:rPr>
          <w:t xml:space="preserve">/* Object creation property list class library initialization object */ </w:t>
        </w:r>
        <w:r>
          <w:rPr>
            <w:rFonts w:ascii="monospace" w:hAnsi="monospace"/>
            <w:sz w:val="20"/>
            <w:szCs w:val="20"/>
          </w:rPr>
          <w:br/>
          <w:t xml:space="preserve">const H5P_libclass_t H5P_CLS_OCRT[1] = {{ </w:t>
        </w:r>
        <w:r>
          <w:rPr>
            <w:rFonts w:ascii="monospace" w:hAnsi="monospace"/>
            <w:sz w:val="20"/>
            <w:szCs w:val="20"/>
          </w:rPr>
          <w:br/>
          <w:t xml:space="preserve">   "object create",        /* Class name for debugging     */ </w:t>
        </w:r>
        <w:r>
          <w:rPr>
            <w:rFonts w:ascii="monospace" w:hAnsi="monospace"/>
            <w:sz w:val="20"/>
            <w:szCs w:val="20"/>
          </w:rPr>
          <w:br/>
          <w:t xml:space="preserve">   H5P_TYPE_OBJECT_CREATE,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&amp;H5P_CLS_OBJECT_CREATE_g,    /* Pointer to class             */ </w:t>
        </w:r>
        <w:r>
          <w:rPr>
            <w:rFonts w:ascii="monospace" w:hAnsi="monospace"/>
            <w:sz w:val="20"/>
            <w:szCs w:val="20"/>
          </w:rPr>
          <w:br/>
          <w:t xml:space="preserve">   &amp;H5P_CLS_OBJECT_CREATE_ID_g, /* Pointer to class ID          */ </w:t>
        </w:r>
        <w:r>
          <w:rPr>
            <w:rFonts w:ascii="monospace" w:hAnsi="monospace"/>
            <w:sz w:val="20"/>
            <w:szCs w:val="20"/>
          </w:rPr>
          <w:br/>
        </w:r>
        <w:r>
          <w:rPr>
            <w:rFonts w:ascii="monospace" w:hAnsi="monospace"/>
            <w:sz w:val="20"/>
            <w:szCs w:val="20"/>
          </w:rPr>
          <w:lastRenderedPageBreak/>
          <w:t xml:space="preserve">   NULL,                        /* Pointer to default property list ID   */ </w:t>
        </w:r>
        <w:r>
          <w:rPr>
            <w:rFonts w:ascii="monospace" w:hAnsi="monospace"/>
            <w:sz w:val="20"/>
            <w:szCs w:val="20"/>
          </w:rPr>
          <w:br/>
          <w:t xml:space="preserve">   H5P__ocrt_reg_prop,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056" w:author="Unknown Author" w:date="2023-05-04T18:04:00Z">
        <w:r>
          <w:t>the Object Creation Property List Class has no callbacks – and hence no multi-thread safety issues.</w:t>
        </w:r>
      </w:ins>
    </w:p>
    <w:p w:rsidR="00D31373" w:rsidRDefault="00D31373"/>
    <w:p w:rsidR="00D31373" w:rsidRDefault="00000000">
      <w:pPr>
        <w:pStyle w:val="Heading2"/>
      </w:pPr>
      <w:bookmarkStart w:id="2057" w:name="__RefHeading___Toc31354_1307998885"/>
      <w:bookmarkEnd w:id="2057"/>
      <w:ins w:id="2058" w:author="Unknown Author" w:date="2023-05-04T18:04:00Z">
        <w:r>
          <w:t>Object Copy Property List (OCPYPL) Class (ROOT → OCPYPL)</w:t>
        </w:r>
      </w:ins>
    </w:p>
    <w:p w:rsidR="00D31373" w:rsidRDefault="00000000">
      <w:ins w:id="2059" w:author="Unknown Author" w:date="2023-05-04T18:04:00Z">
        <w:r>
          <w:t>As seen from the initialization below:</w:t>
        </w:r>
      </w:ins>
    </w:p>
    <w:p w:rsidR="00D31373" w:rsidRDefault="00D31373"/>
    <w:p w:rsidR="00D31373" w:rsidRDefault="00000000">
      <w:ins w:id="2060" w:author="Unknown Author" w:date="2023-05-04T18:16:00Z">
        <w:r>
          <w:rPr>
            <w:rFonts w:ascii="monospace" w:hAnsi="monospace"/>
            <w:color w:val="000000"/>
            <w:sz w:val="20"/>
            <w:szCs w:val="20"/>
            <w:highlight w:val="white"/>
          </w:rPr>
          <w:t xml:space="preserve">/* Object copy property list class library initialization object */ </w:t>
        </w:r>
        <w:r>
          <w:rPr>
            <w:rFonts w:ascii="monospace" w:hAnsi="monospace"/>
            <w:sz w:val="20"/>
            <w:szCs w:val="20"/>
          </w:rPr>
          <w:br/>
          <w:t xml:space="preserve">const H5P_libclass_t H5P_CLS_OCPY[1] = {{ </w:t>
        </w:r>
        <w:r>
          <w:rPr>
            <w:rFonts w:ascii="monospace" w:hAnsi="monospace"/>
            <w:sz w:val="20"/>
            <w:szCs w:val="20"/>
          </w:rPr>
          <w:br/>
          <w:t xml:space="preserve">   "object copy",        /* Class name for debugging     */ </w:t>
        </w:r>
        <w:r>
          <w:rPr>
            <w:rFonts w:ascii="monospace" w:hAnsi="monospace"/>
            <w:sz w:val="20"/>
            <w:szCs w:val="20"/>
          </w:rPr>
          <w:br/>
          <w:t xml:space="preserve">   H5P_TYPE_OBJECT_COPY, /* Class type                   */ </w:t>
        </w:r>
        <w:r>
          <w:rPr>
            <w:rFonts w:ascii="monospace" w:hAnsi="monospace"/>
            <w:sz w:val="20"/>
            <w:szCs w:val="20"/>
          </w:rPr>
          <w:br/>
        </w:r>
        <w:r>
          <w:rPr>
            <w:rFonts w:ascii="monospace" w:hAnsi="monospace"/>
            <w:sz w:val="20"/>
            <w:szCs w:val="20"/>
          </w:rPr>
          <w:br/>
          <w:t xml:space="preserve">   &amp;H5P_CLS_ROOT_g,           /* Parent class                 */ </w:t>
        </w:r>
        <w:r>
          <w:rPr>
            <w:rFonts w:ascii="monospace" w:hAnsi="monospace"/>
            <w:sz w:val="20"/>
            <w:szCs w:val="20"/>
          </w:rPr>
          <w:br/>
          <w:t xml:space="preserve">   &amp;H5P_CLS_OBJECT_COPY_g,    /* Pointer to class             */ </w:t>
        </w:r>
        <w:r>
          <w:rPr>
            <w:rFonts w:ascii="monospace" w:hAnsi="monospace"/>
            <w:sz w:val="20"/>
            <w:szCs w:val="20"/>
          </w:rPr>
          <w:br/>
          <w:t xml:space="preserve">   &amp;H5P_CLS_OBJECT_COPY_ID_g, /* Pointer to class ID          */ </w:t>
        </w:r>
        <w:r>
          <w:rPr>
            <w:rFonts w:ascii="monospace" w:hAnsi="monospace"/>
            <w:sz w:val="20"/>
            <w:szCs w:val="20"/>
          </w:rPr>
          <w:br/>
          <w:t xml:space="preserve">   &amp;H5P_LST_OBJECT_COPY_ID_g, /* Pointer to default property list ID */ </w:t>
        </w:r>
        <w:r>
          <w:rPr>
            <w:rFonts w:ascii="monospace" w:hAnsi="monospace"/>
            <w:sz w:val="20"/>
            <w:szCs w:val="20"/>
          </w:rPr>
          <w:br/>
          <w:t xml:space="preserve">   H5P__ocpy_reg_prop,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bookmarkStart w:id="2061" w:name="__DdeLink__11293_1861861811"/>
      <w:ins w:id="2062" w:author="Unknown Author" w:date="2023-05-04T18:04:00Z">
        <w:r>
          <w:t>the Object Copy Property List Class has no callbacks – and hence no multi-thread safety issues.</w:t>
        </w:r>
      </w:ins>
      <w:bookmarkEnd w:id="2061"/>
    </w:p>
    <w:p w:rsidR="00D31373" w:rsidRDefault="00D31373"/>
    <w:p w:rsidR="00D31373" w:rsidRDefault="00000000">
      <w:pPr>
        <w:pStyle w:val="Heading2"/>
      </w:pPr>
      <w:bookmarkStart w:id="2063" w:name="__RefHeading___Toc31356_1307998885"/>
      <w:bookmarkEnd w:id="2063"/>
      <w:ins w:id="2064" w:author="Unknown Author" w:date="2023-05-04T18:04:00Z">
        <w:r>
          <w:t>String Creation Property List (STRCRTPL) Class (ROOT→ STRCRTPL)</w:t>
        </w:r>
      </w:ins>
    </w:p>
    <w:p w:rsidR="00D31373" w:rsidRDefault="00000000">
      <w:ins w:id="2065" w:author="Unknown Author" w:date="2023-05-04T18:04:00Z">
        <w:r>
          <w:t>As seen from the initialization below:</w:t>
        </w:r>
      </w:ins>
    </w:p>
    <w:p w:rsidR="00D31373" w:rsidRDefault="00D31373"/>
    <w:p w:rsidR="00D31373" w:rsidRDefault="00000000">
      <w:ins w:id="2066" w:author="Unknown Author" w:date="2023-05-04T18:23:00Z">
        <w:r>
          <w:rPr>
            <w:rFonts w:ascii="monospace" w:hAnsi="monospace"/>
            <w:color w:val="000000"/>
            <w:sz w:val="20"/>
            <w:szCs w:val="20"/>
            <w:highlight w:val="white"/>
          </w:rPr>
          <w:t xml:space="preserve">/* String creation property list class library initialization object */ </w:t>
        </w:r>
        <w:r>
          <w:rPr>
            <w:rFonts w:ascii="monospace" w:hAnsi="monospace"/>
            <w:sz w:val="20"/>
            <w:szCs w:val="20"/>
          </w:rPr>
          <w:br/>
          <w:t xml:space="preserve">const H5P_libclass_t H5P_CLS_STRCRT[1] = {{ </w:t>
        </w:r>
        <w:r>
          <w:rPr>
            <w:rFonts w:ascii="monospace" w:hAnsi="monospace"/>
            <w:sz w:val="20"/>
            <w:szCs w:val="20"/>
          </w:rPr>
          <w:br/>
          <w:t xml:space="preserve">   "string create",        /* Class name for debugging     */ </w:t>
        </w:r>
        <w:r>
          <w:rPr>
            <w:rFonts w:ascii="monospace" w:hAnsi="monospace"/>
            <w:sz w:val="20"/>
            <w:szCs w:val="20"/>
          </w:rPr>
          <w:br/>
          <w:t xml:space="preserve">   H5P_TYPE_STRING_CREATE, /* Class type                   */ </w:t>
        </w:r>
        <w:r>
          <w:rPr>
            <w:rFonts w:ascii="monospace" w:hAnsi="monospace"/>
            <w:sz w:val="20"/>
            <w:szCs w:val="20"/>
          </w:rPr>
          <w:br/>
        </w:r>
        <w:r>
          <w:rPr>
            <w:rFonts w:ascii="monospace" w:hAnsi="monospace"/>
            <w:sz w:val="20"/>
            <w:szCs w:val="20"/>
          </w:rPr>
          <w:lastRenderedPageBreak/>
          <w:br/>
          <w:t xml:space="preserve">   &amp;H5P_CLS_ROOT_g,             /* Parent class                 */ </w:t>
        </w:r>
        <w:r>
          <w:rPr>
            <w:rFonts w:ascii="monospace" w:hAnsi="monospace"/>
            <w:sz w:val="20"/>
            <w:szCs w:val="20"/>
          </w:rPr>
          <w:br/>
          <w:t xml:space="preserve">   &amp;H5P_CLS_STRING_CREATE_g,    /* Pointer to class             */ </w:t>
        </w:r>
        <w:r>
          <w:rPr>
            <w:rFonts w:ascii="monospace" w:hAnsi="monospace"/>
            <w:sz w:val="20"/>
            <w:szCs w:val="20"/>
          </w:rPr>
          <w:br/>
          <w:t xml:space="preserve">   &amp;H5P_CLS_STRING_CREATE_ID_g, /* Pointer to class ID          */ </w:t>
        </w:r>
        <w:r>
          <w:rPr>
            <w:rFonts w:ascii="monospace" w:hAnsi="monospace"/>
            <w:sz w:val="20"/>
            <w:szCs w:val="20"/>
          </w:rPr>
          <w:br/>
          <w:t xml:space="preserve">   NULL,                        /* Pointer to default property list ID */ </w:t>
        </w:r>
        <w:r>
          <w:rPr>
            <w:rFonts w:ascii="monospace" w:hAnsi="monospace"/>
            <w:sz w:val="20"/>
            <w:szCs w:val="20"/>
          </w:rPr>
          <w:br/>
          <w:t xml:space="preserve">   H5P__strcrt_reg_prop,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067" w:author="Unknown Author" w:date="2023-05-04T18:04:00Z">
        <w:r>
          <w:t>the String Creation Property List Class has no callbacks – and hence no multi-thread safety issues.</w:t>
        </w:r>
      </w:ins>
    </w:p>
    <w:p w:rsidR="00D31373" w:rsidRDefault="00D31373"/>
    <w:p w:rsidR="00D31373" w:rsidRDefault="00000000">
      <w:pPr>
        <w:pStyle w:val="Heading2"/>
      </w:pPr>
      <w:bookmarkStart w:id="2068" w:name="__RefHeading___Toc31358_1307998885"/>
      <w:bookmarkEnd w:id="2068"/>
      <w:ins w:id="2069" w:author="Unknown Author" w:date="2023-05-04T18:04:00Z">
        <w:r>
          <w:t xml:space="preserve">Datatype Access Property List (TAPL) Class (ROOT </w:t>
        </w:r>
        <w:r>
          <w:rPr>
            <w:sz w:val="24"/>
          </w:rPr>
          <w:t>→</w:t>
        </w:r>
        <w:r>
          <w:t xml:space="preserve"> LAPL </w:t>
        </w:r>
        <w:r>
          <w:rPr>
            <w:sz w:val="24"/>
          </w:rPr>
          <w:t>→</w:t>
        </w:r>
        <w:r>
          <w:t xml:space="preserve"> TAPL)</w:t>
        </w:r>
      </w:ins>
    </w:p>
    <w:p w:rsidR="00D31373" w:rsidRDefault="00D31373"/>
    <w:p w:rsidR="00D31373" w:rsidRDefault="00000000">
      <w:ins w:id="2070" w:author="Unknown Author" w:date="2023-05-04T18:04:00Z">
        <w:r>
          <w:t>As seen from the initialization below:</w:t>
        </w:r>
      </w:ins>
    </w:p>
    <w:p w:rsidR="00D31373" w:rsidRDefault="00D31373"/>
    <w:p w:rsidR="00D31373" w:rsidRDefault="00000000">
      <w:ins w:id="2071" w:author="Unknown Author" w:date="2023-05-04T22:43:00Z">
        <w:r>
          <w:rPr>
            <w:rFonts w:ascii="monospace" w:hAnsi="monospace"/>
            <w:color w:val="000000"/>
            <w:sz w:val="20"/>
            <w:szCs w:val="20"/>
            <w:highlight w:val="white"/>
          </w:rPr>
          <w:t xml:space="preserve">/* Datatype access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H5P_CLS_TACC[1] = {{ </w:t>
        </w:r>
        <w:r>
          <w:rPr>
            <w:rFonts w:ascii="monospace" w:hAnsi="monospace"/>
            <w:sz w:val="20"/>
            <w:szCs w:val="20"/>
          </w:rPr>
          <w:br/>
          <w:t xml:space="preserve">   "datatype access",        /* Class name for debugging     */ </w:t>
        </w:r>
        <w:r>
          <w:rPr>
            <w:rFonts w:ascii="monospace" w:hAnsi="monospace"/>
            <w:sz w:val="20"/>
            <w:szCs w:val="20"/>
          </w:rPr>
          <w:br/>
          <w:t xml:space="preserve">   H5P_TYPE_DATATYPE_ACCESS,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&amp;H5P_CLS_DATATYPE_ACCESS_g,    /* Pointer to class             */ </w:t>
        </w:r>
        <w:r>
          <w:rPr>
            <w:rFonts w:ascii="monospace" w:hAnsi="monospace"/>
            <w:sz w:val="20"/>
            <w:szCs w:val="20"/>
          </w:rPr>
          <w:br/>
          <w:t xml:space="preserve">   &amp;H5P_CLS_DATATYPE_ACCESS_ID_g, /* Pointer to class ID          */ </w:t>
        </w:r>
        <w:r>
          <w:rPr>
            <w:rFonts w:ascii="monospace" w:hAnsi="monospace"/>
            <w:sz w:val="20"/>
            <w:szCs w:val="20"/>
          </w:rPr>
          <w:br/>
          <w:t xml:space="preserve">   &amp;H5P_LST_DATATYPE_ACCESS_ID_g, /* Pointer to default property list ID */ </w:t>
        </w:r>
        <w:r>
          <w:rPr>
            <w:rFonts w:ascii="monospace" w:hAnsi="monospace"/>
            <w:sz w:val="20"/>
            <w:szCs w:val="20"/>
          </w:rPr>
          <w:br/>
          <w:t xml:space="preserve">   NULL,                          /* Default property registration routine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072" w:author="Unknown Author" w:date="2023-05-04T18:04:00Z">
        <w:r>
          <w:t>the Datatype Access Property List Class has no callbacks – and hence no multi-thread safety issues.</w:t>
        </w:r>
      </w:ins>
    </w:p>
    <w:p w:rsidR="00D31373" w:rsidRDefault="00D31373"/>
    <w:p w:rsidR="00D31373" w:rsidRDefault="00000000">
      <w:pPr>
        <w:pStyle w:val="Heading2"/>
      </w:pPr>
      <w:bookmarkStart w:id="2073" w:name="__RefHeading___Toc31360_1307998885"/>
      <w:bookmarkEnd w:id="2073"/>
      <w:ins w:id="2074" w:author="Unknown Author" w:date="2023-05-04T18:04:00Z">
        <w:r>
          <w:lastRenderedPageBreak/>
          <w:t xml:space="preserve">Attribute Access Property List (AAPL) Class (ROOT </w:t>
        </w:r>
        <w:r>
          <w:rPr>
            <w:sz w:val="24"/>
          </w:rPr>
          <w:t>→</w:t>
        </w:r>
        <w:r>
          <w:t xml:space="preserve"> LAPL </w:t>
        </w:r>
        <w:r>
          <w:rPr>
            <w:sz w:val="24"/>
          </w:rPr>
          <w:t>→</w:t>
        </w:r>
        <w:r>
          <w:t xml:space="preserve"> AAPL)</w:t>
        </w:r>
      </w:ins>
    </w:p>
    <w:p w:rsidR="00D31373" w:rsidRDefault="00000000">
      <w:ins w:id="2075" w:author="Unknown Author" w:date="2023-05-04T18:04:00Z">
        <w:r>
          <w:t>As seen from the initialization below:</w:t>
        </w:r>
      </w:ins>
    </w:p>
    <w:p w:rsidR="00D31373" w:rsidRDefault="00D31373"/>
    <w:p w:rsidR="00D31373" w:rsidRDefault="00000000">
      <w:ins w:id="2076" w:author="Unknown Author" w:date="2023-05-04T22:55:00Z">
        <w:r>
          <w:rPr>
            <w:rFonts w:ascii="monospace" w:hAnsi="monospace"/>
            <w:color w:val="000000"/>
            <w:sz w:val="20"/>
            <w:szCs w:val="20"/>
            <w:highlight w:val="white"/>
          </w:rPr>
          <w:t xml:space="preserve">/* Attribute access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H5P_CLS_AACC[1] = {{ </w:t>
        </w:r>
        <w:r>
          <w:rPr>
            <w:rFonts w:ascii="monospace" w:hAnsi="monospace"/>
            <w:sz w:val="20"/>
            <w:szCs w:val="20"/>
          </w:rPr>
          <w:br/>
          <w:t xml:space="preserve">   "attribute access",        /* Class name for debugging     */ </w:t>
        </w:r>
        <w:r>
          <w:rPr>
            <w:rFonts w:ascii="monospace" w:hAnsi="monospace"/>
            <w:sz w:val="20"/>
            <w:szCs w:val="20"/>
          </w:rPr>
          <w:br/>
          <w:t xml:space="preserve">   H5P_TYPE_ATTRIBUTE_ACCESS,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&amp;H5P_CLS_ATTRIBUTE_ACCESS_g,    /* Pointer to class             */ </w:t>
        </w:r>
        <w:r>
          <w:rPr>
            <w:rFonts w:ascii="monospace" w:hAnsi="monospace"/>
            <w:sz w:val="20"/>
            <w:szCs w:val="20"/>
          </w:rPr>
          <w:br/>
          <w:t xml:space="preserve">   &amp;H5P_CLS_ATTRIBUTE_ACCESS_ID_g, /* Pointer to class ID          */ </w:t>
        </w:r>
        <w:r>
          <w:rPr>
            <w:rFonts w:ascii="monospace" w:hAnsi="monospace"/>
            <w:sz w:val="20"/>
            <w:szCs w:val="20"/>
          </w:rPr>
          <w:br/>
          <w:t xml:space="preserve">   &amp;H5P_LST_ATTRIBUTE_ACCESS_ID_g, /* Pointer to default property list ID */ </w:t>
        </w:r>
        <w:r>
          <w:rPr>
            <w:rFonts w:ascii="monospace" w:hAnsi="monospace"/>
            <w:sz w:val="20"/>
            <w:szCs w:val="20"/>
          </w:rPr>
          <w:br/>
          <w:t xml:space="preserve">   NULL,                           /* Default property registration </w:t>
        </w:r>
      </w:ins>
    </w:p>
    <w:p w:rsidR="00D31373" w:rsidRDefault="00000000">
      <w:pPr>
        <w:rPr>
          <w:rFonts w:ascii="monospace" w:hAnsi="monospace"/>
          <w:sz w:val="20"/>
          <w:szCs w:val="20"/>
        </w:rPr>
      </w:pPr>
      <w:ins w:id="2077" w:author="Unknown Author" w:date="2023-05-04T22:55:00Z">
        <w:r>
          <w:rPr>
            <w:rFonts w:ascii="monospace" w:hAnsi="monospace"/>
            <w:sz w:val="20"/>
            <w:szCs w:val="20"/>
          </w:rPr>
          <w:t xml:space="preserve">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w:t>
        </w:r>
        <w:proofErr w:type="gramStart"/>
        <w:r>
          <w:rPr>
            <w:rFonts w:ascii="monospace" w:hAnsi="monospace"/>
            <w:sz w:val="20"/>
            <w:szCs w:val="20"/>
          </w:rPr>
          <w:t>NULL  /</w:t>
        </w:r>
        <w:proofErr w:type="gramEnd"/>
        <w:r>
          <w:rPr>
            <w:rFonts w:ascii="monospace" w:hAnsi="monospace"/>
            <w:sz w:val="20"/>
            <w:szCs w:val="20"/>
          </w:rPr>
          <w:t xml:space="preserve">* Class close callback info    */ </w:t>
        </w:r>
        <w:r>
          <w:rPr>
            <w:rFonts w:ascii="monospace" w:hAnsi="monospace"/>
            <w:sz w:val="20"/>
            <w:szCs w:val="20"/>
          </w:rPr>
          <w:br/>
          <w:t>}};</w:t>
        </w:r>
      </w:ins>
    </w:p>
    <w:p w:rsidR="00D31373" w:rsidRDefault="00D31373"/>
    <w:p w:rsidR="00D31373" w:rsidRDefault="00000000">
      <w:ins w:id="2078" w:author="Unknown Author" w:date="2023-05-04T18:04:00Z">
        <w:r>
          <w:t>the Attribute Access Property List Class has no callbacks – and hence no multi-thread safety issues.</w:t>
        </w:r>
      </w:ins>
    </w:p>
    <w:p w:rsidR="00D31373" w:rsidRDefault="00D31373"/>
    <w:p w:rsidR="00D31373" w:rsidRDefault="00000000">
      <w:pPr>
        <w:pStyle w:val="Heading2"/>
      </w:pPr>
      <w:bookmarkStart w:id="2079" w:name="__RefHeading___Toc31362_1307998885"/>
      <w:bookmarkEnd w:id="2079"/>
      <w:ins w:id="2080" w:author="Unknown Author" w:date="2023-05-04T18:04:00Z">
        <w:r>
          <w:t xml:space="preserve">Group Access Property List (GAPL) Class (ROOT </w:t>
        </w:r>
        <w:r>
          <w:rPr>
            <w:sz w:val="24"/>
          </w:rPr>
          <w:t>→</w:t>
        </w:r>
        <w:r>
          <w:t xml:space="preserve"> LAPL </w:t>
        </w:r>
        <w:r>
          <w:rPr>
            <w:sz w:val="24"/>
          </w:rPr>
          <w:t>→</w:t>
        </w:r>
        <w:r>
          <w:t xml:space="preserve"> GAPL)</w:t>
        </w:r>
      </w:ins>
    </w:p>
    <w:p w:rsidR="00D31373" w:rsidRDefault="00000000">
      <w:ins w:id="2081" w:author="Unknown Author" w:date="2023-05-04T23:03:00Z">
        <w:r>
          <w:t>As seen from the initialization below:</w:t>
        </w:r>
      </w:ins>
    </w:p>
    <w:p w:rsidR="00D31373" w:rsidRDefault="00D31373"/>
    <w:p w:rsidR="00D31373" w:rsidRDefault="00000000">
      <w:ins w:id="2082" w:author="Unknown Author" w:date="2023-05-04T23:00:00Z">
        <w:r>
          <w:rPr>
            <w:rFonts w:ascii="monospace" w:hAnsi="monospace"/>
            <w:color w:val="000000"/>
            <w:sz w:val="20"/>
            <w:szCs w:val="20"/>
            <w:highlight w:val="white"/>
          </w:rPr>
          <w:t xml:space="preserve">/* Group access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H5P_CLS_GACC[1] = {{ </w:t>
        </w:r>
        <w:r>
          <w:rPr>
            <w:rFonts w:ascii="monospace" w:hAnsi="monospace"/>
            <w:sz w:val="20"/>
            <w:szCs w:val="20"/>
          </w:rPr>
          <w:br/>
          <w:t xml:space="preserve">   "group access",        /* Class name for debugging     */ </w:t>
        </w:r>
        <w:r>
          <w:rPr>
            <w:rFonts w:ascii="monospace" w:hAnsi="monospace"/>
            <w:sz w:val="20"/>
            <w:szCs w:val="20"/>
          </w:rPr>
          <w:br/>
          <w:t xml:space="preserve">   H5P_TYPE_GROUP_ACCESS,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&amp;H5P_CLS_GROUP_ACCESS_g,    /* Pointer to class             */ </w:t>
        </w:r>
        <w:r>
          <w:rPr>
            <w:rFonts w:ascii="monospace" w:hAnsi="monospace"/>
            <w:sz w:val="20"/>
            <w:szCs w:val="20"/>
          </w:rPr>
          <w:br/>
          <w:t xml:space="preserve">   &amp;H5P_CLS_GROUP_ACCESS_ID_g, /* Pointer to class ID          */ </w:t>
        </w:r>
        <w:r>
          <w:rPr>
            <w:rFonts w:ascii="monospace" w:hAnsi="monospace"/>
            <w:sz w:val="20"/>
            <w:szCs w:val="20"/>
          </w:rPr>
          <w:br/>
          <w:t xml:space="preserve">   &amp;H5P_LST_GROUP_ACCESS_ID_g, /* Pointer to default property list ID */ </w:t>
        </w:r>
        <w:r>
          <w:rPr>
            <w:rFonts w:ascii="monospace" w:hAnsi="monospace"/>
            <w:sz w:val="20"/>
            <w:szCs w:val="20"/>
          </w:rPr>
          <w:br/>
          <w:t xml:space="preserve">   NULL,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r>
        <w:r>
          <w:rPr>
            <w:rFonts w:ascii="monospace" w:hAnsi="monospace"/>
            <w:sz w:val="20"/>
            <w:szCs w:val="20"/>
          </w:rPr>
          <w:lastRenderedPageBreak/>
          <w:t xml:space="preserve">   NULL  /* Class close callback info    */ </w:t>
        </w:r>
        <w:r>
          <w:rPr>
            <w:rFonts w:ascii="monospace" w:hAnsi="monospace"/>
            <w:sz w:val="20"/>
            <w:szCs w:val="20"/>
          </w:rPr>
          <w:br/>
          <w:t>}};</w:t>
        </w:r>
      </w:ins>
    </w:p>
    <w:p w:rsidR="00D31373" w:rsidRDefault="00D31373"/>
    <w:p w:rsidR="00D31373" w:rsidRDefault="00000000">
      <w:ins w:id="2083" w:author="Unknown Author" w:date="2023-05-04T23:00:00Z">
        <w:r>
          <w:t>the Group Access Property List Class has no callbacks – and hence no multi-thread safety issues.</w:t>
        </w:r>
      </w:ins>
    </w:p>
    <w:p w:rsidR="00D31373" w:rsidRDefault="00D31373"/>
    <w:p w:rsidR="00D31373" w:rsidRDefault="00000000">
      <w:pPr>
        <w:pStyle w:val="Heading2"/>
      </w:pPr>
      <w:bookmarkStart w:id="2084" w:name="__RefHeading___Toc31364_1307998885"/>
      <w:bookmarkEnd w:id="2084"/>
      <w:ins w:id="2085" w:author="Unknown Author" w:date="2023-05-04T23:00:00Z">
        <w:r>
          <w:t xml:space="preserve">Datatype Creation Property List (TCPL) Class (ROOT </w:t>
        </w:r>
        <w:r>
          <w:rPr>
            <w:sz w:val="24"/>
          </w:rPr>
          <w:t>→</w:t>
        </w:r>
        <w:r>
          <w:t xml:space="preserve"> OCPL </w:t>
        </w:r>
        <w:r>
          <w:rPr>
            <w:sz w:val="24"/>
          </w:rPr>
          <w:t>→</w:t>
        </w:r>
        <w:r>
          <w:t xml:space="preserve"> TCPL)</w:t>
        </w:r>
      </w:ins>
    </w:p>
    <w:p w:rsidR="00D31373" w:rsidRDefault="00D31373"/>
    <w:p w:rsidR="00D31373" w:rsidRDefault="00000000">
      <w:ins w:id="2086" w:author="Unknown Author" w:date="2023-05-04T23:00:00Z">
        <w:r>
          <w:t>As seen from the initialization below:</w:t>
        </w:r>
      </w:ins>
    </w:p>
    <w:p w:rsidR="00D31373" w:rsidRDefault="00D31373"/>
    <w:p w:rsidR="00D31373" w:rsidRDefault="00000000">
      <w:ins w:id="2087" w:author="Unknown Author" w:date="2023-05-04T23:05:00Z">
        <w:r>
          <w:rPr>
            <w:rFonts w:ascii="monospace" w:hAnsi="monospace"/>
            <w:color w:val="000000"/>
            <w:sz w:val="20"/>
            <w:szCs w:val="20"/>
            <w:highlight w:val="white"/>
          </w:rPr>
          <w:t xml:space="preserve">/* Datatype creation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H5P_CLS_TCRT[1] = {{ </w:t>
        </w:r>
        <w:r>
          <w:rPr>
            <w:rFonts w:ascii="monospace" w:hAnsi="monospace"/>
            <w:sz w:val="20"/>
            <w:szCs w:val="20"/>
          </w:rPr>
          <w:br/>
          <w:t xml:space="preserve">   "datatype create",        /* Class name for debugging     */ </w:t>
        </w:r>
        <w:r>
          <w:rPr>
            <w:rFonts w:ascii="monospace" w:hAnsi="monospace"/>
            <w:sz w:val="20"/>
            <w:szCs w:val="20"/>
          </w:rPr>
          <w:br/>
          <w:t xml:space="preserve">   H5P_TYPE_DATATYPE_CREATE, /* Class type                   */ </w:t>
        </w:r>
        <w:r>
          <w:rPr>
            <w:rFonts w:ascii="monospace" w:hAnsi="monospace"/>
            <w:sz w:val="20"/>
            <w:szCs w:val="20"/>
          </w:rPr>
          <w:br/>
        </w:r>
        <w:r>
          <w:rPr>
            <w:rFonts w:ascii="monospace" w:hAnsi="monospace"/>
            <w:sz w:val="20"/>
            <w:szCs w:val="20"/>
          </w:rPr>
          <w:br/>
          <w:t xml:space="preserve">   &amp;H5P_CLS_OBJECT_CREATE_g,      /* Parent class                 */ </w:t>
        </w:r>
        <w:r>
          <w:rPr>
            <w:rFonts w:ascii="monospace" w:hAnsi="monospace"/>
            <w:sz w:val="20"/>
            <w:szCs w:val="20"/>
          </w:rPr>
          <w:br/>
          <w:t xml:space="preserve">   &amp;H5P_CLS_DATATYPE_CREATE_g,    /* Pointer to class             */ </w:t>
        </w:r>
        <w:r>
          <w:rPr>
            <w:rFonts w:ascii="monospace" w:hAnsi="monospace"/>
            <w:sz w:val="20"/>
            <w:szCs w:val="20"/>
          </w:rPr>
          <w:br/>
          <w:t xml:space="preserve">   &amp;H5P_CLS_DATATYPE_CREATE_ID_g, /* Pointer to class ID          */ </w:t>
        </w:r>
        <w:r>
          <w:rPr>
            <w:rFonts w:ascii="monospace" w:hAnsi="monospace"/>
            <w:sz w:val="20"/>
            <w:szCs w:val="20"/>
          </w:rPr>
          <w:br/>
          <w:t xml:space="preserve">   &amp;H5P_LST_DATATYPE_CREATE_ID_g, /* Pointer to default property list ID */ </w:t>
        </w:r>
        <w:r>
          <w:rPr>
            <w:rFonts w:ascii="monospace" w:hAnsi="monospace"/>
            <w:sz w:val="20"/>
            <w:szCs w:val="20"/>
          </w:rPr>
          <w:br/>
          <w:t xml:space="preserve">   NULL,                          /* Default property registration routine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088" w:author="Unknown Author" w:date="2023-05-04T23:08:00Z">
        <w:r>
          <w:t>the Datatype Creation Property List Class has no callbacks – and hence no multi-thread safety issues.</w:t>
        </w:r>
      </w:ins>
    </w:p>
    <w:p w:rsidR="00D31373" w:rsidRDefault="00D31373"/>
    <w:p w:rsidR="00D31373" w:rsidRDefault="00000000">
      <w:pPr>
        <w:pStyle w:val="Heading2"/>
      </w:pPr>
      <w:bookmarkStart w:id="2089" w:name="__RefHeading___Toc31366_1307998885"/>
      <w:bookmarkEnd w:id="2089"/>
      <w:ins w:id="2090" w:author="Unknown Author" w:date="2023-05-05T06:35:00Z">
        <w:r>
          <w:t xml:space="preserve">Dataset Creation Property List (DCRTPL) Class (ROOT </w:t>
        </w:r>
        <w:r>
          <w:rPr>
            <w:sz w:val="24"/>
          </w:rPr>
          <w:t>→</w:t>
        </w:r>
        <w:r>
          <w:t xml:space="preserve"> OCPL </w:t>
        </w:r>
        <w:r>
          <w:rPr>
            <w:sz w:val="24"/>
          </w:rPr>
          <w:t>→</w:t>
        </w:r>
        <w:r>
          <w:t xml:space="preserve"> DCRTPL)</w:t>
        </w:r>
      </w:ins>
    </w:p>
    <w:p w:rsidR="00D31373" w:rsidRDefault="00D31373"/>
    <w:p w:rsidR="00D31373" w:rsidRDefault="00000000">
      <w:ins w:id="2091" w:author="Unknown Author" w:date="2023-05-05T06:35:00Z">
        <w:r>
          <w:t>As seen from the initialization below:</w:t>
        </w:r>
      </w:ins>
    </w:p>
    <w:p w:rsidR="00D31373" w:rsidRDefault="00D31373"/>
    <w:p w:rsidR="00D31373" w:rsidRDefault="00000000">
      <w:ins w:id="2092" w:author="Unknown Author" w:date="2023-05-05T06:39:00Z">
        <w:r>
          <w:rPr>
            <w:rFonts w:ascii="monospace" w:hAnsi="monospace"/>
            <w:color w:val="000000"/>
            <w:sz w:val="20"/>
            <w:szCs w:val="20"/>
            <w:highlight w:val="white"/>
          </w:rPr>
          <w:t xml:space="preserve">/* Dataset creation property list class library initialization object */ </w:t>
        </w:r>
        <w:r>
          <w:rPr>
            <w:rFonts w:ascii="monospace" w:hAnsi="monospace"/>
            <w:sz w:val="20"/>
            <w:szCs w:val="20"/>
          </w:rPr>
          <w:br/>
          <w:t xml:space="preserve">const H5P_libclass_t H5P_CLS_DCRT[1] = {{ </w:t>
        </w:r>
        <w:r>
          <w:rPr>
            <w:rFonts w:ascii="monospace" w:hAnsi="monospace"/>
            <w:sz w:val="20"/>
            <w:szCs w:val="20"/>
          </w:rPr>
          <w:br/>
          <w:t xml:space="preserve">   "dataset create",        /* Class name for debugging     */ </w:t>
        </w:r>
        <w:r>
          <w:rPr>
            <w:rFonts w:ascii="monospace" w:hAnsi="monospace"/>
            <w:sz w:val="20"/>
            <w:szCs w:val="20"/>
          </w:rPr>
          <w:br/>
          <w:t xml:space="preserve">   H5P_TYPE_DATASET_CREATE, /* Class type                   */ </w:t>
        </w:r>
        <w:r>
          <w:rPr>
            <w:rFonts w:ascii="monospace" w:hAnsi="monospace"/>
            <w:sz w:val="20"/>
            <w:szCs w:val="20"/>
          </w:rPr>
          <w:br/>
        </w:r>
        <w:r>
          <w:rPr>
            <w:rFonts w:ascii="monospace" w:hAnsi="monospace"/>
            <w:sz w:val="20"/>
            <w:szCs w:val="20"/>
          </w:rPr>
          <w:br/>
          <w:t xml:space="preserve">   &amp;H5P_CLS_OBJECT_CREATE_g,     /* Parent class                 */ </w:t>
        </w:r>
        <w:r>
          <w:rPr>
            <w:rFonts w:ascii="monospace" w:hAnsi="monospace"/>
            <w:sz w:val="20"/>
            <w:szCs w:val="20"/>
          </w:rPr>
          <w:br/>
          <w:t xml:space="preserve">   &amp;H5P_CLS_DATASET_CREATE_g,    /* Pointer to class             */ </w:t>
        </w:r>
        <w:r>
          <w:rPr>
            <w:rFonts w:ascii="monospace" w:hAnsi="monospace"/>
            <w:sz w:val="20"/>
            <w:szCs w:val="20"/>
          </w:rPr>
          <w:br/>
          <w:t xml:space="preserve">   &amp;H5P_CLS_DATASET_CREATE_ID_g, /* Pointer to class ID          */ </w:t>
        </w:r>
        <w:r>
          <w:rPr>
            <w:rFonts w:ascii="monospace" w:hAnsi="monospace"/>
            <w:sz w:val="20"/>
            <w:szCs w:val="20"/>
          </w:rPr>
          <w:br/>
          <w:t xml:space="preserve">   &amp;H5P_LST_DATASET_CREATE_ID_g, /* Pointer to default property list ID */ </w:t>
        </w:r>
        <w:r>
          <w:rPr>
            <w:rFonts w:ascii="monospace" w:hAnsi="monospace"/>
            <w:sz w:val="20"/>
            <w:szCs w:val="20"/>
          </w:rPr>
          <w:br/>
        </w:r>
        <w:r>
          <w:rPr>
            <w:rFonts w:ascii="monospace" w:hAnsi="monospace"/>
            <w:sz w:val="20"/>
            <w:szCs w:val="20"/>
          </w:rPr>
          <w:lastRenderedPageBreak/>
          <w:t xml:space="preserve">   H5P__dcrt_reg_prop,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093" w:author="Unknown Author" w:date="2023-05-05T06:35:00Z">
        <w:r>
          <w:t>the Dataset Creation Property List Class has no callbacks – and hence no multi-thread safety issues.</w:t>
        </w:r>
      </w:ins>
    </w:p>
    <w:p w:rsidR="00D31373" w:rsidRDefault="00D31373"/>
    <w:p w:rsidR="00D31373" w:rsidRDefault="00D31373"/>
    <w:p w:rsidR="00D31373" w:rsidRDefault="00000000">
      <w:pPr>
        <w:pStyle w:val="Heading2"/>
      </w:pPr>
      <w:bookmarkStart w:id="2094" w:name="__RefHeading___Toc31368_1307998885"/>
      <w:bookmarkEnd w:id="2094"/>
      <w:ins w:id="2095" w:author="Unknown Author" w:date="2023-05-05T06:35:00Z">
        <w:r>
          <w:t xml:space="preserve">Dataset Access Property List (DAPL) Class (ROOT </w:t>
        </w:r>
        <w:r>
          <w:rPr>
            <w:sz w:val="24"/>
          </w:rPr>
          <w:t>→</w:t>
        </w:r>
        <w:r>
          <w:t xml:space="preserve"> LAPL </w:t>
        </w:r>
        <w:r>
          <w:rPr>
            <w:sz w:val="24"/>
          </w:rPr>
          <w:t>→</w:t>
        </w:r>
        <w:r>
          <w:t xml:space="preserve"> DAPL)</w:t>
        </w:r>
      </w:ins>
    </w:p>
    <w:p w:rsidR="00D31373" w:rsidRDefault="00D31373"/>
    <w:p w:rsidR="00D31373" w:rsidRDefault="00000000">
      <w:ins w:id="2096" w:author="Unknown Author" w:date="2023-05-05T06:35:00Z">
        <w:r>
          <w:t>As seen from the initialization below:</w:t>
        </w:r>
      </w:ins>
    </w:p>
    <w:p w:rsidR="00D31373" w:rsidRDefault="00D31373"/>
    <w:p w:rsidR="00D31373" w:rsidRDefault="00000000">
      <w:ins w:id="2097" w:author="Unknown Author" w:date="2023-05-05T07:21:00Z">
        <w:r>
          <w:rPr>
            <w:rFonts w:ascii="monospace" w:hAnsi="monospace"/>
            <w:color w:val="000000"/>
            <w:sz w:val="20"/>
            <w:szCs w:val="20"/>
            <w:highlight w:val="white"/>
          </w:rPr>
          <w:t xml:space="preserve">/* Dataset access property list class library initialization object */ </w:t>
        </w:r>
        <w:r>
          <w:rPr>
            <w:rFonts w:ascii="monospace" w:hAnsi="monospace"/>
            <w:sz w:val="20"/>
            <w:szCs w:val="20"/>
          </w:rPr>
          <w:br/>
          <w:t xml:space="preserve">const H5P_libclass_t H5P_CLS_DACC[1] = {{ </w:t>
        </w:r>
        <w:r>
          <w:rPr>
            <w:rFonts w:ascii="monospace" w:hAnsi="monospace"/>
            <w:sz w:val="20"/>
            <w:szCs w:val="20"/>
          </w:rPr>
          <w:br/>
          <w:t xml:space="preserve">   "dataset access",        /* Class name for debugging     */ </w:t>
        </w:r>
        <w:r>
          <w:rPr>
            <w:rFonts w:ascii="monospace" w:hAnsi="monospace"/>
            <w:sz w:val="20"/>
            <w:szCs w:val="20"/>
          </w:rPr>
          <w:br/>
          <w:t xml:space="preserve">   H5P_TYPE_DATASET_ACCESS,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&amp;H5P_CLS_DATASET_ACCESS_g,    /* Pointer to class             */ </w:t>
        </w:r>
        <w:r>
          <w:rPr>
            <w:rFonts w:ascii="monospace" w:hAnsi="monospace"/>
            <w:sz w:val="20"/>
            <w:szCs w:val="20"/>
          </w:rPr>
          <w:br/>
          <w:t xml:space="preserve">   &amp;H5P_CLS_DATASET_ACCESS_ID_g, /* Pointer to class ID          */ </w:t>
        </w:r>
        <w:r>
          <w:rPr>
            <w:rFonts w:ascii="monospace" w:hAnsi="monospace"/>
            <w:sz w:val="20"/>
            <w:szCs w:val="20"/>
          </w:rPr>
          <w:br/>
          <w:t xml:space="preserve">   &amp;H5P_LST_DATASET_ACCESS_ID_g, /* Pointer to default property list ID */ </w:t>
        </w:r>
        <w:r>
          <w:rPr>
            <w:rFonts w:ascii="monospace" w:hAnsi="monospace"/>
            <w:sz w:val="20"/>
            <w:szCs w:val="20"/>
          </w:rPr>
          <w:br/>
          <w:t xml:space="preserve">   H5P__dacc_reg_prop,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098" w:author="Unknown Author" w:date="2023-05-05T06:35:00Z">
        <w:r>
          <w:t>the Dataset Access Property List Class has no callbacks – and hence no multi-thread safety issues.</w:t>
        </w:r>
      </w:ins>
    </w:p>
    <w:p w:rsidR="00D31373" w:rsidRDefault="00D31373"/>
    <w:p w:rsidR="00D31373" w:rsidRDefault="00000000">
      <w:pPr>
        <w:pStyle w:val="Heading2"/>
      </w:pPr>
      <w:bookmarkStart w:id="2099" w:name="__RefHeading___Toc31370_1307998885"/>
      <w:bookmarkEnd w:id="2099"/>
      <w:ins w:id="2100" w:author="Unknown Author" w:date="2023-05-05T06:35:00Z">
        <w:r>
          <w:t xml:space="preserve">Group Creation Property List (GCRTPL) Class (ROOT </w:t>
        </w:r>
        <w:r>
          <w:rPr>
            <w:sz w:val="24"/>
          </w:rPr>
          <w:t>→</w:t>
        </w:r>
        <w:r>
          <w:t xml:space="preserve"> OCRTPL </w:t>
        </w:r>
        <w:r>
          <w:rPr>
            <w:sz w:val="24"/>
          </w:rPr>
          <w:t>→</w:t>
        </w:r>
        <w:r>
          <w:t xml:space="preserve"> GCRTPL)</w:t>
        </w:r>
      </w:ins>
    </w:p>
    <w:p w:rsidR="00D31373" w:rsidRDefault="00D31373"/>
    <w:p w:rsidR="00D31373" w:rsidRDefault="00000000">
      <w:ins w:id="2101" w:author="Unknown Author" w:date="2023-05-05T06:35:00Z">
        <w:r>
          <w:t>As seen from the initialization below:</w:t>
        </w:r>
      </w:ins>
    </w:p>
    <w:p w:rsidR="00D31373" w:rsidRDefault="00D31373"/>
    <w:p w:rsidR="00D31373" w:rsidRDefault="00000000">
      <w:ins w:id="2102" w:author="Unknown Author" w:date="2023-05-05T07:28:00Z">
        <w:r>
          <w:rPr>
            <w:rFonts w:ascii="monospace" w:hAnsi="monospace"/>
            <w:color w:val="000000"/>
            <w:sz w:val="20"/>
            <w:szCs w:val="20"/>
            <w:highlight w:val="white"/>
          </w:rPr>
          <w:lastRenderedPageBreak/>
          <w:t xml:space="preserve">/* Group creation property list class library initialization object */ </w:t>
        </w:r>
        <w:r>
          <w:rPr>
            <w:rFonts w:ascii="monospace" w:hAnsi="monospace"/>
            <w:sz w:val="20"/>
            <w:szCs w:val="20"/>
          </w:rPr>
          <w:br/>
          <w:t xml:space="preserve">const H5P_libclass_t H5P_CLS_GCRT[1] = {{ </w:t>
        </w:r>
        <w:r>
          <w:rPr>
            <w:rFonts w:ascii="monospace" w:hAnsi="monospace"/>
            <w:sz w:val="20"/>
            <w:szCs w:val="20"/>
          </w:rPr>
          <w:br/>
          <w:t xml:space="preserve">   "group create",        /* Class name for debugging     */ </w:t>
        </w:r>
        <w:r>
          <w:rPr>
            <w:rFonts w:ascii="monospace" w:hAnsi="monospace"/>
            <w:sz w:val="20"/>
            <w:szCs w:val="20"/>
          </w:rPr>
          <w:br/>
          <w:t xml:space="preserve">   H5P_TYPE_GROUP_CREATE, /* Class type                   */ </w:t>
        </w:r>
        <w:r>
          <w:rPr>
            <w:rFonts w:ascii="monospace" w:hAnsi="monospace"/>
            <w:sz w:val="20"/>
            <w:szCs w:val="20"/>
          </w:rPr>
          <w:br/>
        </w:r>
        <w:r>
          <w:rPr>
            <w:rFonts w:ascii="monospace" w:hAnsi="monospace"/>
            <w:sz w:val="20"/>
            <w:szCs w:val="20"/>
          </w:rPr>
          <w:br/>
          <w:t xml:space="preserve">   &amp;H5P_CLS_OBJECT_CREATE_g,   /* Parent class                 */ </w:t>
        </w:r>
        <w:r>
          <w:rPr>
            <w:rFonts w:ascii="monospace" w:hAnsi="monospace"/>
            <w:sz w:val="20"/>
            <w:szCs w:val="20"/>
          </w:rPr>
          <w:br/>
          <w:t xml:space="preserve">   &amp;H5P_CLS_GROUP_CREATE_g,    /* Pointer to class             */ </w:t>
        </w:r>
        <w:r>
          <w:rPr>
            <w:rFonts w:ascii="monospace" w:hAnsi="monospace"/>
            <w:sz w:val="20"/>
            <w:szCs w:val="20"/>
          </w:rPr>
          <w:br/>
          <w:t xml:space="preserve">   &amp;H5P_CLS_GROUP_CREATE_ID_g, /* Pointer to class ID          */ </w:t>
        </w:r>
        <w:r>
          <w:rPr>
            <w:rFonts w:ascii="monospace" w:hAnsi="monospace"/>
            <w:sz w:val="20"/>
            <w:szCs w:val="20"/>
          </w:rPr>
          <w:br/>
          <w:t xml:space="preserve">   &amp;H5P_LST_GROUP_CREATE_ID_g, /* Pointer to default property list ID */ </w:t>
        </w:r>
        <w:r>
          <w:rPr>
            <w:rFonts w:ascii="monospace" w:hAnsi="monospace"/>
            <w:sz w:val="20"/>
            <w:szCs w:val="20"/>
          </w:rPr>
          <w:br/>
          <w:t xml:space="preserve">   H5P__gcrt_reg_prop,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103" w:author="Unknown Author" w:date="2023-05-05T06:35:00Z">
        <w:r>
          <w:t>the Group Creation Property List Class has no callbacks – and hence no multi-thread safety issues.</w:t>
        </w:r>
      </w:ins>
    </w:p>
    <w:p w:rsidR="00D31373" w:rsidRDefault="00D31373"/>
    <w:p w:rsidR="00D31373" w:rsidRDefault="00000000">
      <w:pPr>
        <w:pStyle w:val="Heading2"/>
      </w:pPr>
      <w:bookmarkStart w:id="2104" w:name="__RefHeading___Toc31372_1307998885"/>
      <w:bookmarkEnd w:id="2104"/>
      <w:ins w:id="2105" w:author="Unknown Author" w:date="2023-05-05T06:35:00Z">
        <w:r>
          <w:t xml:space="preserve">Attribute Creation Property List (ACRTPL) Class (ROOT </w:t>
        </w:r>
        <w:r>
          <w:rPr>
            <w:sz w:val="24"/>
          </w:rPr>
          <w:t>→</w:t>
        </w:r>
        <w:r>
          <w:t xml:space="preserve"> STRCRTPL </w:t>
        </w:r>
        <w:r>
          <w:rPr>
            <w:sz w:val="24"/>
          </w:rPr>
          <w:t>→</w:t>
        </w:r>
        <w:r>
          <w:t xml:space="preserve"> ACRTPL)</w:t>
        </w:r>
      </w:ins>
    </w:p>
    <w:p w:rsidR="00D31373" w:rsidRDefault="00D31373"/>
    <w:p w:rsidR="00D31373" w:rsidRDefault="00000000">
      <w:ins w:id="2106" w:author="Unknown Author" w:date="2023-05-05T06:35:00Z">
        <w:r>
          <w:t>As seen from the initialization below:</w:t>
        </w:r>
      </w:ins>
    </w:p>
    <w:p w:rsidR="00D31373" w:rsidRDefault="00D31373"/>
    <w:p w:rsidR="00D31373" w:rsidRDefault="00000000">
      <w:ins w:id="2107" w:author="Unknown Author" w:date="2023-05-05T10:04:00Z">
        <w:r>
          <w:rPr>
            <w:rFonts w:ascii="monospace" w:hAnsi="monospace"/>
            <w:color w:val="000000"/>
            <w:sz w:val="20"/>
            <w:szCs w:val="20"/>
            <w:highlight w:val="white"/>
          </w:rPr>
          <w:t xml:space="preserve">/* Attribute creation property list class library initialization object */ </w:t>
        </w:r>
        <w:r>
          <w:rPr>
            <w:rFonts w:ascii="monospace" w:hAnsi="monospace"/>
            <w:sz w:val="20"/>
            <w:szCs w:val="20"/>
          </w:rPr>
          <w:br/>
          <w:t xml:space="preserve">const H5P_libclass_t H5P_CLS_ACRT[1] = {{ </w:t>
        </w:r>
        <w:r>
          <w:rPr>
            <w:rFonts w:ascii="monospace" w:hAnsi="monospace"/>
            <w:sz w:val="20"/>
            <w:szCs w:val="20"/>
          </w:rPr>
          <w:br/>
          <w:t xml:space="preserve">   "attribute create",        /* Class name for debugging                 */ </w:t>
        </w:r>
        <w:r>
          <w:rPr>
            <w:rFonts w:ascii="monospace" w:hAnsi="monospace"/>
            <w:sz w:val="20"/>
            <w:szCs w:val="20"/>
          </w:rPr>
          <w:br/>
          <w:t xml:space="preserve">   H5P_TYPE_ATTRIBUTE_CREATE, /* Class type                               */ </w:t>
        </w:r>
        <w:r>
          <w:rPr>
            <w:rFonts w:ascii="monospace" w:hAnsi="monospace"/>
            <w:sz w:val="20"/>
            <w:szCs w:val="20"/>
          </w:rPr>
          <w:br/>
        </w:r>
        <w:r>
          <w:rPr>
            <w:rFonts w:ascii="monospace" w:hAnsi="monospace"/>
            <w:sz w:val="20"/>
            <w:szCs w:val="20"/>
          </w:rPr>
          <w:br/>
          <w:t xml:space="preserve">   &amp;H5P_CLS_STRING_CREATE_g,       /* Parent class                        */ </w:t>
        </w:r>
        <w:r>
          <w:rPr>
            <w:rFonts w:ascii="monospace" w:hAnsi="monospace"/>
            <w:sz w:val="20"/>
            <w:szCs w:val="20"/>
          </w:rPr>
          <w:br/>
          <w:t xml:space="preserve">   &amp;H5P_CLS_ATTRIBUTE_CREATE_g,    /* Pointer to class                    */ </w:t>
        </w:r>
        <w:r>
          <w:rPr>
            <w:rFonts w:ascii="monospace" w:hAnsi="monospace"/>
            <w:sz w:val="20"/>
            <w:szCs w:val="20"/>
          </w:rPr>
          <w:br/>
          <w:t xml:space="preserve">   &amp;H5P_CLS_ATTRIBUTE_CREATE_ID_g, /* Pointer to class ID                 */ </w:t>
        </w:r>
        <w:r>
          <w:rPr>
            <w:rFonts w:ascii="monospace" w:hAnsi="monospace"/>
            <w:sz w:val="20"/>
            <w:szCs w:val="20"/>
          </w:rPr>
          <w:br/>
          <w:t xml:space="preserve">   &amp;H5P_LST_ATTRIBUTE_CREATE_ID_g, /* Pointer to default property list ID */ </w:t>
        </w:r>
        <w:r>
          <w:rPr>
            <w:rFonts w:ascii="monospace" w:hAnsi="monospace"/>
            <w:sz w:val="20"/>
            <w:szCs w:val="20"/>
          </w:rPr>
          <w:br/>
          <w:t xml:space="preserve">   NULL,                           /* Default property registration </w:t>
        </w:r>
      </w:ins>
    </w:p>
    <w:p w:rsidR="00D31373" w:rsidRDefault="00000000">
      <w:pPr>
        <w:rPr>
          <w:rFonts w:ascii="monospace" w:hAnsi="monospace"/>
          <w:sz w:val="20"/>
          <w:szCs w:val="20"/>
        </w:rPr>
      </w:pPr>
      <w:ins w:id="2108" w:author="Unknown Author" w:date="2023-05-05T10:04:00Z">
        <w:r>
          <w:rPr>
            <w:rFonts w:ascii="monospace" w:hAnsi="monospace"/>
            <w:sz w:val="20"/>
            <w:szCs w:val="20"/>
          </w:rPr>
          <w:t xml:space="preserve">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w:t>
        </w:r>
        <w:proofErr w:type="gramStart"/>
        <w:r>
          <w:rPr>
            <w:rFonts w:ascii="monospace" w:hAnsi="monospace"/>
            <w:sz w:val="20"/>
            <w:szCs w:val="20"/>
          </w:rPr>
          <w:t>NULL  /</w:t>
        </w:r>
        <w:proofErr w:type="gramEnd"/>
        <w:r>
          <w:rPr>
            <w:rFonts w:ascii="monospace" w:hAnsi="monospace"/>
            <w:sz w:val="20"/>
            <w:szCs w:val="20"/>
          </w:rPr>
          <w:t xml:space="preserve">* Class close callback info                */ </w:t>
        </w:r>
        <w:r>
          <w:rPr>
            <w:rFonts w:ascii="monospace" w:hAnsi="monospace"/>
            <w:sz w:val="20"/>
            <w:szCs w:val="20"/>
          </w:rPr>
          <w:br/>
          <w:t>}};</w:t>
        </w:r>
      </w:ins>
    </w:p>
    <w:p w:rsidR="00D31373" w:rsidRDefault="00D31373"/>
    <w:p w:rsidR="00D31373" w:rsidRDefault="00000000">
      <w:ins w:id="2109" w:author="Unknown Author" w:date="2023-05-05T06:35:00Z">
        <w:r>
          <w:t>the Attribute Creation Property List Class has no callbacks – and hence no multi-thread safety issues.</w:t>
        </w:r>
      </w:ins>
    </w:p>
    <w:p w:rsidR="00D31373" w:rsidRDefault="00D31373"/>
    <w:p w:rsidR="00D31373" w:rsidRDefault="00000000">
      <w:pPr>
        <w:pStyle w:val="Heading2"/>
      </w:pPr>
      <w:bookmarkStart w:id="2110" w:name="__RefHeading___Toc31374_1307998885"/>
      <w:bookmarkEnd w:id="2110"/>
      <w:ins w:id="2111" w:author="Unknown Author" w:date="2023-05-05T06:35:00Z">
        <w:r>
          <w:lastRenderedPageBreak/>
          <w:t xml:space="preserve">Link Creation Property List (LCRTPL) Class (ROOT </w:t>
        </w:r>
        <w:r>
          <w:rPr>
            <w:sz w:val="24"/>
          </w:rPr>
          <w:t>→</w:t>
        </w:r>
        <w:r>
          <w:t xml:space="preserve"> STRCRTPL </w:t>
        </w:r>
        <w:r>
          <w:rPr>
            <w:sz w:val="24"/>
          </w:rPr>
          <w:t>→</w:t>
        </w:r>
        <w:r>
          <w:t xml:space="preserve"> LCRTPL)</w:t>
        </w:r>
      </w:ins>
    </w:p>
    <w:p w:rsidR="00D31373" w:rsidRDefault="00D31373"/>
    <w:p w:rsidR="00D31373" w:rsidRDefault="00000000">
      <w:ins w:id="2112" w:author="Unknown Author" w:date="2023-05-05T06:35:00Z">
        <w:r>
          <w:t>As seen from the initialization below:</w:t>
        </w:r>
      </w:ins>
    </w:p>
    <w:p w:rsidR="00D31373" w:rsidRDefault="00D31373"/>
    <w:p w:rsidR="00D31373" w:rsidRDefault="00000000">
      <w:ins w:id="2113" w:author="Unknown Author" w:date="2023-05-05T10:39:00Z">
        <w:r>
          <w:rPr>
            <w:rFonts w:ascii="monospace" w:hAnsi="monospace"/>
            <w:color w:val="000000"/>
            <w:sz w:val="20"/>
            <w:szCs w:val="20"/>
            <w:highlight w:val="white"/>
          </w:rPr>
          <w:t xml:space="preserve">/* Link creation property list class library initialization object */ </w:t>
        </w:r>
        <w:r>
          <w:rPr>
            <w:rFonts w:ascii="monospace" w:hAnsi="monospace"/>
            <w:sz w:val="20"/>
            <w:szCs w:val="20"/>
          </w:rPr>
          <w:br/>
          <w:t xml:space="preserve">const H5P_libclass_t H5P_CLS_LCRT[1] = {{ </w:t>
        </w:r>
        <w:r>
          <w:rPr>
            <w:rFonts w:ascii="monospace" w:hAnsi="monospace"/>
            <w:sz w:val="20"/>
            <w:szCs w:val="20"/>
          </w:rPr>
          <w:br/>
          <w:t xml:space="preserve">   "link create",        /* Class name for debugging     */ </w:t>
        </w:r>
        <w:r>
          <w:rPr>
            <w:rFonts w:ascii="monospace" w:hAnsi="monospace"/>
            <w:sz w:val="20"/>
            <w:szCs w:val="20"/>
          </w:rPr>
          <w:br/>
          <w:t xml:space="preserve">   H5P_TYPE_LINK_CREATE, /* Class type                   */ </w:t>
        </w:r>
        <w:r>
          <w:rPr>
            <w:rFonts w:ascii="monospace" w:hAnsi="monospace"/>
            <w:sz w:val="20"/>
            <w:szCs w:val="20"/>
          </w:rPr>
          <w:br/>
        </w:r>
        <w:r>
          <w:rPr>
            <w:rFonts w:ascii="monospace" w:hAnsi="monospace"/>
            <w:sz w:val="20"/>
            <w:szCs w:val="20"/>
          </w:rPr>
          <w:br/>
          <w:t xml:space="preserve">   &amp;H5P_CLS_STRING_CREATE_g,  /* Parent class                 */ </w:t>
        </w:r>
        <w:r>
          <w:rPr>
            <w:rFonts w:ascii="monospace" w:hAnsi="monospace"/>
            <w:sz w:val="20"/>
            <w:szCs w:val="20"/>
          </w:rPr>
          <w:br/>
          <w:t xml:space="preserve">   &amp;H5P_CLS_LINK_CREATE_g,    /* Pointer to class             */ </w:t>
        </w:r>
        <w:r>
          <w:rPr>
            <w:rFonts w:ascii="monospace" w:hAnsi="monospace"/>
            <w:sz w:val="20"/>
            <w:szCs w:val="20"/>
          </w:rPr>
          <w:br/>
          <w:t xml:space="preserve">   &amp;H5P_CLS_LINK_CREATE_ID_g, /* Pointer to class ID          */ </w:t>
        </w:r>
        <w:r>
          <w:rPr>
            <w:rFonts w:ascii="monospace" w:hAnsi="monospace"/>
            <w:sz w:val="20"/>
            <w:szCs w:val="20"/>
          </w:rPr>
          <w:br/>
          <w:t xml:space="preserve">   &amp;H5P_LST_LINK_CREATE_ID_g, /* Pointer to default property list ID */ </w:t>
        </w:r>
        <w:r>
          <w:rPr>
            <w:rFonts w:ascii="monospace" w:hAnsi="monospace"/>
            <w:sz w:val="20"/>
            <w:szCs w:val="20"/>
          </w:rPr>
          <w:br/>
          <w:t xml:space="preserve">   H5P__lcrt_reg_prop,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114" w:author="Unknown Author" w:date="2023-05-05T06:35:00Z">
        <w:r>
          <w:t>the Link Creation Property List Class has no callbacks – and hence no multi-thread safety issues.</w:t>
        </w:r>
      </w:ins>
    </w:p>
    <w:p w:rsidR="00D31373" w:rsidRDefault="00D31373"/>
    <w:p w:rsidR="00D31373" w:rsidRDefault="00D31373"/>
    <w:p w:rsidR="00D31373" w:rsidRDefault="00000000">
      <w:pPr>
        <w:pStyle w:val="Heading2"/>
      </w:pPr>
      <w:bookmarkStart w:id="2115" w:name="__RefHeading___Toc31376_1307998885"/>
      <w:bookmarkEnd w:id="2115"/>
      <w:ins w:id="2116" w:author="Unknown Author" w:date="2023-05-05T06:35:00Z">
        <w:r>
          <w:t xml:space="preserve">Map Create Property List (MCRTPL) Class (ROOT </w:t>
        </w:r>
        <w:r>
          <w:rPr>
            <w:sz w:val="24"/>
          </w:rPr>
          <w:t>→</w:t>
        </w:r>
        <w:r>
          <w:t xml:space="preserve"> OCRTPL </w:t>
        </w:r>
        <w:r>
          <w:rPr>
            <w:sz w:val="24"/>
          </w:rPr>
          <w:t>→</w:t>
        </w:r>
        <w:r>
          <w:t xml:space="preserve"> MCRTPL)</w:t>
        </w:r>
      </w:ins>
    </w:p>
    <w:p w:rsidR="00D31373" w:rsidRDefault="00D31373"/>
    <w:p w:rsidR="00D31373" w:rsidRDefault="00000000">
      <w:ins w:id="2117" w:author="Unknown Author" w:date="2023-05-05T06:35:00Z">
        <w:r>
          <w:t>As seen from the initialization below:</w:t>
        </w:r>
      </w:ins>
    </w:p>
    <w:p w:rsidR="00D31373" w:rsidRDefault="00D31373"/>
    <w:p w:rsidR="00D31373" w:rsidRDefault="00000000">
      <w:ins w:id="2118" w:author="Unknown Author" w:date="2023-05-05T11:05:00Z">
        <w:r>
          <w:rPr>
            <w:rFonts w:ascii="monospace" w:hAnsi="monospace"/>
            <w:color w:val="000000"/>
            <w:sz w:val="20"/>
            <w:szCs w:val="20"/>
            <w:highlight w:val="white"/>
          </w:rPr>
          <w:t xml:space="preserve">/* Map create property list class library initialization object */ </w:t>
        </w:r>
        <w:r>
          <w:rPr>
            <w:rFonts w:ascii="monospace" w:hAnsi="monospace"/>
            <w:sz w:val="20"/>
            <w:szCs w:val="20"/>
          </w:rPr>
          <w:br/>
          <w:t xml:space="preserve">const H5P_libclass_t H5P_CLS_MCRT[1] = {{ </w:t>
        </w:r>
        <w:r>
          <w:rPr>
            <w:rFonts w:ascii="monospace" w:hAnsi="monospace"/>
            <w:sz w:val="20"/>
            <w:szCs w:val="20"/>
          </w:rPr>
          <w:br/>
          <w:t xml:space="preserve">   "map create",        /* Class name for debugging     */ </w:t>
        </w:r>
        <w:r>
          <w:rPr>
            <w:rFonts w:ascii="monospace" w:hAnsi="monospace"/>
            <w:sz w:val="20"/>
            <w:szCs w:val="20"/>
          </w:rPr>
          <w:br/>
          <w:t xml:space="preserve">   H5P_TYPE_MAP_CREATE, /* Class type                   */ </w:t>
        </w:r>
        <w:r>
          <w:rPr>
            <w:rFonts w:ascii="monospace" w:hAnsi="monospace"/>
            <w:sz w:val="20"/>
            <w:szCs w:val="20"/>
          </w:rPr>
          <w:br/>
        </w:r>
        <w:r>
          <w:rPr>
            <w:rFonts w:ascii="monospace" w:hAnsi="monospace"/>
            <w:sz w:val="20"/>
            <w:szCs w:val="20"/>
          </w:rPr>
          <w:br/>
          <w:t xml:space="preserve">   &amp;H5P_CLS_OBJECT_CREATE_g, /* Parent class                 */ </w:t>
        </w:r>
        <w:r>
          <w:rPr>
            <w:rFonts w:ascii="monospace" w:hAnsi="monospace"/>
            <w:sz w:val="20"/>
            <w:szCs w:val="20"/>
          </w:rPr>
          <w:br/>
          <w:t xml:space="preserve">   &amp;H5P_CLS_MAP_CREATE_g,    /* Pointer to class             */ </w:t>
        </w:r>
        <w:r>
          <w:rPr>
            <w:rFonts w:ascii="monospace" w:hAnsi="monospace"/>
            <w:sz w:val="20"/>
            <w:szCs w:val="20"/>
          </w:rPr>
          <w:br/>
          <w:t xml:space="preserve">   &amp;H5P_CLS_MAP_CREATE_ID_g, /* Pointer to class ID          */ </w:t>
        </w:r>
        <w:r>
          <w:rPr>
            <w:rFonts w:ascii="monospace" w:hAnsi="monospace"/>
            <w:sz w:val="20"/>
            <w:szCs w:val="20"/>
          </w:rPr>
          <w:br/>
          <w:t xml:space="preserve">   &amp;H5P_LST_MAP_CREATE_ID_g, /* Pointer to default property list ID */ </w:t>
        </w:r>
        <w:r>
          <w:rPr>
            <w:rFonts w:ascii="monospace" w:hAnsi="monospace"/>
            <w:sz w:val="20"/>
            <w:szCs w:val="20"/>
          </w:rPr>
          <w:br/>
          <w:t xml:space="preserve">   H5P__mcrt_reg_prop,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r>
        <w:r>
          <w:rPr>
            <w:rFonts w:ascii="monospace" w:hAnsi="monospace"/>
            <w:sz w:val="20"/>
            <w:szCs w:val="20"/>
          </w:rPr>
          <w:lastRenderedPageBreak/>
          <w:t xml:space="preserve">   NULL  /* Class close callback info    */ </w:t>
        </w:r>
        <w:r>
          <w:rPr>
            <w:rFonts w:ascii="monospace" w:hAnsi="monospace"/>
            <w:sz w:val="20"/>
            <w:szCs w:val="20"/>
          </w:rPr>
          <w:br/>
          <w:t>}};</w:t>
        </w:r>
      </w:ins>
    </w:p>
    <w:p w:rsidR="00D31373" w:rsidRDefault="00D31373"/>
    <w:p w:rsidR="00D31373" w:rsidRDefault="00000000">
      <w:ins w:id="2119" w:author="Unknown Author" w:date="2023-05-05T06:35:00Z">
        <w:r>
          <w:t>the Map Creation Property List Class has no callbacks – and hence no multi-thread safety issues.</w:t>
        </w:r>
      </w:ins>
    </w:p>
    <w:p w:rsidR="00D31373" w:rsidRDefault="00D31373"/>
    <w:p w:rsidR="00D31373" w:rsidRDefault="00D31373"/>
    <w:p w:rsidR="00D31373" w:rsidRDefault="00000000">
      <w:pPr>
        <w:pStyle w:val="Heading2"/>
      </w:pPr>
      <w:bookmarkStart w:id="2120" w:name="__RefHeading___Toc31378_1307998885"/>
      <w:bookmarkEnd w:id="2120"/>
      <w:ins w:id="2121" w:author="Unknown Author" w:date="2023-05-05T06:35:00Z">
        <w:r>
          <w:t xml:space="preserve">Map Access Property List (MAPL) Class (ROOT </w:t>
        </w:r>
        <w:r>
          <w:rPr>
            <w:sz w:val="24"/>
          </w:rPr>
          <w:t>→</w:t>
        </w:r>
        <w:r>
          <w:t xml:space="preserve"> LAPL </w:t>
        </w:r>
        <w:r>
          <w:rPr>
            <w:sz w:val="24"/>
          </w:rPr>
          <w:t>→</w:t>
        </w:r>
        <w:r>
          <w:t xml:space="preserve"> MAPL)</w:t>
        </w:r>
      </w:ins>
    </w:p>
    <w:p w:rsidR="00D31373" w:rsidRDefault="00D31373"/>
    <w:p w:rsidR="00D31373" w:rsidRDefault="00000000">
      <w:ins w:id="2122" w:author="Unknown Author" w:date="2023-05-05T06:35:00Z">
        <w:r>
          <w:t>As seen from the initialization below:</w:t>
        </w:r>
      </w:ins>
    </w:p>
    <w:p w:rsidR="00D31373" w:rsidRDefault="00D31373"/>
    <w:p w:rsidR="00D31373" w:rsidRDefault="00000000">
      <w:ins w:id="2123" w:author="Unknown Author" w:date="2023-05-05T11:12:00Z">
        <w:r>
          <w:rPr>
            <w:rFonts w:ascii="monospace" w:hAnsi="monospace"/>
            <w:color w:val="000000"/>
            <w:sz w:val="20"/>
            <w:szCs w:val="20"/>
            <w:highlight w:val="white"/>
          </w:rPr>
          <w:t xml:space="preserve">/* Map access property list class library initialization object */ </w:t>
        </w:r>
        <w:r>
          <w:rPr>
            <w:rFonts w:ascii="monospace" w:hAnsi="monospace"/>
            <w:sz w:val="20"/>
            <w:szCs w:val="20"/>
          </w:rPr>
          <w:br/>
          <w:t xml:space="preserve">const H5P_libclass_t H5P_CLS_MACC[1] = {{ </w:t>
        </w:r>
        <w:r>
          <w:rPr>
            <w:rFonts w:ascii="monospace" w:hAnsi="monospace"/>
            <w:sz w:val="20"/>
            <w:szCs w:val="20"/>
          </w:rPr>
          <w:br/>
          <w:t xml:space="preserve">   "map access",        /* Class name for debugging     */ </w:t>
        </w:r>
        <w:r>
          <w:rPr>
            <w:rFonts w:ascii="monospace" w:hAnsi="monospace"/>
            <w:sz w:val="20"/>
            <w:szCs w:val="20"/>
          </w:rPr>
          <w:br/>
          <w:t xml:space="preserve">   H5P_TYPE_MAP_ACCESS, /* Class type                   */ </w:t>
        </w:r>
        <w:r>
          <w:rPr>
            <w:rFonts w:ascii="monospace" w:hAnsi="monospace"/>
            <w:sz w:val="20"/>
            <w:szCs w:val="20"/>
          </w:rPr>
          <w:br/>
        </w:r>
        <w:r>
          <w:rPr>
            <w:rFonts w:ascii="monospace" w:hAnsi="monospace"/>
            <w:sz w:val="20"/>
            <w:szCs w:val="20"/>
          </w:rPr>
          <w:br/>
          <w:t xml:space="preserve">   &amp;H5P_CLS_LINK_ACCESS_g,   /* Parent class                 */ </w:t>
        </w:r>
        <w:r>
          <w:rPr>
            <w:rFonts w:ascii="monospace" w:hAnsi="monospace"/>
            <w:sz w:val="20"/>
            <w:szCs w:val="20"/>
          </w:rPr>
          <w:br/>
          <w:t xml:space="preserve">   &amp;H5P_CLS_MAP_ACCESS_g,    /* Pointer to class             */ </w:t>
        </w:r>
        <w:r>
          <w:rPr>
            <w:rFonts w:ascii="monospace" w:hAnsi="monospace"/>
            <w:sz w:val="20"/>
            <w:szCs w:val="20"/>
          </w:rPr>
          <w:br/>
          <w:t xml:space="preserve">   &amp;H5P_CLS_MAP_ACCESS_ID_g, /* Pointer to class ID          */ </w:t>
        </w:r>
        <w:r>
          <w:rPr>
            <w:rFonts w:ascii="monospace" w:hAnsi="monospace"/>
            <w:sz w:val="20"/>
            <w:szCs w:val="20"/>
          </w:rPr>
          <w:br/>
          <w:t xml:space="preserve">   &amp;H5P_LST_MAP_ACCESS_ID_g, /* Pointer to default property list ID */ </w:t>
        </w:r>
        <w:r>
          <w:rPr>
            <w:rFonts w:ascii="monospace" w:hAnsi="monospace"/>
            <w:sz w:val="20"/>
            <w:szCs w:val="20"/>
          </w:rPr>
          <w:br/>
          <w:t xml:space="preserve">   H5P__macc_reg_prop,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124" w:author="Unknown Author" w:date="2023-05-05T06:35:00Z">
        <w:r>
          <w:t>the Map Access Property List Class has no callbacks – and hence no multi-thread safety issues.</w:t>
        </w:r>
      </w:ins>
    </w:p>
    <w:p w:rsidR="00D31373" w:rsidRDefault="00D31373"/>
    <w:p w:rsidR="00D31373" w:rsidRDefault="00D31373"/>
    <w:p w:rsidR="00D31373" w:rsidRDefault="00000000">
      <w:pPr>
        <w:pStyle w:val="Heading2"/>
      </w:pPr>
      <w:bookmarkStart w:id="2125" w:name="__RefHeading___Toc31380_1307998885"/>
      <w:bookmarkEnd w:id="2125"/>
      <w:ins w:id="2126" w:author="Unknown Author" w:date="2023-05-05T06:35:00Z">
        <w:r>
          <w:t xml:space="preserve">Reference Access Property List (RACCPL) Class (Root </w:t>
        </w:r>
        <w:r>
          <w:rPr>
            <w:sz w:val="24"/>
          </w:rPr>
          <w:t>→</w:t>
        </w:r>
        <w:r>
          <w:t xml:space="preserve"> FAPL </w:t>
        </w:r>
        <w:r>
          <w:rPr>
            <w:sz w:val="24"/>
          </w:rPr>
          <w:t>→RACCPL)</w:t>
        </w:r>
      </w:ins>
    </w:p>
    <w:p w:rsidR="00D31373" w:rsidRDefault="00D31373"/>
    <w:p w:rsidR="00D31373" w:rsidRDefault="00000000">
      <w:ins w:id="2127" w:author="Unknown Author" w:date="2023-05-05T06:35:00Z">
        <w:r>
          <w:t>As seen from the initialization below:</w:t>
        </w:r>
      </w:ins>
    </w:p>
    <w:p w:rsidR="00D31373" w:rsidRDefault="00D31373"/>
    <w:p w:rsidR="00D31373" w:rsidRDefault="00000000">
      <w:ins w:id="2128" w:author="Unknown Author" w:date="2023-05-05T11:20:00Z">
        <w:r>
          <w:rPr>
            <w:rFonts w:ascii="monospace" w:hAnsi="monospace"/>
            <w:color w:val="000000"/>
            <w:sz w:val="20"/>
            <w:szCs w:val="20"/>
            <w:highlight w:val="white"/>
          </w:rPr>
          <w:t xml:space="preserve">/* Reference access property list class library initialization object */ </w:t>
        </w:r>
        <w:r>
          <w:rPr>
            <w:rFonts w:ascii="monospace" w:hAnsi="monospace"/>
            <w:sz w:val="20"/>
            <w:szCs w:val="20"/>
          </w:rPr>
          <w:br/>
          <w:t xml:space="preserve">/* (move to proper source code file when used for real) */ </w:t>
        </w:r>
        <w:r>
          <w:rPr>
            <w:rFonts w:ascii="monospace" w:hAnsi="monospace"/>
            <w:sz w:val="20"/>
            <w:szCs w:val="20"/>
          </w:rPr>
          <w:br/>
          <w:t xml:space="preserve">const H5P_libclass_t H5P_CLS_RACC[1] = {{ </w:t>
        </w:r>
        <w:r>
          <w:rPr>
            <w:rFonts w:ascii="monospace" w:hAnsi="monospace"/>
            <w:sz w:val="20"/>
            <w:szCs w:val="20"/>
          </w:rPr>
          <w:br/>
          <w:t xml:space="preserve">   "reference access",        /* Class name for debugging     */ </w:t>
        </w:r>
        <w:r>
          <w:rPr>
            <w:rFonts w:ascii="monospace" w:hAnsi="monospace"/>
            <w:sz w:val="20"/>
            <w:szCs w:val="20"/>
          </w:rPr>
          <w:br/>
          <w:t xml:space="preserve">   H5P_TYPE_REFERENCE_ACCESS, /* Class type                   */ </w:t>
        </w:r>
        <w:r>
          <w:rPr>
            <w:rFonts w:ascii="monospace" w:hAnsi="monospace"/>
            <w:sz w:val="20"/>
            <w:szCs w:val="20"/>
          </w:rPr>
          <w:br/>
        </w:r>
        <w:r>
          <w:rPr>
            <w:rFonts w:ascii="monospace" w:hAnsi="monospace"/>
            <w:sz w:val="20"/>
            <w:szCs w:val="20"/>
          </w:rPr>
          <w:br/>
          <w:t xml:space="preserve">   &amp;H5P_CLS_FILE_ACCESS_g,         /* Parent class                         */</w:t>
        </w:r>
        <w:r>
          <w:rPr>
            <w:rFonts w:ascii="monospace" w:hAnsi="monospace"/>
            <w:sz w:val="20"/>
            <w:szCs w:val="20"/>
          </w:rPr>
          <w:br/>
          <w:t xml:space="preserve">   &amp;H5P_CLS_REFERENCE_ACCESS_g,    /* Pointer to class                     */</w:t>
        </w:r>
        <w:r>
          <w:rPr>
            <w:rFonts w:ascii="monospace" w:hAnsi="monospace"/>
            <w:sz w:val="20"/>
            <w:szCs w:val="20"/>
          </w:rPr>
          <w:br/>
        </w:r>
        <w:r>
          <w:rPr>
            <w:rFonts w:ascii="monospace" w:hAnsi="monospace"/>
            <w:sz w:val="20"/>
            <w:szCs w:val="20"/>
          </w:rPr>
          <w:lastRenderedPageBreak/>
          <w:t xml:space="preserve">   &amp;H5P_CLS_REFERENCE_ACCESS_ID_g, /* Pointer to class ID                  */</w:t>
        </w:r>
        <w:r>
          <w:rPr>
            <w:rFonts w:ascii="monospace" w:hAnsi="monospace"/>
            <w:sz w:val="20"/>
            <w:szCs w:val="20"/>
          </w:rPr>
          <w:br/>
          <w:t xml:space="preserve">   &amp;H5P_LST_REFERENCE_ACCESS_ID_g, /* Pointer to default property list ID  */</w:t>
        </w:r>
        <w:r>
          <w:rPr>
            <w:rFonts w:ascii="monospace" w:hAnsi="monospace"/>
            <w:sz w:val="20"/>
            <w:szCs w:val="20"/>
          </w:rPr>
          <w:br/>
          <w:t xml:space="preserve">   NULL,                           /* Default property registration routine*/</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129" w:author="Unknown Author" w:date="2023-05-05T11:26:00Z">
        <w:r>
          <w:t>the Reference Access Property List Class has no callbacks – and hence no multi-thread safety issues.</w:t>
        </w:r>
      </w:ins>
    </w:p>
    <w:p w:rsidR="00D31373" w:rsidRDefault="00D31373"/>
    <w:p w:rsidR="00D31373" w:rsidRDefault="00000000">
      <w:pPr>
        <w:pStyle w:val="Heading2"/>
      </w:pPr>
      <w:bookmarkStart w:id="2130" w:name="__RefHeading___Toc31382_1307998885"/>
      <w:bookmarkEnd w:id="2130"/>
      <w:ins w:id="2131" w:author="Unknown Author" w:date="2023-05-05T06:35:00Z">
        <w:r>
          <w:t xml:space="preserve">File Creation Property List (FCRTPL) Class (ROOT </w:t>
        </w:r>
        <w:r>
          <w:rPr>
            <w:sz w:val="24"/>
          </w:rPr>
          <w:t>→</w:t>
        </w:r>
        <w:r>
          <w:t xml:space="preserve"> OCRTPL </w:t>
        </w:r>
        <w:r>
          <w:rPr>
            <w:sz w:val="24"/>
          </w:rPr>
          <w:t>→</w:t>
        </w:r>
        <w:r>
          <w:t xml:space="preserve"> GCRTPL </w:t>
        </w:r>
        <w:r>
          <w:rPr>
            <w:sz w:val="24"/>
          </w:rPr>
          <w:t>→</w:t>
        </w:r>
        <w:r>
          <w:t xml:space="preserve"> FCRTPL)</w:t>
        </w:r>
      </w:ins>
    </w:p>
    <w:p w:rsidR="00D31373" w:rsidRDefault="00D31373">
      <w:pPr>
        <w:rPr>
          <w:szCs w:val="20"/>
        </w:rPr>
      </w:pPr>
    </w:p>
    <w:p w:rsidR="00D31373" w:rsidRDefault="00000000">
      <w:pPr>
        <w:rPr>
          <w:szCs w:val="20"/>
        </w:rPr>
      </w:pPr>
      <w:ins w:id="2132" w:author="Unknown Author" w:date="2023-05-05T06:35:00Z">
        <w:r>
          <w:rPr>
            <w:szCs w:val="20"/>
          </w:rPr>
          <w:t>As seen from the initialization below:</w:t>
        </w:r>
      </w:ins>
    </w:p>
    <w:p w:rsidR="00D31373" w:rsidRDefault="00D31373"/>
    <w:p w:rsidR="00D31373" w:rsidRDefault="00000000">
      <w:ins w:id="2133" w:author="Unknown Author" w:date="2023-05-05T06:35:00Z">
        <w:r>
          <w:rPr>
            <w:rFonts w:ascii="monospace" w:hAnsi="monospace"/>
            <w:color w:val="000000"/>
            <w:sz w:val="20"/>
            <w:szCs w:val="20"/>
            <w:highlight w:val="white"/>
          </w:rPr>
          <w:t xml:space="preserve">/* File creation property list class library initialization object */ </w:t>
        </w:r>
        <w:r>
          <w:rPr>
            <w:rFonts w:ascii="monospace" w:hAnsi="monospace"/>
            <w:sz w:val="20"/>
            <w:szCs w:val="20"/>
          </w:rPr>
          <w:br/>
          <w:t xml:space="preserve">const H5P_libclass_t H5P_CLS_FCRT[1] = {{ </w:t>
        </w:r>
        <w:r>
          <w:rPr>
            <w:rFonts w:ascii="monospace" w:hAnsi="monospace"/>
            <w:sz w:val="20"/>
            <w:szCs w:val="20"/>
          </w:rPr>
          <w:br/>
          <w:t xml:space="preserve">   "file create",        /* Class name for debugging     */ </w:t>
        </w:r>
        <w:r>
          <w:rPr>
            <w:rFonts w:ascii="monospace" w:hAnsi="monospace"/>
            <w:sz w:val="20"/>
            <w:szCs w:val="20"/>
          </w:rPr>
          <w:br/>
          <w:t xml:space="preserve">   H5P_TYPE_FILE_CREATE, /* Class type                   */ </w:t>
        </w:r>
        <w:r>
          <w:rPr>
            <w:rFonts w:ascii="monospace" w:hAnsi="monospace"/>
            <w:sz w:val="20"/>
            <w:szCs w:val="20"/>
          </w:rPr>
          <w:br/>
        </w:r>
        <w:r>
          <w:rPr>
            <w:rFonts w:ascii="monospace" w:hAnsi="monospace"/>
            <w:sz w:val="20"/>
            <w:szCs w:val="20"/>
          </w:rPr>
          <w:br/>
          <w:t xml:space="preserve">   &amp;H5P_CLS_GROUP_CREATE_g,   /* Parent class                 */ </w:t>
        </w:r>
        <w:r>
          <w:rPr>
            <w:rFonts w:ascii="monospace" w:hAnsi="monospace"/>
            <w:sz w:val="20"/>
            <w:szCs w:val="20"/>
          </w:rPr>
          <w:br/>
          <w:t xml:space="preserve">   &amp;H5P_CLS_FILE_CREATE_g,    /* Pointer to class             */ </w:t>
        </w:r>
        <w:r>
          <w:rPr>
            <w:rFonts w:ascii="monospace" w:hAnsi="monospace"/>
            <w:sz w:val="20"/>
            <w:szCs w:val="20"/>
          </w:rPr>
          <w:br/>
          <w:t xml:space="preserve">   &amp;H5P_CLS_FILE_CREATE_ID_g, /* Pointer to class ID          */ </w:t>
        </w:r>
        <w:r>
          <w:rPr>
            <w:rFonts w:ascii="monospace" w:hAnsi="monospace"/>
            <w:sz w:val="20"/>
            <w:szCs w:val="20"/>
          </w:rPr>
          <w:br/>
          <w:t xml:space="preserve">   &amp;H5P_LST_FILE_CREATE_ID_g, /* Pointer to default property list ID */ </w:t>
        </w:r>
        <w:r>
          <w:rPr>
            <w:rFonts w:ascii="monospace" w:hAnsi="monospace"/>
            <w:sz w:val="20"/>
            <w:szCs w:val="20"/>
          </w:rPr>
          <w:br/>
          <w:t xml:space="preserve">   H5P__fcrt_reg_prop,        /* Default property registration routine */ </w:t>
        </w:r>
        <w:r>
          <w:rPr>
            <w:rFonts w:ascii="monospace" w:hAnsi="monospace"/>
            <w:sz w:val="20"/>
            <w:szCs w:val="20"/>
          </w:rPr>
          <w:br/>
        </w:r>
        <w:r>
          <w:rPr>
            <w:rFonts w:ascii="monospace" w:hAnsi="monospace"/>
            <w:sz w:val="20"/>
            <w:szCs w:val="20"/>
          </w:rPr>
          <w:br/>
          <w:t xml:space="preserve">   NULL, /* Class creation callback      */ </w:t>
        </w:r>
        <w:r>
          <w:rPr>
            <w:rFonts w:ascii="monospace" w:hAnsi="monospace"/>
            <w:sz w:val="20"/>
            <w:szCs w:val="20"/>
          </w:rPr>
          <w:br/>
          <w:t xml:space="preserve">   NULL, /* Class creation callback info */ </w:t>
        </w:r>
        <w:r>
          <w:rPr>
            <w:rFonts w:ascii="monospace" w:hAnsi="monospace"/>
            <w:sz w:val="20"/>
            <w:szCs w:val="20"/>
          </w:rPr>
          <w:br/>
          <w:t xml:space="preserve">   NULL, /* Class copy callback          */ </w:t>
        </w:r>
        <w:r>
          <w:rPr>
            <w:rFonts w:ascii="monospace" w:hAnsi="monospace"/>
            <w:sz w:val="20"/>
            <w:szCs w:val="20"/>
          </w:rPr>
          <w:br/>
          <w:t xml:space="preserve">   NULL, /* Class copy callback info     */ </w:t>
        </w:r>
        <w:r>
          <w:rPr>
            <w:rFonts w:ascii="monospace" w:hAnsi="monospace"/>
            <w:sz w:val="20"/>
            <w:szCs w:val="20"/>
          </w:rPr>
          <w:br/>
          <w:t xml:space="preserve">   NULL, /* Class close callback         */ </w:t>
        </w:r>
        <w:r>
          <w:rPr>
            <w:rFonts w:ascii="monospace" w:hAnsi="monospace"/>
            <w:sz w:val="20"/>
            <w:szCs w:val="20"/>
          </w:rPr>
          <w:br/>
          <w:t xml:space="preserve">   NULL  /* Class close callback info    */ </w:t>
        </w:r>
        <w:r>
          <w:rPr>
            <w:rFonts w:ascii="monospace" w:hAnsi="monospace"/>
            <w:sz w:val="20"/>
            <w:szCs w:val="20"/>
          </w:rPr>
          <w:br/>
          <w:t>}};</w:t>
        </w:r>
      </w:ins>
    </w:p>
    <w:p w:rsidR="00D31373" w:rsidRDefault="00D31373"/>
    <w:p w:rsidR="00D31373" w:rsidRDefault="00000000">
      <w:ins w:id="2134" w:author="Unknown Author" w:date="2023-05-05T11:21:00Z">
        <w:r>
          <w:t>the File Creation Property List Class has no callbacks – and hence no multi-thread safety issues.</w:t>
        </w:r>
      </w:ins>
    </w:p>
    <w:p w:rsidR="00D31373" w:rsidRDefault="00D31373"/>
    <w:p w:rsidR="00D31373" w:rsidRDefault="00D31373"/>
    <w:p w:rsidR="00D31373" w:rsidRDefault="00D31373"/>
    <w:p w:rsidR="00D31373" w:rsidRDefault="00D31373"/>
    <w:p w:rsidR="00D31373" w:rsidRDefault="00D31373"/>
    <w:p w:rsidR="00D31373" w:rsidRDefault="00D31373"/>
    <w:p w:rsidR="00D31373" w:rsidRDefault="00D31373">
      <w:pPr>
        <w:sectPr w:rsidR="00D31373">
          <w:type w:val="continuous"/>
          <w:pgSz w:w="12240" w:h="15840"/>
          <w:pgMar w:top="1440" w:right="1440" w:bottom="1440" w:left="1440" w:header="0" w:footer="0" w:gutter="0"/>
          <w:cols w:space="720"/>
          <w:formProt w:val="0"/>
          <w:docGrid w:linePitch="360"/>
        </w:sectPr>
      </w:pPr>
    </w:p>
    <w:p w:rsidR="00D31373" w:rsidRDefault="00D31373"/>
    <w:p w:rsidR="00D31373" w:rsidRDefault="00D31373">
      <w:pPr>
        <w:sectPr w:rsidR="00D31373">
          <w:type w:val="continuous"/>
          <w:pgSz w:w="12240" w:h="15840"/>
          <w:pgMar w:top="1440" w:right="1440" w:bottom="1440" w:left="1440" w:header="0" w:footer="0" w:gutter="0"/>
          <w:cols w:space="720"/>
          <w:formProt w:val="0"/>
          <w:docGrid w:linePitch="360"/>
        </w:sectPr>
      </w:pPr>
    </w:p>
    <w:p w:rsidR="00D31373" w:rsidRDefault="00D31373"/>
    <w:p w:rsidR="00D31373" w:rsidRDefault="00D31373">
      <w:pPr>
        <w:sectPr w:rsidR="00D31373">
          <w:type w:val="continuous"/>
          <w:pgSz w:w="12240" w:h="15840"/>
          <w:pgMar w:top="1440" w:right="1440" w:bottom="1440" w:left="1440" w:header="0" w:footer="0" w:gutter="0"/>
          <w:cols w:space="720"/>
          <w:formProt w:val="0"/>
          <w:docGrid w:linePitch="360"/>
        </w:sectPr>
      </w:pPr>
    </w:p>
    <w:p w:rsidR="00D31373" w:rsidRDefault="00000000">
      <w:pPr>
        <w:pStyle w:val="Heading1"/>
      </w:pPr>
      <w:r>
        <w:lastRenderedPageBreak/>
        <w:br w:type="page"/>
      </w:r>
    </w:p>
    <w:p w:rsidR="00D31373" w:rsidRDefault="00000000">
      <w:pPr>
        <w:pStyle w:val="Heading1"/>
      </w:pPr>
      <w:bookmarkStart w:id="2135" w:name="__RefHeading___Toc55486_3132940253"/>
      <w:bookmarkEnd w:id="2135"/>
      <w:r>
        <w:lastRenderedPageBreak/>
        <w:t>Appendix 5 – Census of H5P Callbacks</w:t>
      </w:r>
    </w:p>
    <w:p w:rsidR="00D31373" w:rsidRDefault="00D31373"/>
    <w:p w:rsidR="00D31373" w:rsidRDefault="00000000">
      <w:r>
        <w:t>The following is a census of H5P callbacks prepared by Mathew Larson – in particular his June 12, 2024 version of this document.</w:t>
      </w:r>
    </w:p>
    <w:p w:rsidR="00D31373" w:rsidRDefault="00000000">
      <w:pPr>
        <w:pStyle w:val="Title"/>
      </w:pPr>
      <w:r>
        <w:t>Census of H5P Callbacks</w:t>
      </w:r>
    </w:p>
    <w:p w:rsidR="00D31373" w:rsidRDefault="00000000">
      <w:pPr>
        <w:pStyle w:val="Author"/>
      </w:pPr>
      <w:r>
        <w:t>Matthew Larson</w:t>
      </w:r>
    </w:p>
    <w:p w:rsidR="00D31373" w:rsidRDefault="00000000">
      <w:pPr>
        <w:pStyle w:val="Heading2"/>
      </w:pPr>
      <w:bookmarkStart w:id="2136" w:name="__RefHeading___Toc55488_3132940253"/>
      <w:bookmarkStart w:id="2137" w:name="overview"/>
      <w:bookmarkEnd w:id="2136"/>
      <w:r>
        <w:t>Overview</w:t>
      </w:r>
      <w:bookmarkEnd w:id="2137"/>
    </w:p>
    <w:p w:rsidR="00D31373" w:rsidRDefault="00000000">
      <w:pPr>
        <w:pStyle w:val="FirstParagraph"/>
      </w:pPr>
      <w:r>
        <w:t>This document is a census of property callbacks and property class callbacks in the HDF5 library as of 1.14.4.3, for the purpose of identifying potential issues with the implementation of threadsafety in the H5P module.</w:t>
      </w:r>
    </w:p>
    <w:p w:rsidR="00D31373" w:rsidRDefault="00000000">
      <w:pPr>
        <w:pStyle w:val="BodyText"/>
      </w:pPr>
      <w:r>
        <w:t>This document attempts to list every unique property callback, along with comments about its dependencies and implications for threadsafety, if any. A section on internal library modification of properties and on context modification of properties is also included, since these create threadsafety concerns.</w:t>
      </w:r>
    </w:p>
    <w:p w:rsidR="00D31373" w:rsidRDefault="00000000">
      <w:pPr>
        <w:pStyle w:val="BodyText"/>
      </w:pPr>
      <w:r>
        <w:t>Property list modules which have no unique callbacks (MAPL, LCPL, and FMPL) do not have their own sections here.</w:t>
      </w:r>
    </w:p>
    <w:p w:rsidR="00D31373" w:rsidRDefault="00000000">
      <w:pPr>
        <w:pStyle w:val="Heading3"/>
      </w:pPr>
      <w:bookmarkStart w:id="2138" w:name="__RefHeading___Toc55490_3132940253"/>
      <w:bookmarkStart w:id="2139" w:name="property-callback-overview"/>
      <w:bookmarkEnd w:id="2138"/>
      <w:r>
        <w:t>Property Callback Overview</w:t>
      </w:r>
      <w:bookmarkEnd w:id="2139"/>
    </w:p>
    <w:p w:rsidR="00D31373" w:rsidRDefault="00000000">
      <w:pPr>
        <w:pStyle w:val="FirstParagraph"/>
      </w:pPr>
      <w:r>
        <w:t xml:space="preserve">Each property (instance of </w:t>
      </w:r>
      <w:r>
        <w:rPr>
          <w:rStyle w:val="VerbatimChar"/>
        </w:rPr>
        <w:t>H5P_genprop_t)</w:t>
      </w:r>
      <w:r>
        <w:t xml:space="preserve"> has up to nine unique callbacks assigned to it when it is registered to a property list class via </w:t>
      </w:r>
      <w:r>
        <w:rPr>
          <w:rStyle w:val="VerbatimChar"/>
        </w:rPr>
        <w:t>H5P__register_</w:t>
      </w:r>
      <w:proofErr w:type="gramStart"/>
      <w:r>
        <w:rPr>
          <w:rStyle w:val="VerbatimChar"/>
        </w:rPr>
        <w:t>real(</w:t>
      </w:r>
      <w:proofErr w:type="gramEnd"/>
      <w:r>
        <w:rPr>
          <w:rStyle w:val="VerbatimChar"/>
        </w:rPr>
        <w:t>)</w:t>
      </w:r>
      <w:r>
        <w:t>. Each of these callbacks is optional, although properties which are objects with their own internal memory allocation require unique get/set/copy/create and del/close callbacks to properly implement the copy-by-value semantics expected of property values.</w:t>
      </w:r>
    </w:p>
    <w:p w:rsidR="00D31373" w:rsidRDefault="00000000">
      <w:pPr>
        <w:numPr>
          <w:ilvl w:val="0"/>
          <w:numId w:val="31"/>
        </w:numPr>
      </w:pPr>
      <w:r>
        <w:t xml:space="preserve">Create - </w:t>
      </w:r>
      <w:r>
        <w:rPr>
          <w:rStyle w:val="VerbatimChar"/>
        </w:rPr>
        <w:t>herr_t H5P_prp_create_func_</w:t>
      </w:r>
      <w:proofErr w:type="gramStart"/>
      <w:r>
        <w:rPr>
          <w:rStyle w:val="VerbatimChar"/>
        </w:rPr>
        <w:t>t(</w:t>
      </w:r>
      <w:proofErr w:type="gramEnd"/>
      <w:r>
        <w:rPr>
          <w:rStyle w:val="VerbatimChar"/>
        </w:rPr>
        <w:t>const char *name, size_t size, void *value)</w:t>
      </w:r>
    </w:p>
    <w:p w:rsidR="00D31373" w:rsidRDefault="00000000">
      <w:pPr>
        <w:numPr>
          <w:ilvl w:val="0"/>
          <w:numId w:val="32"/>
        </w:numPr>
      </w:pPr>
      <w:r>
        <w:t xml:space="preserve">This callback should set up the initial value of the property by modifying the provided </w:t>
      </w:r>
      <w:r>
        <w:rPr>
          <w:rStyle w:val="VerbatimChar"/>
        </w:rPr>
        <w:t>value</w:t>
      </w:r>
      <w:r>
        <w:t xml:space="preserve"> buffer. This is necessary when the property is a complex object that cannot be deep copied by a single </w:t>
      </w:r>
      <w:proofErr w:type="gramStart"/>
      <w:r>
        <w:rPr>
          <w:rStyle w:val="VerbatimChar"/>
        </w:rPr>
        <w:t>memcpy(</w:t>
      </w:r>
      <w:proofErr w:type="gramEnd"/>
      <w:r>
        <w:rPr>
          <w:rStyle w:val="VerbatimChar"/>
        </w:rPr>
        <w:t>)</w:t>
      </w:r>
      <w:r>
        <w:t xml:space="preserve">. </w:t>
      </w:r>
      <w:r>
        <w:rPr>
          <w:rStyle w:val="VerbatimChar"/>
        </w:rPr>
        <w:t>size</w:t>
      </w:r>
      <w:r>
        <w:t xml:space="preserve"> describes the size of value, and </w:t>
      </w:r>
      <w:r>
        <w:rPr>
          <w:rStyle w:val="VerbatimChar"/>
        </w:rPr>
        <w:t>name</w:t>
      </w:r>
      <w:r>
        <w:t xml:space="preserve"> is the name of the property being created.</w:t>
      </w:r>
    </w:p>
    <w:p w:rsidR="00D31373" w:rsidRDefault="00000000">
      <w:pPr>
        <w:numPr>
          <w:ilvl w:val="0"/>
          <w:numId w:val="32"/>
        </w:numPr>
      </w:pPr>
      <w:r>
        <w:rPr>
          <w:rStyle w:val="VerbatimChar"/>
        </w:rPr>
        <w:t>value</w:t>
      </w:r>
      <w:r>
        <w:t xml:space="preserve"> is a shallow copy of the initial property value provided to </w:t>
      </w:r>
      <w:r>
        <w:rPr>
          <w:rStyle w:val="VerbatimChar"/>
        </w:rPr>
        <w:t>H5P__register_</w:t>
      </w:r>
      <w:proofErr w:type="gramStart"/>
      <w:r>
        <w:rPr>
          <w:rStyle w:val="VerbatimChar"/>
        </w:rPr>
        <w:t>real(</w:t>
      </w:r>
      <w:proofErr w:type="gramEnd"/>
      <w:r>
        <w:rPr>
          <w:rStyle w:val="VerbatimChar"/>
        </w:rPr>
        <w:t>)</w:t>
      </w:r>
      <w:r>
        <w:t>. If this callback returns a negative value, then the potentially modified value is not copied into the property and the creation routine returns an error.</w:t>
      </w:r>
    </w:p>
    <w:p w:rsidR="00D31373" w:rsidRDefault="00000000">
      <w:pPr>
        <w:numPr>
          <w:ilvl w:val="0"/>
          <w:numId w:val="32"/>
        </w:numPr>
      </w:pPr>
      <w:r>
        <w:t xml:space="preserve">The initialization done by this callback may consist of simply deep copying the initial value. This deep copy may be implemented via reference counting (as seen in </w:t>
      </w:r>
      <w:r>
        <w:rPr>
          <w:rStyle w:val="VerbatimChar"/>
        </w:rPr>
        <w:t>H5P__facc_file_driver_</w:t>
      </w:r>
      <w:proofErr w:type="gramStart"/>
      <w:r>
        <w:rPr>
          <w:rStyle w:val="VerbatimChar"/>
        </w:rPr>
        <w:t>create(</w:t>
      </w:r>
      <w:proofErr w:type="gramEnd"/>
      <w:r>
        <w:rPr>
          <w:rStyle w:val="VerbatimChar"/>
        </w:rPr>
        <w:t>)</w:t>
      </w:r>
      <w:r>
        <w:t xml:space="preserve"> and </w:t>
      </w:r>
      <w:r>
        <w:rPr>
          <w:rStyle w:val="VerbatimChar"/>
        </w:rPr>
        <w:t>H5P__facc_vol_create())</w:t>
      </w:r>
      <w:r>
        <w:t xml:space="preserve">, or as a ’real’ copy with new memory allocation for each dynamically allocated field of the property value. </w:t>
      </w:r>
      <w:r>
        <w:lastRenderedPageBreak/>
        <w:t>The memory management method this callback uses to enable copy-by-value semantics must be cleaned up during the delete and free callbacks assigned to the same property.</w:t>
      </w:r>
    </w:p>
    <w:p w:rsidR="00D31373" w:rsidRDefault="00000000">
      <w:pPr>
        <w:numPr>
          <w:ilvl w:val="0"/>
          <w:numId w:val="32"/>
        </w:numPr>
      </w:pPr>
      <w:r>
        <w:t xml:space="preserve">The original dynamically allocated fields under </w:t>
      </w:r>
      <w:r>
        <w:rPr>
          <w:rStyle w:val="VerbatimChar"/>
        </w:rPr>
        <w:t>value</w:t>
      </w:r>
      <w:r>
        <w:t>, if any, should not be freed or modified, since these fields are still in use by either the property list class or the original property list. An exception to this is that if reference counting is used to implement copy-by-value, then the underlying fields must be modified to update their reference count.</w:t>
      </w:r>
    </w:p>
    <w:p w:rsidR="00D31373" w:rsidRDefault="00000000">
      <w:pPr>
        <w:numPr>
          <w:ilvl w:val="0"/>
          <w:numId w:val="32"/>
        </w:numPr>
      </w:pPr>
      <w:r>
        <w:t xml:space="preserve">This callback is invoked in two places by the library: During the creation of a new property list in </w:t>
      </w:r>
      <w:r>
        <w:rPr>
          <w:rStyle w:val="VerbatimChar"/>
        </w:rPr>
        <w:t>H5P__</w:t>
      </w:r>
      <w:proofErr w:type="gramStart"/>
      <w:r>
        <w:rPr>
          <w:rStyle w:val="VerbatimChar"/>
        </w:rPr>
        <w:t>create(</w:t>
      </w:r>
      <w:proofErr w:type="gramEnd"/>
      <w:r>
        <w:rPr>
          <w:rStyle w:val="VerbatimChar"/>
        </w:rPr>
        <w:t>)</w:t>
      </w:r>
      <w:r>
        <w:t xml:space="preserve">, and when copying a property from one plist to another plist that does not already contain it in </w:t>
      </w:r>
      <w:r>
        <w:rPr>
          <w:rStyle w:val="VerbatimChar"/>
        </w:rPr>
        <w:t>H5P__copy_prop_plist()</w:t>
      </w:r>
      <w:r>
        <w:t>. (If the target plist for a copy operation does already contain the property, the copy callback is used instead.)</w:t>
      </w:r>
    </w:p>
    <w:p w:rsidR="00D31373" w:rsidRDefault="00000000">
      <w:pPr>
        <w:numPr>
          <w:ilvl w:val="0"/>
          <w:numId w:val="31"/>
        </w:numPr>
      </w:pPr>
      <w:r>
        <w:t xml:space="preserve">Set - </w:t>
      </w:r>
      <w:r>
        <w:rPr>
          <w:rStyle w:val="VerbatimChar"/>
        </w:rPr>
        <w:t>herr_t H5P_prp_set_func_</w:t>
      </w:r>
      <w:proofErr w:type="gramStart"/>
      <w:r>
        <w:rPr>
          <w:rStyle w:val="VerbatimChar"/>
        </w:rPr>
        <w:t>t(</w:t>
      </w:r>
      <w:proofErr w:type="gramEnd"/>
      <w:r>
        <w:rPr>
          <w:rStyle w:val="VerbatimChar"/>
        </w:rPr>
        <w:t>hid_t prop_id, const char *name, size_t size, void *value)</w:t>
      </w:r>
    </w:p>
    <w:p w:rsidR="00D31373" w:rsidRDefault="00000000">
      <w:pPr>
        <w:numPr>
          <w:ilvl w:val="0"/>
          <w:numId w:val="32"/>
        </w:numPr>
      </w:pPr>
      <w:r>
        <w:t xml:space="preserve">This callback should modify </w:t>
      </w:r>
      <w:r>
        <w:rPr>
          <w:rStyle w:val="VerbatimChar"/>
        </w:rPr>
        <w:t>value</w:t>
      </w:r>
      <w:r>
        <w:t xml:space="preserve"> as necessary for the set operation to follow copy-by-value semantics for the property. This callback is necessary when the value is a complex object with its own internal dynamic memory allocation. This callback may also perform a transformation on the property value, if the internal representation differs from the representation visible to the user.</w:t>
      </w:r>
    </w:p>
    <w:p w:rsidR="00D31373" w:rsidRDefault="00000000">
      <w:pPr>
        <w:numPr>
          <w:ilvl w:val="0"/>
          <w:numId w:val="32"/>
        </w:numPr>
      </w:pPr>
      <w:r>
        <w:rPr>
          <w:rStyle w:val="VerbatimChar"/>
        </w:rPr>
        <w:t>prop_id</w:t>
      </w:r>
      <w:r>
        <w:t xml:space="preserve"> is the ID of the property list being modified. </w:t>
      </w:r>
      <w:r>
        <w:rPr>
          <w:rStyle w:val="VerbatimChar"/>
        </w:rPr>
        <w:t>name</w:t>
      </w:r>
      <w:r>
        <w:t xml:space="preserve"> is the name of the property being modified. </w:t>
      </w:r>
      <w:r>
        <w:rPr>
          <w:rStyle w:val="VerbatimChar"/>
        </w:rPr>
        <w:t>value</w:t>
      </w:r>
      <w:r>
        <w:t xml:space="preserve"> is a shallow copy of the provided value to write. </w:t>
      </w:r>
      <w:r>
        <w:rPr>
          <w:rStyle w:val="VerbatimChar"/>
        </w:rPr>
        <w:t>size</w:t>
      </w:r>
      <w:r>
        <w:t xml:space="preserve"> is the size of the buffer value. If this callback returns a negative value, the potentially modified value is not copied into the property and the set routine returns an error.</w:t>
      </w:r>
    </w:p>
    <w:p w:rsidR="00D31373" w:rsidRDefault="00000000">
      <w:pPr>
        <w:numPr>
          <w:ilvl w:val="0"/>
          <w:numId w:val="32"/>
        </w:numPr>
      </w:pPr>
      <w:r>
        <w:t xml:space="preserve">If performing a deep copy, the set callback should either allocate new memory for the dynamically allocated fields of the property value, or ’fake’ copy them using reference counting - see </w:t>
      </w:r>
      <w:r>
        <w:rPr>
          <w:rStyle w:val="VerbatimChar"/>
        </w:rPr>
        <w:t>H5P__facc_file_driver_</w:t>
      </w:r>
      <w:proofErr w:type="gramStart"/>
      <w:r>
        <w:rPr>
          <w:rStyle w:val="VerbatimChar"/>
        </w:rPr>
        <w:t>set(</w:t>
      </w:r>
      <w:proofErr w:type="gramEnd"/>
      <w:r>
        <w:rPr>
          <w:rStyle w:val="VerbatimChar"/>
        </w:rPr>
        <w:t>)</w:t>
      </w:r>
      <w:r>
        <w:t xml:space="preserve"> and </w:t>
      </w:r>
      <w:r>
        <w:rPr>
          <w:rStyle w:val="VerbatimChar"/>
        </w:rPr>
        <w:t>H5P__facc_vol_set()</w:t>
      </w:r>
      <w:r>
        <w:t xml:space="preserve"> as examples. The memory management method this callback uses to enable copy-by-value semantics must be cleaned up during the delete and free callbacks assigned to the same property.</w:t>
      </w:r>
    </w:p>
    <w:p w:rsidR="00D31373" w:rsidRDefault="00000000">
      <w:pPr>
        <w:numPr>
          <w:ilvl w:val="0"/>
          <w:numId w:val="32"/>
        </w:numPr>
      </w:pPr>
      <w:r>
        <w:t>If no error occurs, the modified value buffer is copied to the target property after this callback finishes.</w:t>
      </w:r>
    </w:p>
    <w:p w:rsidR="00D31373" w:rsidRDefault="00000000">
      <w:pPr>
        <w:numPr>
          <w:ilvl w:val="0"/>
          <w:numId w:val="32"/>
        </w:numPr>
      </w:pPr>
      <w:r>
        <w:t xml:space="preserve">The original dynamically allocated fields under </w:t>
      </w:r>
      <w:r>
        <w:rPr>
          <w:rStyle w:val="VerbatimChar"/>
        </w:rPr>
        <w:t>value</w:t>
      </w:r>
      <w:r>
        <w:t>, if any, should not be freed or modified, since these fields are still in use by the application. An exception to this is that if reference counting is used to implement copy-by-value, then the underlying fields must be modified to update their reference count.</w:t>
      </w:r>
    </w:p>
    <w:p w:rsidR="00D31373" w:rsidRDefault="00000000">
      <w:pPr>
        <w:numPr>
          <w:ilvl w:val="0"/>
          <w:numId w:val="32"/>
        </w:numPr>
      </w:pPr>
      <w:r>
        <w:t xml:space="preserve">The set callback is used to set the value of a property in a list by </w:t>
      </w:r>
      <w:r>
        <w:rPr>
          <w:rStyle w:val="VerbatimChar"/>
        </w:rPr>
        <w:t>H5P__set_plist_</w:t>
      </w:r>
      <w:proofErr w:type="gramStart"/>
      <w:r>
        <w:rPr>
          <w:rStyle w:val="VerbatimChar"/>
        </w:rPr>
        <w:t>cb(</w:t>
      </w:r>
      <w:proofErr w:type="gramEnd"/>
      <w:r>
        <w:rPr>
          <w:rStyle w:val="VerbatimChar"/>
        </w:rPr>
        <w:t>)</w:t>
      </w:r>
      <w:r>
        <w:t xml:space="preserve">, and to set the value of a property in a class by </w:t>
      </w:r>
      <w:r>
        <w:rPr>
          <w:rStyle w:val="VerbatimChar"/>
        </w:rPr>
        <w:t>H5P__set_pclass_cb()</w:t>
      </w:r>
      <w:r>
        <w:t>.</w:t>
      </w:r>
    </w:p>
    <w:p w:rsidR="00D31373" w:rsidRDefault="00000000">
      <w:pPr>
        <w:numPr>
          <w:ilvl w:val="0"/>
          <w:numId w:val="32"/>
        </w:numPr>
      </w:pPr>
      <w:r>
        <w:t xml:space="preserve">If the set callback is not defined, the property read operation defaults to a simple </w:t>
      </w:r>
      <w:proofErr w:type="gramStart"/>
      <w:r>
        <w:rPr>
          <w:rStyle w:val="VerbatimChar"/>
        </w:rPr>
        <w:t>memcpy(</w:t>
      </w:r>
      <w:proofErr w:type="gramEnd"/>
      <w:r>
        <w:rPr>
          <w:rStyle w:val="VerbatimChar"/>
        </w:rPr>
        <w:t>)</w:t>
      </w:r>
      <w:r>
        <w:t xml:space="preserve"> from the application buffer to the property value buffer.</w:t>
      </w:r>
    </w:p>
    <w:p w:rsidR="00D31373" w:rsidRDefault="00000000">
      <w:pPr>
        <w:numPr>
          <w:ilvl w:val="0"/>
          <w:numId w:val="31"/>
        </w:numPr>
      </w:pPr>
      <w:r>
        <w:t xml:space="preserve">Get - </w:t>
      </w:r>
      <w:r>
        <w:rPr>
          <w:rStyle w:val="VerbatimChar"/>
        </w:rPr>
        <w:t>herr_t H5P_prp_get_func_</w:t>
      </w:r>
      <w:proofErr w:type="gramStart"/>
      <w:r>
        <w:rPr>
          <w:rStyle w:val="VerbatimChar"/>
        </w:rPr>
        <w:t>t(</w:t>
      </w:r>
      <w:proofErr w:type="gramEnd"/>
      <w:r>
        <w:rPr>
          <w:rStyle w:val="VerbatimChar"/>
        </w:rPr>
        <w:t>hid_t prop_id, const char *name, size_t size, void *value)</w:t>
      </w:r>
    </w:p>
    <w:p w:rsidR="00D31373" w:rsidRDefault="00000000">
      <w:pPr>
        <w:numPr>
          <w:ilvl w:val="0"/>
          <w:numId w:val="32"/>
        </w:numPr>
      </w:pPr>
      <w:r>
        <w:t xml:space="preserve">This callback should modify </w:t>
      </w:r>
      <w:r>
        <w:rPr>
          <w:rStyle w:val="VerbatimChar"/>
        </w:rPr>
        <w:t>value</w:t>
      </w:r>
      <w:r>
        <w:t xml:space="preserve"> as necessary for the get operation to follow copy-by-value semantics for the property. This is necessary when the property value is a complex object with its own internal dynamic memory allocation. The get callback may also perform a transformation on the property value before providing it to the user, if the representation visible to the user differs from how it is stored in the library.</w:t>
      </w:r>
    </w:p>
    <w:p w:rsidR="00D31373" w:rsidRDefault="00000000">
      <w:pPr>
        <w:numPr>
          <w:ilvl w:val="0"/>
          <w:numId w:val="32"/>
        </w:numPr>
      </w:pPr>
      <w:r>
        <w:rPr>
          <w:rStyle w:val="VerbatimChar"/>
        </w:rPr>
        <w:lastRenderedPageBreak/>
        <w:t>prop_id</w:t>
      </w:r>
      <w:r>
        <w:t xml:space="preserve"> is the ID of the property list being queried. </w:t>
      </w:r>
      <w:r>
        <w:rPr>
          <w:rStyle w:val="VerbatimChar"/>
        </w:rPr>
        <w:t>name</w:t>
      </w:r>
      <w:r>
        <w:t xml:space="preserve"> is the name of the property being queried. </w:t>
      </w:r>
      <w:r>
        <w:rPr>
          <w:rStyle w:val="VerbatimChar"/>
        </w:rPr>
        <w:t>value</w:t>
      </w:r>
      <w:r>
        <w:t xml:space="preserve"> is a shallow copy of the property value that will eventually be returned to the application. </w:t>
      </w:r>
      <w:r>
        <w:rPr>
          <w:rStyle w:val="VerbatimChar"/>
        </w:rPr>
        <w:t>size</w:t>
      </w:r>
      <w:r>
        <w:t xml:space="preserve"> is the size of the buffer value. If this returns a negative value, then the user’s buffer is not modified and the get routine returns an error.</w:t>
      </w:r>
    </w:p>
    <w:p w:rsidR="00D31373" w:rsidRDefault="00000000">
      <w:pPr>
        <w:numPr>
          <w:ilvl w:val="0"/>
          <w:numId w:val="32"/>
        </w:numPr>
      </w:pPr>
      <w:r>
        <w:t xml:space="preserve">If performing a deep copy, the get callback should either allocate new memory for the dynamically allocated fields of the property value, or ’fake’ copy them using reference counting - see </w:t>
      </w:r>
      <w:r>
        <w:rPr>
          <w:rStyle w:val="VerbatimChar"/>
        </w:rPr>
        <w:t>H5P__facc_file_driver_</w:t>
      </w:r>
      <w:proofErr w:type="gramStart"/>
      <w:r>
        <w:rPr>
          <w:rStyle w:val="VerbatimChar"/>
        </w:rPr>
        <w:t>get(</w:t>
      </w:r>
      <w:proofErr w:type="gramEnd"/>
      <w:r>
        <w:rPr>
          <w:rStyle w:val="VerbatimChar"/>
        </w:rPr>
        <w:t>)</w:t>
      </w:r>
      <w:r>
        <w:t xml:space="preserve"> and </w:t>
      </w:r>
      <w:r>
        <w:rPr>
          <w:rStyle w:val="VerbatimChar"/>
        </w:rPr>
        <w:t>H5P__facc_vol_get()</w:t>
      </w:r>
      <w:r>
        <w:t>. The memory management method this callback uses to enable copy-by-value semantics must be cleaned up during the delete and free callbacks assigned to the same property.</w:t>
      </w:r>
    </w:p>
    <w:p w:rsidR="00D31373" w:rsidRDefault="00000000">
      <w:pPr>
        <w:numPr>
          <w:ilvl w:val="0"/>
          <w:numId w:val="32"/>
        </w:numPr>
      </w:pPr>
      <w:r>
        <w:t xml:space="preserve">The original dynamically allocated fields under </w:t>
      </w:r>
      <w:r>
        <w:rPr>
          <w:rStyle w:val="VerbatimChar"/>
        </w:rPr>
        <w:t>value</w:t>
      </w:r>
      <w:r>
        <w:t>, if any, should not be freed or modified, since these fields are still in use by the property itself. An exception to this is that if reference counting is used to implement copy-by-value, then the underlying fields must be modified to update their reference count.</w:t>
      </w:r>
    </w:p>
    <w:p w:rsidR="00D31373" w:rsidRDefault="00000000">
      <w:pPr>
        <w:numPr>
          <w:ilvl w:val="0"/>
          <w:numId w:val="32"/>
        </w:numPr>
      </w:pPr>
      <w:r>
        <w:t xml:space="preserve">If no error occurs, the modified value buffer is copied to the application buffer by </w:t>
      </w:r>
      <w:r>
        <w:rPr>
          <w:rStyle w:val="VerbatimChar"/>
        </w:rPr>
        <w:t>H5P__get_</w:t>
      </w:r>
      <w:proofErr w:type="gramStart"/>
      <w:r>
        <w:rPr>
          <w:rStyle w:val="VerbatimChar"/>
        </w:rPr>
        <w:t>cb(</w:t>
      </w:r>
      <w:proofErr w:type="gramEnd"/>
      <w:r>
        <w:rPr>
          <w:rStyle w:val="VerbatimChar"/>
        </w:rPr>
        <w:t>)</w:t>
      </w:r>
      <w:r>
        <w:t>.</w:t>
      </w:r>
    </w:p>
    <w:p w:rsidR="00D31373" w:rsidRDefault="00000000">
      <w:pPr>
        <w:numPr>
          <w:ilvl w:val="0"/>
          <w:numId w:val="32"/>
        </w:numPr>
      </w:pPr>
      <w:r>
        <w:t xml:space="preserve">If this callback is not defined, the read operation defaults to a simple </w:t>
      </w:r>
      <w:proofErr w:type="gramStart"/>
      <w:r>
        <w:rPr>
          <w:rStyle w:val="VerbatimChar"/>
        </w:rPr>
        <w:t>memcpy(</w:t>
      </w:r>
      <w:proofErr w:type="gramEnd"/>
      <w:r>
        <w:rPr>
          <w:rStyle w:val="VerbatimChar"/>
        </w:rPr>
        <w:t>)</w:t>
      </w:r>
      <w:r>
        <w:t xml:space="preserve"> from the property’s value to the application buffer.</w:t>
      </w:r>
    </w:p>
    <w:p w:rsidR="00D31373" w:rsidRDefault="00000000">
      <w:pPr>
        <w:numPr>
          <w:ilvl w:val="0"/>
          <w:numId w:val="31"/>
        </w:numPr>
      </w:pPr>
      <w:r>
        <w:t xml:space="preserve">Copy - </w:t>
      </w:r>
      <w:r>
        <w:rPr>
          <w:rStyle w:val="VerbatimChar"/>
        </w:rPr>
        <w:t>H5P_prp_copy_func_</w:t>
      </w:r>
      <w:proofErr w:type="gramStart"/>
      <w:r>
        <w:rPr>
          <w:rStyle w:val="VerbatimChar"/>
        </w:rPr>
        <w:t>t(</w:t>
      </w:r>
      <w:proofErr w:type="gramEnd"/>
      <w:r>
        <w:rPr>
          <w:rStyle w:val="VerbatimChar"/>
        </w:rPr>
        <w:t>const char *name, size_t size, void *value)</w:t>
      </w:r>
    </w:p>
    <w:p w:rsidR="00D31373" w:rsidRDefault="00000000">
      <w:pPr>
        <w:numPr>
          <w:ilvl w:val="0"/>
          <w:numId w:val="32"/>
        </w:numPr>
      </w:pPr>
      <w:r>
        <w:t xml:space="preserve">This callback should modify </w:t>
      </w:r>
      <w:r>
        <w:rPr>
          <w:rStyle w:val="VerbatimChar"/>
        </w:rPr>
        <w:t>value</w:t>
      </w:r>
      <w:r>
        <w:t xml:space="preserve"> as necessary for copy-by-value semantics to be upheld when copying this property between property lists. This is necessary when the property value is a complex object that is not fully copied by a single </w:t>
      </w:r>
      <w:proofErr w:type="gramStart"/>
      <w:r>
        <w:rPr>
          <w:rStyle w:val="VerbatimChar"/>
        </w:rPr>
        <w:t>memcpy(</w:t>
      </w:r>
      <w:proofErr w:type="gramEnd"/>
      <w:r>
        <w:rPr>
          <w:rStyle w:val="VerbatimChar"/>
        </w:rPr>
        <w:t>)</w:t>
      </w:r>
      <w:r>
        <w:t xml:space="preserve"> call.</w:t>
      </w:r>
    </w:p>
    <w:p w:rsidR="00D31373" w:rsidRDefault="00000000">
      <w:pPr>
        <w:numPr>
          <w:ilvl w:val="0"/>
          <w:numId w:val="32"/>
        </w:numPr>
      </w:pPr>
      <w:r>
        <w:rPr>
          <w:rStyle w:val="VerbatimChar"/>
        </w:rPr>
        <w:t>name</w:t>
      </w:r>
      <w:r>
        <w:t xml:space="preserve"> is the name of the property being copied. </w:t>
      </w:r>
      <w:r>
        <w:rPr>
          <w:rStyle w:val="VerbatimChar"/>
        </w:rPr>
        <w:t>value</w:t>
      </w:r>
      <w:r>
        <w:t xml:space="preserve"> is a shallow copy of the original property value. </w:t>
      </w:r>
      <w:r>
        <w:rPr>
          <w:rStyle w:val="VerbatimChar"/>
        </w:rPr>
        <w:t>size</w:t>
      </w:r>
      <w:r>
        <w:t xml:space="preserve"> is the size in bytes of value. If this callback succeeds, then </w:t>
      </w:r>
      <w:r>
        <w:rPr>
          <w:rStyle w:val="VerbatimChar"/>
        </w:rPr>
        <w:t>value</w:t>
      </w:r>
      <w:r>
        <w:t xml:space="preserve"> is copied to the new property in the destination property list.</w:t>
      </w:r>
    </w:p>
    <w:p w:rsidR="00D31373" w:rsidRDefault="00000000">
      <w:pPr>
        <w:numPr>
          <w:ilvl w:val="0"/>
          <w:numId w:val="32"/>
        </w:numPr>
      </w:pPr>
      <w:r>
        <w:t>If this callback returns a negative value, the potentially modified value is not copied into the destination plist and the copy routine returns an error.</w:t>
      </w:r>
    </w:p>
    <w:p w:rsidR="00D31373" w:rsidRDefault="00000000">
      <w:pPr>
        <w:numPr>
          <w:ilvl w:val="0"/>
          <w:numId w:val="32"/>
        </w:numPr>
      </w:pPr>
      <w:r>
        <w:t>This callback may implement a deep copy by copying any allocated fields stored under value, or ’fake’ such copying by using reference-counted fields. The memory management method this callback uses to enable copy-by-value semantics must be cleaned up during the delete and free callbacks assigned to the same property.</w:t>
      </w:r>
    </w:p>
    <w:p w:rsidR="00D31373" w:rsidRDefault="00000000">
      <w:pPr>
        <w:numPr>
          <w:ilvl w:val="0"/>
          <w:numId w:val="32"/>
        </w:numPr>
      </w:pPr>
      <w:r>
        <w:t>Note that this callback is used when copying an entire property list, and when copying a property to another list that already contains a property of the same name, but not when copying a property to another list that does not contain a property of the same name. In this last case, the create callback is used instead.</w:t>
      </w:r>
    </w:p>
    <w:p w:rsidR="00D31373" w:rsidRDefault="00000000">
      <w:pPr>
        <w:numPr>
          <w:ilvl w:val="0"/>
          <w:numId w:val="32"/>
        </w:numPr>
      </w:pPr>
      <w:r>
        <w:t xml:space="preserve">The original dynamically allocated fields under </w:t>
      </w:r>
      <w:r>
        <w:rPr>
          <w:rStyle w:val="VerbatimChar"/>
        </w:rPr>
        <w:t>value</w:t>
      </w:r>
      <w:r>
        <w:t>, if any, should not be freed or modified, since these fields are still in use by the original property. The exception to this is that if reference counting is used to implement copy-by-value, then the underlying fields must be modified to update their reference count.</w:t>
      </w:r>
    </w:p>
    <w:p w:rsidR="00D31373" w:rsidRDefault="00000000">
      <w:pPr>
        <w:numPr>
          <w:ilvl w:val="0"/>
          <w:numId w:val="31"/>
        </w:numPr>
      </w:pPr>
      <w:r>
        <w:t xml:space="preserve">Encode - </w:t>
      </w:r>
      <w:r>
        <w:rPr>
          <w:rStyle w:val="VerbatimChar"/>
        </w:rPr>
        <w:t>int H5P_prp_encode_func_</w:t>
      </w:r>
      <w:proofErr w:type="gramStart"/>
      <w:r>
        <w:rPr>
          <w:rStyle w:val="VerbatimChar"/>
        </w:rPr>
        <w:t>t(</w:t>
      </w:r>
      <w:proofErr w:type="gramEnd"/>
      <w:r>
        <w:rPr>
          <w:rStyle w:val="VerbatimChar"/>
        </w:rPr>
        <w:t>const void *value, void **buf, size_t *size))</w:t>
      </w:r>
    </w:p>
    <w:p w:rsidR="00D31373" w:rsidRDefault="00000000">
      <w:pPr>
        <w:numPr>
          <w:ilvl w:val="0"/>
          <w:numId w:val="32"/>
        </w:numPr>
      </w:pPr>
      <w:r>
        <w:t xml:space="preserve">This callback is used to encode the property value value into the application-allocated buffer </w:t>
      </w:r>
      <w:r>
        <w:rPr>
          <w:rStyle w:val="VerbatimChar"/>
        </w:rPr>
        <w:t>*buf</w:t>
      </w:r>
      <w:r>
        <w:t xml:space="preserve">. </w:t>
      </w:r>
      <w:r>
        <w:rPr>
          <w:rStyle w:val="VerbatimChar"/>
        </w:rPr>
        <w:t>size</w:t>
      </w:r>
      <w:r>
        <w:t xml:space="preserve"> describes the size of the destination buffer </w:t>
      </w:r>
      <w:r>
        <w:rPr>
          <w:rStyle w:val="VerbatimChar"/>
        </w:rPr>
        <w:t>*buf</w:t>
      </w:r>
      <w:r>
        <w:t xml:space="preserve">. If the provided buffer </w:t>
      </w:r>
      <w:r>
        <w:lastRenderedPageBreak/>
        <w:t xml:space="preserve">is NULL, or if the provided size is zero, then the encode callback should modify </w:t>
      </w:r>
      <w:r>
        <w:rPr>
          <w:rStyle w:val="VerbatimChar"/>
        </w:rPr>
        <w:t>size</w:t>
      </w:r>
      <w:r>
        <w:t xml:space="preserve"> to return the necessary buffer size for the encoded value.</w:t>
      </w:r>
    </w:p>
    <w:p w:rsidR="00D31373" w:rsidRDefault="00000000">
      <w:pPr>
        <w:numPr>
          <w:ilvl w:val="0"/>
          <w:numId w:val="32"/>
        </w:numPr>
      </w:pPr>
      <w:r>
        <w:t>Unlike decode, the encode callback should not increment the provided value pointer after encoding.</w:t>
      </w:r>
    </w:p>
    <w:p w:rsidR="00D31373" w:rsidRDefault="00000000">
      <w:pPr>
        <w:numPr>
          <w:ilvl w:val="0"/>
          <w:numId w:val="31"/>
        </w:numPr>
      </w:pPr>
      <w:r>
        <w:t xml:space="preserve">Decode - </w:t>
      </w:r>
      <w:r>
        <w:rPr>
          <w:rStyle w:val="VerbatimChar"/>
        </w:rPr>
        <w:t>H5P_prp_decode_func_</w:t>
      </w:r>
      <w:proofErr w:type="gramStart"/>
      <w:r>
        <w:rPr>
          <w:rStyle w:val="VerbatimChar"/>
        </w:rPr>
        <w:t>t(</w:t>
      </w:r>
      <w:proofErr w:type="gramEnd"/>
      <w:r>
        <w:rPr>
          <w:rStyle w:val="VerbatimChar"/>
        </w:rPr>
        <w:t>const void **buf, void *value)</w:t>
      </w:r>
    </w:p>
    <w:p w:rsidR="00D31373" w:rsidRDefault="00000000">
      <w:pPr>
        <w:numPr>
          <w:ilvl w:val="0"/>
          <w:numId w:val="32"/>
        </w:numPr>
      </w:pPr>
      <w:r>
        <w:t xml:space="preserve">This callback is used to decode the encoded property value in </w:t>
      </w:r>
      <w:r>
        <w:rPr>
          <w:rStyle w:val="VerbatimChar"/>
        </w:rPr>
        <w:t>*buf</w:t>
      </w:r>
      <w:r>
        <w:t xml:space="preserve"> to the library-allocated buffer </w:t>
      </w:r>
      <w:r>
        <w:rPr>
          <w:rStyle w:val="VerbatimChar"/>
        </w:rPr>
        <w:t>value</w:t>
      </w:r>
      <w:r>
        <w:t>.</w:t>
      </w:r>
    </w:p>
    <w:p w:rsidR="00D31373" w:rsidRDefault="00000000">
      <w:pPr>
        <w:numPr>
          <w:ilvl w:val="0"/>
          <w:numId w:val="32"/>
        </w:numPr>
      </w:pPr>
      <w:r>
        <w:t xml:space="preserve">The decode callback must increment the pointer </w:t>
      </w:r>
      <w:r>
        <w:rPr>
          <w:rStyle w:val="VerbatimChar"/>
        </w:rPr>
        <w:t>*buf</w:t>
      </w:r>
      <w:r>
        <w:t xml:space="preserve"> by the size of the encoded value. This is the reason </w:t>
      </w:r>
      <w:r>
        <w:rPr>
          <w:rStyle w:val="VerbatimChar"/>
        </w:rPr>
        <w:t>buf</w:t>
      </w:r>
      <w:r>
        <w:t xml:space="preserve"> is a is provided as a </w:t>
      </w:r>
      <w:r>
        <w:rPr>
          <w:rStyle w:val="VerbatimChar"/>
        </w:rPr>
        <w:t>void**</w:t>
      </w:r>
      <w:r>
        <w:t xml:space="preserve">. This incrementing is necessary for </w:t>
      </w:r>
      <w:r>
        <w:rPr>
          <w:rStyle w:val="VerbatimChar"/>
        </w:rPr>
        <w:t>H5P__</w:t>
      </w:r>
      <w:proofErr w:type="gramStart"/>
      <w:r>
        <w:rPr>
          <w:rStyle w:val="VerbatimChar"/>
        </w:rPr>
        <w:t>decode(</w:t>
      </w:r>
      <w:proofErr w:type="gramEnd"/>
      <w:r>
        <w:rPr>
          <w:rStyle w:val="VerbatimChar"/>
        </w:rPr>
        <w:t>)</w:t>
      </w:r>
      <w:r>
        <w:t xml:space="preserve"> to iterate through all properties in an encoded property list.</w:t>
      </w:r>
    </w:p>
    <w:p w:rsidR="00D31373" w:rsidRDefault="00000000">
      <w:pPr>
        <w:numPr>
          <w:ilvl w:val="0"/>
          <w:numId w:val="31"/>
        </w:numPr>
      </w:pPr>
      <w:r>
        <w:t>Delete - H5P_prp_delete_func_</w:t>
      </w:r>
      <w:proofErr w:type="gramStart"/>
      <w:r>
        <w:t>t(</w:t>
      </w:r>
      <w:proofErr w:type="gramEnd"/>
      <w:r>
        <w:t>hid_t prop_id, const char *name, size_t size, void *value)</w:t>
      </w:r>
    </w:p>
    <w:p w:rsidR="00D31373" w:rsidRDefault="00000000">
      <w:pPr>
        <w:numPr>
          <w:ilvl w:val="0"/>
          <w:numId w:val="32"/>
        </w:numPr>
      </w:pPr>
      <w:r>
        <w:t xml:space="preserve">This callback should clean up any callback-controlled resources under </w:t>
      </w:r>
      <w:r>
        <w:rPr>
          <w:rStyle w:val="VerbatimChar"/>
        </w:rPr>
        <w:t>value</w:t>
      </w:r>
      <w:r>
        <w:t xml:space="preserve"> that were allocated during create, set, or copy. It is invoked when a property is deleted from a property list or class, or when the value of a property is replaced by a set operation. The top-level </w:t>
      </w:r>
      <w:r>
        <w:rPr>
          <w:rStyle w:val="VerbatimChar"/>
        </w:rPr>
        <w:t>value</w:t>
      </w:r>
      <w:r>
        <w:t xml:space="preserve"> buffer itself should not be freed, as the library frees that buffer during generic property free operations.</w:t>
      </w:r>
    </w:p>
    <w:p w:rsidR="00D31373" w:rsidRDefault="00000000">
      <w:pPr>
        <w:numPr>
          <w:ilvl w:val="0"/>
          <w:numId w:val="32"/>
        </w:numPr>
      </w:pPr>
      <w:r>
        <w:rPr>
          <w:rStyle w:val="VerbatimChar"/>
        </w:rPr>
        <w:t>prop_id</w:t>
      </w:r>
      <w:r>
        <w:t xml:space="preserve"> is the ID of the property list the property is being deleted from. </w:t>
      </w:r>
      <w:r>
        <w:rPr>
          <w:rStyle w:val="VerbatimChar"/>
        </w:rPr>
        <w:t>name</w:t>
      </w:r>
      <w:r>
        <w:t xml:space="preserve"> is the name of the property being deleted. </w:t>
      </w:r>
      <w:r>
        <w:rPr>
          <w:rStyle w:val="VerbatimChar"/>
        </w:rPr>
        <w:t>value</w:t>
      </w:r>
      <w:r>
        <w:t xml:space="preserve"> is the value of the property which is being deleted. </w:t>
      </w:r>
      <w:r>
        <w:rPr>
          <w:rStyle w:val="VerbatimChar"/>
        </w:rPr>
        <w:t>size</w:t>
      </w:r>
      <w:r>
        <w:t xml:space="preserve"> is the size of </w:t>
      </w:r>
      <w:r>
        <w:rPr>
          <w:rStyle w:val="VerbatimChar"/>
        </w:rPr>
        <w:t>value</w:t>
      </w:r>
      <w:r>
        <w:t>.</w:t>
      </w:r>
    </w:p>
    <w:p w:rsidR="00D31373" w:rsidRDefault="00000000">
      <w:pPr>
        <w:numPr>
          <w:ilvl w:val="0"/>
          <w:numId w:val="32"/>
        </w:numPr>
      </w:pPr>
      <w:r>
        <w:t>If this callback returns a negative value, then an error is returned, but the target property is still deleted.</w:t>
      </w:r>
    </w:p>
    <w:p w:rsidR="00D31373" w:rsidRDefault="00000000">
      <w:pPr>
        <w:numPr>
          <w:ilvl w:val="0"/>
          <w:numId w:val="31"/>
        </w:numPr>
      </w:pPr>
      <w:r>
        <w:t xml:space="preserve">Close - </w:t>
      </w:r>
      <w:r>
        <w:rPr>
          <w:rStyle w:val="VerbatimChar"/>
        </w:rPr>
        <w:t>herr_t H5P_prp_close_func_</w:t>
      </w:r>
      <w:proofErr w:type="gramStart"/>
      <w:r>
        <w:rPr>
          <w:rStyle w:val="VerbatimChar"/>
        </w:rPr>
        <w:t>t(</w:t>
      </w:r>
      <w:proofErr w:type="gramEnd"/>
      <w:r>
        <w:rPr>
          <w:rStyle w:val="VerbatimChar"/>
        </w:rPr>
        <w:t>const char *name, size_t size, void *value)</w:t>
      </w:r>
    </w:p>
    <w:p w:rsidR="00D31373" w:rsidRDefault="00000000">
      <w:pPr>
        <w:numPr>
          <w:ilvl w:val="0"/>
          <w:numId w:val="32"/>
        </w:numPr>
      </w:pPr>
      <w:r>
        <w:t xml:space="preserve">This callback should clean up any callback-controlled resources under </w:t>
      </w:r>
      <w:r>
        <w:rPr>
          <w:rStyle w:val="VerbatimChar"/>
        </w:rPr>
        <w:t>value</w:t>
      </w:r>
      <w:r>
        <w:t xml:space="preserve"> that were allocated during create, set, or copy. This callback is invoked when a property list containing this property is destroyed.</w:t>
      </w:r>
    </w:p>
    <w:p w:rsidR="00D31373" w:rsidRDefault="00000000">
      <w:pPr>
        <w:numPr>
          <w:ilvl w:val="0"/>
          <w:numId w:val="32"/>
        </w:numPr>
      </w:pPr>
      <w:r>
        <w:rPr>
          <w:rStyle w:val="VerbatimChar"/>
        </w:rPr>
        <w:t>name</w:t>
      </w:r>
      <w:r>
        <w:t xml:space="preserve"> is the name of the property being closed. </w:t>
      </w:r>
      <w:r>
        <w:rPr>
          <w:rStyle w:val="VerbatimChar"/>
        </w:rPr>
        <w:t>value</w:t>
      </w:r>
      <w:r>
        <w:t xml:space="preserve"> is a buffer containing the value of the property being closed. </w:t>
      </w:r>
      <w:r>
        <w:rPr>
          <w:rStyle w:val="VerbatimChar"/>
        </w:rPr>
        <w:t>size</w:t>
      </w:r>
      <w:r>
        <w:t xml:space="preserve"> is the size of the buffer value.</w:t>
      </w:r>
    </w:p>
    <w:p w:rsidR="00D31373" w:rsidRDefault="00000000">
      <w:pPr>
        <w:numPr>
          <w:ilvl w:val="0"/>
          <w:numId w:val="32"/>
        </w:numPr>
      </w:pPr>
      <w:r>
        <w:t xml:space="preserve">The top-level </w:t>
      </w:r>
      <w:r>
        <w:rPr>
          <w:rStyle w:val="VerbatimChar"/>
        </w:rPr>
        <w:t>value</w:t>
      </w:r>
      <w:r>
        <w:t xml:space="preserve"> buffer itself should not be freed, as the library frees that buffer during generic property free operations.</w:t>
      </w:r>
    </w:p>
    <w:p w:rsidR="00D31373" w:rsidRDefault="00000000">
      <w:pPr>
        <w:numPr>
          <w:ilvl w:val="0"/>
          <w:numId w:val="32"/>
        </w:numPr>
      </w:pPr>
      <w:r>
        <w:t>If this callback returns a negative value, the property list close operation returns an error, but the property list is still closed.</w:t>
      </w:r>
    </w:p>
    <w:p w:rsidR="00D31373" w:rsidRDefault="00000000">
      <w:pPr>
        <w:numPr>
          <w:ilvl w:val="0"/>
          <w:numId w:val="31"/>
        </w:numPr>
      </w:pPr>
      <w:r>
        <w:t xml:space="preserve">Compare </w:t>
      </w:r>
      <w:proofErr w:type="gramStart"/>
      <w:r>
        <w:t xml:space="preserve">- </w:t>
      </w:r>
      <w:r>
        <w:rPr>
          <w:rStyle w:val="VerbatimChar"/>
        </w:rPr>
        <w:t xml:space="preserve"> int</w:t>
      </w:r>
      <w:proofErr w:type="gramEnd"/>
      <w:r>
        <w:rPr>
          <w:rStyle w:val="VerbatimChar"/>
        </w:rPr>
        <w:t xml:space="preserve"> H5P_prp_compare_func_t(const void *value1, const void *value2, size_t size)</w:t>
      </w:r>
    </w:p>
    <w:p w:rsidR="00D31373" w:rsidRDefault="00000000">
      <w:pPr>
        <w:numPr>
          <w:ilvl w:val="0"/>
          <w:numId w:val="32"/>
        </w:numPr>
      </w:pPr>
      <w:r>
        <w:t xml:space="preserve">This callback should return a positive value if </w:t>
      </w:r>
      <w:r>
        <w:rPr>
          <w:rStyle w:val="VerbatimChar"/>
        </w:rPr>
        <w:t>value1</w:t>
      </w:r>
      <w:r>
        <w:t xml:space="preserve"> &gt;</w:t>
      </w:r>
      <w:r>
        <w:rPr>
          <w:rStyle w:val="VerbatimChar"/>
        </w:rPr>
        <w:t>value2</w:t>
      </w:r>
      <w:r>
        <w:t xml:space="preserve">, a negative value if </w:t>
      </w:r>
      <w:r>
        <w:rPr>
          <w:rStyle w:val="VerbatimChar"/>
        </w:rPr>
        <w:t>value2</w:t>
      </w:r>
      <w:r>
        <w:t xml:space="preserve"> &gt;</w:t>
      </w:r>
      <w:r>
        <w:rPr>
          <w:rStyle w:val="VerbatimChar"/>
        </w:rPr>
        <w:t>value1</w:t>
      </w:r>
      <w:r>
        <w:t xml:space="preserve">, or zero if </w:t>
      </w:r>
      <w:r>
        <w:rPr>
          <w:rStyle w:val="VerbatimChar"/>
        </w:rPr>
        <w:t>value1</w:t>
      </w:r>
      <w:r>
        <w:t xml:space="preserve"> = </w:t>
      </w:r>
      <w:r>
        <w:rPr>
          <w:rStyle w:val="VerbatimChar"/>
        </w:rPr>
        <w:t>value2</w:t>
      </w:r>
      <w:r>
        <w:t>. Neither input value should be modified.</w:t>
      </w:r>
    </w:p>
    <w:p w:rsidR="00D31373" w:rsidRDefault="00000000">
      <w:pPr>
        <w:numPr>
          <w:ilvl w:val="0"/>
          <w:numId w:val="32"/>
        </w:numPr>
      </w:pPr>
      <w:r>
        <w:t xml:space="preserve">This callback is only the final step of the property comparison operation </w:t>
      </w:r>
      <w:r>
        <w:rPr>
          <w:rStyle w:val="VerbatimChar"/>
        </w:rPr>
        <w:t>H5P__cmp_</w:t>
      </w:r>
      <w:proofErr w:type="gramStart"/>
      <w:r>
        <w:rPr>
          <w:rStyle w:val="VerbatimChar"/>
        </w:rPr>
        <w:t>prop(</w:t>
      </w:r>
      <w:proofErr w:type="gramEnd"/>
      <w:r>
        <w:rPr>
          <w:rStyle w:val="VerbatimChar"/>
        </w:rPr>
        <w:t>)</w:t>
      </w:r>
      <w:r>
        <w:t>. Before this callback is used, the property’s names, sizes, and callbacks are compared. If any of these fields are nonequal, the comparison returns early and this callback is not used. If two properties are nonequal due to one not defining a callback which the other property does define, the property which defines the callback is considered greater. If two properties provide different implementations of the same callback, then the first property is considered smaller.</w:t>
      </w:r>
    </w:p>
    <w:p w:rsidR="00D31373" w:rsidRDefault="00000000">
      <w:pPr>
        <w:pStyle w:val="FirstParagraph"/>
      </w:pPr>
      <w:r>
        <w:lastRenderedPageBreak/>
        <w:t xml:space="preserve">There is substantial overlap in how these callbacks are usually implemented for a single property. Create, set, get, and copy frequently act as wrappers around a copy method for the object type of the property. This custom copy method is necessary for more complex objects that cannot be entirely copied with a simple </w:t>
      </w:r>
      <w:proofErr w:type="gramStart"/>
      <w:r>
        <w:rPr>
          <w:rStyle w:val="VerbatimChar"/>
        </w:rPr>
        <w:t>memcpy(</w:t>
      </w:r>
      <w:proofErr w:type="gramEnd"/>
      <w:r>
        <w:rPr>
          <w:rStyle w:val="VerbatimChar"/>
        </w:rPr>
        <w:t>)</w:t>
      </w:r>
      <w:r>
        <w:t xml:space="preserve"> from generic H5P routines. For example, consider the property for external file prefixes. The external file prefix’s value is a pointer to a pointer to a string, </w:t>
      </w:r>
      <w:r>
        <w:rPr>
          <w:rStyle w:val="VerbatimChar"/>
        </w:rPr>
        <w:t>char**</w:t>
      </w:r>
      <w:r>
        <w:t>. The library get routine only copies the intermediate pointer to the external file prefix (</w:t>
      </w:r>
      <w:r>
        <w:rPr>
          <w:rStyle w:val="VerbatimChar"/>
        </w:rPr>
        <w:t>char*</w:t>
      </w:r>
      <w:r>
        <w:t xml:space="preserve">). The get callback is used to copy the underlying string using </w:t>
      </w:r>
      <w:proofErr w:type="gramStart"/>
      <w:r>
        <w:rPr>
          <w:rStyle w:val="VerbatimChar"/>
        </w:rPr>
        <w:t>strdup(</w:t>
      </w:r>
      <w:proofErr w:type="gramEnd"/>
      <w:r>
        <w:rPr>
          <w:rStyle w:val="VerbatimChar"/>
        </w:rPr>
        <w:t>)</w:t>
      </w:r>
      <w:r>
        <w:t>. The same principle applies to the set, create, and copy callbacks. Similarly, the delete and close callbacks for a property are often implemented as wrappers around the same underlying free function.</w:t>
      </w:r>
    </w:p>
    <w:p w:rsidR="00D31373" w:rsidRDefault="00000000">
      <w:pPr>
        <w:pStyle w:val="BodyText"/>
      </w:pPr>
      <w:r>
        <w:t>The library’s default properties and their callbacks can be broadly separated into the following categories:</w:t>
      </w:r>
    </w:p>
    <w:p w:rsidR="00D31373" w:rsidRDefault="00000000">
      <w:pPr>
        <w:numPr>
          <w:ilvl w:val="0"/>
          <w:numId w:val="33"/>
        </w:numPr>
      </w:pPr>
      <w:r>
        <w:t xml:space="preserve">Properties with callbacks which use object message callbacks. The get, set, copy, and create callbacks are wrappers around </w:t>
      </w:r>
      <w:r>
        <w:rPr>
          <w:rStyle w:val="VerbatimChar"/>
        </w:rPr>
        <w:t>H5O_msg_</w:t>
      </w:r>
      <w:proofErr w:type="gramStart"/>
      <w:r>
        <w:rPr>
          <w:rStyle w:val="VerbatimChar"/>
        </w:rPr>
        <w:t>copy(</w:t>
      </w:r>
      <w:proofErr w:type="gramEnd"/>
      <w:r>
        <w:rPr>
          <w:rStyle w:val="VerbatimChar"/>
        </w:rPr>
        <w:t>)</w:t>
      </w:r>
      <w:r>
        <w:t xml:space="preserve">, and the del/close callbacks are wrappers around </w:t>
      </w:r>
      <w:r>
        <w:rPr>
          <w:rStyle w:val="VerbatimChar"/>
        </w:rPr>
        <w:t>H5O_msg_reset()</w:t>
      </w:r>
      <w:r>
        <w:t>. The properties in this category are:</w:t>
      </w:r>
    </w:p>
    <w:p w:rsidR="00D31373" w:rsidRDefault="00000000">
      <w:pPr>
        <w:numPr>
          <w:ilvl w:val="1"/>
          <w:numId w:val="34"/>
        </w:numPr>
      </w:pPr>
      <w:r>
        <w:t>Dataset Layouts</w:t>
      </w:r>
    </w:p>
    <w:p w:rsidR="00D31373" w:rsidRDefault="00000000">
      <w:pPr>
        <w:numPr>
          <w:ilvl w:val="1"/>
          <w:numId w:val="34"/>
        </w:numPr>
      </w:pPr>
      <w:r>
        <w:t>Fill Values</w:t>
      </w:r>
    </w:p>
    <w:p w:rsidR="00D31373" w:rsidRDefault="00000000">
      <w:pPr>
        <w:numPr>
          <w:ilvl w:val="1"/>
          <w:numId w:val="34"/>
        </w:numPr>
      </w:pPr>
      <w:r>
        <w:t>External File Lists</w:t>
      </w:r>
    </w:p>
    <w:p w:rsidR="00D31373" w:rsidRDefault="00000000">
      <w:pPr>
        <w:numPr>
          <w:ilvl w:val="1"/>
          <w:numId w:val="34"/>
        </w:numPr>
      </w:pPr>
      <w:r>
        <w:t>Object Filter Pipelines</w:t>
      </w:r>
    </w:p>
    <w:p w:rsidR="00D31373" w:rsidRDefault="00000000">
      <w:pPr>
        <w:numPr>
          <w:ilvl w:val="0"/>
          <w:numId w:val="33"/>
        </w:numPr>
      </w:pPr>
      <w:r>
        <w:t>Properties with callbacks which use module-specific routines to implement their operations. For most of these properties, the get, set, copy, and create callbacks are wrappers around another module’s object copy routine, and the del/close callbacks are wrappers around another module’s object free routine. Encode and decode callbacks may be wrappers around external encode/decode callbacks, or may perform their work directly.</w:t>
      </w:r>
    </w:p>
    <w:p w:rsidR="00D31373" w:rsidRDefault="00000000">
      <w:pPr>
        <w:numPr>
          <w:ilvl w:val="0"/>
          <w:numId w:val="32"/>
        </w:numPr>
      </w:pPr>
      <w:r>
        <w:t>Most of these properties either use only threadsafe callbacks, or use callbacks from a module which is planned for a threadsafe implementation.</w:t>
      </w:r>
    </w:p>
    <w:p w:rsidR="00D31373" w:rsidRDefault="00000000">
      <w:pPr>
        <w:numPr>
          <w:ilvl w:val="0"/>
          <w:numId w:val="32"/>
        </w:numPr>
      </w:pPr>
      <w:r>
        <w:t>The properties which fall into this category are:</w:t>
      </w:r>
    </w:p>
    <w:p w:rsidR="00D31373" w:rsidRDefault="00000000">
      <w:pPr>
        <w:numPr>
          <w:ilvl w:val="1"/>
          <w:numId w:val="35"/>
        </w:numPr>
      </w:pPr>
      <w:r>
        <w:t>File Image Info, dependent on H5P and potentially user-defined file image callbacks</w:t>
      </w:r>
    </w:p>
    <w:p w:rsidR="00D31373" w:rsidRDefault="00000000">
      <w:pPr>
        <w:numPr>
          <w:ilvl w:val="1"/>
          <w:numId w:val="35"/>
        </w:numPr>
      </w:pPr>
      <w:r>
        <w:t>Data Transformations dependent on H5Z</w:t>
      </w:r>
    </w:p>
    <w:p w:rsidR="00D31373" w:rsidRDefault="00000000">
      <w:pPr>
        <w:numPr>
          <w:ilvl w:val="1"/>
          <w:numId w:val="35"/>
        </w:numPr>
      </w:pPr>
      <w:r>
        <w:t>Dataset I/O Selections dependent on H5S</w:t>
      </w:r>
    </w:p>
    <w:p w:rsidR="00D31373" w:rsidRDefault="00000000">
      <w:pPr>
        <w:numPr>
          <w:ilvl w:val="1"/>
          <w:numId w:val="35"/>
        </w:numPr>
      </w:pPr>
      <w:r>
        <w:t>File Driver ID and Info, dependent on H5P</w:t>
      </w:r>
    </w:p>
    <w:p w:rsidR="00D31373" w:rsidRDefault="00000000">
      <w:pPr>
        <w:numPr>
          <w:ilvl w:val="1"/>
          <w:numId w:val="35"/>
        </w:numPr>
      </w:pPr>
      <w:r>
        <w:t>VOL Connectors dependent on H5VL</w:t>
      </w:r>
    </w:p>
    <w:p w:rsidR="00D31373" w:rsidRDefault="00000000">
      <w:pPr>
        <w:numPr>
          <w:ilvl w:val="1"/>
          <w:numId w:val="35"/>
        </w:numPr>
      </w:pPr>
      <w:r>
        <w:t>MPI Communicators dependent on H5mpi</w:t>
      </w:r>
    </w:p>
    <w:p w:rsidR="00D31373" w:rsidRDefault="00000000">
      <w:pPr>
        <w:numPr>
          <w:ilvl w:val="1"/>
          <w:numId w:val="35"/>
        </w:numPr>
      </w:pPr>
      <w:r>
        <w:t>MPI Information objects, dependent on H5mpi</w:t>
      </w:r>
    </w:p>
    <w:p w:rsidR="00D31373" w:rsidRDefault="00000000">
      <w:pPr>
        <w:numPr>
          <w:ilvl w:val="1"/>
          <w:numId w:val="35"/>
        </w:numPr>
      </w:pPr>
      <w:r>
        <w:t>External Link FAPLs, dependent on H5P</w:t>
      </w:r>
    </w:p>
    <w:p w:rsidR="00D31373" w:rsidRDefault="00000000">
      <w:pPr>
        <w:numPr>
          <w:ilvl w:val="1"/>
          <w:numId w:val="35"/>
        </w:numPr>
      </w:pPr>
      <w:r>
        <w:t>Merge Committed Datatype Lists, dependent on H5P.</w:t>
      </w:r>
    </w:p>
    <w:p w:rsidR="00D31373" w:rsidRDefault="00000000">
      <w:pPr>
        <w:numPr>
          <w:ilvl w:val="0"/>
          <w:numId w:val="33"/>
        </w:numPr>
      </w:pPr>
      <w:r>
        <w:t>Properties with callbacks which have no significant external dependencies besides H5MM and H5VM for memory management. Since the H5MM calls are wrappers to system memory calls, these properties are considered threadsafe.</w:t>
      </w:r>
    </w:p>
    <w:p w:rsidR="00D31373" w:rsidRDefault="00000000">
      <w:pPr>
        <w:numPr>
          <w:ilvl w:val="0"/>
          <w:numId w:val="33"/>
        </w:numPr>
      </w:pPr>
      <w:r>
        <w:lastRenderedPageBreak/>
        <w:t>Properties with only encode/decode callbacks. These callbacks may be unique for this property, or generic type encode/decode functions defined in H5Pencdec.c. All property callbacks of this type are threadsafe.</w:t>
      </w:r>
    </w:p>
    <w:p w:rsidR="00D31373" w:rsidRDefault="00000000">
      <w:pPr>
        <w:numPr>
          <w:ilvl w:val="0"/>
          <w:numId w:val="33"/>
        </w:numPr>
      </w:pPr>
      <w:r>
        <w:t>Properties with no defined callbacks. These are typically properties that cannot be encoded because they depend on local context (e.g. type conversion background buffer information). Most Context Return Properties - properties used by the library only to pass values back to the application program - fall into this category.</w:t>
      </w:r>
    </w:p>
    <w:p w:rsidR="00D31373" w:rsidRDefault="00000000">
      <w:pPr>
        <w:numPr>
          <w:ilvl w:val="0"/>
          <w:numId w:val="33"/>
        </w:numPr>
      </w:pPr>
      <w:r>
        <w:t xml:space="preserve">Test properties used during library testing in </w:t>
      </w:r>
      <w:r>
        <w:rPr>
          <w:rStyle w:val="VerbatimChar"/>
        </w:rPr>
        <w:t>tgenprop.c</w:t>
      </w:r>
      <w:r>
        <w:t>. These modify potentially shared application-level resources in a non-threadsafe way in order to verify that the callbacks were executed as expected.</w:t>
      </w:r>
    </w:p>
    <w:p w:rsidR="00D31373" w:rsidRDefault="00000000">
      <w:pPr>
        <w:pStyle w:val="FirstParagraph"/>
      </w:pPr>
      <w:r>
        <w:t>Most threadsafety concerns come from properties that object message callback, callbacks with dependencies on other library modules, and context return properties.</w:t>
      </w:r>
    </w:p>
    <w:p w:rsidR="00D31373" w:rsidRDefault="00000000">
      <w:pPr>
        <w:pStyle w:val="Heading3"/>
      </w:pPr>
      <w:bookmarkStart w:id="2140" w:name="__RefHeading___Toc55492_3132940253"/>
      <w:bookmarkStart w:id="2141" w:name="property-class-callback-overview"/>
      <w:bookmarkEnd w:id="2140"/>
      <w:r>
        <w:t>Property Class Callback Overview</w:t>
      </w:r>
      <w:bookmarkEnd w:id="2141"/>
    </w:p>
    <w:p w:rsidR="00D31373" w:rsidRDefault="00000000">
      <w:pPr>
        <w:pStyle w:val="FirstParagraph"/>
      </w:pPr>
      <w:r>
        <w:t xml:space="preserve">Each property list class (instance of </w:t>
      </w:r>
      <w:r>
        <w:rPr>
          <w:rStyle w:val="VerbatimChar"/>
        </w:rPr>
        <w:t>H5P_genclass_t</w:t>
      </w:r>
      <w:r>
        <w:t>) has up to three unique callbacks.</w:t>
      </w:r>
    </w:p>
    <w:p w:rsidR="00D31373" w:rsidRDefault="00000000">
      <w:pPr>
        <w:numPr>
          <w:ilvl w:val="0"/>
          <w:numId w:val="36"/>
        </w:numPr>
      </w:pPr>
      <w:r>
        <w:t xml:space="preserve">Create - </w:t>
      </w:r>
      <w:r>
        <w:rPr>
          <w:rStyle w:val="VerbatimChar"/>
        </w:rPr>
        <w:t>herr_t H5P_cls_create_func_</w:t>
      </w:r>
      <w:proofErr w:type="gramStart"/>
      <w:r>
        <w:rPr>
          <w:rStyle w:val="VerbatimChar"/>
        </w:rPr>
        <w:t>t(</w:t>
      </w:r>
      <w:proofErr w:type="gramEnd"/>
      <w:r>
        <w:rPr>
          <w:rStyle w:val="VerbatimChar"/>
        </w:rPr>
        <w:t>hid_t prop_id, void *create_data)</w:t>
      </w:r>
    </w:p>
    <w:p w:rsidR="00D31373" w:rsidRDefault="00000000">
      <w:pPr>
        <w:numPr>
          <w:ilvl w:val="0"/>
          <w:numId w:val="32"/>
        </w:numPr>
      </w:pPr>
      <w:r>
        <w:t xml:space="preserve">This callback is invoked when a property list of the given class is created. </w:t>
      </w:r>
      <w:r>
        <w:rPr>
          <w:rStyle w:val="VerbatimChar"/>
        </w:rPr>
        <w:t>prop_id</w:t>
      </w:r>
      <w:r>
        <w:t xml:space="preserve"> is the identifier of the property list being created. </w:t>
      </w:r>
      <w:r>
        <w:rPr>
          <w:rStyle w:val="VerbatimChar"/>
        </w:rPr>
        <w:t>create_data</w:t>
      </w:r>
      <w:r>
        <w:t xml:space="preserve"> is a pointer to a buffer of application-defined data stored on the parent class of </w:t>
      </w:r>
      <w:r>
        <w:rPr>
          <w:rStyle w:val="VerbatimChar"/>
        </w:rPr>
        <w:t>prop_id</w:t>
      </w:r>
      <w:r>
        <w:t>.</w:t>
      </w:r>
    </w:p>
    <w:p w:rsidR="00D31373" w:rsidRDefault="00000000">
      <w:pPr>
        <w:numPr>
          <w:ilvl w:val="0"/>
          <w:numId w:val="32"/>
        </w:numPr>
      </w:pPr>
      <w:r>
        <w:t xml:space="preserve">This callback may modify </w:t>
      </w:r>
      <w:r>
        <w:rPr>
          <w:rStyle w:val="VerbatimChar"/>
        </w:rPr>
        <w:t>create_data</w:t>
      </w:r>
      <w:r>
        <w:t xml:space="preserve">, or perform application-defined initialization work on the list </w:t>
      </w:r>
      <w:r>
        <w:rPr>
          <w:rStyle w:val="VerbatimChar"/>
        </w:rPr>
        <w:t>prop_id</w:t>
      </w:r>
      <w:r>
        <w:t xml:space="preserve">. If this callback allocates any resources under </w:t>
      </w:r>
      <w:r>
        <w:rPr>
          <w:rStyle w:val="VerbatimChar"/>
        </w:rPr>
        <w:t>create_data</w:t>
      </w:r>
      <w:r>
        <w:t>, then those resources should be released by the corresponding property class close callback.</w:t>
      </w:r>
    </w:p>
    <w:p w:rsidR="00D31373" w:rsidRDefault="00000000">
      <w:pPr>
        <w:numPr>
          <w:ilvl w:val="0"/>
          <w:numId w:val="32"/>
        </w:numPr>
      </w:pPr>
      <w:r>
        <w:t>If this callback returns a negative value, then the new list is not returned to the user and the property list creation routine returns an error.</w:t>
      </w:r>
    </w:p>
    <w:p w:rsidR="00D31373" w:rsidRDefault="00000000">
      <w:pPr>
        <w:numPr>
          <w:ilvl w:val="0"/>
          <w:numId w:val="32"/>
        </w:numPr>
      </w:pPr>
      <w:r>
        <w:t>When this callback is invoked, it is invoked for every property list class in the class hierarchy of the list parent class, starting from the immediate parent class and proceeding until the root class.</w:t>
      </w:r>
    </w:p>
    <w:p w:rsidR="00D31373" w:rsidRDefault="00000000">
      <w:pPr>
        <w:numPr>
          <w:ilvl w:val="0"/>
          <w:numId w:val="32"/>
        </w:numPr>
      </w:pPr>
      <w:r>
        <w:t xml:space="preserve">If this callback modifies </w:t>
      </w:r>
      <w:r>
        <w:rPr>
          <w:rStyle w:val="VerbatimChar"/>
        </w:rPr>
        <w:t>create_data</w:t>
      </w:r>
      <w:r>
        <w:t>, then it is not threadsafe due to modifying a resource which may be accessed by other threads performing plist operations concurrently.</w:t>
      </w:r>
    </w:p>
    <w:p w:rsidR="00D31373" w:rsidRDefault="00000000">
      <w:pPr>
        <w:numPr>
          <w:ilvl w:val="0"/>
          <w:numId w:val="32"/>
        </w:numPr>
      </w:pPr>
      <w:r>
        <w:rPr>
          <w:rStyle w:val="VerbatimChar"/>
        </w:rPr>
        <w:t>create_data</w:t>
      </w:r>
      <w:r>
        <w:t xml:space="preserve"> is not copied by the library; the buffer passed in by the application is used directly. If this buffer is dynamically allocated, releasing it is the responsibility of the application.</w:t>
      </w:r>
    </w:p>
    <w:p w:rsidR="00D31373" w:rsidRDefault="00000000">
      <w:pPr>
        <w:numPr>
          <w:ilvl w:val="0"/>
          <w:numId w:val="36"/>
        </w:numPr>
      </w:pPr>
      <w:r>
        <w:t xml:space="preserve">Copy - </w:t>
      </w:r>
      <w:r>
        <w:rPr>
          <w:rStyle w:val="VerbatimChar"/>
        </w:rPr>
        <w:t>herr_t H5P_cls_copy_func_</w:t>
      </w:r>
      <w:proofErr w:type="gramStart"/>
      <w:r>
        <w:rPr>
          <w:rStyle w:val="VerbatimChar"/>
        </w:rPr>
        <w:t>t(</w:t>
      </w:r>
      <w:proofErr w:type="gramEnd"/>
      <w:r>
        <w:rPr>
          <w:rStyle w:val="VerbatimChar"/>
        </w:rPr>
        <w:t>hid_t new_prop_id, hid_t old_prop_id, void *copy_data</w:t>
      </w:r>
      <w:r>
        <w:t>)</w:t>
      </w:r>
    </w:p>
    <w:p w:rsidR="00D31373" w:rsidRDefault="00000000">
      <w:pPr>
        <w:numPr>
          <w:ilvl w:val="0"/>
          <w:numId w:val="32"/>
        </w:numPr>
      </w:pPr>
      <w:r>
        <w:t xml:space="preserve">This callback is invoked when copying a property list of the given class. </w:t>
      </w:r>
      <w:r>
        <w:rPr>
          <w:rStyle w:val="VerbatimChar"/>
        </w:rPr>
        <w:t>new_prop_id</w:t>
      </w:r>
      <w:r>
        <w:t xml:space="preserve"> is the identifier of the newly created property list copy. </w:t>
      </w:r>
      <w:r>
        <w:rPr>
          <w:rStyle w:val="VerbatimChar"/>
        </w:rPr>
        <w:t>old_prop_id</w:t>
      </w:r>
      <w:r>
        <w:t xml:space="preserve"> is the id of the list being copied. </w:t>
      </w:r>
      <w:r>
        <w:rPr>
          <w:rStyle w:val="VerbatimChar"/>
        </w:rPr>
        <w:t>copy_data</w:t>
      </w:r>
      <w:r>
        <w:t xml:space="preserve"> is a pointer to application-defined data on the class.</w:t>
      </w:r>
    </w:p>
    <w:p w:rsidR="00D31373" w:rsidRDefault="00000000">
      <w:pPr>
        <w:numPr>
          <w:ilvl w:val="0"/>
          <w:numId w:val="32"/>
        </w:numPr>
      </w:pPr>
      <w:r>
        <w:t xml:space="preserve">This callback may modify </w:t>
      </w:r>
      <w:r>
        <w:rPr>
          <w:rStyle w:val="VerbatimChar"/>
        </w:rPr>
        <w:t>copy_data</w:t>
      </w:r>
      <w:r>
        <w:t xml:space="preserve">, or it may perform work on the new list or original list. If this callback allocates resources under </w:t>
      </w:r>
      <w:r>
        <w:rPr>
          <w:rStyle w:val="VerbatimChar"/>
        </w:rPr>
        <w:t>copy_data</w:t>
      </w:r>
      <w:r>
        <w:t>, then those resources must be released by the corresponding property class close callback.</w:t>
      </w:r>
    </w:p>
    <w:p w:rsidR="00D31373" w:rsidRDefault="00000000">
      <w:pPr>
        <w:numPr>
          <w:ilvl w:val="0"/>
          <w:numId w:val="32"/>
        </w:numPr>
      </w:pPr>
      <w:r>
        <w:lastRenderedPageBreak/>
        <w:t>If this callback returns a negative value, the new list is not returned to the user, and the property list copy function returns an error value.</w:t>
      </w:r>
    </w:p>
    <w:p w:rsidR="00D31373" w:rsidRDefault="00000000">
      <w:pPr>
        <w:numPr>
          <w:ilvl w:val="0"/>
          <w:numId w:val="32"/>
        </w:numPr>
      </w:pPr>
      <w:r>
        <w:t>When this callback is invoked, it is invoked for every property list class in the class hierarchy of the list parent class, starting from the immediate parent class and proceeding until the root class.</w:t>
      </w:r>
    </w:p>
    <w:p w:rsidR="00D31373" w:rsidRDefault="00000000">
      <w:pPr>
        <w:numPr>
          <w:ilvl w:val="0"/>
          <w:numId w:val="32"/>
        </w:numPr>
      </w:pPr>
      <w:r>
        <w:t xml:space="preserve">If this callback modifies </w:t>
      </w:r>
      <w:r>
        <w:rPr>
          <w:rStyle w:val="VerbatimChar"/>
        </w:rPr>
        <w:t>copy_data</w:t>
      </w:r>
      <w:r>
        <w:t xml:space="preserve"> or </w:t>
      </w:r>
      <w:r>
        <w:rPr>
          <w:rStyle w:val="VerbatimChar"/>
        </w:rPr>
        <w:t>old_prop_id</w:t>
      </w:r>
      <w:r>
        <w:t>, then it is not threadsafe due to modifying a resource which may be accessed by other threads performing plist operations concurrently.</w:t>
      </w:r>
    </w:p>
    <w:p w:rsidR="00D31373" w:rsidRDefault="00000000">
      <w:pPr>
        <w:numPr>
          <w:ilvl w:val="0"/>
          <w:numId w:val="32"/>
        </w:numPr>
      </w:pPr>
      <w:r>
        <w:rPr>
          <w:rStyle w:val="VerbatimChar"/>
        </w:rPr>
        <w:t>copy_data</w:t>
      </w:r>
      <w:r>
        <w:t xml:space="preserve"> is not copied by the library; the buffer passed in by the application is used directly. If this buffer is dynamically allocated, releasing it is the responsibility of the application.</w:t>
      </w:r>
    </w:p>
    <w:p w:rsidR="00D31373" w:rsidRDefault="00000000">
      <w:pPr>
        <w:numPr>
          <w:ilvl w:val="0"/>
          <w:numId w:val="36"/>
        </w:numPr>
      </w:pPr>
      <w:r>
        <w:t xml:space="preserve">Close - </w:t>
      </w:r>
      <w:r>
        <w:rPr>
          <w:rStyle w:val="VerbatimChar"/>
        </w:rPr>
        <w:t>herr_t H5P_cls_close_func_</w:t>
      </w:r>
      <w:proofErr w:type="gramStart"/>
      <w:r>
        <w:rPr>
          <w:rStyle w:val="VerbatimChar"/>
        </w:rPr>
        <w:t>t(</w:t>
      </w:r>
      <w:proofErr w:type="gramEnd"/>
      <w:r>
        <w:rPr>
          <w:rStyle w:val="VerbatimChar"/>
        </w:rPr>
        <w:t>hid_t prop_id, void *close_data)</w:t>
      </w:r>
    </w:p>
    <w:p w:rsidR="00D31373" w:rsidRDefault="00000000">
      <w:pPr>
        <w:numPr>
          <w:ilvl w:val="0"/>
          <w:numId w:val="32"/>
        </w:numPr>
      </w:pPr>
      <w:r>
        <w:t xml:space="preserve">This callback is invoked when a property list of the given class is closed. </w:t>
      </w:r>
      <w:r>
        <w:rPr>
          <w:rStyle w:val="VerbatimChar"/>
        </w:rPr>
        <w:t>prop_id</w:t>
      </w:r>
      <w:r>
        <w:t xml:space="preserve"> is the ID of the property list being closed. </w:t>
      </w:r>
      <w:r>
        <w:rPr>
          <w:rStyle w:val="VerbatimChar"/>
        </w:rPr>
        <w:t>close_data</w:t>
      </w:r>
      <w:r>
        <w:t xml:space="preserve"> is a pointer to application-defined data on the property list class.</w:t>
      </w:r>
    </w:p>
    <w:p w:rsidR="00D31373" w:rsidRDefault="00000000">
      <w:pPr>
        <w:numPr>
          <w:ilvl w:val="0"/>
          <w:numId w:val="32"/>
        </w:numPr>
      </w:pPr>
      <w:r>
        <w:t>This callback should release any resources that were allocated under the class’s create or copy callbacks.</w:t>
      </w:r>
    </w:p>
    <w:p w:rsidR="00D31373" w:rsidRDefault="00000000">
      <w:pPr>
        <w:numPr>
          <w:ilvl w:val="0"/>
          <w:numId w:val="32"/>
        </w:numPr>
      </w:pPr>
      <w:r>
        <w:t xml:space="preserve">If this callback modifies </w:t>
      </w:r>
      <w:r>
        <w:rPr>
          <w:rStyle w:val="VerbatimChar"/>
        </w:rPr>
        <w:t>close_data</w:t>
      </w:r>
      <w:r>
        <w:t>, then it is not threadsafe due to modifying a resource which may be accessed by other threads concurrently.</w:t>
      </w:r>
    </w:p>
    <w:p w:rsidR="00D31373" w:rsidRDefault="00000000">
      <w:pPr>
        <w:numPr>
          <w:ilvl w:val="0"/>
          <w:numId w:val="32"/>
        </w:numPr>
      </w:pPr>
      <w:r>
        <w:t>When this callback is invoked, it is invoked for every property list class in the class hierarchy of the list parent class, starting from the immediate parent class and proceeding until the root class.</w:t>
      </w:r>
    </w:p>
    <w:p w:rsidR="00D31373" w:rsidRDefault="00000000">
      <w:pPr>
        <w:numPr>
          <w:ilvl w:val="0"/>
          <w:numId w:val="32"/>
        </w:numPr>
      </w:pPr>
      <w:r>
        <w:rPr>
          <w:rStyle w:val="VerbatimChar"/>
        </w:rPr>
        <w:t>close_data</w:t>
      </w:r>
      <w:r>
        <w:t xml:space="preserve"> is not copied by the library; the buffer passed in by the application is used directly. If this buffer is dynamically allocated, releasing it is the responsibility of the application.</w:t>
      </w:r>
    </w:p>
    <w:p w:rsidR="00D31373" w:rsidRDefault="00000000">
      <w:pPr>
        <w:pStyle w:val="FirstParagraph"/>
      </w:pPr>
      <w:r>
        <w:t>Each callback has a corresponding data field in the property list class. This data is defined at class creation time and provided as a parameter to each callback.</w:t>
      </w:r>
    </w:p>
    <w:p w:rsidR="00D31373" w:rsidRDefault="00000000">
      <w:pPr>
        <w:pStyle w:val="BodyText"/>
      </w:pPr>
      <w:r>
        <w:t>At the time of this document’s creation (HDF5 1.14.4.3), the library does not define any of these callbacks on any of its predefined property list classes.</w:t>
      </w:r>
    </w:p>
    <w:p w:rsidR="00D31373" w:rsidRDefault="00000000">
      <w:pPr>
        <w:pStyle w:val="BodyText"/>
      </w:pPr>
      <w:r>
        <w:t>If the test code for the property list class callbacks (</w:t>
      </w:r>
      <w:r>
        <w:rPr>
          <w:rStyle w:val="VerbatimChar"/>
        </w:rPr>
        <w:t>test_genprop_class_callback</w:t>
      </w:r>
      <w:r>
        <w:t xml:space="preserve"> in </w:t>
      </w:r>
      <w:r>
        <w:rPr>
          <w:rStyle w:val="VerbatimChar"/>
        </w:rPr>
        <w:t>tgenprop.c</w:t>
      </w:r>
      <w:r>
        <w:t>) is indicative of the design intent, then these callbacks may be intended to let users associate reference-counted data with property list classes. Property list create, copy, and close operations would then reference shared data on the class object, and would not be threadsafe if the operations potentially modify that data.</w:t>
      </w:r>
    </w:p>
    <w:p w:rsidR="00D31373" w:rsidRDefault="00000000">
      <w:pPr>
        <w:pStyle w:val="Heading2"/>
      </w:pPr>
      <w:bookmarkStart w:id="2142" w:name="__RefHeading___Toc55494_3132940253"/>
      <w:bookmarkStart w:id="2143" w:name="known-threadsafety-issues"/>
      <w:bookmarkEnd w:id="2142"/>
      <w:r>
        <w:t>Known Threadsafety Issues</w:t>
      </w:r>
      <w:bookmarkEnd w:id="2143"/>
    </w:p>
    <w:p w:rsidR="00D31373" w:rsidRDefault="00000000">
      <w:pPr>
        <w:numPr>
          <w:ilvl w:val="0"/>
          <w:numId w:val="37"/>
        </w:numPr>
      </w:pPr>
      <w:r>
        <w:t xml:space="preserve">File Image Info - The property callbacks for File Image Info objects use the file image’s memory management callbacks, which may be user-defined callbacks that use reference counting to manage shared buffers. If this is the case, multiple threads using supposedly distinct FAPLs could have race conditions accessing and modifying an underlying shared </w:t>
      </w:r>
      <w:r>
        <w:lastRenderedPageBreak/>
        <w:t>buffer. The default file image callbacks used by the Core VFD are threadsafe, but the file image callbacks defined for the high-level H5LT interface are not.</w:t>
      </w:r>
    </w:p>
    <w:p w:rsidR="00D31373" w:rsidRDefault="00000000">
      <w:pPr>
        <w:numPr>
          <w:ilvl w:val="0"/>
          <w:numId w:val="37"/>
        </w:numPr>
      </w:pPr>
      <w:r>
        <w:t>External Link FAPLs - The property callbacks for External Link FAPLs can perform operations on each property within the FAPL, which may include the File Image Info property, so external link FAPLs inherit the potential threadsafety problems of file images.</w:t>
      </w:r>
    </w:p>
    <w:p w:rsidR="00D31373" w:rsidRDefault="00000000">
      <w:pPr>
        <w:numPr>
          <w:ilvl w:val="0"/>
          <w:numId w:val="37"/>
        </w:numPr>
      </w:pPr>
      <w:r>
        <w:t>Dataset Layouts - The property callbacks for Dataset Layouts use object message callbacks that depend on skip lists, which are not threadsafe.</w:t>
      </w:r>
    </w:p>
    <w:p w:rsidR="00D31373" w:rsidRDefault="00000000">
      <w:pPr>
        <w:numPr>
          <w:ilvl w:val="0"/>
          <w:numId w:val="37"/>
        </w:numPr>
      </w:pPr>
      <w:r>
        <w:t>Context Return Properties - These properties are potentially modified by the API context upon API routine exist. Since the value buffer is directly modified, in a multithreaded scenario where multiple threads operate with the same property list, this leads to a race condition where the final value of the property depends upon the order the threads execute in, and this could in principle allow reading of partial or torn writes.</w:t>
      </w:r>
    </w:p>
    <w:p w:rsidR="00D31373" w:rsidRDefault="00000000">
      <w:pPr>
        <w:numPr>
          <w:ilvl w:val="0"/>
          <w:numId w:val="37"/>
        </w:numPr>
      </w:pPr>
      <w:r>
        <w:t xml:space="preserve">The MPI-I/O driver’s open callback </w:t>
      </w:r>
      <w:r>
        <w:rPr>
          <w:rStyle w:val="VerbatimChar"/>
        </w:rPr>
        <w:t>H5FD__mpio_</w:t>
      </w:r>
      <w:proofErr w:type="gramStart"/>
      <w:r>
        <w:rPr>
          <w:rStyle w:val="VerbatimChar"/>
        </w:rPr>
        <w:t>open(</w:t>
      </w:r>
      <w:proofErr w:type="gramEnd"/>
      <w:r>
        <w:rPr>
          <w:rStyle w:val="VerbatimChar"/>
        </w:rPr>
        <w:t>)</w:t>
      </w:r>
      <w:r>
        <w:t xml:space="preserve"> modifies the MPI Info property on the provided FAPL, which can create a race condition when using the same FAPL to open different files.</w:t>
      </w:r>
    </w:p>
    <w:p w:rsidR="00D31373" w:rsidRDefault="00000000">
      <w:pPr>
        <w:numPr>
          <w:ilvl w:val="0"/>
          <w:numId w:val="37"/>
        </w:numPr>
      </w:pPr>
      <w:r>
        <w:t xml:space="preserve">The subfiling VFD’s open callback </w:t>
      </w:r>
      <w:r>
        <w:rPr>
          <w:rStyle w:val="VerbatimChar"/>
        </w:rPr>
        <w:t>H5FD__subfiling_</w:t>
      </w:r>
      <w:proofErr w:type="gramStart"/>
      <w:r>
        <w:rPr>
          <w:rStyle w:val="VerbatimChar"/>
        </w:rPr>
        <w:t>open(</w:t>
      </w:r>
      <w:proofErr w:type="gramEnd"/>
      <w:r>
        <w:rPr>
          <w:rStyle w:val="VerbatimChar"/>
        </w:rPr>
        <w:t>)</w:t>
      </w:r>
      <w:r>
        <w:t xml:space="preserve"> sets the metadata cache configuration property. The size of the cache configuration struct means that, if two threads using the same FAPL open different files, a non-atomic write could be interrupted by another thread, leading to a malformed buffer.</w:t>
      </w:r>
    </w:p>
    <w:p w:rsidR="00D31373" w:rsidRDefault="00000000">
      <w:pPr>
        <w:numPr>
          <w:ilvl w:val="0"/>
          <w:numId w:val="37"/>
        </w:numPr>
      </w:pPr>
      <w:r>
        <w:t>Test Callbacks - The callbacks in the library’s tests for property and property list class callbacks use a reference-counted application-level resource, which could lead to race conditions.</w:t>
      </w:r>
    </w:p>
    <w:p w:rsidR="00D31373" w:rsidRDefault="00000000">
      <w:pPr>
        <w:numPr>
          <w:ilvl w:val="0"/>
          <w:numId w:val="37"/>
        </w:numPr>
      </w:pPr>
      <w:r>
        <w:t>Free Lists are used directly or indirectly by several properties. Because the current intention is to disable free lists in the threadsafe build of the library, this is not a critical issue.</w:t>
      </w:r>
    </w:p>
    <w:p w:rsidR="00D31373" w:rsidRDefault="00000000">
      <w:pPr>
        <w:pStyle w:val="Heading2"/>
      </w:pPr>
      <w:bookmarkStart w:id="2144" w:name="__RefHeading___Toc55496_3132940253"/>
      <w:bookmarkStart w:id="2145" w:name="points-of-interest"/>
      <w:bookmarkEnd w:id="2144"/>
      <w:r>
        <w:t>Points of Interest</w:t>
      </w:r>
      <w:bookmarkEnd w:id="2145"/>
    </w:p>
    <w:p w:rsidR="00D31373" w:rsidRDefault="00000000">
      <w:pPr>
        <w:pStyle w:val="FirstParagraph"/>
      </w:pPr>
      <w:r>
        <w:t>These are not currently believed to be threadsafety issues, but they are listed here because they either appear to be potential threadsafety issues, or because slight changes to the library could lead to them becoming threadsafety issues.</w:t>
      </w:r>
    </w:p>
    <w:p w:rsidR="00D31373" w:rsidRDefault="00000000">
      <w:pPr>
        <w:numPr>
          <w:ilvl w:val="0"/>
          <w:numId w:val="38"/>
        </w:numPr>
      </w:pPr>
      <w:r>
        <w:t xml:space="preserve">The File Driver ID and information property’s del and close callbacks use </w:t>
      </w:r>
      <w:r>
        <w:rPr>
          <w:rStyle w:val="VerbatimChar"/>
        </w:rPr>
        <w:t>H5P__file_driver_</w:t>
      </w:r>
      <w:proofErr w:type="gramStart"/>
      <w:r>
        <w:rPr>
          <w:rStyle w:val="VerbatimChar"/>
        </w:rPr>
        <w:t>free(</w:t>
      </w:r>
      <w:proofErr w:type="gramEnd"/>
      <w:r>
        <w:rPr>
          <w:rStyle w:val="VerbatimChar"/>
        </w:rPr>
        <w:t>)</w:t>
      </w:r>
      <w:r>
        <w:t xml:space="preserve">, in which the free callback </w:t>
      </w:r>
      <w:r>
        <w:rPr>
          <w:rStyle w:val="VerbatimChar"/>
        </w:rPr>
        <w:t>H5FD_free_driver_info()</w:t>
      </w:r>
      <w:r>
        <w:t xml:space="preserve"> is invoked to free driver info before the reference count of the driver id is decremented with </w:t>
      </w:r>
      <w:r>
        <w:rPr>
          <w:rStyle w:val="VerbatimChar"/>
        </w:rPr>
        <w:t>H5I_dec_ref()</w:t>
      </w:r>
      <w:r>
        <w:t xml:space="preserve">. This does not seem to be a race condition, since operations in H5Dfapl don’t expect </w:t>
      </w:r>
      <w:r>
        <w:rPr>
          <w:rStyle w:val="VerbatimChar"/>
        </w:rPr>
        <w:t>driver_info</w:t>
      </w:r>
      <w:r>
        <w:t xml:space="preserve"> to always be defined even if </w:t>
      </w:r>
      <w:r>
        <w:rPr>
          <w:rStyle w:val="VerbatimChar"/>
        </w:rPr>
        <w:t>driver_id</w:t>
      </w:r>
      <w:r>
        <w:t xml:space="preserve"> exists.</w:t>
      </w:r>
    </w:p>
    <w:p w:rsidR="00D31373" w:rsidRDefault="00000000">
      <w:pPr>
        <w:numPr>
          <w:ilvl w:val="0"/>
          <w:numId w:val="32"/>
        </w:numPr>
      </w:pPr>
      <w:r>
        <w:t>The corresponding copy routine used for this property’s other callbacks should be threadsafe, since it increments the reference count before acquiring the ID, which should allow graceful failure in the event that another thread modifies or deletes the object between the two H5I calls (though this behavior should be prevented).</w:t>
      </w:r>
    </w:p>
    <w:p w:rsidR="00D31373" w:rsidRDefault="00000000">
      <w:pPr>
        <w:numPr>
          <w:ilvl w:val="0"/>
          <w:numId w:val="38"/>
        </w:numPr>
      </w:pPr>
      <w:r>
        <w:t xml:space="preserve">The same pattern as above applies to the VOL connector property’s del and close callbacks, which are wrappers around </w:t>
      </w:r>
      <w:r>
        <w:rPr>
          <w:rStyle w:val="VerbatimChar"/>
        </w:rPr>
        <w:t>H5VL_conn_</w:t>
      </w:r>
      <w:proofErr w:type="gramStart"/>
      <w:r>
        <w:rPr>
          <w:rStyle w:val="VerbatimChar"/>
        </w:rPr>
        <w:t>free(</w:t>
      </w:r>
      <w:proofErr w:type="gramEnd"/>
      <w:r>
        <w:rPr>
          <w:rStyle w:val="VerbatimChar"/>
        </w:rPr>
        <w:t>)</w:t>
      </w:r>
      <w:r>
        <w:t xml:space="preserve">. The connector info is freed </w:t>
      </w:r>
      <w:r>
        <w:lastRenderedPageBreak/>
        <w:t>before the reference count of the connector ID is decremented, but other H5VL callbacks treat this as a consistent state.</w:t>
      </w:r>
    </w:p>
    <w:p w:rsidR="00D31373" w:rsidRDefault="00000000">
      <w:pPr>
        <w:numPr>
          <w:ilvl w:val="0"/>
          <w:numId w:val="38"/>
        </w:numPr>
      </w:pPr>
      <w:r>
        <w:t xml:space="preserve">Return-Only Properties’ global initialization - The return-only properties used by </w:t>
      </w:r>
      <w:r>
        <w:rPr>
          <w:rStyle w:val="VerbatimChar"/>
        </w:rPr>
        <w:t>H5CX__pop_</w:t>
      </w:r>
      <w:proofErr w:type="gramStart"/>
      <w:r>
        <w:rPr>
          <w:rStyle w:val="VerbatimChar"/>
        </w:rPr>
        <w:t>common(</w:t>
      </w:r>
      <w:proofErr w:type="gramEnd"/>
      <w:r>
        <w:rPr>
          <w:rStyle w:val="VerbatimChar"/>
        </w:rPr>
        <w:t>)</w:t>
      </w:r>
      <w:r>
        <w:t xml:space="preserve"> are all initialized with pointers to global values. However, property creation allocates new memory for the given value, so later modifications to these properties do not interact with the global value.</w:t>
      </w:r>
    </w:p>
    <w:p w:rsidR="00D31373" w:rsidRDefault="00000000">
      <w:pPr>
        <w:numPr>
          <w:ilvl w:val="0"/>
          <w:numId w:val="38"/>
        </w:numPr>
      </w:pPr>
      <w:r>
        <w:rPr>
          <w:rStyle w:val="VerbatimChar"/>
        </w:rPr>
        <w:t>H5P_set_</w:t>
      </w:r>
      <w:proofErr w:type="gramStart"/>
      <w:r>
        <w:rPr>
          <w:rStyle w:val="VerbatimChar"/>
        </w:rPr>
        <w:t>driver(</w:t>
      </w:r>
      <w:proofErr w:type="gramEnd"/>
      <w:r>
        <w:rPr>
          <w:rStyle w:val="VerbatimChar"/>
        </w:rPr>
        <w:t>), H5_open_subfiling_stub_file()</w:t>
      </w:r>
      <w:r>
        <w:t xml:space="preserve"> and </w:t>
      </w:r>
      <w:r>
        <w:rPr>
          <w:rStyle w:val="VerbatimChar"/>
        </w:rPr>
        <w:t>H5FD_subfiling_set_file_id_prop()</w:t>
      </w:r>
      <w:r>
        <w:t xml:space="preserve"> sometimes set a property on a FAPL from within an operation where this is potentially unexpected (generally a file driver’s open or close callback). But in each of these cases, the property is set to a fixed value, and so the property value will be the same no matter which thread finishes first in a multi-threaded scenario. As such, these are not currently considered a concern for a multithreaded implementation.</w:t>
      </w:r>
    </w:p>
    <w:p w:rsidR="00D31373" w:rsidRDefault="00000000">
      <w:pPr>
        <w:pStyle w:val="Heading2"/>
      </w:pPr>
      <w:bookmarkStart w:id="2146" w:name="__RefHeading___Toc55498_3132940253"/>
      <w:bookmarkStart w:id="2147" w:name="context-return-fields"/>
      <w:bookmarkEnd w:id="2146"/>
      <w:r>
        <w:t>Context Return Fields</w:t>
      </w:r>
      <w:bookmarkEnd w:id="2147"/>
    </w:p>
    <w:p w:rsidR="00D31373" w:rsidRDefault="00000000">
      <w:pPr>
        <w:pStyle w:val="FirstParagraph"/>
      </w:pPr>
      <w:r>
        <w:t xml:space="preserve">The API context contains fields called ’return-only properties’ and ’return-and-read properties’. If these properties are set on the context, then the corresponding property for each field is directly modified by H5CX upon API context exit, right before an API routine completes. In a multithreaded scenario </w:t>
      </w:r>
      <w:proofErr w:type="gramStart"/>
      <w:r>
        <w:t>where</w:t>
      </w:r>
      <w:proofErr w:type="gramEnd"/>
      <w:r>
        <w:t xml:space="preserve"> multiple threads operate with the same property list, this leads to a race condition where the final value of the property depends upon the order the threads execute in. It also creates the possibility for torn writes if threads’ writes interrupt each other, although that is not believed to be possible for any of the fields/properties listed here, due to their values being only a few bytes in size.</w:t>
      </w:r>
    </w:p>
    <w:p w:rsidR="00D31373" w:rsidRDefault="00000000">
      <w:pPr>
        <w:pStyle w:val="BodyText"/>
      </w:pPr>
      <w:r>
        <w:t>All properties corresponding to these context fields use the default library property callbacks.</w:t>
      </w:r>
    </w:p>
    <w:p w:rsidR="00D31373" w:rsidRDefault="00000000">
      <w:pPr>
        <w:numPr>
          <w:ilvl w:val="0"/>
          <w:numId w:val="39"/>
        </w:numPr>
      </w:pPr>
      <w:r>
        <w:rPr>
          <w:rStyle w:val="VerbatimChar"/>
        </w:rPr>
        <w:t>mpio_actual_chunk_opt</w:t>
      </w:r>
      <w:r>
        <w:t xml:space="preserve"> - Indicates the chunk optimization mode used during parallel I/O. Its initial value is taken from the global enum </w:t>
      </w:r>
      <w:r>
        <w:rPr>
          <w:rStyle w:val="VerbatimChar"/>
        </w:rPr>
        <w:t>H5D_def_mpio_actual_chunk_opt_mode_g</w:t>
      </w:r>
      <w:r>
        <w:t>. Not threadsafe due to potential modification of shared property list.</w:t>
      </w:r>
    </w:p>
    <w:p w:rsidR="00D31373" w:rsidRDefault="00000000">
      <w:pPr>
        <w:numPr>
          <w:ilvl w:val="0"/>
          <w:numId w:val="39"/>
        </w:numPr>
      </w:pPr>
      <w:r>
        <w:rPr>
          <w:rStyle w:val="VerbatimChar"/>
        </w:rPr>
        <w:t>mpio_actual_io_mode</w:t>
      </w:r>
      <w:r>
        <w:t xml:space="preserve"> - Indicates the actual I/O mode used for an operation, which may differ from what the application requested. Its initial value is taken from the global enum</w:t>
      </w:r>
      <w:r>
        <w:br/>
      </w:r>
      <w:r>
        <w:rPr>
          <w:rStyle w:val="VerbatimChar"/>
        </w:rPr>
        <w:t>H5D_def_mpio_actual_io_mode_g</w:t>
      </w:r>
      <w:r>
        <w:t>. Not threadsafe due to potential modification of shared property list.</w:t>
      </w:r>
    </w:p>
    <w:p w:rsidR="00D31373" w:rsidRDefault="00000000">
      <w:pPr>
        <w:numPr>
          <w:ilvl w:val="0"/>
          <w:numId w:val="39"/>
        </w:numPr>
      </w:pPr>
      <w:r>
        <w:rPr>
          <w:rStyle w:val="VerbatimChar"/>
        </w:rPr>
        <w:t>mpio_local_no_coll_cause</w:t>
      </w:r>
      <w:r>
        <w:t xml:space="preserve"> - Indicates the (local) cause of broken collective I/O. Its initial value is a pointer to the global enum </w:t>
      </w:r>
      <w:r>
        <w:rPr>
          <w:rStyle w:val="VerbatimChar"/>
        </w:rPr>
        <w:t>H5D_def_mpio_no_collective_cause_g</w:t>
      </w:r>
      <w:r>
        <w:t>. Not threadsafe due to potential modification of shared property list.</w:t>
      </w:r>
    </w:p>
    <w:p w:rsidR="00D31373" w:rsidRDefault="00000000">
      <w:pPr>
        <w:numPr>
          <w:ilvl w:val="0"/>
          <w:numId w:val="39"/>
        </w:numPr>
      </w:pPr>
      <w:r>
        <w:rPr>
          <w:rStyle w:val="VerbatimChar"/>
        </w:rPr>
        <w:t>mpio_global_no_coll_cause</w:t>
      </w:r>
      <w:r>
        <w:t xml:space="preserve"> - Indicates the (global) cause of broken collective I/O. Its initial value is a pointer to the global enum </w:t>
      </w:r>
      <w:r>
        <w:rPr>
          <w:rStyle w:val="VerbatimChar"/>
        </w:rPr>
        <w:t>5D_def_mpio_no_collective_cause_g</w:t>
      </w:r>
      <w:r>
        <w:t>. Not threadsafe due to potential modification of shared property list.</w:t>
      </w:r>
    </w:p>
    <w:p w:rsidR="00D31373" w:rsidRDefault="00000000">
      <w:pPr>
        <w:numPr>
          <w:ilvl w:val="0"/>
          <w:numId w:val="39"/>
        </w:numPr>
      </w:pPr>
      <w:r>
        <w:rPr>
          <w:rStyle w:val="VerbatimChar"/>
        </w:rPr>
        <w:t>no_selection_io_cause</w:t>
      </w:r>
      <w:r>
        <w:t xml:space="preserve"> - The cause for not performing selection or vector I/O on the last parallel I/O call. Its initial value is a pointer to the global enum </w:t>
      </w:r>
      <w:r>
        <w:rPr>
          <w:rStyle w:val="VerbatimChar"/>
        </w:rPr>
        <w:lastRenderedPageBreak/>
        <w:t>H5D_def_no_selection_io_cause_g</w:t>
      </w:r>
      <w:r>
        <w:t>. Not threadsafe due to potential modification of shared property list.</w:t>
      </w:r>
    </w:p>
    <w:p w:rsidR="00D31373" w:rsidRDefault="00000000">
      <w:pPr>
        <w:numPr>
          <w:ilvl w:val="0"/>
          <w:numId w:val="39"/>
        </w:numPr>
      </w:pPr>
      <w:r>
        <w:rPr>
          <w:rStyle w:val="VerbatimChar"/>
        </w:rPr>
        <w:t>actual_selection_io_mode</w:t>
      </w:r>
      <w:r>
        <w:t xml:space="preserve"> - The selection I/O mode actually used for an operation. Its initial value is a pointer to the H5P-local enum </w:t>
      </w:r>
      <w:r>
        <w:rPr>
          <w:rStyle w:val="VerbatimChar"/>
        </w:rPr>
        <w:t>H5D_def_actual_selection_io_mode_g</w:t>
      </w:r>
      <w:r>
        <w:t>. Not threadsafe due to potential modification of shared property list.</w:t>
      </w:r>
    </w:p>
    <w:p w:rsidR="00D31373" w:rsidRDefault="00000000">
      <w:pPr>
        <w:pStyle w:val="Heading3"/>
        <w:numPr>
          <w:ilvl w:val="0"/>
          <w:numId w:val="32"/>
        </w:numPr>
      </w:pPr>
      <w:bookmarkStart w:id="2148" w:name="__RefHeading___Toc55500_3132940253"/>
      <w:bookmarkStart w:id="2149" w:name="library-instrumenting-fields"/>
      <w:bookmarkEnd w:id="2148"/>
      <w:r>
        <w:t>Library Instrumenting Fields</w:t>
      </w:r>
      <w:bookmarkEnd w:id="2149"/>
    </w:p>
    <w:p w:rsidR="00D31373" w:rsidRDefault="00000000">
      <w:pPr>
        <w:numPr>
          <w:ilvl w:val="0"/>
          <w:numId w:val="32"/>
        </w:numPr>
      </w:pPr>
      <w:r>
        <w:t>If the library is built with instrumenting of internal operations for debugging purposes (</w:t>
      </w:r>
      <w:r>
        <w:rPr>
          <w:rStyle w:val="VerbatimChar"/>
        </w:rPr>
        <w:t>H5_HAVE_INSTRUMENTED_LIBRARY</w:t>
      </w:r>
      <w:r>
        <w:t>) then the context treats these fields as normal return-only fields by attempting to use them to set the corresponding properties.</w:t>
      </w:r>
    </w:p>
    <w:p w:rsidR="00D31373" w:rsidRDefault="00000000">
      <w:pPr>
        <w:numPr>
          <w:ilvl w:val="0"/>
          <w:numId w:val="32"/>
        </w:numPr>
      </w:pPr>
      <w:r>
        <w:t xml:space="preserve">However, the corresponding properties for these fields are never defined in the library itself, and so the set operation defaults to a no-op. The properties are defined only during certain tests (e.g. </w:t>
      </w:r>
      <w:r>
        <w:rPr>
          <w:rStyle w:val="VerbatimChar"/>
        </w:rPr>
        <w:t>compact_dataset</w:t>
      </w:r>
      <w:r>
        <w:t xml:space="preserve"> in </w:t>
      </w:r>
      <w:r>
        <w:rPr>
          <w:rStyle w:val="VerbatimChar"/>
        </w:rPr>
        <w:t>t_mdset.c</w:t>
      </w:r>
      <w:r>
        <w:t>). The definitions listed here are those provided by the library tests.</w:t>
      </w:r>
    </w:p>
    <w:p w:rsidR="00D31373" w:rsidRDefault="00000000">
      <w:pPr>
        <w:numPr>
          <w:ilvl w:val="0"/>
          <w:numId w:val="32"/>
        </w:numPr>
      </w:pPr>
      <w:r>
        <w:t>The writes from these fields to their corresponding properties are non-threadsafe for the same reasons as the other context return fields.</w:t>
      </w:r>
    </w:p>
    <w:p w:rsidR="00D31373" w:rsidRDefault="00000000">
      <w:pPr>
        <w:numPr>
          <w:ilvl w:val="1"/>
          <w:numId w:val="40"/>
        </w:numPr>
      </w:pPr>
      <w:r>
        <w:rPr>
          <w:rStyle w:val="VerbatimChar"/>
        </w:rPr>
        <w:t>mpio_coll_chunk_link_hard</w:t>
      </w:r>
      <w:r>
        <w:t xml:space="preserve"> - ’Collective chunk link hard’ value. Not threadsafe due to potential modification of shared property list.</w:t>
      </w:r>
    </w:p>
    <w:p w:rsidR="00D31373" w:rsidRDefault="00000000">
      <w:pPr>
        <w:numPr>
          <w:ilvl w:val="1"/>
          <w:numId w:val="40"/>
        </w:numPr>
      </w:pPr>
      <w:r>
        <w:rPr>
          <w:rStyle w:val="VerbatimChar"/>
        </w:rPr>
        <w:t>mpio_coll_chunk_multi_hard</w:t>
      </w:r>
      <w:r>
        <w:t xml:space="preserve"> - ’Collective chunk multi hard’ value. Not threadsafe due to potential modification of shared property list.</w:t>
      </w:r>
    </w:p>
    <w:p w:rsidR="00D31373" w:rsidRDefault="00000000">
      <w:pPr>
        <w:numPr>
          <w:ilvl w:val="1"/>
          <w:numId w:val="40"/>
        </w:numPr>
      </w:pPr>
      <w:r>
        <w:rPr>
          <w:rStyle w:val="VerbatimChar"/>
        </w:rPr>
        <w:t>mpio_coll_chunk_link_num_true</w:t>
      </w:r>
      <w:r>
        <w:t xml:space="preserve"> - ’Collective chunk link num true’ value. Not threadsafe due to potential modification of shared property list.</w:t>
      </w:r>
    </w:p>
    <w:p w:rsidR="00D31373" w:rsidRDefault="00000000">
      <w:pPr>
        <w:numPr>
          <w:ilvl w:val="1"/>
          <w:numId w:val="40"/>
        </w:numPr>
      </w:pPr>
      <w:r>
        <w:rPr>
          <w:rStyle w:val="VerbatimChar"/>
        </w:rPr>
        <w:t>mpio_coll_chunk_link_num_false</w:t>
      </w:r>
      <w:r>
        <w:t xml:space="preserve"> - ’Collective chunk link num false’ value. Not threadsafe due to potential modification of shared property list.</w:t>
      </w:r>
    </w:p>
    <w:p w:rsidR="00D31373" w:rsidRDefault="00000000">
      <w:pPr>
        <w:numPr>
          <w:ilvl w:val="1"/>
          <w:numId w:val="40"/>
        </w:numPr>
      </w:pPr>
      <w:r>
        <w:rPr>
          <w:rStyle w:val="VerbatimChar"/>
        </w:rPr>
        <w:t>mpio_coll_chunk_multi_ratio_coll</w:t>
      </w:r>
      <w:r>
        <w:t xml:space="preserve"> - ’Collective chunk multi ratio collective’ value. Not threadsafe due to potential modification of shared property list.</w:t>
      </w:r>
    </w:p>
    <w:p w:rsidR="00D31373" w:rsidRDefault="00000000">
      <w:pPr>
        <w:numPr>
          <w:ilvl w:val="1"/>
          <w:numId w:val="40"/>
        </w:numPr>
      </w:pPr>
      <w:r>
        <w:rPr>
          <w:rStyle w:val="VerbatimChar"/>
        </w:rPr>
        <w:t>mpio_coll_chunk_multi_ratio_ind</w:t>
      </w:r>
      <w:r>
        <w:t xml:space="preserve"> - ’Collective chunk multi ratio independent’ value. Not threadsafe due to potential modification of shared property list.</w:t>
      </w:r>
    </w:p>
    <w:p w:rsidR="00D31373" w:rsidRDefault="00000000">
      <w:pPr>
        <w:numPr>
          <w:ilvl w:val="1"/>
          <w:numId w:val="40"/>
        </w:numPr>
      </w:pPr>
      <w:r>
        <w:rPr>
          <w:rStyle w:val="VerbatimChar"/>
        </w:rPr>
        <w:t>mpio_coll_rank0_bcast</w:t>
      </w:r>
      <w:r>
        <w:t xml:space="preserve"> - ’Collective rank 0 broadcast’ value. Not threadsafe due to potential modification of shared property list.</w:t>
      </w:r>
    </w:p>
    <w:p w:rsidR="00D31373" w:rsidRDefault="00000000">
      <w:pPr>
        <w:pStyle w:val="Heading2"/>
      </w:pPr>
      <w:bookmarkStart w:id="2150" w:name="__RefHeading___Toc55502_3132940253"/>
      <w:bookmarkStart w:id="2151" w:name="internal-modification-of-properties"/>
      <w:bookmarkEnd w:id="2150"/>
      <w:r>
        <w:t>Internal Modification of Properties</w:t>
      </w:r>
      <w:bookmarkEnd w:id="2151"/>
    </w:p>
    <w:p w:rsidR="00D31373" w:rsidRDefault="00000000">
      <w:pPr>
        <w:pStyle w:val="FirstParagraph"/>
      </w:pPr>
      <w:r>
        <w:t>If the library internally sets a property value on a property list that is exposed to the user from a module that does not lie under the global mutex, the value of the property at any given time depends on the order the threads complete, similar to context return properties.</w:t>
      </w:r>
    </w:p>
    <w:p w:rsidR="00D31373" w:rsidRDefault="00000000">
      <w:pPr>
        <w:pStyle w:val="BodyText"/>
      </w:pPr>
      <w:r>
        <w:t xml:space="preserve">This section lists all places where the library internally sets a property value using </w:t>
      </w:r>
      <w:r>
        <w:rPr>
          <w:rStyle w:val="VerbatimChar"/>
        </w:rPr>
        <w:t>H5P_</w:t>
      </w:r>
      <w:proofErr w:type="gramStart"/>
      <w:r>
        <w:rPr>
          <w:rStyle w:val="VerbatimChar"/>
        </w:rPr>
        <w:t>set(</w:t>
      </w:r>
      <w:proofErr w:type="gramEnd"/>
      <w:r>
        <w:rPr>
          <w:rStyle w:val="VerbatimChar"/>
        </w:rPr>
        <w:t>)</w:t>
      </w:r>
      <w:r>
        <w:t xml:space="preserve"> or </w:t>
      </w:r>
      <w:r>
        <w:rPr>
          <w:rStyle w:val="VerbatimChar"/>
        </w:rPr>
        <w:t>H5P_poke()</w:t>
      </w:r>
      <w:r>
        <w:t xml:space="preserve"> within modules planned for threadsafety, and describes the threadsafety issues or lack thereof. Modules not planned for threadsafety are excluded from this census, since the global mutex should prevent race conditions in those cases.</w:t>
      </w:r>
    </w:p>
    <w:p w:rsidR="00D31373" w:rsidRDefault="00000000">
      <w:pPr>
        <w:pStyle w:val="Heading3"/>
      </w:pPr>
      <w:bookmarkStart w:id="2152" w:name="__RefHeading___Toc55504_3132940253"/>
      <w:bookmarkStart w:id="2153" w:name="h5p_set-usage"/>
      <w:bookmarkEnd w:id="2152"/>
      <w:r>
        <w:rPr>
          <w:rStyle w:val="VerbatimChar"/>
        </w:rPr>
        <w:lastRenderedPageBreak/>
        <w:t>H5P_</w:t>
      </w:r>
      <w:proofErr w:type="gramStart"/>
      <w:r>
        <w:rPr>
          <w:rStyle w:val="VerbatimChar"/>
        </w:rPr>
        <w:t>set(</w:t>
      </w:r>
      <w:proofErr w:type="gramEnd"/>
      <w:r>
        <w:rPr>
          <w:rStyle w:val="VerbatimChar"/>
        </w:rPr>
        <w:t>)</w:t>
      </w:r>
      <w:r>
        <w:t xml:space="preserve"> Usage</w:t>
      </w:r>
      <w:bookmarkEnd w:id="2153"/>
    </w:p>
    <w:p w:rsidR="00D31373" w:rsidRDefault="00000000">
      <w:pPr>
        <w:numPr>
          <w:ilvl w:val="0"/>
          <w:numId w:val="41"/>
        </w:numPr>
      </w:pPr>
      <w:r>
        <w:rPr>
          <w:rStyle w:val="VerbatimChar"/>
        </w:rPr>
        <w:t>H5CX.c</w:t>
      </w:r>
      <w:r>
        <w:t xml:space="preserve"> - The threadsafety issues introduced by Context Return Properties as described in the previous section.</w:t>
      </w:r>
    </w:p>
    <w:p w:rsidR="00D31373" w:rsidRDefault="00000000">
      <w:pPr>
        <w:numPr>
          <w:ilvl w:val="0"/>
          <w:numId w:val="41"/>
        </w:numPr>
      </w:pPr>
      <w:r>
        <w:rPr>
          <w:rStyle w:val="VerbatimChar"/>
        </w:rPr>
        <w:t>H5FDmpio.c</w:t>
      </w:r>
      <w:r>
        <w:t xml:space="preserve"> - The MPI-I/O driver’s open callback </w:t>
      </w:r>
      <w:r>
        <w:rPr>
          <w:rStyle w:val="VerbatimChar"/>
        </w:rPr>
        <w:t>H5FD__mpio_</w:t>
      </w:r>
      <w:proofErr w:type="gramStart"/>
      <w:r>
        <w:rPr>
          <w:rStyle w:val="VerbatimChar"/>
        </w:rPr>
        <w:t>open(</w:t>
      </w:r>
      <w:proofErr w:type="gramEnd"/>
      <w:r>
        <w:rPr>
          <w:rStyle w:val="VerbatimChar"/>
        </w:rPr>
        <w:t>)</w:t>
      </w:r>
      <w:r>
        <w:t xml:space="preserve"> sets the MPI Info property on the provided FAPL to a value dependent on the particular file opened. If multiple files are opened with the same FAPL, then the MPI Info the application reads from the FAPL afterwards is dependent on a race condition between threads, and so is not threadsafe.</w:t>
      </w:r>
    </w:p>
    <w:p w:rsidR="00D31373" w:rsidRDefault="00000000">
      <w:pPr>
        <w:numPr>
          <w:ilvl w:val="0"/>
          <w:numId w:val="32"/>
        </w:numPr>
      </w:pPr>
      <w:r>
        <w:t>Specifically, regardless of whether or not the input FAPL provides MPI Info, the actual MPI Info used to open the file (which may differ from the provided MPI Info) is used to populate the property, and a so race condition can exist between different threads using the same FAPL to open different files.</w:t>
      </w:r>
    </w:p>
    <w:p w:rsidR="00D31373" w:rsidRDefault="00000000">
      <w:pPr>
        <w:numPr>
          <w:ilvl w:val="0"/>
          <w:numId w:val="41"/>
        </w:numPr>
      </w:pPr>
      <w:r>
        <w:rPr>
          <w:rStyle w:val="VerbatimChar"/>
        </w:rPr>
        <w:t>H5Pdxpl.c</w:t>
      </w:r>
      <w:r>
        <w:t xml:space="preserve"> - </w:t>
      </w:r>
      <w:r>
        <w:rPr>
          <w:rStyle w:val="VerbatimChar"/>
        </w:rPr>
        <w:t>H5P_set_vlen_mem_</w:t>
      </w:r>
      <w:proofErr w:type="gramStart"/>
      <w:r>
        <w:rPr>
          <w:rStyle w:val="VerbatimChar"/>
        </w:rPr>
        <w:t>manager(</w:t>
      </w:r>
      <w:proofErr w:type="gramEnd"/>
      <w:r>
        <w:rPr>
          <w:rStyle w:val="VerbatimChar"/>
        </w:rPr>
        <w:t>)</w:t>
      </w:r>
      <w:r>
        <w:t xml:space="preserve"> is only used from </w:t>
      </w:r>
      <w:r>
        <w:rPr>
          <w:rStyle w:val="VerbatimChar"/>
        </w:rPr>
        <w:t>H5Dint</w:t>
      </w:r>
      <w:r>
        <w:t>, which will reside under the global mutex. Additionally, it only modifies a temporary DXPL that is freed at the end of an internal routine, so it would be threadsafe even if the calling module was not under a mutex. All other property sets in this module are a result of API property set calls.</w:t>
      </w:r>
    </w:p>
    <w:p w:rsidR="00D31373" w:rsidRDefault="00000000">
      <w:pPr>
        <w:numPr>
          <w:ilvl w:val="0"/>
          <w:numId w:val="41"/>
        </w:numPr>
      </w:pPr>
      <w:r>
        <w:rPr>
          <w:rStyle w:val="VerbatimChar"/>
        </w:rPr>
        <w:t>H5Pfapl.c</w:t>
      </w:r>
      <w:r>
        <w:t xml:space="preserve"> - </w:t>
      </w:r>
      <w:r>
        <w:rPr>
          <w:rStyle w:val="VerbatimChar"/>
        </w:rPr>
        <w:t>H5P_set_driver</w:t>
      </w:r>
      <w:r>
        <w:t xml:space="preserve"> is used by each API call that enables a certain driver on a FAPL. It is used internally in the following functions:</w:t>
      </w:r>
    </w:p>
    <w:p w:rsidR="00D31373" w:rsidRDefault="00000000">
      <w:pPr>
        <w:numPr>
          <w:ilvl w:val="1"/>
          <w:numId w:val="42"/>
        </w:numPr>
      </w:pPr>
      <w:r>
        <w:rPr>
          <w:rStyle w:val="VerbatimChar"/>
        </w:rPr>
        <w:t>H5P__facc_set_def_</w:t>
      </w:r>
      <w:proofErr w:type="gramStart"/>
      <w:r>
        <w:rPr>
          <w:rStyle w:val="VerbatimChar"/>
        </w:rPr>
        <w:t>driver(</w:t>
      </w:r>
      <w:proofErr w:type="gramEnd"/>
      <w:r>
        <w:rPr>
          <w:rStyle w:val="VerbatimChar"/>
        </w:rPr>
        <w:t>)</w:t>
      </w:r>
      <w:r>
        <w:t>, which is only used to set up the default FAPL during library initialization.</w:t>
      </w:r>
    </w:p>
    <w:p w:rsidR="00D31373" w:rsidRDefault="00000000">
      <w:pPr>
        <w:numPr>
          <w:ilvl w:val="1"/>
          <w:numId w:val="42"/>
        </w:numPr>
      </w:pPr>
      <w:r>
        <w:rPr>
          <w:rStyle w:val="VerbatimChar"/>
        </w:rPr>
        <w:t>H5P_set_driver_by_</w:t>
      </w:r>
      <w:proofErr w:type="gramStart"/>
      <w:r>
        <w:rPr>
          <w:rStyle w:val="VerbatimChar"/>
        </w:rPr>
        <w:t>name(</w:t>
      </w:r>
      <w:proofErr w:type="gramEnd"/>
      <w:r>
        <w:rPr>
          <w:rStyle w:val="VerbatimChar"/>
        </w:rPr>
        <w:t>)</w:t>
      </w:r>
      <w:r>
        <w:t>, only used by the API function of the same name.</w:t>
      </w:r>
    </w:p>
    <w:p w:rsidR="00D31373" w:rsidRDefault="00000000">
      <w:pPr>
        <w:numPr>
          <w:ilvl w:val="1"/>
          <w:numId w:val="42"/>
        </w:numPr>
      </w:pPr>
      <w:r>
        <w:rPr>
          <w:rStyle w:val="VerbatimChar"/>
        </w:rPr>
        <w:t>H5P_set_driver_by_</w:t>
      </w:r>
      <w:proofErr w:type="gramStart"/>
      <w:r>
        <w:rPr>
          <w:rStyle w:val="VerbatimChar"/>
        </w:rPr>
        <w:t>value(</w:t>
      </w:r>
      <w:proofErr w:type="gramEnd"/>
      <w:r>
        <w:rPr>
          <w:rStyle w:val="VerbatimChar"/>
        </w:rPr>
        <w:t>)</w:t>
      </w:r>
      <w:r>
        <w:t xml:space="preserve">, which is used internally by the Family VFD and the Splitter VFD, where it is used to set the FAPLs for distinct files to the default sec2 driver. Each of these VFDs can potentially set this field during file open and file delete operations. This is technically not threadsafe, but since the property is always set to a fixed value (the </w:t>
      </w:r>
      <w:r>
        <w:rPr>
          <w:rStyle w:val="VerbatimChar"/>
        </w:rPr>
        <w:t>H5FD_class_value_t</w:t>
      </w:r>
      <w:r>
        <w:t xml:space="preserve"> value of the default driver), this is not considered a significant issue.</w:t>
      </w:r>
    </w:p>
    <w:p w:rsidR="00D31373" w:rsidRDefault="00000000">
      <w:pPr>
        <w:numPr>
          <w:ilvl w:val="1"/>
          <w:numId w:val="42"/>
        </w:numPr>
      </w:pPr>
      <w:r>
        <w:rPr>
          <w:rStyle w:val="VerbatimChar"/>
        </w:rPr>
        <w:t>H5_open_subfiling_stub_</w:t>
      </w:r>
      <w:proofErr w:type="gramStart"/>
      <w:r>
        <w:rPr>
          <w:rStyle w:val="VerbatimChar"/>
        </w:rPr>
        <w:t>file(</w:t>
      </w:r>
      <w:proofErr w:type="gramEnd"/>
      <w:r>
        <w:rPr>
          <w:rStyle w:val="VerbatimChar"/>
        </w:rPr>
        <w:t>)</w:t>
      </w:r>
      <w:r>
        <w:t>, which is only invoked by the Subfiling VFD’s open callback to enable the MPI-I/O driver. This is technically not threadsafe, but since it always sets the property to a fixed value it is not considered a significant issue.</w:t>
      </w:r>
    </w:p>
    <w:p w:rsidR="00D31373" w:rsidRDefault="00000000">
      <w:pPr>
        <w:numPr>
          <w:ilvl w:val="0"/>
          <w:numId w:val="32"/>
        </w:numPr>
      </w:pPr>
      <w:r>
        <w:t xml:space="preserve">All other property sets in </w:t>
      </w:r>
      <w:r>
        <w:rPr>
          <w:rStyle w:val="VerbatimChar"/>
        </w:rPr>
        <w:t>H5Pfapl.c</w:t>
      </w:r>
      <w:r>
        <w:t xml:space="preserve"> are a result of API property set calls.</w:t>
      </w:r>
    </w:p>
    <w:p w:rsidR="00D31373" w:rsidRDefault="00000000">
      <w:pPr>
        <w:numPr>
          <w:ilvl w:val="0"/>
          <w:numId w:val="41"/>
        </w:numPr>
      </w:pPr>
      <w:r>
        <w:rPr>
          <w:rStyle w:val="VerbatimChar"/>
        </w:rPr>
        <w:t>H5FDsubfiling.c</w:t>
      </w:r>
      <w:r>
        <w:t xml:space="preserve"> - The metadata cache configuration property is set during the Subfiling VFD’s open callback </w:t>
      </w:r>
      <w:r>
        <w:rPr>
          <w:rStyle w:val="VerbatimChar"/>
        </w:rPr>
        <w:t>H5FD__subfiling_</w:t>
      </w:r>
      <w:proofErr w:type="gramStart"/>
      <w:r>
        <w:rPr>
          <w:rStyle w:val="VerbatimChar"/>
        </w:rPr>
        <w:t>open(</w:t>
      </w:r>
      <w:proofErr w:type="gramEnd"/>
      <w:r>
        <w:rPr>
          <w:rStyle w:val="VerbatimChar"/>
        </w:rPr>
        <w:t>)</w:t>
      </w:r>
      <w:r>
        <w:t>. If the same FAPL is used in multiple threads, all threads must return the same value for this property. However, the size of the value (</w:t>
      </w:r>
      <w:r>
        <w:rPr>
          <w:rStyle w:val="VerbatimChar"/>
        </w:rPr>
        <w:t>H5AC_cache_config_t</w:t>
      </w:r>
      <w:r>
        <w:t>) creates the possibility for a partial write to occur, leading to malformed memory. As such, these operations are not threadsafe. All other property sets in this module are a result of API property set calls.</w:t>
      </w:r>
    </w:p>
    <w:p w:rsidR="00D31373" w:rsidRDefault="00000000">
      <w:pPr>
        <w:numPr>
          <w:ilvl w:val="0"/>
          <w:numId w:val="41"/>
        </w:numPr>
      </w:pPr>
      <w:r>
        <w:rPr>
          <w:rStyle w:val="VerbatimChar"/>
        </w:rPr>
        <w:t>H5subfiling_common.c</w:t>
      </w:r>
      <w:r>
        <w:t xml:space="preserve"> - Properties are set in the following functions:</w:t>
      </w:r>
    </w:p>
    <w:p w:rsidR="00D31373" w:rsidRDefault="00000000">
      <w:pPr>
        <w:numPr>
          <w:ilvl w:val="1"/>
          <w:numId w:val="43"/>
        </w:numPr>
      </w:pPr>
      <w:r>
        <w:rPr>
          <w:rStyle w:val="VerbatimChar"/>
        </w:rPr>
        <w:t>H5_open_subfiling_stub_</w:t>
      </w:r>
      <w:proofErr w:type="gramStart"/>
      <w:r>
        <w:rPr>
          <w:rStyle w:val="VerbatimChar"/>
        </w:rPr>
        <w:t>file(</w:t>
      </w:r>
      <w:proofErr w:type="gramEnd"/>
      <w:r>
        <w:rPr>
          <w:rStyle w:val="VerbatimChar"/>
        </w:rPr>
        <w:t>)</w:t>
      </w:r>
      <w:r>
        <w:t xml:space="preserve"> - Modifies a newly created property list, and so no race condition is potentially exposed to the application.</w:t>
      </w:r>
    </w:p>
    <w:p w:rsidR="00D31373" w:rsidRDefault="00000000">
      <w:pPr>
        <w:numPr>
          <w:ilvl w:val="1"/>
          <w:numId w:val="43"/>
        </w:numPr>
      </w:pPr>
      <w:r>
        <w:rPr>
          <w:rStyle w:val="VerbatimChar"/>
        </w:rPr>
        <w:t>H5_subfiling_set_config_</w:t>
      </w:r>
      <w:proofErr w:type="gramStart"/>
      <w:r>
        <w:rPr>
          <w:rStyle w:val="VerbatimChar"/>
        </w:rPr>
        <w:t>prop(</w:t>
      </w:r>
      <w:proofErr w:type="gramEnd"/>
      <w:r>
        <w:rPr>
          <w:rStyle w:val="VerbatimChar"/>
        </w:rPr>
        <w:t>)</w:t>
      </w:r>
      <w:r>
        <w:t xml:space="preserve"> - Invoked as a direct result of the API call </w:t>
      </w:r>
      <w:r>
        <w:rPr>
          <w:rStyle w:val="VerbatimChar"/>
        </w:rPr>
        <w:t>H5P_set_fapl_subfiling()</w:t>
      </w:r>
      <w:r>
        <w:t>.</w:t>
      </w:r>
    </w:p>
    <w:p w:rsidR="00D31373" w:rsidRDefault="00000000">
      <w:pPr>
        <w:numPr>
          <w:ilvl w:val="1"/>
          <w:numId w:val="43"/>
        </w:numPr>
      </w:pPr>
      <w:r>
        <w:rPr>
          <w:rStyle w:val="VerbatimChar"/>
        </w:rPr>
        <w:lastRenderedPageBreak/>
        <w:t>H5_subfiling_set_file_id_</w:t>
      </w:r>
      <w:proofErr w:type="gramStart"/>
      <w:r>
        <w:rPr>
          <w:rStyle w:val="VerbatimChar"/>
        </w:rPr>
        <w:t>prop(</w:t>
      </w:r>
      <w:proofErr w:type="gramEnd"/>
      <w:r>
        <w:rPr>
          <w:rStyle w:val="VerbatimChar"/>
        </w:rPr>
        <w:t>)</w:t>
      </w:r>
      <w:r>
        <w:t xml:space="preserve"> - Invoked during the Subfiling VFD’s open callback. Sets the stub file ID on the provided FAPL. This is technically non-threadsafe, but since it always sets the target property to the same value (</w:t>
      </w:r>
      <w:r>
        <w:rPr>
          <w:rStyle w:val="VerbatimChar"/>
        </w:rPr>
        <w:t>H5FD_SUBFILING_STUB_FILE_ID</w:t>
      </w:r>
      <w:r>
        <w:t>), it is not considered a significant issue.</w:t>
      </w:r>
    </w:p>
    <w:p w:rsidR="00D31373" w:rsidRDefault="00000000">
      <w:pPr>
        <w:numPr>
          <w:ilvl w:val="0"/>
          <w:numId w:val="41"/>
        </w:numPr>
      </w:pPr>
      <w:r>
        <w:rPr>
          <w:rStyle w:val="VerbatimChar"/>
        </w:rPr>
        <w:t>H5P.c, H5Pdapl.c, H5Pdcpl.c, H5Pfcpl.c, H5Pgcpl.c, H5Plapl.c, H5Plcpl.c, H5Pmapl.c, H5Pocpl.c, H5Pocpypl.c, H5Pstrcpl.c</w:t>
      </w:r>
      <w:proofErr w:type="gramStart"/>
      <w:r>
        <w:rPr>
          <w:rStyle w:val="VerbatimChar"/>
        </w:rPr>
        <w:t xml:space="preserve">, </w:t>
      </w:r>
      <w:r>
        <w:t xml:space="preserve"> -</w:t>
      </w:r>
      <w:proofErr w:type="gramEnd"/>
      <w:r>
        <w:t xml:space="preserve"> All property set operations in these modules are a result of API-level property set operations, and the burden of using them in a threadsafe manner falls on the application.</w:t>
      </w:r>
    </w:p>
    <w:p w:rsidR="00D31373" w:rsidRDefault="00000000">
      <w:pPr>
        <w:pStyle w:val="Heading3"/>
      </w:pPr>
      <w:bookmarkStart w:id="2154" w:name="__RefHeading___Toc55506_3132940253"/>
      <w:bookmarkStart w:id="2155" w:name="h5p_poke-usage"/>
      <w:bookmarkEnd w:id="2154"/>
      <w:r>
        <w:rPr>
          <w:rStyle w:val="VerbatimChar"/>
        </w:rPr>
        <w:t>H5P_</w:t>
      </w:r>
      <w:proofErr w:type="gramStart"/>
      <w:r>
        <w:rPr>
          <w:rStyle w:val="VerbatimChar"/>
        </w:rPr>
        <w:t>poke(</w:t>
      </w:r>
      <w:proofErr w:type="gramEnd"/>
      <w:r>
        <w:rPr>
          <w:rStyle w:val="VerbatimChar"/>
        </w:rPr>
        <w:t>)</w:t>
      </w:r>
      <w:r>
        <w:t xml:space="preserve"> usage</w:t>
      </w:r>
      <w:bookmarkEnd w:id="2155"/>
    </w:p>
    <w:p w:rsidR="00D31373" w:rsidRDefault="00000000">
      <w:pPr>
        <w:numPr>
          <w:ilvl w:val="0"/>
          <w:numId w:val="44"/>
        </w:numPr>
      </w:pPr>
      <w:r>
        <w:rPr>
          <w:rStyle w:val="VerbatimChar"/>
        </w:rPr>
        <w:t>H5Pdcpl.c, H5Pdxpl.c, H5Pfapl.c, H5Pocpypl.c</w:t>
      </w:r>
      <w:r>
        <w:t xml:space="preserve"> - All poke operations in these modules are a result of API-level property set operations, and the burden of using them in a threadsafe manner falls on the application.</w:t>
      </w:r>
    </w:p>
    <w:p w:rsidR="00D31373" w:rsidRDefault="00000000">
      <w:pPr>
        <w:numPr>
          <w:ilvl w:val="0"/>
          <w:numId w:val="44"/>
        </w:numPr>
      </w:pPr>
      <w:r>
        <w:rPr>
          <w:rStyle w:val="VerbatimChar"/>
        </w:rPr>
        <w:t>H5Pencdec.c</w:t>
      </w:r>
      <w:r>
        <w:t xml:space="preserve"> - </w:t>
      </w:r>
      <w:r>
        <w:rPr>
          <w:rStyle w:val="VerbatimChar"/>
        </w:rPr>
        <w:t>H5P__</w:t>
      </w:r>
      <w:proofErr w:type="gramStart"/>
      <w:r>
        <w:rPr>
          <w:rStyle w:val="VerbatimChar"/>
        </w:rPr>
        <w:t>decode(</w:t>
      </w:r>
      <w:proofErr w:type="gramEnd"/>
      <w:r>
        <w:rPr>
          <w:rStyle w:val="VerbatimChar"/>
        </w:rPr>
        <w:t>)</w:t>
      </w:r>
      <w:r>
        <w:t xml:space="preserve"> uses </w:t>
      </w:r>
      <w:r>
        <w:rPr>
          <w:rStyle w:val="VerbatimChar"/>
        </w:rPr>
        <w:t>H5P_poke()</w:t>
      </w:r>
      <w:r>
        <w:t xml:space="preserve"> to set the values in a newly decoded property list that is not yet available to the application and cannot be shared between threads, so this usage is threadsafe.</w:t>
      </w:r>
    </w:p>
    <w:p w:rsidR="00D31373" w:rsidRDefault="00000000">
      <w:pPr>
        <w:numPr>
          <w:ilvl w:val="0"/>
          <w:numId w:val="44"/>
        </w:numPr>
      </w:pPr>
      <w:r>
        <w:rPr>
          <w:rStyle w:val="VerbatimChar"/>
        </w:rPr>
        <w:t>H5Pocpl.c</w:t>
      </w:r>
      <w:r>
        <w:t xml:space="preserve"> - </w:t>
      </w:r>
      <w:r>
        <w:rPr>
          <w:rStyle w:val="VerbatimChar"/>
        </w:rPr>
        <w:t>H5P_modify_</w:t>
      </w:r>
      <w:proofErr w:type="gramStart"/>
      <w:r>
        <w:rPr>
          <w:rStyle w:val="VerbatimChar"/>
        </w:rPr>
        <w:t>filter(</w:t>
      </w:r>
      <w:proofErr w:type="gramEnd"/>
      <w:r>
        <w:rPr>
          <w:rStyle w:val="VerbatimChar"/>
        </w:rPr>
        <w:t>)</w:t>
      </w:r>
      <w:r>
        <w:t xml:space="preserve"> uses </w:t>
      </w:r>
      <w:r>
        <w:rPr>
          <w:rStyle w:val="VerbatimChar"/>
        </w:rPr>
        <w:t>H5P_poke()</w:t>
      </w:r>
      <w:r>
        <w:t>. While the full tree of functions that use it is somewhat complex, each execution paths begins from either a function that creates a new plist internally, or is called from an API module that uses the global lock upon entry.</w:t>
      </w:r>
    </w:p>
    <w:p w:rsidR="00D31373" w:rsidRDefault="00000000">
      <w:pPr>
        <w:pStyle w:val="Heading2"/>
      </w:pPr>
      <w:bookmarkStart w:id="2156" w:name="__RefHeading___Toc55508_3132940253"/>
      <w:bookmarkStart w:id="2157" w:name="dapl-callbacks"/>
      <w:bookmarkEnd w:id="2156"/>
      <w:r>
        <w:t>DAPL Callbacks</w:t>
      </w:r>
      <w:bookmarkEnd w:id="2157"/>
    </w:p>
    <w:p w:rsidR="00D31373" w:rsidRDefault="00000000">
      <w:pPr>
        <w:pStyle w:val="Heading3"/>
      </w:pPr>
      <w:bookmarkStart w:id="2158" w:name="__RefHeading___Toc55510_3132940253"/>
      <w:bookmarkStart w:id="2159" w:name="dapl-property-callbacks"/>
      <w:bookmarkEnd w:id="2158"/>
      <w:r>
        <w:t>DAPL Property Callbacks</w:t>
      </w:r>
      <w:bookmarkEnd w:id="2159"/>
    </w:p>
    <w:p w:rsidR="00D31373" w:rsidRDefault="00000000">
      <w:pPr>
        <w:pStyle w:val="FirstParagraph"/>
      </w:pPr>
      <w:r>
        <w:t xml:space="preserve">These callbacks are defined in </w:t>
      </w:r>
      <w:r>
        <w:rPr>
          <w:rStyle w:val="VerbatimChar"/>
        </w:rPr>
        <w:t>H5Pdapl.c</w:t>
      </w:r>
      <w:r>
        <w:t xml:space="preserve">. The properties they belong to are chunk cache parameters, virtual dataset views, virtual dataset file prefixes, and external file prefixes. The only dependencies on other library modules are trivial invocations of the </w:t>
      </w:r>
      <w:r>
        <w:rPr>
          <w:rStyle w:val="VerbatimChar"/>
        </w:rPr>
        <w:t>H5VM</w:t>
      </w:r>
      <w:r>
        <w:t xml:space="preserve"> and </w:t>
      </w:r>
      <w:r>
        <w:rPr>
          <w:rStyle w:val="VerbatimChar"/>
        </w:rPr>
        <w:t>H5MM</w:t>
      </w:r>
      <w:r>
        <w:t xml:space="preserve"> API, all of which are threadsafe.</w:t>
      </w:r>
    </w:p>
    <w:p w:rsidR="00D31373" w:rsidRDefault="00000000">
      <w:pPr>
        <w:pStyle w:val="Heading3"/>
      </w:pPr>
      <w:bookmarkStart w:id="2160" w:name="__RefHeading___Toc55512_3132940253"/>
      <w:bookmarkStart w:id="2161" w:name="virtual-dataset-file-prefix-callbacks"/>
      <w:bookmarkEnd w:id="2160"/>
      <w:r>
        <w:t>Virtual dataset file prefix callbacks</w:t>
      </w:r>
      <w:bookmarkEnd w:id="2161"/>
    </w:p>
    <w:p w:rsidR="00D31373" w:rsidRDefault="00000000">
      <w:pPr>
        <w:numPr>
          <w:ilvl w:val="0"/>
          <w:numId w:val="45"/>
        </w:numPr>
      </w:pPr>
      <w:r>
        <w:rPr>
          <w:rStyle w:val="VerbatimChar"/>
        </w:rPr>
        <w:t>H5P__dapl_vds_file_pref_set</w:t>
      </w:r>
      <w:r>
        <w:t xml:space="preserve"> - Wrapper around </w:t>
      </w:r>
      <w:r>
        <w:rPr>
          <w:rStyle w:val="VerbatimChar"/>
        </w:rPr>
        <w:t>strdup</w:t>
      </w:r>
      <w:r>
        <w:t>.</w:t>
      </w:r>
    </w:p>
    <w:p w:rsidR="00D31373" w:rsidRDefault="00000000">
      <w:pPr>
        <w:numPr>
          <w:ilvl w:val="0"/>
          <w:numId w:val="45"/>
        </w:numPr>
      </w:pPr>
      <w:r>
        <w:rPr>
          <w:rStyle w:val="VerbatimChar"/>
        </w:rPr>
        <w:t>H5P__dapl_vds_file_pref_get</w:t>
      </w:r>
      <w:r>
        <w:t xml:space="preserve"> - Wrapper around </w:t>
      </w:r>
      <w:r>
        <w:rPr>
          <w:rStyle w:val="VerbatimChar"/>
        </w:rPr>
        <w:t>strdup</w:t>
      </w:r>
      <w:r>
        <w:t>.</w:t>
      </w:r>
    </w:p>
    <w:p w:rsidR="00D31373" w:rsidRDefault="00000000">
      <w:pPr>
        <w:numPr>
          <w:ilvl w:val="0"/>
          <w:numId w:val="45"/>
        </w:numPr>
      </w:pPr>
      <w:r>
        <w:rPr>
          <w:rStyle w:val="VerbatimChar"/>
        </w:rPr>
        <w:t>H5P__dapl_vds_file_pref_enc</w:t>
      </w:r>
      <w:r>
        <w:t xml:space="preserve"> - Encodes virtual dataset file prefix into provided buffer. Uses H5VM and H5MM.</w:t>
      </w:r>
    </w:p>
    <w:p w:rsidR="00D31373" w:rsidRDefault="00000000">
      <w:pPr>
        <w:numPr>
          <w:ilvl w:val="0"/>
          <w:numId w:val="45"/>
        </w:numPr>
      </w:pPr>
      <w:r>
        <w:rPr>
          <w:rStyle w:val="VerbatimChar"/>
        </w:rPr>
        <w:t>H5P__dapl_vds_file_pref_dec</w:t>
      </w:r>
      <w:r>
        <w:t xml:space="preserve"> - Decodes virtual dataset file prefix from provided buffer. Uses H5MM to allocate space for the decoded value.</w:t>
      </w:r>
    </w:p>
    <w:p w:rsidR="00D31373" w:rsidRDefault="00000000">
      <w:pPr>
        <w:numPr>
          <w:ilvl w:val="0"/>
          <w:numId w:val="45"/>
        </w:numPr>
      </w:pPr>
      <w:r>
        <w:rPr>
          <w:rStyle w:val="VerbatimChar"/>
        </w:rPr>
        <w:t>H5P__dapl_vds_file_pref_del</w:t>
      </w:r>
      <w:r>
        <w:t xml:space="preserve"> - Wrapper around </w:t>
      </w:r>
      <w:r>
        <w:rPr>
          <w:rStyle w:val="VerbatimChar"/>
        </w:rPr>
        <w:t>free</w:t>
      </w:r>
      <w:r>
        <w:t>.</w:t>
      </w:r>
    </w:p>
    <w:p w:rsidR="00D31373" w:rsidRDefault="00000000">
      <w:pPr>
        <w:numPr>
          <w:ilvl w:val="0"/>
          <w:numId w:val="45"/>
        </w:numPr>
      </w:pPr>
      <w:r>
        <w:rPr>
          <w:rStyle w:val="VerbatimChar"/>
        </w:rPr>
        <w:t>H5P__dapl_vds_file_pref_copy</w:t>
      </w:r>
      <w:r>
        <w:t xml:space="preserve"> - Wrapper around </w:t>
      </w:r>
      <w:r>
        <w:rPr>
          <w:rStyle w:val="VerbatimChar"/>
        </w:rPr>
        <w:t>strdup</w:t>
      </w:r>
      <w:r>
        <w:t>.</w:t>
      </w:r>
    </w:p>
    <w:p w:rsidR="00D31373" w:rsidRDefault="00000000">
      <w:pPr>
        <w:numPr>
          <w:ilvl w:val="0"/>
          <w:numId w:val="45"/>
        </w:numPr>
      </w:pPr>
      <w:r>
        <w:rPr>
          <w:rStyle w:val="VerbatimChar"/>
        </w:rPr>
        <w:t>H5P__dapl_vds_file_pref_cmp</w:t>
      </w:r>
      <w:r>
        <w:t xml:space="preserve"> - Wrapper around </w:t>
      </w:r>
      <w:r>
        <w:rPr>
          <w:rStyle w:val="VerbatimChar"/>
        </w:rPr>
        <w:t>strcmp</w:t>
      </w:r>
      <w:r>
        <w:t>.</w:t>
      </w:r>
    </w:p>
    <w:p w:rsidR="00D31373" w:rsidRDefault="00000000">
      <w:pPr>
        <w:numPr>
          <w:ilvl w:val="0"/>
          <w:numId w:val="45"/>
        </w:numPr>
      </w:pPr>
      <w:r>
        <w:rPr>
          <w:rStyle w:val="VerbatimChar"/>
        </w:rPr>
        <w:t>H5P__dapl_vds_file_pref_close</w:t>
      </w:r>
      <w:r>
        <w:t xml:space="preserve"> - Wrapper around </w:t>
      </w:r>
      <w:r>
        <w:rPr>
          <w:rStyle w:val="VerbatimChar"/>
        </w:rPr>
        <w:t>free</w:t>
      </w:r>
      <w:r>
        <w:t>.</w:t>
      </w:r>
    </w:p>
    <w:p w:rsidR="00D31373" w:rsidRDefault="00000000">
      <w:pPr>
        <w:pStyle w:val="Heading3"/>
      </w:pPr>
      <w:bookmarkStart w:id="2162" w:name="__RefHeading___Toc55514_3132940253"/>
      <w:bookmarkStart w:id="2163" w:name="external-file-prefix-callbacks"/>
      <w:bookmarkEnd w:id="2162"/>
      <w:r>
        <w:t>External file prefix callbacks</w:t>
      </w:r>
      <w:bookmarkEnd w:id="2163"/>
    </w:p>
    <w:p w:rsidR="00D31373" w:rsidRDefault="00000000">
      <w:pPr>
        <w:numPr>
          <w:ilvl w:val="0"/>
          <w:numId w:val="46"/>
        </w:numPr>
      </w:pPr>
      <w:r>
        <w:rPr>
          <w:rStyle w:val="VerbatimChar"/>
        </w:rPr>
        <w:t>H5P__dapl_efile_pref_set</w:t>
      </w:r>
      <w:r>
        <w:t xml:space="preserve"> - Wrapper around </w:t>
      </w:r>
      <w:r>
        <w:rPr>
          <w:rStyle w:val="VerbatimChar"/>
        </w:rPr>
        <w:t>strdup</w:t>
      </w:r>
      <w:r>
        <w:t>.</w:t>
      </w:r>
    </w:p>
    <w:p w:rsidR="00D31373" w:rsidRDefault="00000000">
      <w:pPr>
        <w:numPr>
          <w:ilvl w:val="0"/>
          <w:numId w:val="46"/>
        </w:numPr>
      </w:pPr>
      <w:r>
        <w:rPr>
          <w:rStyle w:val="VerbatimChar"/>
        </w:rPr>
        <w:lastRenderedPageBreak/>
        <w:t>H5P__dapl_efile_pref_get</w:t>
      </w:r>
      <w:r>
        <w:t xml:space="preserve"> - Wrapper around </w:t>
      </w:r>
      <w:r>
        <w:rPr>
          <w:rStyle w:val="VerbatimChar"/>
        </w:rPr>
        <w:t>strdup</w:t>
      </w:r>
      <w:r>
        <w:t>.</w:t>
      </w:r>
    </w:p>
    <w:p w:rsidR="00D31373" w:rsidRDefault="00000000">
      <w:pPr>
        <w:numPr>
          <w:ilvl w:val="0"/>
          <w:numId w:val="46"/>
        </w:numPr>
      </w:pPr>
      <w:r>
        <w:rPr>
          <w:rStyle w:val="VerbatimChar"/>
        </w:rPr>
        <w:t>H5P__dapl_efile_pref_enc</w:t>
      </w:r>
      <w:r>
        <w:t xml:space="preserve"> - Encodes the external file prefix. Uses H5VM and H5MM.</w:t>
      </w:r>
    </w:p>
    <w:p w:rsidR="00D31373" w:rsidRDefault="00000000">
      <w:pPr>
        <w:numPr>
          <w:ilvl w:val="0"/>
          <w:numId w:val="46"/>
        </w:numPr>
      </w:pPr>
      <w:r>
        <w:rPr>
          <w:rStyle w:val="VerbatimChar"/>
        </w:rPr>
        <w:t>H5P__dapl_efile_pref_dec</w:t>
      </w:r>
      <w:r>
        <w:t xml:space="preserve"> - Decodes the external file prefix. Uses H5MM to allocate space for the decoded value.</w:t>
      </w:r>
    </w:p>
    <w:p w:rsidR="00D31373" w:rsidRDefault="00000000">
      <w:pPr>
        <w:numPr>
          <w:ilvl w:val="0"/>
          <w:numId w:val="46"/>
        </w:numPr>
      </w:pPr>
      <w:r>
        <w:rPr>
          <w:rStyle w:val="VerbatimChar"/>
        </w:rPr>
        <w:t>H5P__dapl_efile_pref_del</w:t>
      </w:r>
      <w:r>
        <w:t xml:space="preserve"> - Wrapper around </w:t>
      </w:r>
      <w:r>
        <w:rPr>
          <w:rStyle w:val="VerbatimChar"/>
        </w:rPr>
        <w:t>free</w:t>
      </w:r>
      <w:r>
        <w:t>.</w:t>
      </w:r>
    </w:p>
    <w:p w:rsidR="00D31373" w:rsidRDefault="00000000">
      <w:pPr>
        <w:numPr>
          <w:ilvl w:val="0"/>
          <w:numId w:val="46"/>
        </w:numPr>
      </w:pPr>
      <w:r>
        <w:rPr>
          <w:rStyle w:val="VerbatimChar"/>
        </w:rPr>
        <w:t>H5P__dapl_efile_pref_copy</w:t>
      </w:r>
      <w:r>
        <w:t xml:space="preserve"> - Wrapper around </w:t>
      </w:r>
      <w:r>
        <w:rPr>
          <w:rStyle w:val="VerbatimChar"/>
        </w:rPr>
        <w:t>strdup</w:t>
      </w:r>
      <w:r>
        <w:t>.</w:t>
      </w:r>
    </w:p>
    <w:p w:rsidR="00D31373" w:rsidRDefault="00000000">
      <w:pPr>
        <w:numPr>
          <w:ilvl w:val="0"/>
          <w:numId w:val="46"/>
        </w:numPr>
      </w:pPr>
      <w:r>
        <w:rPr>
          <w:rStyle w:val="VerbatimChar"/>
        </w:rPr>
        <w:t>H5P__dapl_efile_pref_cmp</w:t>
      </w:r>
      <w:r>
        <w:t xml:space="preserve"> - Wrapper around </w:t>
      </w:r>
      <w:r>
        <w:rPr>
          <w:rStyle w:val="VerbatimChar"/>
        </w:rPr>
        <w:t>strcmp</w:t>
      </w:r>
      <w:r>
        <w:t>.</w:t>
      </w:r>
    </w:p>
    <w:p w:rsidR="00D31373" w:rsidRDefault="00000000">
      <w:pPr>
        <w:numPr>
          <w:ilvl w:val="0"/>
          <w:numId w:val="46"/>
        </w:numPr>
      </w:pPr>
      <w:r>
        <w:rPr>
          <w:rStyle w:val="VerbatimChar"/>
        </w:rPr>
        <w:t>H5P__dapl_efile_pref_close</w:t>
      </w:r>
      <w:r>
        <w:t xml:space="preserve"> - Wrapper around </w:t>
      </w:r>
      <w:r>
        <w:rPr>
          <w:rStyle w:val="VerbatimChar"/>
        </w:rPr>
        <w:t>free</w:t>
      </w:r>
      <w:r>
        <w:t>.</w:t>
      </w:r>
    </w:p>
    <w:p w:rsidR="00D31373" w:rsidRDefault="00000000">
      <w:pPr>
        <w:pStyle w:val="Heading3"/>
      </w:pPr>
      <w:bookmarkStart w:id="2164" w:name="__RefHeading___Toc55516_3132940253"/>
      <w:bookmarkStart w:id="2165" w:name="encodedecode-callbacks"/>
      <w:bookmarkEnd w:id="2164"/>
      <w:r>
        <w:t>Encode/Decode callbacks</w:t>
      </w:r>
      <w:bookmarkEnd w:id="2165"/>
    </w:p>
    <w:p w:rsidR="00D31373" w:rsidRDefault="00000000">
      <w:pPr>
        <w:numPr>
          <w:ilvl w:val="0"/>
          <w:numId w:val="47"/>
        </w:numPr>
      </w:pPr>
      <w:r>
        <w:rPr>
          <w:rStyle w:val="VerbatimChar"/>
        </w:rPr>
        <w:t>H5P__encode_chunk_cache_nslots</w:t>
      </w:r>
      <w:r>
        <w:t xml:space="preserve"> - Encodes number of chunk slots in the raw data chunk cache into provided buffer. Uses H5VM.</w:t>
      </w:r>
    </w:p>
    <w:p w:rsidR="00D31373" w:rsidRDefault="00000000">
      <w:pPr>
        <w:numPr>
          <w:ilvl w:val="0"/>
          <w:numId w:val="47"/>
        </w:numPr>
      </w:pPr>
      <w:r>
        <w:rPr>
          <w:rStyle w:val="VerbatimChar"/>
        </w:rPr>
        <w:t>H5P__decode_chunk_cache_nslots</w:t>
      </w:r>
      <w:r>
        <w:t xml:space="preserve"> - Decodes number of chunk slots in the raw data chunk cache from provided buffer.</w:t>
      </w:r>
    </w:p>
    <w:p w:rsidR="00D31373" w:rsidRDefault="00000000">
      <w:pPr>
        <w:numPr>
          <w:ilvl w:val="0"/>
          <w:numId w:val="47"/>
        </w:numPr>
      </w:pPr>
      <w:r>
        <w:rPr>
          <w:rStyle w:val="VerbatimChar"/>
        </w:rPr>
        <w:t>H5P__encode_chunk_cache_nbytes</w:t>
      </w:r>
      <w:r>
        <w:t xml:space="preserve"> - Encodes size of the raw data chunk cache into provided buffer. Uses H5VM.</w:t>
      </w:r>
    </w:p>
    <w:p w:rsidR="00D31373" w:rsidRDefault="00000000">
      <w:pPr>
        <w:numPr>
          <w:ilvl w:val="0"/>
          <w:numId w:val="47"/>
        </w:numPr>
      </w:pPr>
      <w:r>
        <w:rPr>
          <w:rStyle w:val="VerbatimChar"/>
        </w:rPr>
        <w:t>H5P__decode_chunk_cache_nbytes</w:t>
      </w:r>
      <w:r>
        <w:t xml:space="preserve"> - Decodes size of the raw data chunk cache from provided buffer.</w:t>
      </w:r>
    </w:p>
    <w:p w:rsidR="00D31373" w:rsidRDefault="00000000">
      <w:pPr>
        <w:numPr>
          <w:ilvl w:val="0"/>
          <w:numId w:val="47"/>
        </w:numPr>
      </w:pPr>
      <w:r>
        <w:rPr>
          <w:rStyle w:val="VerbatimChar"/>
        </w:rPr>
        <w:t>H5P__dacc_vds_view_enc</w:t>
      </w:r>
      <w:r>
        <w:t xml:space="preserve"> - Encodes a virtual dataset view (</w:t>
      </w:r>
      <w:r>
        <w:rPr>
          <w:rStyle w:val="VerbatimChar"/>
        </w:rPr>
        <w:t>uint8_t</w:t>
      </w:r>
      <w:r>
        <w:t>) into provided buffer.</w:t>
      </w:r>
    </w:p>
    <w:p w:rsidR="00D31373" w:rsidRDefault="00000000">
      <w:pPr>
        <w:numPr>
          <w:ilvl w:val="0"/>
          <w:numId w:val="47"/>
        </w:numPr>
      </w:pPr>
      <w:r>
        <w:rPr>
          <w:rStyle w:val="VerbatimChar"/>
        </w:rPr>
        <w:t>H5P__dacc_vds_view_dec</w:t>
      </w:r>
      <w:r>
        <w:t xml:space="preserve"> - Decodes a virtual dataset view (</w:t>
      </w:r>
      <w:r>
        <w:rPr>
          <w:rStyle w:val="VerbatimChar"/>
        </w:rPr>
        <w:t>uint8_t</w:t>
      </w:r>
      <w:r>
        <w:t>) from a provided buffer.</w:t>
      </w:r>
    </w:p>
    <w:p w:rsidR="00D31373" w:rsidRDefault="00000000">
      <w:pPr>
        <w:pStyle w:val="Heading2"/>
      </w:pPr>
      <w:bookmarkStart w:id="2166" w:name="__RefHeading___Toc55518_3132940253"/>
      <w:bookmarkStart w:id="2167" w:name="dcpl-property-callbacks"/>
      <w:bookmarkEnd w:id="2166"/>
      <w:r>
        <w:t>DCPL Property Callbacks</w:t>
      </w:r>
      <w:bookmarkEnd w:id="2167"/>
    </w:p>
    <w:p w:rsidR="00D31373" w:rsidRDefault="00000000">
      <w:pPr>
        <w:pStyle w:val="FirstParagraph"/>
      </w:pPr>
      <w:r>
        <w:t xml:space="preserve">These callbacks are found in </w:t>
      </w:r>
      <w:r>
        <w:rPr>
          <w:rStyle w:val="VerbatimChar"/>
        </w:rPr>
        <w:t>H5Pdcpl.c</w:t>
      </w:r>
      <w:r>
        <w:t xml:space="preserve">. The properties they belong to are object storage layouts, fill values, external file lists, space allocation time, and object headers. Space allocation time and object header property callbacks use only generic encoding/decoding functions defined in </w:t>
      </w:r>
      <w:r>
        <w:rPr>
          <w:rStyle w:val="VerbatimChar"/>
        </w:rPr>
        <w:t>H5Pencdec.c</w:t>
      </w:r>
      <w:r>
        <w:t>.</w:t>
      </w:r>
    </w:p>
    <w:p w:rsidR="00D31373" w:rsidRDefault="00000000">
      <w:pPr>
        <w:pStyle w:val="BodyText"/>
      </w:pPr>
      <w:r>
        <w:t xml:space="preserve">The property callbacks for object layouts, fill values, and external file lists invoke object message class callbacks from </w:t>
      </w:r>
      <w:r>
        <w:rPr>
          <w:rStyle w:val="VerbatimChar"/>
        </w:rPr>
        <w:t>H5O_MSG_LAYOUT</w:t>
      </w:r>
      <w:r>
        <w:t xml:space="preserve">, </w:t>
      </w:r>
      <w:r>
        <w:rPr>
          <w:rStyle w:val="VerbatimChar"/>
        </w:rPr>
        <w:t>H5O_MSG_FILL</w:t>
      </w:r>
      <w:r>
        <w:t xml:space="preserve">, and </w:t>
      </w:r>
      <w:r>
        <w:rPr>
          <w:rStyle w:val="VerbatimChar"/>
        </w:rPr>
        <w:t>H5O_MSG_EFL</w:t>
      </w:r>
      <w:r>
        <w:t>. Each of these object message classes has several callbacks, but only ’copy’ and ’reset’ are ever used by these property callbacks.</w:t>
      </w:r>
    </w:p>
    <w:p w:rsidR="00D31373" w:rsidRDefault="00000000">
      <w:pPr>
        <w:pStyle w:val="BodyText"/>
      </w:pPr>
      <w:r>
        <w:t>Due to an indirect dependence on skip lists (and free lists, though those can be disabled) several layout property callbacks are not threadsafe.</w:t>
      </w:r>
    </w:p>
    <w:p w:rsidR="00D31373" w:rsidRDefault="00000000">
      <w:pPr>
        <w:pStyle w:val="Heading3"/>
      </w:pPr>
      <w:bookmarkStart w:id="2168" w:name="__RefHeading___Toc55520_3132940253"/>
      <w:bookmarkStart w:id="2169" w:name="dataset-layout-callbacks"/>
      <w:bookmarkEnd w:id="2168"/>
      <w:r>
        <w:t>Dataset layout callbacks</w:t>
      </w:r>
      <w:bookmarkEnd w:id="2169"/>
    </w:p>
    <w:p w:rsidR="00D31373" w:rsidRDefault="00000000">
      <w:pPr>
        <w:pStyle w:val="FirstParagraph"/>
      </w:pPr>
      <w:r>
        <w:t xml:space="preserve">This property’s callbacks act as wrappers around </w:t>
      </w:r>
      <w:r>
        <w:rPr>
          <w:rStyle w:val="VerbatimChar"/>
        </w:rPr>
        <w:t>H5O_msg_</w:t>
      </w:r>
      <w:proofErr w:type="gramStart"/>
      <w:r>
        <w:rPr>
          <w:rStyle w:val="VerbatimChar"/>
        </w:rPr>
        <w:t>copy(</w:t>
      </w:r>
      <w:proofErr w:type="gramEnd"/>
      <w:r>
        <w:rPr>
          <w:rStyle w:val="VerbatimChar"/>
        </w:rPr>
        <w:t>)</w:t>
      </w:r>
      <w:r>
        <w:t xml:space="preserve"> and </w:t>
      </w:r>
      <w:r>
        <w:rPr>
          <w:rStyle w:val="VerbatimChar"/>
        </w:rPr>
        <w:t>H5O_msg_reset()</w:t>
      </w:r>
      <w:r>
        <w:t>.</w:t>
      </w:r>
    </w:p>
    <w:p w:rsidR="00D31373" w:rsidRDefault="00000000">
      <w:pPr>
        <w:pStyle w:val="BodyText"/>
      </w:pPr>
      <w:r>
        <w:t xml:space="preserve">The object layout message copy callback </w:t>
      </w:r>
      <w:r>
        <w:rPr>
          <w:rStyle w:val="VerbatimChar"/>
        </w:rPr>
        <w:t>H5O__layout_</w:t>
      </w:r>
      <w:proofErr w:type="gramStart"/>
      <w:r>
        <w:rPr>
          <w:rStyle w:val="VerbatimChar"/>
        </w:rPr>
        <w:t>copy(</w:t>
      </w:r>
      <w:proofErr w:type="gramEnd"/>
      <w:r>
        <w:rPr>
          <w:rStyle w:val="VerbatimChar"/>
        </w:rPr>
        <w:t>)</w:t>
      </w:r>
      <w:r>
        <w:t xml:space="preserve"> depends on H5D due to </w:t>
      </w:r>
      <w:r>
        <w:rPr>
          <w:rStyle w:val="VerbatimChar"/>
        </w:rPr>
        <w:t>H5D_chunk_idx_reset()</w:t>
      </w:r>
      <w:r>
        <w:t xml:space="preserve"> and </w:t>
      </w:r>
      <w:r>
        <w:rPr>
          <w:rStyle w:val="VerbatimChar"/>
        </w:rPr>
        <w:t>H5D__virtual_copy_layout()</w:t>
      </w:r>
      <w:r>
        <w:t>.</w:t>
      </w:r>
    </w:p>
    <w:p w:rsidR="00D31373" w:rsidRDefault="00000000">
      <w:pPr>
        <w:pStyle w:val="BodyText"/>
      </w:pPr>
      <w:r>
        <w:rPr>
          <w:rStyle w:val="VerbatimChar"/>
        </w:rPr>
        <w:lastRenderedPageBreak/>
        <w:t>H5D__virtual_copy_</w:t>
      </w:r>
      <w:proofErr w:type="gramStart"/>
      <w:r>
        <w:rPr>
          <w:rStyle w:val="VerbatimChar"/>
        </w:rPr>
        <w:t>layout(</w:t>
      </w:r>
      <w:proofErr w:type="gramEnd"/>
      <w:r>
        <w:rPr>
          <w:rStyle w:val="VerbatimChar"/>
        </w:rPr>
        <w:t>)</w:t>
      </w:r>
      <w:r>
        <w:t xml:space="preserve"> depends on the H5SL, H5FL, H5S, and H5I modules. If a failure occurs during the virtual layout copy, then the routine used to clean up allocated resources (</w:t>
      </w:r>
      <w:r>
        <w:rPr>
          <w:rStyle w:val="VerbatimChar"/>
        </w:rPr>
        <w:t>H5D__virtual_reset_</w:t>
      </w:r>
      <w:proofErr w:type="gramStart"/>
      <w:r>
        <w:rPr>
          <w:rStyle w:val="VerbatimChar"/>
        </w:rPr>
        <w:t>layout(</w:t>
      </w:r>
      <w:proofErr w:type="gramEnd"/>
      <w:r>
        <w:rPr>
          <w:rStyle w:val="VerbatimChar"/>
        </w:rPr>
        <w:t>)</w:t>
      </w:r>
      <w:r>
        <w:t xml:space="preserve">) uses </w:t>
      </w:r>
      <w:r>
        <w:rPr>
          <w:rStyle w:val="VerbatimChar"/>
        </w:rPr>
        <w:t>H5D__virtual_reset_source_dset()</w:t>
      </w:r>
      <w:r>
        <w:t xml:space="preserve">, which in turn uses </w:t>
      </w:r>
      <w:r>
        <w:rPr>
          <w:rStyle w:val="VerbatimChar"/>
        </w:rPr>
        <w:t>H5D_close()</w:t>
      </w:r>
      <w:r>
        <w:t xml:space="preserve">. Even if free lists are disabled at configure time, use of skip lists in </w:t>
      </w:r>
      <w:r>
        <w:rPr>
          <w:rStyle w:val="VerbatimChar"/>
        </w:rPr>
        <w:t>H5D_</w:t>
      </w:r>
      <w:proofErr w:type="gramStart"/>
      <w:r>
        <w:rPr>
          <w:rStyle w:val="VerbatimChar"/>
        </w:rPr>
        <w:t>close(</w:t>
      </w:r>
      <w:proofErr w:type="gramEnd"/>
      <w:r>
        <w:rPr>
          <w:rStyle w:val="VerbatimChar"/>
        </w:rPr>
        <w:t>)</w:t>
      </w:r>
      <w:r>
        <w:t xml:space="preserve"> is not threadsafe, and so </w:t>
      </w:r>
      <w:r>
        <w:rPr>
          <w:rStyle w:val="VerbatimChar"/>
        </w:rPr>
        <w:t>H5O__layout_copy()</w:t>
      </w:r>
      <w:r>
        <w:t xml:space="preserve"> and the property callbacks that use it are not threadsafe. </w:t>
      </w:r>
      <w:r>
        <w:rPr>
          <w:rStyle w:val="VerbatimChar"/>
        </w:rPr>
        <w:t>H5D_</w:t>
      </w:r>
      <w:proofErr w:type="gramStart"/>
      <w:r>
        <w:rPr>
          <w:rStyle w:val="VerbatimChar"/>
        </w:rPr>
        <w:t>close(</w:t>
      </w:r>
      <w:proofErr w:type="gramEnd"/>
      <w:r>
        <w:rPr>
          <w:rStyle w:val="VerbatimChar"/>
        </w:rPr>
        <w:t>)</w:t>
      </w:r>
      <w:r>
        <w:t xml:space="preserve"> also interacts with the metadata cache via </w:t>
      </w:r>
      <w:r>
        <w:rPr>
          <w:rStyle w:val="VerbatimChar"/>
        </w:rPr>
        <w:t>H5AC_cork()</w:t>
      </w:r>
      <w:r>
        <w:t xml:space="preserve"> and </w:t>
      </w:r>
      <w:r>
        <w:rPr>
          <w:rStyle w:val="VerbatimChar"/>
        </w:rPr>
        <w:t>H5AC_flush_tagged_metadata()</w:t>
      </w:r>
      <w:r>
        <w:t>, though the potential threadsafety ramifications of these calls has not been deeply examined.</w:t>
      </w:r>
    </w:p>
    <w:p w:rsidR="00D31373" w:rsidRDefault="00000000">
      <w:pPr>
        <w:pStyle w:val="BodyText"/>
      </w:pPr>
      <w:r>
        <w:rPr>
          <w:rStyle w:val="VerbatimChar"/>
        </w:rPr>
        <w:t>H5D_chunk_idx_</w:t>
      </w:r>
      <w:proofErr w:type="gramStart"/>
      <w:r>
        <w:rPr>
          <w:rStyle w:val="VerbatimChar"/>
        </w:rPr>
        <w:t>reset(</w:t>
      </w:r>
      <w:proofErr w:type="gramEnd"/>
      <w:r>
        <w:rPr>
          <w:rStyle w:val="VerbatimChar"/>
        </w:rPr>
        <w:t>)</w:t>
      </w:r>
      <w:r>
        <w:t xml:space="preserve"> uses the reset callback </w:t>
      </w:r>
      <w:r>
        <w:rPr>
          <w:rStyle w:val="VerbatimChar"/>
        </w:rPr>
        <w:t>H5D_chunk_reset_func_t</w:t>
      </w:r>
      <w:r>
        <w:t xml:space="preserve"> from </w:t>
      </w:r>
      <w:r>
        <w:rPr>
          <w:rStyle w:val="VerbatimChar"/>
        </w:rPr>
        <w:t>H5D_chunk_ops_t</w:t>
      </w:r>
      <w:r>
        <w:t>, which has a distinct implementation for B-Trees, v2 B-Trees, extensible arrays, fixed arrays, non-indexed chunks, and single chunk operations. At the time of this census, each of these reset callbacks is threadsafe and extremely simple.</w:t>
      </w:r>
    </w:p>
    <w:p w:rsidR="00D31373" w:rsidRDefault="00000000">
      <w:pPr>
        <w:pStyle w:val="BodyText"/>
      </w:pPr>
      <w:r>
        <w:t xml:space="preserve">The object layout reset callback </w:t>
      </w:r>
      <w:r>
        <w:rPr>
          <w:rStyle w:val="VerbatimChar"/>
        </w:rPr>
        <w:t>H5O__layout_</w:t>
      </w:r>
      <w:proofErr w:type="gramStart"/>
      <w:r>
        <w:rPr>
          <w:rStyle w:val="VerbatimChar"/>
        </w:rPr>
        <w:t>reset(</w:t>
      </w:r>
      <w:proofErr w:type="gramEnd"/>
      <w:r>
        <w:rPr>
          <w:rStyle w:val="VerbatimChar"/>
        </w:rPr>
        <w:t>)</w:t>
      </w:r>
      <w:r>
        <w:t xml:space="preserve"> also indirectly depends on </w:t>
      </w:r>
      <w:r>
        <w:rPr>
          <w:rStyle w:val="VerbatimChar"/>
        </w:rPr>
        <w:t>H5D_close()</w:t>
      </w:r>
      <w:r>
        <w:t xml:space="preserve"> in the same manner as the object layout copy callback, and so it is also not threadsafe.</w:t>
      </w:r>
    </w:p>
    <w:p w:rsidR="00D31373" w:rsidRDefault="00000000">
      <w:pPr>
        <w:numPr>
          <w:ilvl w:val="0"/>
          <w:numId w:val="48"/>
        </w:numPr>
      </w:pPr>
      <w:r>
        <w:rPr>
          <w:rStyle w:val="VerbatimChar"/>
        </w:rPr>
        <w:t>H5P__dcrt_layout_set</w:t>
      </w:r>
      <w:r>
        <w:t xml:space="preserve"> - Copies layout via </w:t>
      </w:r>
      <w:r>
        <w:rPr>
          <w:rStyle w:val="VerbatimChar"/>
        </w:rPr>
        <w:t>H5O_msg_</w:t>
      </w:r>
      <w:proofErr w:type="gramStart"/>
      <w:r>
        <w:rPr>
          <w:rStyle w:val="VerbatimChar"/>
        </w:rPr>
        <w:t>copy(</w:t>
      </w:r>
      <w:proofErr w:type="gramEnd"/>
      <w:r>
        <w:rPr>
          <w:rStyle w:val="VerbatimChar"/>
        </w:rPr>
        <w:t>)</w:t>
      </w:r>
      <w:r>
        <w:t xml:space="preserve">, not threadsafe due to </w:t>
      </w:r>
      <w:r>
        <w:rPr>
          <w:rStyle w:val="VerbatimChar"/>
        </w:rPr>
        <w:t>H5SL</w:t>
      </w:r>
      <w:r>
        <w:t>.</w:t>
      </w:r>
    </w:p>
    <w:p w:rsidR="00D31373" w:rsidRDefault="00000000">
      <w:pPr>
        <w:numPr>
          <w:ilvl w:val="0"/>
          <w:numId w:val="48"/>
        </w:numPr>
      </w:pPr>
      <w:r>
        <w:rPr>
          <w:rStyle w:val="VerbatimChar"/>
        </w:rPr>
        <w:t>H5P__dcrt_layout_get</w:t>
      </w:r>
      <w:r>
        <w:t xml:space="preserve"> - Copies layout via </w:t>
      </w:r>
      <w:r>
        <w:rPr>
          <w:rStyle w:val="VerbatimChar"/>
        </w:rPr>
        <w:t>H5O_msg_</w:t>
      </w:r>
      <w:proofErr w:type="gramStart"/>
      <w:r>
        <w:rPr>
          <w:rStyle w:val="VerbatimChar"/>
        </w:rPr>
        <w:t>copy(</w:t>
      </w:r>
      <w:proofErr w:type="gramEnd"/>
      <w:r>
        <w:rPr>
          <w:rStyle w:val="VerbatimChar"/>
        </w:rPr>
        <w:t>)</w:t>
      </w:r>
      <w:r>
        <w:t xml:space="preserve">, not threadsafe due to </w:t>
      </w:r>
      <w:r>
        <w:rPr>
          <w:rStyle w:val="VerbatimChar"/>
        </w:rPr>
        <w:t>H5SL</w:t>
      </w:r>
      <w:r>
        <w:t>.</w:t>
      </w:r>
    </w:p>
    <w:p w:rsidR="00D31373" w:rsidRDefault="00000000">
      <w:pPr>
        <w:numPr>
          <w:ilvl w:val="0"/>
          <w:numId w:val="48"/>
        </w:numPr>
      </w:pPr>
      <w:r>
        <w:rPr>
          <w:rStyle w:val="VerbatimChar"/>
        </w:rPr>
        <w:t>H5P__dcrt_layout_enc</w:t>
      </w:r>
      <w:r>
        <w:t xml:space="preserve"> - Encodes layout property. Uses H5S.</w:t>
      </w:r>
    </w:p>
    <w:p w:rsidR="00D31373" w:rsidRDefault="00000000">
      <w:pPr>
        <w:numPr>
          <w:ilvl w:val="0"/>
          <w:numId w:val="48"/>
        </w:numPr>
      </w:pPr>
      <w:r>
        <w:rPr>
          <w:rStyle w:val="VerbatimChar"/>
        </w:rPr>
        <w:t>H5P__dcrt_layout_dec</w:t>
      </w:r>
      <w:r>
        <w:t xml:space="preserve"> - Decodes layout property. Uses H5S and threadsafe H5D routines.</w:t>
      </w:r>
    </w:p>
    <w:p w:rsidR="00D31373" w:rsidRDefault="00000000">
      <w:pPr>
        <w:numPr>
          <w:ilvl w:val="0"/>
          <w:numId w:val="48"/>
        </w:numPr>
      </w:pPr>
      <w:r>
        <w:rPr>
          <w:rStyle w:val="VerbatimChar"/>
        </w:rPr>
        <w:t>H5P__dcrt_layout_del</w:t>
      </w:r>
      <w:r>
        <w:t xml:space="preserve"> - Frees layout via </w:t>
      </w:r>
      <w:r>
        <w:rPr>
          <w:rStyle w:val="VerbatimChar"/>
        </w:rPr>
        <w:t>H5O__layout_</w:t>
      </w:r>
      <w:proofErr w:type="gramStart"/>
      <w:r>
        <w:rPr>
          <w:rStyle w:val="VerbatimChar"/>
        </w:rPr>
        <w:t>reset(</w:t>
      </w:r>
      <w:proofErr w:type="gramEnd"/>
      <w:r>
        <w:rPr>
          <w:rStyle w:val="VerbatimChar"/>
        </w:rPr>
        <w:t>)</w:t>
      </w:r>
      <w:r>
        <w:t xml:space="preserve">, not threadsafe due to </w:t>
      </w:r>
      <w:r>
        <w:rPr>
          <w:rStyle w:val="VerbatimChar"/>
        </w:rPr>
        <w:t>H5SL</w:t>
      </w:r>
      <w:r>
        <w:t>.</w:t>
      </w:r>
    </w:p>
    <w:p w:rsidR="00D31373" w:rsidRDefault="00000000">
      <w:pPr>
        <w:numPr>
          <w:ilvl w:val="0"/>
          <w:numId w:val="48"/>
        </w:numPr>
      </w:pPr>
      <w:r>
        <w:rPr>
          <w:rStyle w:val="VerbatimChar"/>
        </w:rPr>
        <w:t>H5P__dcrt_layout_copy</w:t>
      </w:r>
      <w:r>
        <w:t xml:space="preserve"> - Copy layout via </w:t>
      </w:r>
      <w:r>
        <w:rPr>
          <w:rStyle w:val="VerbatimChar"/>
        </w:rPr>
        <w:t>H5O_msg_</w:t>
      </w:r>
      <w:proofErr w:type="gramStart"/>
      <w:r>
        <w:rPr>
          <w:rStyle w:val="VerbatimChar"/>
        </w:rPr>
        <w:t>copy(</w:t>
      </w:r>
      <w:proofErr w:type="gramEnd"/>
      <w:r>
        <w:rPr>
          <w:rStyle w:val="VerbatimChar"/>
        </w:rPr>
        <w:t>)</w:t>
      </w:r>
      <w:r>
        <w:t xml:space="preserve">, not threadsafe due to </w:t>
      </w:r>
      <w:r>
        <w:rPr>
          <w:rStyle w:val="VerbatimChar"/>
        </w:rPr>
        <w:t>H5SL</w:t>
      </w:r>
      <w:r>
        <w:t>.</w:t>
      </w:r>
    </w:p>
    <w:p w:rsidR="00D31373" w:rsidRDefault="00000000">
      <w:pPr>
        <w:numPr>
          <w:ilvl w:val="0"/>
          <w:numId w:val="48"/>
        </w:numPr>
      </w:pPr>
      <w:r>
        <w:rPr>
          <w:rStyle w:val="VerbatimChar"/>
        </w:rPr>
        <w:t>H5P__dcrt_layout_cmp</w:t>
      </w:r>
      <w:r>
        <w:t xml:space="preserve"> - Compare two layout properties. Uses H5S.</w:t>
      </w:r>
    </w:p>
    <w:p w:rsidR="00D31373" w:rsidRDefault="00000000">
      <w:pPr>
        <w:numPr>
          <w:ilvl w:val="0"/>
          <w:numId w:val="48"/>
        </w:numPr>
      </w:pPr>
      <w:r>
        <w:rPr>
          <w:rStyle w:val="VerbatimChar"/>
        </w:rPr>
        <w:t>H5P__dcrt_layout_close</w:t>
      </w:r>
      <w:r>
        <w:t xml:space="preserve"> - Frees layout via </w:t>
      </w:r>
      <w:r>
        <w:rPr>
          <w:rStyle w:val="VerbatimChar"/>
        </w:rPr>
        <w:t>H5O__layout_reset</w:t>
      </w:r>
      <w:r>
        <w:t xml:space="preserve">, not threadsafe due to </w:t>
      </w:r>
      <w:r>
        <w:rPr>
          <w:rStyle w:val="VerbatimChar"/>
        </w:rPr>
        <w:t>H5SL</w:t>
      </w:r>
      <w:r>
        <w:t>.</w:t>
      </w:r>
    </w:p>
    <w:p w:rsidR="00D31373" w:rsidRDefault="00000000">
      <w:pPr>
        <w:pStyle w:val="Heading3"/>
      </w:pPr>
      <w:bookmarkStart w:id="2170" w:name="__RefHeading___Toc55522_3132940253"/>
      <w:bookmarkStart w:id="2171" w:name="dataset-fill-value-callbacks"/>
      <w:bookmarkEnd w:id="2170"/>
      <w:r>
        <w:t>Dataset fill value callbacks</w:t>
      </w:r>
      <w:bookmarkEnd w:id="2171"/>
    </w:p>
    <w:p w:rsidR="00D31373" w:rsidRDefault="00000000">
      <w:pPr>
        <w:pStyle w:val="FirstParagraph"/>
      </w:pPr>
      <w:r>
        <w:t xml:space="preserve">This property’s callbacks are wrappers around the object message callbacks </w:t>
      </w:r>
      <w:r>
        <w:rPr>
          <w:rStyle w:val="VerbatimChar"/>
        </w:rPr>
        <w:t>H5O_msg_</w:t>
      </w:r>
      <w:proofErr w:type="gramStart"/>
      <w:r>
        <w:rPr>
          <w:rStyle w:val="VerbatimChar"/>
        </w:rPr>
        <w:t>copy(</w:t>
      </w:r>
      <w:proofErr w:type="gramEnd"/>
      <w:r>
        <w:rPr>
          <w:rStyle w:val="VerbatimChar"/>
        </w:rPr>
        <w:t>)</w:t>
      </w:r>
      <w:r>
        <w:t xml:space="preserve"> and </w:t>
      </w:r>
      <w:r>
        <w:rPr>
          <w:rStyle w:val="VerbatimChar"/>
        </w:rPr>
        <w:t>H5O_msg_reset()</w:t>
      </w:r>
      <w:r>
        <w:t>.</w:t>
      </w:r>
    </w:p>
    <w:p w:rsidR="00D31373" w:rsidRDefault="00000000">
      <w:pPr>
        <w:pStyle w:val="BodyText"/>
      </w:pPr>
      <w:r>
        <w:t>The fill value object message copy callback (</w:t>
      </w:r>
      <w:r>
        <w:rPr>
          <w:rStyle w:val="VerbatimChar"/>
        </w:rPr>
        <w:t>H5O__fill_</w:t>
      </w:r>
      <w:proofErr w:type="gramStart"/>
      <w:r>
        <w:rPr>
          <w:rStyle w:val="VerbatimChar"/>
        </w:rPr>
        <w:t>copy(</w:t>
      </w:r>
      <w:proofErr w:type="gramEnd"/>
      <w:r>
        <w:rPr>
          <w:rStyle w:val="VerbatimChar"/>
        </w:rPr>
        <w:t>)</w:t>
      </w:r>
      <w:r>
        <w:t xml:space="preserve">) uses H5T routines to deal with potential type conversion. This involves reading from and potentially writing to the global type conversion path table </w:t>
      </w:r>
      <w:r>
        <w:rPr>
          <w:rStyle w:val="VerbatimChar"/>
        </w:rPr>
        <w:t>H5T_g</w:t>
      </w:r>
      <w:r>
        <w:t xml:space="preserve">. </w:t>
      </w:r>
      <w:r>
        <w:rPr>
          <w:rStyle w:val="VerbatimChar"/>
        </w:rPr>
        <w:t>H5T_g</w:t>
      </w:r>
      <w:r>
        <w:t xml:space="preserve"> is local to the H5T module, which exists under the global mutex, so these operations should be threadsafe. There is also a dependence on H5CX through </w:t>
      </w:r>
      <w:r>
        <w:rPr>
          <w:rStyle w:val="VerbatimChar"/>
        </w:rPr>
        <w:t>H5T_</w:t>
      </w:r>
      <w:proofErr w:type="gramStart"/>
      <w:r>
        <w:rPr>
          <w:rStyle w:val="VerbatimChar"/>
        </w:rPr>
        <w:t>convert(</w:t>
      </w:r>
      <w:proofErr w:type="gramEnd"/>
      <w:r>
        <w:rPr>
          <w:rStyle w:val="VerbatimChar"/>
        </w:rPr>
        <w:t>)</w:t>
      </w:r>
      <w:r>
        <w:t>.</w:t>
      </w:r>
    </w:p>
    <w:p w:rsidR="00D31373" w:rsidRDefault="00000000">
      <w:pPr>
        <w:pStyle w:val="BodyText"/>
      </w:pPr>
      <w:r>
        <w:t xml:space="preserve">The fill value reset callback </w:t>
      </w:r>
      <w:r>
        <w:rPr>
          <w:rStyle w:val="VerbatimChar"/>
        </w:rPr>
        <w:t>H5O__fill_</w:t>
      </w:r>
      <w:proofErr w:type="gramStart"/>
      <w:r>
        <w:rPr>
          <w:rStyle w:val="VerbatimChar"/>
        </w:rPr>
        <w:t>reset(</w:t>
      </w:r>
      <w:proofErr w:type="gramEnd"/>
      <w:r>
        <w:rPr>
          <w:rStyle w:val="VerbatimChar"/>
        </w:rPr>
        <w:t>)</w:t>
      </w:r>
      <w:r>
        <w:t xml:space="preserve"> is similar to </w:t>
      </w:r>
      <w:r>
        <w:rPr>
          <w:rStyle w:val="VerbatimChar"/>
        </w:rPr>
        <w:t>H5O_fill_copy()</w:t>
      </w:r>
      <w:r>
        <w:t>, and is also threadsafe.</w:t>
      </w:r>
    </w:p>
    <w:p w:rsidR="00D31373" w:rsidRDefault="00000000">
      <w:pPr>
        <w:numPr>
          <w:ilvl w:val="0"/>
          <w:numId w:val="49"/>
        </w:numPr>
      </w:pPr>
      <w:r>
        <w:rPr>
          <w:rStyle w:val="VerbatimChar"/>
        </w:rPr>
        <w:lastRenderedPageBreak/>
        <w:t>H5P__dcrt_fill_value_set</w:t>
      </w:r>
      <w:r>
        <w:t xml:space="preserve"> - Copies fill value via </w:t>
      </w:r>
      <w:r>
        <w:rPr>
          <w:rStyle w:val="VerbatimChar"/>
        </w:rPr>
        <w:t>H5O_msg_</w:t>
      </w:r>
      <w:proofErr w:type="gramStart"/>
      <w:r>
        <w:rPr>
          <w:rStyle w:val="VerbatimChar"/>
        </w:rPr>
        <w:t>copy(</w:t>
      </w:r>
      <w:proofErr w:type="gramEnd"/>
      <w:r>
        <w:rPr>
          <w:rStyle w:val="VerbatimChar"/>
        </w:rPr>
        <w:t>)</w:t>
      </w:r>
      <w:r>
        <w:t>.</w:t>
      </w:r>
    </w:p>
    <w:p w:rsidR="00D31373" w:rsidRDefault="00000000">
      <w:pPr>
        <w:numPr>
          <w:ilvl w:val="0"/>
          <w:numId w:val="49"/>
        </w:numPr>
      </w:pPr>
      <w:r>
        <w:rPr>
          <w:rStyle w:val="VerbatimChar"/>
        </w:rPr>
        <w:t>H5P__dcrt_fill_value_get</w:t>
      </w:r>
      <w:r>
        <w:t xml:space="preserve"> - Copies fill value via </w:t>
      </w:r>
      <w:r>
        <w:rPr>
          <w:rStyle w:val="VerbatimChar"/>
        </w:rPr>
        <w:t>H5O_msg_</w:t>
      </w:r>
      <w:proofErr w:type="gramStart"/>
      <w:r>
        <w:rPr>
          <w:rStyle w:val="VerbatimChar"/>
        </w:rPr>
        <w:t>copy(</w:t>
      </w:r>
      <w:proofErr w:type="gramEnd"/>
      <w:r>
        <w:rPr>
          <w:rStyle w:val="VerbatimChar"/>
        </w:rPr>
        <w:t>)</w:t>
      </w:r>
      <w:r>
        <w:t>.</w:t>
      </w:r>
    </w:p>
    <w:p w:rsidR="00D31373" w:rsidRDefault="00000000">
      <w:pPr>
        <w:numPr>
          <w:ilvl w:val="0"/>
          <w:numId w:val="49"/>
        </w:numPr>
      </w:pPr>
      <w:r>
        <w:rPr>
          <w:rStyle w:val="VerbatimChar"/>
        </w:rPr>
        <w:t>H5P__dcrt_fill_value_enc</w:t>
      </w:r>
      <w:r>
        <w:t xml:space="preserve"> - Uses </w:t>
      </w:r>
      <w:r>
        <w:rPr>
          <w:rStyle w:val="VerbatimChar"/>
        </w:rPr>
        <w:t>H5T_encode</w:t>
      </w:r>
      <w:r>
        <w:t>, which in turn depends on H5FL. Datatype message encoding callback may reference a shared object message, but it should be threadsafe due to the global mutex.</w:t>
      </w:r>
    </w:p>
    <w:p w:rsidR="00D31373" w:rsidRDefault="00000000">
      <w:pPr>
        <w:numPr>
          <w:ilvl w:val="0"/>
          <w:numId w:val="49"/>
        </w:numPr>
      </w:pPr>
      <w:r>
        <w:rPr>
          <w:rStyle w:val="VerbatimChar"/>
        </w:rPr>
        <w:t>H5P__dcrt_fill_value_dec</w:t>
      </w:r>
      <w:r>
        <w:t xml:space="preserve"> - Uses </w:t>
      </w:r>
      <w:r>
        <w:rPr>
          <w:rStyle w:val="VerbatimChar"/>
        </w:rPr>
        <w:t>H5O_msg_</w:t>
      </w:r>
      <w:proofErr w:type="gramStart"/>
      <w:r>
        <w:rPr>
          <w:rStyle w:val="VerbatimChar"/>
        </w:rPr>
        <w:t>decode(</w:t>
      </w:r>
      <w:proofErr w:type="gramEnd"/>
      <w:r>
        <w:rPr>
          <w:rStyle w:val="VerbatimChar"/>
        </w:rPr>
        <w:t>)</w:t>
      </w:r>
      <w:r>
        <w:t>. Dependency on H5T, H5F, and non-threadsafe dependence on H5FL if free lists are enabled.</w:t>
      </w:r>
    </w:p>
    <w:p w:rsidR="00D31373" w:rsidRDefault="00000000">
      <w:pPr>
        <w:pStyle w:val="Heading3"/>
      </w:pPr>
      <w:bookmarkStart w:id="2172" w:name="__RefHeading___Toc55524_3132940253"/>
      <w:bookmarkStart w:id="2173" w:name="external-file-list-callbacks"/>
      <w:bookmarkEnd w:id="2172"/>
      <w:r>
        <w:t>External File List callbacks</w:t>
      </w:r>
      <w:bookmarkEnd w:id="2173"/>
    </w:p>
    <w:p w:rsidR="00D31373" w:rsidRDefault="00000000">
      <w:pPr>
        <w:pStyle w:val="FirstParagraph"/>
      </w:pPr>
      <w:r>
        <w:t xml:space="preserve">This property’s callbacks are wrappers around the object message callbacks </w:t>
      </w:r>
      <w:r>
        <w:rPr>
          <w:rStyle w:val="VerbatimChar"/>
        </w:rPr>
        <w:t>H5O_msg_</w:t>
      </w:r>
      <w:proofErr w:type="gramStart"/>
      <w:r>
        <w:rPr>
          <w:rStyle w:val="VerbatimChar"/>
        </w:rPr>
        <w:t>copy(</w:t>
      </w:r>
      <w:proofErr w:type="gramEnd"/>
      <w:r>
        <w:rPr>
          <w:rStyle w:val="VerbatimChar"/>
        </w:rPr>
        <w:t>)</w:t>
      </w:r>
      <w:r>
        <w:t xml:space="preserve"> and </w:t>
      </w:r>
      <w:r>
        <w:rPr>
          <w:rStyle w:val="VerbatimChar"/>
        </w:rPr>
        <w:t>H5O_msg_reset()</w:t>
      </w:r>
      <w:r>
        <w:t>.</w:t>
      </w:r>
    </w:p>
    <w:p w:rsidR="00D31373" w:rsidRDefault="00000000">
      <w:pPr>
        <w:pStyle w:val="BodyText"/>
      </w:pPr>
      <w:r>
        <w:t>The external file list copy and reset callbacks (</w:t>
      </w:r>
      <w:r>
        <w:rPr>
          <w:rStyle w:val="VerbatimChar"/>
        </w:rPr>
        <w:t>H5O__efl_</w:t>
      </w:r>
      <w:proofErr w:type="gramStart"/>
      <w:r>
        <w:rPr>
          <w:rStyle w:val="VerbatimChar"/>
        </w:rPr>
        <w:t>copy(</w:t>
      </w:r>
      <w:proofErr w:type="gramEnd"/>
      <w:r>
        <w:rPr>
          <w:rStyle w:val="VerbatimChar"/>
        </w:rPr>
        <w:t>)</w:t>
      </w:r>
      <w:r>
        <w:t xml:space="preserve"> and </w:t>
      </w:r>
      <w:r>
        <w:rPr>
          <w:rStyle w:val="VerbatimChar"/>
        </w:rPr>
        <w:t>H5O__efl_reset()</w:t>
      </w:r>
      <w:r>
        <w:t>) only depend on H5MM and are both threadsafe.</w:t>
      </w:r>
    </w:p>
    <w:p w:rsidR="00D31373" w:rsidRDefault="00000000">
      <w:pPr>
        <w:numPr>
          <w:ilvl w:val="0"/>
          <w:numId w:val="50"/>
        </w:numPr>
      </w:pPr>
      <w:r>
        <w:rPr>
          <w:rStyle w:val="VerbatimChar"/>
        </w:rPr>
        <w:t>H5P__dcrt_ext_file_list_set</w:t>
      </w:r>
      <w:r>
        <w:t xml:space="preserve"> - Wrapper around </w:t>
      </w:r>
      <w:r>
        <w:rPr>
          <w:rStyle w:val="VerbatimChar"/>
        </w:rPr>
        <w:t>H5O_msg_</w:t>
      </w:r>
      <w:proofErr w:type="gramStart"/>
      <w:r>
        <w:rPr>
          <w:rStyle w:val="VerbatimChar"/>
        </w:rPr>
        <w:t>copy(</w:t>
      </w:r>
      <w:proofErr w:type="gramEnd"/>
      <w:r>
        <w:rPr>
          <w:rStyle w:val="VerbatimChar"/>
        </w:rPr>
        <w:t>)</w:t>
      </w:r>
      <w:r>
        <w:t>.</w:t>
      </w:r>
    </w:p>
    <w:p w:rsidR="00D31373" w:rsidRDefault="00000000">
      <w:pPr>
        <w:numPr>
          <w:ilvl w:val="0"/>
          <w:numId w:val="50"/>
        </w:numPr>
      </w:pPr>
      <w:r>
        <w:rPr>
          <w:rStyle w:val="VerbatimChar"/>
        </w:rPr>
        <w:t>H5P__dcrt_ext_file_list_get</w:t>
      </w:r>
      <w:r>
        <w:t xml:space="preserve"> - Wrapper around </w:t>
      </w:r>
      <w:r>
        <w:rPr>
          <w:rStyle w:val="VerbatimChar"/>
        </w:rPr>
        <w:t>H5O_msg_</w:t>
      </w:r>
      <w:proofErr w:type="gramStart"/>
      <w:r>
        <w:rPr>
          <w:rStyle w:val="VerbatimChar"/>
        </w:rPr>
        <w:t>copy(</w:t>
      </w:r>
      <w:proofErr w:type="gramEnd"/>
      <w:r>
        <w:rPr>
          <w:rStyle w:val="VerbatimChar"/>
        </w:rPr>
        <w:t>)</w:t>
      </w:r>
      <w:r>
        <w:t>.</w:t>
      </w:r>
    </w:p>
    <w:p w:rsidR="00D31373" w:rsidRDefault="00000000">
      <w:pPr>
        <w:numPr>
          <w:ilvl w:val="0"/>
          <w:numId w:val="50"/>
        </w:numPr>
      </w:pPr>
      <w:r>
        <w:rPr>
          <w:rStyle w:val="VerbatimChar"/>
        </w:rPr>
        <w:t>H5P__dcrt_ext_file_list_enc</w:t>
      </w:r>
      <w:r>
        <w:t xml:space="preserve"> - Encodes the external file list. Uses H5VM and H5MM.</w:t>
      </w:r>
    </w:p>
    <w:p w:rsidR="00D31373" w:rsidRDefault="00000000">
      <w:pPr>
        <w:numPr>
          <w:ilvl w:val="0"/>
          <w:numId w:val="50"/>
        </w:numPr>
      </w:pPr>
      <w:r>
        <w:rPr>
          <w:rStyle w:val="VerbatimChar"/>
        </w:rPr>
        <w:t>H5P__dcrt_ext_file_list_dec</w:t>
      </w:r>
      <w:r>
        <w:t xml:space="preserve"> - Decodes the external file list. Uses H5MM.</w:t>
      </w:r>
    </w:p>
    <w:p w:rsidR="00D31373" w:rsidRDefault="00000000">
      <w:pPr>
        <w:numPr>
          <w:ilvl w:val="0"/>
          <w:numId w:val="50"/>
        </w:numPr>
      </w:pPr>
      <w:r>
        <w:rPr>
          <w:rStyle w:val="VerbatimChar"/>
        </w:rPr>
        <w:t>H5P__dcrt_ext_file_list_del</w:t>
      </w:r>
      <w:r>
        <w:t xml:space="preserve"> - Wrapper around </w:t>
      </w:r>
      <w:r>
        <w:rPr>
          <w:rStyle w:val="VerbatimChar"/>
        </w:rPr>
        <w:t>H5O_msg_</w:t>
      </w:r>
      <w:proofErr w:type="gramStart"/>
      <w:r>
        <w:rPr>
          <w:rStyle w:val="VerbatimChar"/>
        </w:rPr>
        <w:t>reset(</w:t>
      </w:r>
      <w:proofErr w:type="gramEnd"/>
      <w:r>
        <w:rPr>
          <w:rStyle w:val="VerbatimChar"/>
        </w:rPr>
        <w:t>)</w:t>
      </w:r>
      <w:r>
        <w:t>.</w:t>
      </w:r>
    </w:p>
    <w:p w:rsidR="00D31373" w:rsidRDefault="00000000">
      <w:pPr>
        <w:numPr>
          <w:ilvl w:val="0"/>
          <w:numId w:val="50"/>
        </w:numPr>
      </w:pPr>
      <w:r>
        <w:rPr>
          <w:rStyle w:val="VerbatimChar"/>
        </w:rPr>
        <w:t>H5P__dcrt_ext_file_list_copy</w:t>
      </w:r>
      <w:r>
        <w:t xml:space="preserve"> - Wrapper around </w:t>
      </w:r>
      <w:r>
        <w:rPr>
          <w:rStyle w:val="VerbatimChar"/>
        </w:rPr>
        <w:t>H5O_msg_</w:t>
      </w:r>
      <w:proofErr w:type="gramStart"/>
      <w:r>
        <w:rPr>
          <w:rStyle w:val="VerbatimChar"/>
        </w:rPr>
        <w:t>copy(</w:t>
      </w:r>
      <w:proofErr w:type="gramEnd"/>
      <w:r>
        <w:rPr>
          <w:rStyle w:val="VerbatimChar"/>
        </w:rPr>
        <w:t>)</w:t>
      </w:r>
      <w:r>
        <w:t>.</w:t>
      </w:r>
    </w:p>
    <w:p w:rsidR="00D31373" w:rsidRDefault="00000000">
      <w:pPr>
        <w:numPr>
          <w:ilvl w:val="0"/>
          <w:numId w:val="50"/>
        </w:numPr>
      </w:pPr>
      <w:r>
        <w:rPr>
          <w:rStyle w:val="VerbatimChar"/>
        </w:rPr>
        <w:t>H5P__dcrt_ext_file_list_cmp</w:t>
      </w:r>
      <w:r>
        <w:t xml:space="preserve"> - Compares two external file lists.</w:t>
      </w:r>
    </w:p>
    <w:p w:rsidR="00D31373" w:rsidRDefault="00000000">
      <w:pPr>
        <w:numPr>
          <w:ilvl w:val="0"/>
          <w:numId w:val="50"/>
        </w:numPr>
      </w:pPr>
      <w:r>
        <w:rPr>
          <w:rStyle w:val="VerbatimChar"/>
        </w:rPr>
        <w:t>H5P__dcrt_ext_file_list_close</w:t>
      </w:r>
      <w:r>
        <w:t xml:space="preserve"> - Wrapper around </w:t>
      </w:r>
      <w:r>
        <w:rPr>
          <w:rStyle w:val="VerbatimChar"/>
        </w:rPr>
        <w:t>H5O_msg_</w:t>
      </w:r>
      <w:proofErr w:type="gramStart"/>
      <w:r>
        <w:rPr>
          <w:rStyle w:val="VerbatimChar"/>
        </w:rPr>
        <w:t>reset(</w:t>
      </w:r>
      <w:proofErr w:type="gramEnd"/>
      <w:r>
        <w:rPr>
          <w:rStyle w:val="VerbatimChar"/>
        </w:rPr>
        <w:t>)</w:t>
      </w:r>
      <w:r>
        <w:t>.</w:t>
      </w:r>
    </w:p>
    <w:p w:rsidR="00D31373" w:rsidRDefault="00000000">
      <w:pPr>
        <w:pStyle w:val="Heading2"/>
      </w:pPr>
      <w:bookmarkStart w:id="2174" w:name="__RefHeading___Toc55526_3132940253"/>
      <w:bookmarkStart w:id="2175" w:name="dxpl-property-callbacks"/>
      <w:bookmarkEnd w:id="2174"/>
      <w:r>
        <w:t>DXPL Property Callbacks</w:t>
      </w:r>
      <w:bookmarkEnd w:id="2175"/>
    </w:p>
    <w:p w:rsidR="00D31373" w:rsidRDefault="00000000">
      <w:pPr>
        <w:pStyle w:val="FirstParagraph"/>
      </w:pPr>
      <w:r>
        <w:t xml:space="preserve">These property callbacks are found in </w:t>
      </w:r>
      <w:r>
        <w:rPr>
          <w:rStyle w:val="VerbatimChar"/>
        </w:rPr>
        <w:t>H5Pdxpl.c</w:t>
      </w:r>
      <w:r>
        <w:t>. The most significant properties are data transformations and dataset I/O selections. Other properties in this module only have encode/decode callbacks.</w:t>
      </w:r>
    </w:p>
    <w:p w:rsidR="00D31373" w:rsidRDefault="00000000">
      <w:pPr>
        <w:pStyle w:val="BodyText"/>
      </w:pPr>
      <w:r>
        <w:t xml:space="preserve">The data transformation property callbacks act as wrappers around </w:t>
      </w:r>
      <w:r>
        <w:rPr>
          <w:rStyle w:val="VerbatimChar"/>
        </w:rPr>
        <w:t>H5Z</w:t>
      </w:r>
      <w:r>
        <w:t xml:space="preserve"> functions. Because </w:t>
      </w:r>
      <w:r>
        <w:rPr>
          <w:rStyle w:val="VerbatimChar"/>
        </w:rPr>
        <w:t>H5Z</w:t>
      </w:r>
      <w:r>
        <w:t xml:space="preserve"> doesn’t read or write any global structures, these callbacks are threadsafe.</w:t>
      </w:r>
    </w:p>
    <w:p w:rsidR="00D31373" w:rsidRDefault="00000000">
      <w:pPr>
        <w:pStyle w:val="BodyText"/>
      </w:pPr>
      <w:r>
        <w:t xml:space="preserve">The dataset I/O selection callbacks act as wrappers around </w:t>
      </w:r>
      <w:r>
        <w:rPr>
          <w:rStyle w:val="VerbatimChar"/>
        </w:rPr>
        <w:t>H5S</w:t>
      </w:r>
      <w:r>
        <w:t xml:space="preserve"> functions. Since </w:t>
      </w:r>
      <w:r>
        <w:rPr>
          <w:rStyle w:val="VerbatimChar"/>
        </w:rPr>
        <w:t>H5S</w:t>
      </w:r>
      <w:r>
        <w:t xml:space="preserve"> has a threadsafe implementation planned, these callbacks are considered threadsafe.</w:t>
      </w:r>
    </w:p>
    <w:p w:rsidR="00D31373" w:rsidRDefault="00000000">
      <w:pPr>
        <w:pStyle w:val="Heading3"/>
      </w:pPr>
      <w:bookmarkStart w:id="2176" w:name="__RefHeading___Toc55528_3132940253"/>
      <w:bookmarkStart w:id="2177" w:name="data-transformation-property-callbacks"/>
      <w:bookmarkEnd w:id="2176"/>
      <w:r>
        <w:t>Data Transformation Property Callbacks</w:t>
      </w:r>
      <w:bookmarkEnd w:id="2177"/>
    </w:p>
    <w:p w:rsidR="00D31373" w:rsidRDefault="00000000">
      <w:pPr>
        <w:numPr>
          <w:ilvl w:val="0"/>
          <w:numId w:val="51"/>
        </w:numPr>
      </w:pPr>
      <w:r>
        <w:rPr>
          <w:rStyle w:val="VerbatimChar"/>
        </w:rPr>
        <w:t>H5P__dxfr_xform_set</w:t>
      </w:r>
      <w:r>
        <w:t xml:space="preserve"> - Wrapper around </w:t>
      </w:r>
      <w:r>
        <w:rPr>
          <w:rStyle w:val="VerbatimChar"/>
        </w:rPr>
        <w:t>H5Z_xform_</w:t>
      </w:r>
      <w:proofErr w:type="gramStart"/>
      <w:r>
        <w:rPr>
          <w:rStyle w:val="VerbatimChar"/>
        </w:rPr>
        <w:t>copy(</w:t>
      </w:r>
      <w:proofErr w:type="gramEnd"/>
      <w:r>
        <w:rPr>
          <w:rStyle w:val="VerbatimChar"/>
        </w:rPr>
        <w:t>)</w:t>
      </w:r>
      <w:r>
        <w:t>.</w:t>
      </w:r>
    </w:p>
    <w:p w:rsidR="00D31373" w:rsidRDefault="00000000">
      <w:pPr>
        <w:numPr>
          <w:ilvl w:val="0"/>
          <w:numId w:val="51"/>
        </w:numPr>
      </w:pPr>
      <w:r>
        <w:rPr>
          <w:rStyle w:val="VerbatimChar"/>
        </w:rPr>
        <w:t>H5P__dxfr_xform_get</w:t>
      </w:r>
      <w:r>
        <w:t xml:space="preserve"> - Wrapper around </w:t>
      </w:r>
      <w:r>
        <w:rPr>
          <w:rStyle w:val="VerbatimChar"/>
        </w:rPr>
        <w:t>H5Z_xform_</w:t>
      </w:r>
      <w:proofErr w:type="gramStart"/>
      <w:r>
        <w:rPr>
          <w:rStyle w:val="VerbatimChar"/>
        </w:rPr>
        <w:t>copy(</w:t>
      </w:r>
      <w:proofErr w:type="gramEnd"/>
      <w:r>
        <w:rPr>
          <w:rStyle w:val="VerbatimChar"/>
        </w:rPr>
        <w:t>)</w:t>
      </w:r>
      <w:r>
        <w:t>.</w:t>
      </w:r>
    </w:p>
    <w:p w:rsidR="00D31373" w:rsidRDefault="00000000">
      <w:pPr>
        <w:numPr>
          <w:ilvl w:val="0"/>
          <w:numId w:val="51"/>
        </w:numPr>
      </w:pPr>
      <w:r>
        <w:rPr>
          <w:rStyle w:val="VerbatimChar"/>
        </w:rPr>
        <w:t>H5P__dxfr_xform_enc</w:t>
      </w:r>
      <w:r>
        <w:t xml:space="preserve"> - Encodes a data transform. Has a threadsafe dependency on H5Z and H5VM.</w:t>
      </w:r>
    </w:p>
    <w:p w:rsidR="00D31373" w:rsidRDefault="00000000">
      <w:pPr>
        <w:numPr>
          <w:ilvl w:val="0"/>
          <w:numId w:val="51"/>
        </w:numPr>
      </w:pPr>
      <w:r>
        <w:rPr>
          <w:rStyle w:val="VerbatimChar"/>
        </w:rPr>
        <w:t>H5P__dxfr_xform_dec</w:t>
      </w:r>
      <w:r>
        <w:t xml:space="preserve"> - Decodes a data transform. Wrapper around </w:t>
      </w:r>
      <w:r>
        <w:rPr>
          <w:rStyle w:val="VerbatimChar"/>
        </w:rPr>
        <w:t>H5Z_xform_</w:t>
      </w:r>
      <w:proofErr w:type="gramStart"/>
      <w:r>
        <w:rPr>
          <w:rStyle w:val="VerbatimChar"/>
        </w:rPr>
        <w:t>create(</w:t>
      </w:r>
      <w:proofErr w:type="gramEnd"/>
      <w:r>
        <w:rPr>
          <w:rStyle w:val="VerbatimChar"/>
        </w:rPr>
        <w:t>)</w:t>
      </w:r>
    </w:p>
    <w:p w:rsidR="00D31373" w:rsidRDefault="00000000">
      <w:pPr>
        <w:numPr>
          <w:ilvl w:val="0"/>
          <w:numId w:val="51"/>
        </w:numPr>
      </w:pPr>
      <w:r>
        <w:rPr>
          <w:rStyle w:val="VerbatimChar"/>
        </w:rPr>
        <w:t>H5P__dxfr_xform_del</w:t>
      </w:r>
      <w:r>
        <w:t xml:space="preserve"> - Wrapper around </w:t>
      </w:r>
      <w:r>
        <w:rPr>
          <w:rStyle w:val="VerbatimChar"/>
        </w:rPr>
        <w:t>H5Z_xform_destroy</w:t>
      </w:r>
      <w:r>
        <w:t>.</w:t>
      </w:r>
    </w:p>
    <w:p w:rsidR="00D31373" w:rsidRDefault="00000000">
      <w:pPr>
        <w:numPr>
          <w:ilvl w:val="0"/>
          <w:numId w:val="51"/>
        </w:numPr>
      </w:pPr>
      <w:r>
        <w:rPr>
          <w:rStyle w:val="VerbatimChar"/>
        </w:rPr>
        <w:lastRenderedPageBreak/>
        <w:t>H5P__dxfr_xform_copy</w:t>
      </w:r>
      <w:r>
        <w:t xml:space="preserve"> -Wrapper around </w:t>
      </w:r>
      <w:r>
        <w:rPr>
          <w:rStyle w:val="VerbatimChar"/>
        </w:rPr>
        <w:t>H5Z_xform_</w:t>
      </w:r>
      <w:proofErr w:type="gramStart"/>
      <w:r>
        <w:rPr>
          <w:rStyle w:val="VerbatimChar"/>
        </w:rPr>
        <w:t>copy(</w:t>
      </w:r>
      <w:proofErr w:type="gramEnd"/>
      <w:r>
        <w:rPr>
          <w:rStyle w:val="VerbatimChar"/>
        </w:rPr>
        <w:t>)</w:t>
      </w:r>
      <w:r>
        <w:t>.</w:t>
      </w:r>
    </w:p>
    <w:p w:rsidR="00D31373" w:rsidRDefault="00000000">
      <w:pPr>
        <w:numPr>
          <w:ilvl w:val="0"/>
          <w:numId w:val="51"/>
        </w:numPr>
      </w:pPr>
      <w:r>
        <w:rPr>
          <w:rStyle w:val="VerbatimChar"/>
        </w:rPr>
        <w:t>H5P__dxfr_xform_cmp</w:t>
      </w:r>
      <w:r>
        <w:t xml:space="preserve"> - Compares two data transforms. Uses a threadsafe H5Z call.</w:t>
      </w:r>
    </w:p>
    <w:p w:rsidR="00D31373" w:rsidRDefault="00000000">
      <w:pPr>
        <w:numPr>
          <w:ilvl w:val="0"/>
          <w:numId w:val="51"/>
        </w:numPr>
      </w:pPr>
      <w:r>
        <w:rPr>
          <w:rStyle w:val="VerbatimChar"/>
        </w:rPr>
        <w:t>H5P__dxfr_xform_close</w:t>
      </w:r>
      <w:r>
        <w:t xml:space="preserve"> - Wrapper around </w:t>
      </w:r>
      <w:r>
        <w:rPr>
          <w:rStyle w:val="VerbatimChar"/>
        </w:rPr>
        <w:t>H5Z_xform_</w:t>
      </w:r>
      <w:proofErr w:type="gramStart"/>
      <w:r>
        <w:rPr>
          <w:rStyle w:val="VerbatimChar"/>
        </w:rPr>
        <w:t>destroy(</w:t>
      </w:r>
      <w:proofErr w:type="gramEnd"/>
      <w:r>
        <w:rPr>
          <w:rStyle w:val="VerbatimChar"/>
        </w:rPr>
        <w:t>)</w:t>
      </w:r>
      <w:r>
        <w:t>.</w:t>
      </w:r>
    </w:p>
    <w:p w:rsidR="00D31373" w:rsidRDefault="00000000">
      <w:pPr>
        <w:pStyle w:val="Heading3"/>
      </w:pPr>
      <w:bookmarkStart w:id="2178" w:name="__RefHeading___Toc55530_3132940253"/>
      <w:bookmarkStart w:id="2179" w:name="dataset-io-selection-property-callbacks"/>
      <w:bookmarkEnd w:id="2178"/>
      <w:r>
        <w:t>Dataset I/O Selection Property Callbacks</w:t>
      </w:r>
      <w:bookmarkEnd w:id="2179"/>
    </w:p>
    <w:p w:rsidR="00D31373" w:rsidRDefault="00000000">
      <w:pPr>
        <w:numPr>
          <w:ilvl w:val="0"/>
          <w:numId w:val="52"/>
        </w:numPr>
      </w:pPr>
      <w:r>
        <w:rPr>
          <w:rStyle w:val="VerbatimChar"/>
        </w:rPr>
        <w:t>H5P__dxfr_dset_io_hyp_sel_copy</w:t>
      </w:r>
      <w:r>
        <w:t xml:space="preserve"> - Wrapper around </w:t>
      </w:r>
      <w:r>
        <w:rPr>
          <w:rStyle w:val="VerbatimChar"/>
        </w:rPr>
        <w:t>H5S_</w:t>
      </w:r>
      <w:proofErr w:type="gramStart"/>
      <w:r>
        <w:rPr>
          <w:rStyle w:val="VerbatimChar"/>
        </w:rPr>
        <w:t>copy(</w:t>
      </w:r>
      <w:proofErr w:type="gramEnd"/>
      <w:r>
        <w:rPr>
          <w:rStyle w:val="VerbatimChar"/>
        </w:rPr>
        <w:t>)</w:t>
      </w:r>
      <w:r>
        <w:t>.</w:t>
      </w:r>
    </w:p>
    <w:p w:rsidR="00D31373" w:rsidRDefault="00000000">
      <w:pPr>
        <w:numPr>
          <w:ilvl w:val="0"/>
          <w:numId w:val="52"/>
        </w:numPr>
      </w:pPr>
      <w:r>
        <w:rPr>
          <w:rStyle w:val="VerbatimChar"/>
        </w:rPr>
        <w:t>H5P__dxfr_dset_io_hyp_sel_cmp</w:t>
      </w:r>
      <w:r>
        <w:t xml:space="preserve"> - Compares two dataset I/O selections. Depends on H5S comparison routines.</w:t>
      </w:r>
    </w:p>
    <w:p w:rsidR="00D31373" w:rsidRDefault="00000000">
      <w:pPr>
        <w:numPr>
          <w:ilvl w:val="0"/>
          <w:numId w:val="52"/>
        </w:numPr>
      </w:pPr>
      <w:r>
        <w:rPr>
          <w:rStyle w:val="VerbatimChar"/>
        </w:rPr>
        <w:t>H5P__dxfr_dset_io_hyp_sel_close</w:t>
      </w:r>
      <w:r>
        <w:t xml:space="preserve"> - Wrapper around </w:t>
      </w:r>
      <w:r>
        <w:rPr>
          <w:rStyle w:val="VerbatimChar"/>
        </w:rPr>
        <w:t>H5S_</w:t>
      </w:r>
      <w:proofErr w:type="gramStart"/>
      <w:r>
        <w:rPr>
          <w:rStyle w:val="VerbatimChar"/>
        </w:rPr>
        <w:t>close(</w:t>
      </w:r>
      <w:proofErr w:type="gramEnd"/>
      <w:r>
        <w:rPr>
          <w:rStyle w:val="VerbatimChar"/>
        </w:rPr>
        <w:t>)</w:t>
      </w:r>
      <w:r>
        <w:t>.</w:t>
      </w:r>
    </w:p>
    <w:p w:rsidR="00D31373" w:rsidRDefault="00000000">
      <w:pPr>
        <w:pStyle w:val="Heading3"/>
      </w:pPr>
      <w:bookmarkStart w:id="2180" w:name="__RefHeading___Toc55532_3132940253"/>
      <w:bookmarkStart w:id="2181" w:name="encodedecode-callbacks-1"/>
      <w:bookmarkEnd w:id="2180"/>
      <w:r>
        <w:t>Encode/Decode Callbacks</w:t>
      </w:r>
      <w:bookmarkEnd w:id="2181"/>
    </w:p>
    <w:p w:rsidR="00D31373" w:rsidRDefault="00000000">
      <w:pPr>
        <w:numPr>
          <w:ilvl w:val="0"/>
          <w:numId w:val="53"/>
        </w:numPr>
      </w:pPr>
      <w:r>
        <w:rPr>
          <w:rStyle w:val="VerbatimChar"/>
        </w:rPr>
        <w:t>H5P__dxfr_bkgr_buf_type_enc</w:t>
      </w:r>
      <w:r>
        <w:t xml:space="preserve"> - Encodes the background buffer type.</w:t>
      </w:r>
    </w:p>
    <w:p w:rsidR="00D31373" w:rsidRDefault="00000000">
      <w:pPr>
        <w:numPr>
          <w:ilvl w:val="0"/>
          <w:numId w:val="53"/>
        </w:numPr>
      </w:pPr>
      <w:r>
        <w:rPr>
          <w:rStyle w:val="VerbatimChar"/>
        </w:rPr>
        <w:t>H5P__dxfr_bkgr_buf_type_dec</w:t>
      </w:r>
      <w:r>
        <w:t xml:space="preserve"> - Decodes the background buffer type.</w:t>
      </w:r>
    </w:p>
    <w:p w:rsidR="00D31373" w:rsidRDefault="00000000">
      <w:pPr>
        <w:numPr>
          <w:ilvl w:val="0"/>
          <w:numId w:val="53"/>
        </w:numPr>
      </w:pPr>
      <w:r>
        <w:rPr>
          <w:rStyle w:val="VerbatimChar"/>
        </w:rPr>
        <w:t>H5P__dxfr_btree_split_ratio_enc</w:t>
      </w:r>
      <w:r>
        <w:t xml:space="preserve"> - Encodes the B-tree split ratio. Depends on H5P routines.</w:t>
      </w:r>
    </w:p>
    <w:p w:rsidR="00D31373" w:rsidRDefault="00000000">
      <w:pPr>
        <w:numPr>
          <w:ilvl w:val="0"/>
          <w:numId w:val="53"/>
        </w:numPr>
      </w:pPr>
      <w:r>
        <w:rPr>
          <w:rStyle w:val="VerbatimChar"/>
        </w:rPr>
        <w:t>H5P__dxfr_btree_split_ratio_dec</w:t>
      </w:r>
      <w:r>
        <w:t xml:space="preserve"> - Decodes the B-tree split ratio. Depends on H5P routines.</w:t>
      </w:r>
    </w:p>
    <w:p w:rsidR="00D31373" w:rsidRDefault="00000000">
      <w:pPr>
        <w:numPr>
          <w:ilvl w:val="0"/>
          <w:numId w:val="53"/>
        </w:numPr>
      </w:pPr>
      <w:r>
        <w:rPr>
          <w:rStyle w:val="VerbatimChar"/>
        </w:rPr>
        <w:t>H5P__dxfr_io_xfer_mode_enc</w:t>
      </w:r>
      <w:r>
        <w:t xml:space="preserve"> - Encodes the I/O transfer mode.</w:t>
      </w:r>
    </w:p>
    <w:p w:rsidR="00D31373" w:rsidRDefault="00000000">
      <w:pPr>
        <w:numPr>
          <w:ilvl w:val="0"/>
          <w:numId w:val="53"/>
        </w:numPr>
      </w:pPr>
      <w:r>
        <w:rPr>
          <w:rStyle w:val="VerbatimChar"/>
        </w:rPr>
        <w:t>H5P__dxfr_io_xfer_mode_dec</w:t>
      </w:r>
      <w:r>
        <w:t xml:space="preserve"> - Decodes the I/O transfer mode.</w:t>
      </w:r>
    </w:p>
    <w:p w:rsidR="00D31373" w:rsidRDefault="00000000">
      <w:pPr>
        <w:numPr>
          <w:ilvl w:val="0"/>
          <w:numId w:val="53"/>
        </w:numPr>
      </w:pPr>
      <w:r>
        <w:rPr>
          <w:rStyle w:val="VerbatimChar"/>
        </w:rPr>
        <w:t>H5P__dxfr_mpio_collective_opt_enc</w:t>
      </w:r>
      <w:r>
        <w:t xml:space="preserve"> - Encodes the MPI-I/O collective optimization.</w:t>
      </w:r>
    </w:p>
    <w:p w:rsidR="00D31373" w:rsidRDefault="00000000">
      <w:pPr>
        <w:numPr>
          <w:ilvl w:val="0"/>
          <w:numId w:val="53"/>
        </w:numPr>
      </w:pPr>
      <w:r>
        <w:rPr>
          <w:rStyle w:val="VerbatimChar"/>
        </w:rPr>
        <w:t>H5P__dxfr_mpio_collective_opt_dec</w:t>
      </w:r>
      <w:r>
        <w:t xml:space="preserve"> - Decodes the MPI-I/O collective optimization.</w:t>
      </w:r>
    </w:p>
    <w:p w:rsidR="00D31373" w:rsidRDefault="00000000">
      <w:pPr>
        <w:numPr>
          <w:ilvl w:val="0"/>
          <w:numId w:val="53"/>
        </w:numPr>
      </w:pPr>
      <w:r>
        <w:rPr>
          <w:rStyle w:val="VerbatimChar"/>
        </w:rPr>
        <w:t>H5P__dxfr_mpio_chunk_opt_hard_enc</w:t>
      </w:r>
      <w:r>
        <w:t xml:space="preserve"> - Encodes the MPI-I/O chunk optimization.</w:t>
      </w:r>
    </w:p>
    <w:p w:rsidR="00D31373" w:rsidRDefault="00000000">
      <w:pPr>
        <w:numPr>
          <w:ilvl w:val="0"/>
          <w:numId w:val="53"/>
        </w:numPr>
      </w:pPr>
      <w:r>
        <w:rPr>
          <w:rStyle w:val="VerbatimChar"/>
        </w:rPr>
        <w:t>H5P__dxfr_mpio_chunk_opt_hard_dec</w:t>
      </w:r>
      <w:r>
        <w:t xml:space="preserve"> - Decodes the MPI-I/O chunk optimization.</w:t>
      </w:r>
    </w:p>
    <w:p w:rsidR="00D31373" w:rsidRDefault="00000000">
      <w:pPr>
        <w:numPr>
          <w:ilvl w:val="0"/>
          <w:numId w:val="53"/>
        </w:numPr>
      </w:pPr>
      <w:r>
        <w:rPr>
          <w:rStyle w:val="VerbatimChar"/>
        </w:rPr>
        <w:t>H5P__dxfr_edc_enc</w:t>
      </w:r>
      <w:r>
        <w:t xml:space="preserve"> - Encodes the error detect property.</w:t>
      </w:r>
    </w:p>
    <w:p w:rsidR="00D31373" w:rsidRDefault="00000000">
      <w:pPr>
        <w:numPr>
          <w:ilvl w:val="0"/>
          <w:numId w:val="53"/>
        </w:numPr>
      </w:pPr>
      <w:r>
        <w:rPr>
          <w:rStyle w:val="VerbatimChar"/>
        </w:rPr>
        <w:t>H5P__dxfr_edc_dec</w:t>
      </w:r>
      <w:r>
        <w:t xml:space="preserve"> - Decodes the error detect property.</w:t>
      </w:r>
    </w:p>
    <w:p w:rsidR="00D31373" w:rsidRDefault="00000000">
      <w:pPr>
        <w:numPr>
          <w:ilvl w:val="0"/>
          <w:numId w:val="53"/>
        </w:numPr>
      </w:pPr>
      <w:r>
        <w:rPr>
          <w:rStyle w:val="VerbatimChar"/>
        </w:rPr>
        <w:t>H5P__dxfr_selection_io_mode_enc</w:t>
      </w:r>
      <w:r>
        <w:t xml:space="preserve"> - Encodes selection I/O mode.</w:t>
      </w:r>
    </w:p>
    <w:p w:rsidR="00D31373" w:rsidRDefault="00000000">
      <w:pPr>
        <w:numPr>
          <w:ilvl w:val="0"/>
          <w:numId w:val="53"/>
        </w:numPr>
      </w:pPr>
      <w:r>
        <w:rPr>
          <w:rStyle w:val="VerbatimChar"/>
        </w:rPr>
        <w:t>H5P__dxfr_selection_io_mode_dec</w:t>
      </w:r>
      <w:r>
        <w:t xml:space="preserve"> - Decodes selection I/O mode.</w:t>
      </w:r>
    </w:p>
    <w:p w:rsidR="00D31373" w:rsidRDefault="00000000">
      <w:pPr>
        <w:numPr>
          <w:ilvl w:val="0"/>
          <w:numId w:val="53"/>
        </w:numPr>
      </w:pPr>
      <w:r>
        <w:rPr>
          <w:rStyle w:val="VerbatimChar"/>
        </w:rPr>
        <w:t>H5P__dxfr_modify_write_buf_enc</w:t>
      </w:r>
      <w:r>
        <w:t xml:space="preserve"> - Encodes the modify write buffer.</w:t>
      </w:r>
    </w:p>
    <w:p w:rsidR="00D31373" w:rsidRDefault="00000000">
      <w:pPr>
        <w:numPr>
          <w:ilvl w:val="0"/>
          <w:numId w:val="53"/>
        </w:numPr>
      </w:pPr>
      <w:r>
        <w:rPr>
          <w:rStyle w:val="VerbatimChar"/>
        </w:rPr>
        <w:t>H5P__dxfr_modify_write_buf_dec</w:t>
      </w:r>
      <w:r>
        <w:t xml:space="preserve"> - Decodes the modify write buffer.</w:t>
      </w:r>
    </w:p>
    <w:p w:rsidR="00D31373" w:rsidRDefault="00000000">
      <w:pPr>
        <w:pStyle w:val="Heading2"/>
      </w:pPr>
      <w:bookmarkStart w:id="2182" w:name="__RefHeading___Toc55534_3132940253"/>
      <w:bookmarkStart w:id="2183" w:name="fapl-property-callbacks"/>
      <w:bookmarkEnd w:id="2182"/>
      <w:r>
        <w:t>FAPL Property Callbacks</w:t>
      </w:r>
      <w:bookmarkEnd w:id="2183"/>
    </w:p>
    <w:p w:rsidR="00D31373" w:rsidRDefault="00000000">
      <w:pPr>
        <w:pStyle w:val="FirstParagraph"/>
      </w:pPr>
      <w:r>
        <w:t xml:space="preserve">These property callbacks are found in </w:t>
      </w:r>
      <w:r>
        <w:rPr>
          <w:rStyle w:val="VerbatimChar"/>
        </w:rPr>
        <w:t>H5Pfapl.c</w:t>
      </w:r>
      <w:r>
        <w:t>. The properties they belong to are file driver ID and information, file image info, cache configuration, metadata cache log location, metadata cache image property, VOL connector, MPI communicator, and MPI info.</w:t>
      </w:r>
    </w:p>
    <w:p w:rsidR="00D31373" w:rsidRDefault="00000000">
      <w:pPr>
        <w:pStyle w:val="Heading3"/>
      </w:pPr>
      <w:bookmarkStart w:id="2184" w:name="__RefHeading___Toc55536_3132940253"/>
      <w:bookmarkStart w:id="2185" w:name="file-driver-id-and-information-callbacks"/>
      <w:bookmarkEnd w:id="2184"/>
      <w:r>
        <w:t>File Driver ID and Information Callbacks</w:t>
      </w:r>
      <w:bookmarkEnd w:id="2185"/>
    </w:p>
    <w:p w:rsidR="00D31373" w:rsidRDefault="00000000">
      <w:pPr>
        <w:pStyle w:val="FirstParagraph"/>
      </w:pPr>
      <w:r>
        <w:t xml:space="preserve">The create, set, get, and copy callbacks are all wrappers around the in-place copy operation </w:t>
      </w:r>
      <w:r>
        <w:rPr>
          <w:rStyle w:val="VerbatimChar"/>
        </w:rPr>
        <w:t>H5P__file_driver_copy</w:t>
      </w:r>
      <w:r>
        <w:t xml:space="preserve">. Delete and close are wrappers around </w:t>
      </w:r>
      <w:r>
        <w:rPr>
          <w:rStyle w:val="VerbatimChar"/>
        </w:rPr>
        <w:t>H5P__file_driver_free</w:t>
      </w:r>
      <w:r>
        <w:t xml:space="preserve">, which is a wrapper around </w:t>
      </w:r>
      <w:r>
        <w:rPr>
          <w:rStyle w:val="VerbatimChar"/>
        </w:rPr>
        <w:t>H5FD_free_driver_info</w:t>
      </w:r>
      <w:r>
        <w:t xml:space="preserve">. The comparison callback uses </w:t>
      </w:r>
      <w:r>
        <w:rPr>
          <w:rStyle w:val="VerbatimChar"/>
        </w:rPr>
        <w:t>H5FD</w:t>
      </w:r>
      <w:r>
        <w:t xml:space="preserve">, which in turn depends on </w:t>
      </w:r>
      <w:r>
        <w:rPr>
          <w:rStyle w:val="VerbatimChar"/>
        </w:rPr>
        <w:t>H5I</w:t>
      </w:r>
      <w:r>
        <w:t xml:space="preserve"> and </w:t>
      </w:r>
      <w:r>
        <w:rPr>
          <w:rStyle w:val="VerbatimChar"/>
        </w:rPr>
        <w:t>H5P</w:t>
      </w:r>
      <w:r>
        <w:t>. Since all of these dependent modules are planned for threadsafe implementation, the comparison function is also threadsafe.</w:t>
      </w:r>
    </w:p>
    <w:p w:rsidR="00D31373" w:rsidRDefault="00000000">
      <w:pPr>
        <w:pStyle w:val="BodyText"/>
      </w:pPr>
      <w:r>
        <w:lastRenderedPageBreak/>
        <w:t xml:space="preserve">In </w:t>
      </w:r>
      <w:r>
        <w:rPr>
          <w:rStyle w:val="VerbatimChar"/>
        </w:rPr>
        <w:t>H5P__file_driver_</w:t>
      </w:r>
      <w:proofErr w:type="gramStart"/>
      <w:r>
        <w:rPr>
          <w:rStyle w:val="VerbatimChar"/>
        </w:rPr>
        <w:t>copy(</w:t>
      </w:r>
      <w:proofErr w:type="gramEnd"/>
      <w:r>
        <w:rPr>
          <w:rStyle w:val="VerbatimChar"/>
        </w:rPr>
        <w:t>)</w:t>
      </w:r>
      <w:r>
        <w:t xml:space="preserve">, the reference count of the driver id is incremented before it is retrieved via </w:t>
      </w:r>
      <w:r>
        <w:rPr>
          <w:rStyle w:val="VerbatimChar"/>
        </w:rPr>
        <w:t>H5I_object()</w:t>
      </w:r>
      <w:r>
        <w:t>. This ordering should avoid race conditions once H5I is threadsafe, and also the library to fail gracefully if another thread modifies the reference count or closes the driver ID between the two H5I calls.</w:t>
      </w:r>
    </w:p>
    <w:p w:rsidR="00D31373" w:rsidRDefault="00000000">
      <w:pPr>
        <w:pStyle w:val="BodyText"/>
      </w:pPr>
      <w:r>
        <w:t xml:space="preserve">In </w:t>
      </w:r>
      <w:r>
        <w:rPr>
          <w:rStyle w:val="VerbatimChar"/>
        </w:rPr>
        <w:t>H5P__file_driver_free</w:t>
      </w:r>
      <w:r>
        <w:t xml:space="preserve">, the free callback </w:t>
      </w:r>
      <w:r>
        <w:rPr>
          <w:rStyle w:val="VerbatimChar"/>
        </w:rPr>
        <w:t>H5FD_free_driver_</w:t>
      </w:r>
      <w:proofErr w:type="gramStart"/>
      <w:r>
        <w:rPr>
          <w:rStyle w:val="VerbatimChar"/>
        </w:rPr>
        <w:t>info(</w:t>
      </w:r>
      <w:proofErr w:type="gramEnd"/>
      <w:r>
        <w:rPr>
          <w:rStyle w:val="VerbatimChar"/>
        </w:rPr>
        <w:t>)</w:t>
      </w:r>
      <w:r>
        <w:t xml:space="preserve"> is invoked to free driver info before the reference count of the driver id is decremented with </w:t>
      </w:r>
      <w:r>
        <w:rPr>
          <w:rStyle w:val="VerbatimChar"/>
        </w:rPr>
        <w:t>H5I_dec_ref()</w:t>
      </w:r>
      <w:r>
        <w:t xml:space="preserve">. This does not seem to be a race condition, since operations in H5Dfapl don’t expect </w:t>
      </w:r>
      <w:r>
        <w:rPr>
          <w:rStyle w:val="VerbatimChar"/>
        </w:rPr>
        <w:t>driver_info</w:t>
      </w:r>
      <w:r>
        <w:t xml:space="preserve"> to always be defined even if </w:t>
      </w:r>
      <w:r>
        <w:rPr>
          <w:rStyle w:val="VerbatimChar"/>
        </w:rPr>
        <w:t>driver_id</w:t>
      </w:r>
      <w:r>
        <w:t xml:space="preserve"> exists.</w:t>
      </w:r>
    </w:p>
    <w:p w:rsidR="00D31373" w:rsidRDefault="00000000">
      <w:pPr>
        <w:numPr>
          <w:ilvl w:val="0"/>
          <w:numId w:val="54"/>
        </w:numPr>
      </w:pPr>
      <w:r>
        <w:rPr>
          <w:rStyle w:val="VerbatimChar"/>
        </w:rPr>
        <w:t>H5P__facc_file_driver_create</w:t>
      </w:r>
      <w:r>
        <w:t xml:space="preserve"> - Wrapper around </w:t>
      </w:r>
      <w:r>
        <w:rPr>
          <w:rStyle w:val="VerbatimChar"/>
        </w:rPr>
        <w:t>H5P__file_driver_</w:t>
      </w:r>
      <w:proofErr w:type="gramStart"/>
      <w:r>
        <w:rPr>
          <w:rStyle w:val="VerbatimChar"/>
        </w:rPr>
        <w:t>copy(</w:t>
      </w:r>
      <w:proofErr w:type="gramEnd"/>
      <w:r>
        <w:rPr>
          <w:rStyle w:val="VerbatimChar"/>
        </w:rPr>
        <w:t>)</w:t>
      </w:r>
      <w:r>
        <w:t>.</w:t>
      </w:r>
    </w:p>
    <w:p w:rsidR="00D31373" w:rsidRDefault="00000000">
      <w:pPr>
        <w:numPr>
          <w:ilvl w:val="0"/>
          <w:numId w:val="54"/>
        </w:numPr>
      </w:pPr>
      <w:r>
        <w:rPr>
          <w:rStyle w:val="VerbatimChar"/>
        </w:rPr>
        <w:t>H5P__facc_file_driver_set</w:t>
      </w:r>
      <w:r>
        <w:t xml:space="preserve"> - Wrapper around </w:t>
      </w:r>
      <w:r>
        <w:rPr>
          <w:rStyle w:val="VerbatimChar"/>
        </w:rPr>
        <w:t>H5P__file_driver_</w:t>
      </w:r>
      <w:proofErr w:type="gramStart"/>
      <w:r>
        <w:rPr>
          <w:rStyle w:val="VerbatimChar"/>
        </w:rPr>
        <w:t>copy(</w:t>
      </w:r>
      <w:proofErr w:type="gramEnd"/>
      <w:r>
        <w:rPr>
          <w:rStyle w:val="VerbatimChar"/>
        </w:rPr>
        <w:t>)</w:t>
      </w:r>
      <w:r>
        <w:t>.</w:t>
      </w:r>
    </w:p>
    <w:p w:rsidR="00D31373" w:rsidRDefault="00000000">
      <w:pPr>
        <w:numPr>
          <w:ilvl w:val="0"/>
          <w:numId w:val="54"/>
        </w:numPr>
      </w:pPr>
      <w:r>
        <w:rPr>
          <w:rStyle w:val="VerbatimChar"/>
        </w:rPr>
        <w:t>H5P__facc_file_driver_get</w:t>
      </w:r>
      <w:r>
        <w:t xml:space="preserve"> - Wrapper around </w:t>
      </w:r>
      <w:r>
        <w:rPr>
          <w:rStyle w:val="VerbatimChar"/>
        </w:rPr>
        <w:t>H5P__file_driver_</w:t>
      </w:r>
      <w:proofErr w:type="gramStart"/>
      <w:r>
        <w:rPr>
          <w:rStyle w:val="VerbatimChar"/>
        </w:rPr>
        <w:t>copy(</w:t>
      </w:r>
      <w:proofErr w:type="gramEnd"/>
      <w:r>
        <w:rPr>
          <w:rStyle w:val="VerbatimChar"/>
        </w:rPr>
        <w:t>)</w:t>
      </w:r>
      <w:r>
        <w:t>.</w:t>
      </w:r>
    </w:p>
    <w:p w:rsidR="00D31373" w:rsidRDefault="00000000">
      <w:pPr>
        <w:numPr>
          <w:ilvl w:val="0"/>
          <w:numId w:val="54"/>
        </w:numPr>
      </w:pPr>
      <w:r>
        <w:rPr>
          <w:rStyle w:val="VerbatimChar"/>
        </w:rPr>
        <w:t>H5P__facc_file_driver_del</w:t>
      </w:r>
      <w:r>
        <w:t xml:space="preserve"> - Wrapper around </w:t>
      </w:r>
      <w:r>
        <w:rPr>
          <w:rStyle w:val="VerbatimChar"/>
        </w:rPr>
        <w:t>H5P__file_driver_</w:t>
      </w:r>
      <w:proofErr w:type="gramStart"/>
      <w:r>
        <w:rPr>
          <w:rStyle w:val="VerbatimChar"/>
        </w:rPr>
        <w:t>free(</w:t>
      </w:r>
      <w:proofErr w:type="gramEnd"/>
      <w:r>
        <w:rPr>
          <w:rStyle w:val="VerbatimChar"/>
        </w:rPr>
        <w:t>)</w:t>
      </w:r>
      <w:r>
        <w:t>.</w:t>
      </w:r>
    </w:p>
    <w:p w:rsidR="00D31373" w:rsidRDefault="00000000">
      <w:pPr>
        <w:numPr>
          <w:ilvl w:val="0"/>
          <w:numId w:val="54"/>
        </w:numPr>
      </w:pPr>
      <w:r>
        <w:rPr>
          <w:rStyle w:val="VerbatimChar"/>
        </w:rPr>
        <w:t>H5P__facc_file_driver_copy</w:t>
      </w:r>
      <w:r>
        <w:t xml:space="preserve"> - Wrapper around </w:t>
      </w:r>
      <w:r>
        <w:rPr>
          <w:rStyle w:val="VerbatimChar"/>
        </w:rPr>
        <w:t>H5P__file_driver_</w:t>
      </w:r>
      <w:proofErr w:type="gramStart"/>
      <w:r>
        <w:rPr>
          <w:rStyle w:val="VerbatimChar"/>
        </w:rPr>
        <w:t>copy(</w:t>
      </w:r>
      <w:proofErr w:type="gramEnd"/>
      <w:r>
        <w:rPr>
          <w:rStyle w:val="VerbatimChar"/>
        </w:rPr>
        <w:t>)</w:t>
      </w:r>
      <w:r>
        <w:t>.</w:t>
      </w:r>
    </w:p>
    <w:p w:rsidR="00D31373" w:rsidRDefault="00000000">
      <w:pPr>
        <w:numPr>
          <w:ilvl w:val="0"/>
          <w:numId w:val="54"/>
        </w:numPr>
      </w:pPr>
      <w:r>
        <w:rPr>
          <w:rStyle w:val="VerbatimChar"/>
        </w:rPr>
        <w:t>H5P__facc_file_driver_cmp</w:t>
      </w:r>
      <w:r>
        <w:t xml:space="preserve"> - Compares two sets of file driver ID and info. Depend on </w:t>
      </w:r>
      <w:r>
        <w:rPr>
          <w:rStyle w:val="VerbatimChar"/>
        </w:rPr>
        <w:t>H5FD_get_</w:t>
      </w:r>
      <w:proofErr w:type="gramStart"/>
      <w:r>
        <w:rPr>
          <w:rStyle w:val="VerbatimChar"/>
        </w:rPr>
        <w:t>class(</w:t>
      </w:r>
      <w:proofErr w:type="gramEnd"/>
      <w:r>
        <w:rPr>
          <w:rStyle w:val="VerbatimChar"/>
        </w:rPr>
        <w:t>)</w:t>
      </w:r>
      <w:r>
        <w:t>, which is assumed to be threadsafe due to planned threadsafe implementation for H5FD.</w:t>
      </w:r>
    </w:p>
    <w:p w:rsidR="00D31373" w:rsidRDefault="00000000">
      <w:pPr>
        <w:numPr>
          <w:ilvl w:val="0"/>
          <w:numId w:val="54"/>
        </w:numPr>
      </w:pPr>
      <w:r>
        <w:rPr>
          <w:rStyle w:val="VerbatimChar"/>
        </w:rPr>
        <w:t>H5P__facc_file_driver_close</w:t>
      </w:r>
      <w:r>
        <w:t xml:space="preserve"> - Wrapper around </w:t>
      </w:r>
      <w:r>
        <w:rPr>
          <w:rStyle w:val="VerbatimChar"/>
        </w:rPr>
        <w:t>H5P__file_driver_</w:t>
      </w:r>
      <w:proofErr w:type="gramStart"/>
      <w:r>
        <w:rPr>
          <w:rStyle w:val="VerbatimChar"/>
        </w:rPr>
        <w:t>free(</w:t>
      </w:r>
      <w:proofErr w:type="gramEnd"/>
      <w:r>
        <w:rPr>
          <w:rStyle w:val="VerbatimChar"/>
        </w:rPr>
        <w:t>)</w:t>
      </w:r>
      <w:r>
        <w:t>.</w:t>
      </w:r>
    </w:p>
    <w:p w:rsidR="00D31373" w:rsidRDefault="00000000">
      <w:pPr>
        <w:pStyle w:val="Heading3"/>
      </w:pPr>
      <w:bookmarkStart w:id="2186" w:name="__RefHeading___Toc55538_3132940253"/>
      <w:bookmarkStart w:id="2187" w:name="file-image-info-callbacks"/>
      <w:bookmarkEnd w:id="2186"/>
      <w:r>
        <w:t>File Image Info Callbacks</w:t>
      </w:r>
      <w:bookmarkEnd w:id="2187"/>
    </w:p>
    <w:p w:rsidR="00D31373" w:rsidRDefault="00000000">
      <w:pPr>
        <w:pStyle w:val="FirstParagraph"/>
      </w:pPr>
      <w:r>
        <w:t xml:space="preserve">The set, get, and copy operations are all wrappers around </w:t>
      </w:r>
      <w:r>
        <w:rPr>
          <w:rStyle w:val="VerbatimChar"/>
        </w:rPr>
        <w:t>H5P__file_image_info_</w:t>
      </w:r>
      <w:proofErr w:type="gramStart"/>
      <w:r>
        <w:rPr>
          <w:rStyle w:val="VerbatimChar"/>
        </w:rPr>
        <w:t>copy(</w:t>
      </w:r>
      <w:proofErr w:type="gramEnd"/>
      <w:r>
        <w:rPr>
          <w:rStyle w:val="VerbatimChar"/>
        </w:rPr>
        <w:t>)</w:t>
      </w:r>
      <w:r>
        <w:t>. This shared copy function uses callbacks defined on the file image info struct (</w:t>
      </w:r>
      <w:r>
        <w:rPr>
          <w:rStyle w:val="VerbatimChar"/>
        </w:rPr>
        <w:t>H5FD_file_image_info_t</w:t>
      </w:r>
      <w:r>
        <w:t xml:space="preserve">): </w:t>
      </w:r>
      <w:r>
        <w:rPr>
          <w:rStyle w:val="VerbatimChar"/>
        </w:rPr>
        <w:t>image_</w:t>
      </w:r>
      <w:proofErr w:type="gramStart"/>
      <w:r>
        <w:rPr>
          <w:rStyle w:val="VerbatimChar"/>
        </w:rPr>
        <w:t>malloc(</w:t>
      </w:r>
      <w:proofErr w:type="gramEnd"/>
      <w:r>
        <w:rPr>
          <w:rStyle w:val="VerbatimChar"/>
        </w:rPr>
        <w:t>)</w:t>
      </w:r>
      <w:r>
        <w:t xml:space="preserve">, </w:t>
      </w:r>
      <w:r>
        <w:rPr>
          <w:rStyle w:val="VerbatimChar"/>
        </w:rPr>
        <w:t>image_memcpy()</w:t>
      </w:r>
      <w:r>
        <w:t xml:space="preserve">, and </w:t>
      </w:r>
      <w:r>
        <w:rPr>
          <w:rStyle w:val="VerbatimChar"/>
        </w:rPr>
        <w:t>copy_udata()</w:t>
      </w:r>
      <w:r>
        <w:t>.</w:t>
      </w:r>
    </w:p>
    <w:p w:rsidR="00D31373" w:rsidRDefault="00000000">
      <w:pPr>
        <w:pStyle w:val="BodyText"/>
      </w:pPr>
      <w:r>
        <w:t xml:space="preserve">The delete and close operations are wrappers around </w:t>
      </w:r>
      <w:r>
        <w:rPr>
          <w:rStyle w:val="VerbatimChar"/>
        </w:rPr>
        <w:t>H5P__file_image_info_</w:t>
      </w:r>
      <w:proofErr w:type="gramStart"/>
      <w:r>
        <w:rPr>
          <w:rStyle w:val="VerbatimChar"/>
        </w:rPr>
        <w:t>free(</w:t>
      </w:r>
      <w:proofErr w:type="gramEnd"/>
      <w:r>
        <w:rPr>
          <w:rStyle w:val="VerbatimChar"/>
        </w:rPr>
        <w:t>)</w:t>
      </w:r>
      <w:r>
        <w:t xml:space="preserve">. This shared free function uses the file image info callback </w:t>
      </w:r>
      <w:r>
        <w:rPr>
          <w:rStyle w:val="VerbatimChar"/>
        </w:rPr>
        <w:t>image_</w:t>
      </w:r>
      <w:proofErr w:type="gramStart"/>
      <w:r>
        <w:rPr>
          <w:rStyle w:val="VerbatimChar"/>
        </w:rPr>
        <w:t>free(</w:t>
      </w:r>
      <w:proofErr w:type="gramEnd"/>
      <w:r>
        <w:rPr>
          <w:rStyle w:val="VerbatimChar"/>
        </w:rPr>
        <w:t>)</w:t>
      </w:r>
      <w:r>
        <w:t>.</w:t>
      </w:r>
    </w:p>
    <w:p w:rsidR="00D31373" w:rsidRDefault="00000000">
      <w:pPr>
        <w:pStyle w:val="BodyText"/>
      </w:pPr>
      <w:r>
        <w:t xml:space="preserve">These file image memory callbacks default to being wrappers around the threadsafe </w:t>
      </w:r>
      <w:r>
        <w:rPr>
          <w:rStyle w:val="VerbatimChar"/>
        </w:rPr>
        <w:t>malloc</w:t>
      </w:r>
      <w:r>
        <w:t xml:space="preserve">, </w:t>
      </w:r>
      <w:r>
        <w:rPr>
          <w:rStyle w:val="VerbatimChar"/>
        </w:rPr>
        <w:t>memcpy</w:t>
      </w:r>
      <w:r>
        <w:t xml:space="preserve">, and </w:t>
      </w:r>
      <w:r>
        <w:rPr>
          <w:rStyle w:val="VerbatimChar"/>
        </w:rPr>
        <w:t>free</w:t>
      </w:r>
      <w:r>
        <w:t>. However, the file image API was designed to allow application programs to use their own file image callbacks which provide the illusion of allocating new memory while actually re-using buffers internally in order to improve performance. If such a set of callbacks is used, then these callbacks deal with a resource shared between the application and the library, and are potentially non-threadsafe.</w:t>
      </w:r>
    </w:p>
    <w:p w:rsidR="00D31373" w:rsidRDefault="00000000">
      <w:pPr>
        <w:pStyle w:val="BodyText"/>
      </w:pPr>
      <w:r>
        <w:t>The library itself contains only two implementations of file image each memory management callback: one in the high-level HDF Lite module (H5LT), and a default implementation which uses the corresponding system memory call. The H5LT implementations are as follows:</w:t>
      </w:r>
    </w:p>
    <w:p w:rsidR="00D31373" w:rsidRDefault="00000000">
      <w:pPr>
        <w:numPr>
          <w:ilvl w:val="0"/>
          <w:numId w:val="55"/>
        </w:numPr>
      </w:pPr>
      <w:r>
        <w:rPr>
          <w:rStyle w:val="VerbatimChar"/>
        </w:rPr>
        <w:t>H5LT.image_</w:t>
      </w:r>
      <w:proofErr w:type="gramStart"/>
      <w:r>
        <w:rPr>
          <w:rStyle w:val="VerbatimChar"/>
        </w:rPr>
        <w:t>malloc(</w:t>
      </w:r>
      <w:proofErr w:type="gramEnd"/>
      <w:r>
        <w:rPr>
          <w:rStyle w:val="VerbatimChar"/>
        </w:rPr>
        <w:t>)</w:t>
      </w:r>
      <w:r>
        <w:t xml:space="preserve"> - Takes a parameter to decide how to manage the buffer. Depending on parameters, new memory may not actually be allocated. May be a no-op, the target buffer may be ’copied’ via reference counting to a FAPL from an application </w:t>
      </w:r>
      <w:r>
        <w:lastRenderedPageBreak/>
        <w:t>buffer, or ’copied’ to an application buffer from a FAPL. Not threadsafe due to manipulation of a shared buffer.</w:t>
      </w:r>
    </w:p>
    <w:p w:rsidR="00D31373" w:rsidRDefault="00000000">
      <w:pPr>
        <w:numPr>
          <w:ilvl w:val="0"/>
          <w:numId w:val="55"/>
        </w:numPr>
      </w:pPr>
      <w:r>
        <w:rPr>
          <w:rStyle w:val="VerbatimChar"/>
        </w:rPr>
        <w:t>H5LT.image_</w:t>
      </w:r>
      <w:proofErr w:type="gramStart"/>
      <w:r>
        <w:rPr>
          <w:rStyle w:val="VerbatimChar"/>
        </w:rPr>
        <w:t>memcpy(</w:t>
      </w:r>
      <w:proofErr w:type="gramEnd"/>
      <w:r>
        <w:rPr>
          <w:rStyle w:val="VerbatimChar"/>
        </w:rPr>
        <w:t>)</w:t>
      </w:r>
      <w:r>
        <w:t xml:space="preserve"> - Takes a parameter to decide how to manage the buffer. Depending on parameters, may be a no-op, a reference counted ’copy’ from application buffer to FAPL, or a reference counted ’copy’ from FAPL to the application buffer. Not threadsafe due to manipulation of a shared buffer.</w:t>
      </w:r>
    </w:p>
    <w:p w:rsidR="00D31373" w:rsidRDefault="00000000">
      <w:pPr>
        <w:numPr>
          <w:ilvl w:val="0"/>
          <w:numId w:val="55"/>
        </w:numPr>
      </w:pPr>
      <w:r>
        <w:rPr>
          <w:rStyle w:val="VerbatimChar"/>
        </w:rPr>
        <w:t>H5LT.image_</w:t>
      </w:r>
      <w:proofErr w:type="gramStart"/>
      <w:r>
        <w:rPr>
          <w:rStyle w:val="VerbatimChar"/>
        </w:rPr>
        <w:t>realloc(</w:t>
      </w:r>
      <w:proofErr w:type="gramEnd"/>
      <w:r>
        <w:rPr>
          <w:rStyle w:val="VerbatimChar"/>
        </w:rPr>
        <w:t>)</w:t>
      </w:r>
      <w:r>
        <w:t xml:space="preserve"> - Takes a parameter to decide how to manage the buffer. May be a no-op, or may use </w:t>
      </w:r>
      <w:proofErr w:type="gramStart"/>
      <w:r>
        <w:rPr>
          <w:rStyle w:val="VerbatimChar"/>
        </w:rPr>
        <w:t>realloc(</w:t>
      </w:r>
      <w:proofErr w:type="gramEnd"/>
      <w:r>
        <w:rPr>
          <w:rStyle w:val="VerbatimChar"/>
        </w:rPr>
        <w:t>)</w:t>
      </w:r>
      <w:r>
        <w:t xml:space="preserve"> on the underlying buffer. Not threadsafe due to manipulation of a shared buffer.</w:t>
      </w:r>
    </w:p>
    <w:p w:rsidR="00D31373" w:rsidRDefault="00000000">
      <w:pPr>
        <w:numPr>
          <w:ilvl w:val="0"/>
          <w:numId w:val="55"/>
        </w:numPr>
      </w:pPr>
      <w:r>
        <w:rPr>
          <w:rStyle w:val="VerbatimChar"/>
        </w:rPr>
        <w:t>H5LT.image_</w:t>
      </w:r>
      <w:proofErr w:type="gramStart"/>
      <w:r>
        <w:rPr>
          <w:rStyle w:val="VerbatimChar"/>
        </w:rPr>
        <w:t>free(</w:t>
      </w:r>
      <w:proofErr w:type="gramEnd"/>
      <w:r>
        <w:rPr>
          <w:rStyle w:val="VerbatimChar"/>
        </w:rPr>
        <w:t>)</w:t>
      </w:r>
      <w:r>
        <w:t xml:space="preserve"> - Takes a parameter to decide how to manage the buffer. May act as a no-op, a reference-decrementing ’free’, or an actual free if the ref count of the target buffer drops to zero. Also invokes </w:t>
      </w:r>
      <w:r>
        <w:rPr>
          <w:rStyle w:val="VerbatimChar"/>
        </w:rPr>
        <w:t>udata_</w:t>
      </w:r>
      <w:proofErr w:type="gramStart"/>
      <w:r>
        <w:rPr>
          <w:rStyle w:val="VerbatimChar"/>
        </w:rPr>
        <w:t>free(</w:t>
      </w:r>
      <w:proofErr w:type="gramEnd"/>
      <w:r>
        <w:rPr>
          <w:rStyle w:val="VerbatimChar"/>
        </w:rPr>
        <w:t>)</w:t>
      </w:r>
      <w:r>
        <w:t xml:space="preserve"> Not threadsafe due to manipulation of a shared buffer.</w:t>
      </w:r>
    </w:p>
    <w:p w:rsidR="00D31373" w:rsidRDefault="00000000">
      <w:pPr>
        <w:numPr>
          <w:ilvl w:val="0"/>
          <w:numId w:val="55"/>
        </w:numPr>
      </w:pPr>
      <w:r>
        <w:rPr>
          <w:rStyle w:val="VerbatimChar"/>
        </w:rPr>
        <w:t>H5LT.udata_</w:t>
      </w:r>
      <w:proofErr w:type="gramStart"/>
      <w:r>
        <w:rPr>
          <w:rStyle w:val="VerbatimChar"/>
        </w:rPr>
        <w:t>copy(</w:t>
      </w:r>
      <w:proofErr w:type="gramEnd"/>
      <w:r>
        <w:rPr>
          <w:rStyle w:val="VerbatimChar"/>
        </w:rPr>
        <w:t>)</w:t>
      </w:r>
      <w:r>
        <w:t xml:space="preserve"> - Takes a parameter to decide how to manage the buffer. Either a no-op, or increases the reference count of the targeted data without allocating new memory. Not threadsafe due to manipulation of a shared buffer.</w:t>
      </w:r>
    </w:p>
    <w:p w:rsidR="00D31373" w:rsidRDefault="00000000">
      <w:pPr>
        <w:numPr>
          <w:ilvl w:val="0"/>
          <w:numId w:val="55"/>
        </w:numPr>
      </w:pPr>
      <w:r>
        <w:rPr>
          <w:rStyle w:val="VerbatimChar"/>
        </w:rPr>
        <w:t>H5LT.udata_</w:t>
      </w:r>
      <w:proofErr w:type="gramStart"/>
      <w:r>
        <w:rPr>
          <w:rStyle w:val="VerbatimChar"/>
        </w:rPr>
        <w:t>free(</w:t>
      </w:r>
      <w:proofErr w:type="gramEnd"/>
      <w:r>
        <w:rPr>
          <w:rStyle w:val="VerbatimChar"/>
        </w:rPr>
        <w:t>)</w:t>
      </w:r>
      <w:r>
        <w:t xml:space="preserve"> - Takes a parameter to decide how to manage the buffer. Either a no-op or a reference-decrementing ’free’ depending on parameters. Not threadsafe due to manipulation of a shared buffer.</w:t>
      </w:r>
    </w:p>
    <w:p w:rsidR="00D31373" w:rsidRDefault="00000000">
      <w:pPr>
        <w:pStyle w:val="FirstParagraph"/>
      </w:pPr>
      <w:r>
        <w:t xml:space="preserve">Note that the last two file image callbacks - </w:t>
      </w:r>
      <w:r>
        <w:rPr>
          <w:rStyle w:val="VerbatimChar"/>
        </w:rPr>
        <w:t>udata_</w:t>
      </w:r>
      <w:proofErr w:type="gramStart"/>
      <w:r>
        <w:rPr>
          <w:rStyle w:val="VerbatimChar"/>
        </w:rPr>
        <w:t>copy(</w:t>
      </w:r>
      <w:proofErr w:type="gramEnd"/>
      <w:r>
        <w:rPr>
          <w:rStyle w:val="VerbatimChar"/>
        </w:rPr>
        <w:t>)</w:t>
      </w:r>
      <w:r>
        <w:t xml:space="preserve"> and </w:t>
      </w:r>
      <w:r>
        <w:rPr>
          <w:rStyle w:val="VerbatimChar"/>
        </w:rPr>
        <w:t>udata_free()</w:t>
      </w:r>
      <w:r>
        <w:t xml:space="preserve"> - have no default implementation. They are required only if the </w:t>
      </w:r>
      <w:r>
        <w:rPr>
          <w:rStyle w:val="VerbatimChar"/>
        </w:rPr>
        <w:t>udata</w:t>
      </w:r>
      <w:r>
        <w:t xml:space="preserve"> field on the file image is populated.</w:t>
      </w:r>
    </w:p>
    <w:p w:rsidR="00D31373" w:rsidRDefault="00000000">
      <w:pPr>
        <w:pStyle w:val="BodyText"/>
      </w:pPr>
      <w:r>
        <w:t>The Core VFD, a primary use case for the file image interface, uses the default memory callbacks, making this property threadsafe for the Core VFD.</w:t>
      </w:r>
    </w:p>
    <w:p w:rsidR="00D31373" w:rsidRDefault="00000000">
      <w:pPr>
        <w:numPr>
          <w:ilvl w:val="0"/>
          <w:numId w:val="56"/>
        </w:numPr>
      </w:pPr>
      <w:r>
        <w:rPr>
          <w:rStyle w:val="VerbatimChar"/>
        </w:rPr>
        <w:t>H5P__facc_file_image_info_set</w:t>
      </w:r>
      <w:r>
        <w:t xml:space="preserve"> - Wrapper around </w:t>
      </w:r>
      <w:r>
        <w:rPr>
          <w:rStyle w:val="VerbatimChar"/>
        </w:rPr>
        <w:t>H5P__file_image_info_</w:t>
      </w:r>
      <w:proofErr w:type="gramStart"/>
      <w:r>
        <w:rPr>
          <w:rStyle w:val="VerbatimChar"/>
        </w:rPr>
        <w:t>copy(</w:t>
      </w:r>
      <w:proofErr w:type="gramEnd"/>
      <w:r>
        <w:rPr>
          <w:rStyle w:val="VerbatimChar"/>
        </w:rPr>
        <w:t>)</w:t>
      </w:r>
      <w:r>
        <w:t>. Not threadsafe due to file image callbacks potentially being not threadsafe.</w:t>
      </w:r>
    </w:p>
    <w:p w:rsidR="00D31373" w:rsidRDefault="00000000">
      <w:pPr>
        <w:numPr>
          <w:ilvl w:val="0"/>
          <w:numId w:val="56"/>
        </w:numPr>
      </w:pPr>
      <w:r>
        <w:rPr>
          <w:rStyle w:val="VerbatimChar"/>
        </w:rPr>
        <w:t>H5P__facc_file_image_info_get</w:t>
      </w:r>
      <w:r>
        <w:t xml:space="preserve"> - Wrapper around </w:t>
      </w:r>
      <w:r>
        <w:rPr>
          <w:rStyle w:val="VerbatimChar"/>
        </w:rPr>
        <w:t>H5P__file_image_info_</w:t>
      </w:r>
      <w:proofErr w:type="gramStart"/>
      <w:r>
        <w:rPr>
          <w:rStyle w:val="VerbatimChar"/>
        </w:rPr>
        <w:t>copy(</w:t>
      </w:r>
      <w:proofErr w:type="gramEnd"/>
      <w:r>
        <w:rPr>
          <w:rStyle w:val="VerbatimChar"/>
        </w:rPr>
        <w:t>)</w:t>
      </w:r>
      <w:r>
        <w:t>.Not threadsafe due to file image callbacks potentially being not threadsafe.</w:t>
      </w:r>
    </w:p>
    <w:p w:rsidR="00D31373" w:rsidRDefault="00000000">
      <w:pPr>
        <w:numPr>
          <w:ilvl w:val="0"/>
          <w:numId w:val="56"/>
        </w:numPr>
      </w:pPr>
      <w:r>
        <w:rPr>
          <w:rStyle w:val="VerbatimChar"/>
        </w:rPr>
        <w:t>H5P__facc_file_image_info_del</w:t>
      </w:r>
      <w:r>
        <w:t xml:space="preserve"> - Wrapper around </w:t>
      </w:r>
      <w:r>
        <w:rPr>
          <w:rStyle w:val="VerbatimChar"/>
        </w:rPr>
        <w:t>H5P__file_image_info_</w:t>
      </w:r>
      <w:proofErr w:type="gramStart"/>
      <w:r>
        <w:rPr>
          <w:rStyle w:val="VerbatimChar"/>
        </w:rPr>
        <w:t>free(</w:t>
      </w:r>
      <w:proofErr w:type="gramEnd"/>
      <w:r>
        <w:rPr>
          <w:rStyle w:val="VerbatimChar"/>
        </w:rPr>
        <w:t>)</w:t>
      </w:r>
      <w:r>
        <w:t>.Not threadsafe due to file image callbacks potentially being not threadsafe.</w:t>
      </w:r>
    </w:p>
    <w:p w:rsidR="00D31373" w:rsidRDefault="00000000">
      <w:pPr>
        <w:numPr>
          <w:ilvl w:val="0"/>
          <w:numId w:val="56"/>
        </w:numPr>
      </w:pPr>
      <w:r>
        <w:rPr>
          <w:rStyle w:val="VerbatimChar"/>
        </w:rPr>
        <w:t>H5P__facc_file_image_info_copy</w:t>
      </w:r>
      <w:r>
        <w:t xml:space="preserve"> - Wrapper around </w:t>
      </w:r>
      <w:r>
        <w:rPr>
          <w:rStyle w:val="VerbatimChar"/>
        </w:rPr>
        <w:t>H5P__file_image_info_</w:t>
      </w:r>
      <w:proofErr w:type="gramStart"/>
      <w:r>
        <w:rPr>
          <w:rStyle w:val="VerbatimChar"/>
        </w:rPr>
        <w:t>copy(</w:t>
      </w:r>
      <w:proofErr w:type="gramEnd"/>
      <w:r>
        <w:rPr>
          <w:rStyle w:val="VerbatimChar"/>
        </w:rPr>
        <w:t>)</w:t>
      </w:r>
      <w:r>
        <w:t>.Not threadsafe due to file image callbacks potentially being not threadsafe.</w:t>
      </w:r>
    </w:p>
    <w:p w:rsidR="00D31373" w:rsidRDefault="00000000">
      <w:pPr>
        <w:numPr>
          <w:ilvl w:val="0"/>
          <w:numId w:val="56"/>
        </w:numPr>
      </w:pPr>
      <w:r>
        <w:rPr>
          <w:rStyle w:val="VerbatimChar"/>
        </w:rPr>
        <w:t>H5P__facc_file_image_info_cmp</w:t>
      </w:r>
      <w:r>
        <w:t xml:space="preserve"> - Compares two sets of file image information. Not threadsafe due to file image callbacks potentially being not threadsafe.</w:t>
      </w:r>
    </w:p>
    <w:p w:rsidR="00D31373" w:rsidRDefault="00000000">
      <w:pPr>
        <w:numPr>
          <w:ilvl w:val="0"/>
          <w:numId w:val="56"/>
        </w:numPr>
      </w:pPr>
      <w:r>
        <w:rPr>
          <w:rStyle w:val="VerbatimChar"/>
        </w:rPr>
        <w:t>H5P__facc_file_image_info_close</w:t>
      </w:r>
      <w:r>
        <w:t xml:space="preserve"> - Wrapper around </w:t>
      </w:r>
      <w:r>
        <w:rPr>
          <w:rStyle w:val="VerbatimChar"/>
        </w:rPr>
        <w:t>H5P__file_image_info_</w:t>
      </w:r>
      <w:proofErr w:type="gramStart"/>
      <w:r>
        <w:rPr>
          <w:rStyle w:val="VerbatimChar"/>
        </w:rPr>
        <w:t>free(</w:t>
      </w:r>
      <w:proofErr w:type="gramEnd"/>
      <w:r>
        <w:rPr>
          <w:rStyle w:val="VerbatimChar"/>
        </w:rPr>
        <w:t>)</w:t>
      </w:r>
      <w:r>
        <w:t>.Not threadsafe due to file image callbacks potentially being not threadsafe.</w:t>
      </w:r>
    </w:p>
    <w:p w:rsidR="00D31373" w:rsidRDefault="00000000">
      <w:pPr>
        <w:pStyle w:val="Heading3"/>
      </w:pPr>
      <w:bookmarkStart w:id="2188" w:name="__RefHeading___Toc55540_3132940253"/>
      <w:bookmarkStart w:id="2189" w:name="cache-configuration-callbacks"/>
      <w:bookmarkEnd w:id="2188"/>
      <w:r>
        <w:t>Cache Configuration Callbacks</w:t>
      </w:r>
      <w:bookmarkEnd w:id="2189"/>
    </w:p>
    <w:p w:rsidR="00D31373" w:rsidRDefault="00000000">
      <w:pPr>
        <w:pStyle w:val="FirstParagraph"/>
      </w:pPr>
      <w:r>
        <w:t>These callbacks depend only on H5MM and H5VM.</w:t>
      </w:r>
    </w:p>
    <w:p w:rsidR="00D31373" w:rsidRDefault="00000000">
      <w:pPr>
        <w:numPr>
          <w:ilvl w:val="0"/>
          <w:numId w:val="57"/>
        </w:numPr>
      </w:pPr>
      <w:r>
        <w:rPr>
          <w:rStyle w:val="VerbatimChar"/>
        </w:rPr>
        <w:lastRenderedPageBreak/>
        <w:t>H5P__facc_cache_config_enc</w:t>
      </w:r>
      <w:r>
        <w:t xml:space="preserve"> - Encodes the cache configuration to a plist.</w:t>
      </w:r>
    </w:p>
    <w:p w:rsidR="00D31373" w:rsidRDefault="00000000">
      <w:pPr>
        <w:numPr>
          <w:ilvl w:val="0"/>
          <w:numId w:val="57"/>
        </w:numPr>
      </w:pPr>
      <w:r>
        <w:rPr>
          <w:rStyle w:val="VerbatimChar"/>
        </w:rPr>
        <w:t>H5P__facc_cache_config_dec</w:t>
      </w:r>
      <w:r>
        <w:t xml:space="preserve"> - Decodes the cache configuration from a plist.</w:t>
      </w:r>
    </w:p>
    <w:p w:rsidR="00D31373" w:rsidRDefault="00000000">
      <w:pPr>
        <w:numPr>
          <w:ilvl w:val="0"/>
          <w:numId w:val="57"/>
        </w:numPr>
      </w:pPr>
      <w:r>
        <w:rPr>
          <w:rStyle w:val="VerbatimChar"/>
        </w:rPr>
        <w:t>H5P__facc_cache_config_cmp</w:t>
      </w:r>
      <w:r>
        <w:t xml:space="preserve"> - Compares two cache configurations.</w:t>
      </w:r>
    </w:p>
    <w:p w:rsidR="00D31373" w:rsidRDefault="00000000">
      <w:pPr>
        <w:pStyle w:val="Heading3"/>
      </w:pPr>
      <w:bookmarkStart w:id="2190" w:name="__RefHeading___Toc55542_3132940253"/>
      <w:bookmarkStart w:id="2191" w:name="metadata-cache-log-location-callbacks"/>
      <w:bookmarkEnd w:id="2190"/>
      <w:r>
        <w:t>Metadata Cache Log Location Callbacks</w:t>
      </w:r>
      <w:bookmarkEnd w:id="2191"/>
    </w:p>
    <w:p w:rsidR="00D31373" w:rsidRDefault="00000000">
      <w:pPr>
        <w:pStyle w:val="FirstParagraph"/>
      </w:pPr>
      <w:r>
        <w:t>The metadata cache log location is a string, and these callbacks are mostly wrappers around system string and memory operations. These depend on H5VM and H5MM.</w:t>
      </w:r>
    </w:p>
    <w:p w:rsidR="00D31373" w:rsidRDefault="00000000">
      <w:pPr>
        <w:numPr>
          <w:ilvl w:val="0"/>
          <w:numId w:val="58"/>
        </w:numPr>
      </w:pPr>
      <w:r>
        <w:rPr>
          <w:rStyle w:val="VerbatimChar"/>
        </w:rPr>
        <w:t>H5P__facc_mdc_log_location_enc</w:t>
      </w:r>
      <w:r>
        <w:t xml:space="preserve"> - Encodes the metadata cache log location to a plist.</w:t>
      </w:r>
    </w:p>
    <w:p w:rsidR="00D31373" w:rsidRDefault="00000000">
      <w:pPr>
        <w:numPr>
          <w:ilvl w:val="0"/>
          <w:numId w:val="58"/>
        </w:numPr>
      </w:pPr>
      <w:r>
        <w:rPr>
          <w:rStyle w:val="VerbatimChar"/>
        </w:rPr>
        <w:t>H5P__facc_mdc_log_location_dec</w:t>
      </w:r>
      <w:r>
        <w:t xml:space="preserve"> - Decodes the metadata cache log location from a plist. Uses H5MM to allocate memory for decoded value.</w:t>
      </w:r>
    </w:p>
    <w:p w:rsidR="00D31373" w:rsidRDefault="00000000">
      <w:pPr>
        <w:numPr>
          <w:ilvl w:val="0"/>
          <w:numId w:val="58"/>
        </w:numPr>
      </w:pPr>
      <w:r>
        <w:rPr>
          <w:rStyle w:val="VerbatimChar"/>
        </w:rPr>
        <w:t>H5P__facc_mdc_log_location_del</w:t>
      </w:r>
      <w:r>
        <w:t xml:space="preserve"> - Wrapper around </w:t>
      </w:r>
      <w:r>
        <w:rPr>
          <w:rStyle w:val="VerbatimChar"/>
        </w:rPr>
        <w:t>free</w:t>
      </w:r>
      <w:r>
        <w:t>.</w:t>
      </w:r>
    </w:p>
    <w:p w:rsidR="00D31373" w:rsidRDefault="00000000">
      <w:pPr>
        <w:numPr>
          <w:ilvl w:val="0"/>
          <w:numId w:val="58"/>
        </w:numPr>
      </w:pPr>
      <w:r>
        <w:rPr>
          <w:rStyle w:val="VerbatimChar"/>
        </w:rPr>
        <w:t>H5P__facc_mdc_log_location_copy</w:t>
      </w:r>
      <w:r>
        <w:t xml:space="preserve"> - Wrapper around </w:t>
      </w:r>
      <w:r>
        <w:rPr>
          <w:rStyle w:val="VerbatimChar"/>
        </w:rPr>
        <w:t>strdup</w:t>
      </w:r>
      <w:r>
        <w:t>.</w:t>
      </w:r>
    </w:p>
    <w:p w:rsidR="00D31373" w:rsidRDefault="00000000">
      <w:pPr>
        <w:numPr>
          <w:ilvl w:val="0"/>
          <w:numId w:val="58"/>
        </w:numPr>
      </w:pPr>
      <w:r>
        <w:rPr>
          <w:rStyle w:val="VerbatimChar"/>
        </w:rPr>
        <w:t>H5P__facc_mdc_log_location_cmp</w:t>
      </w:r>
      <w:r>
        <w:t xml:space="preserve"> - Wrapper around </w:t>
      </w:r>
      <w:r>
        <w:rPr>
          <w:rStyle w:val="VerbatimChar"/>
        </w:rPr>
        <w:t>strdup</w:t>
      </w:r>
      <w:r>
        <w:t>.</w:t>
      </w:r>
    </w:p>
    <w:p w:rsidR="00D31373" w:rsidRDefault="00000000">
      <w:pPr>
        <w:numPr>
          <w:ilvl w:val="0"/>
          <w:numId w:val="58"/>
        </w:numPr>
      </w:pPr>
      <w:r>
        <w:rPr>
          <w:rStyle w:val="VerbatimChar"/>
        </w:rPr>
        <w:t>H5P__facc_mdc_log_location_close</w:t>
      </w:r>
      <w:r>
        <w:t xml:space="preserve"> - Wrapper around </w:t>
      </w:r>
      <w:r>
        <w:rPr>
          <w:rStyle w:val="VerbatimChar"/>
        </w:rPr>
        <w:t>free</w:t>
      </w:r>
      <w:r>
        <w:t>.</w:t>
      </w:r>
    </w:p>
    <w:p w:rsidR="00D31373" w:rsidRDefault="00000000">
      <w:pPr>
        <w:pStyle w:val="Heading3"/>
      </w:pPr>
      <w:bookmarkStart w:id="2192" w:name="__RefHeading___Toc55544_3132940253"/>
      <w:bookmarkStart w:id="2193" w:name="cache-image-configuration-callbacks"/>
      <w:bookmarkEnd w:id="2192"/>
      <w:r>
        <w:t>Cache Image Configuration Callbacks</w:t>
      </w:r>
      <w:bookmarkEnd w:id="2193"/>
    </w:p>
    <w:p w:rsidR="00D31373" w:rsidRDefault="00000000">
      <w:pPr>
        <w:pStyle w:val="FirstParagraph"/>
      </w:pPr>
      <w:r>
        <w:t>These callbacks use no functions from other modules.</w:t>
      </w:r>
    </w:p>
    <w:p w:rsidR="00D31373" w:rsidRDefault="00000000">
      <w:pPr>
        <w:numPr>
          <w:ilvl w:val="0"/>
          <w:numId w:val="59"/>
        </w:numPr>
      </w:pPr>
      <w:r>
        <w:rPr>
          <w:rStyle w:val="VerbatimChar"/>
        </w:rPr>
        <w:t>H5P__facc_cache_image_config_cmp</w:t>
      </w:r>
      <w:r>
        <w:t xml:space="preserve"> - Compares two cache image configurations.</w:t>
      </w:r>
    </w:p>
    <w:p w:rsidR="00D31373" w:rsidRDefault="00000000">
      <w:pPr>
        <w:numPr>
          <w:ilvl w:val="0"/>
          <w:numId w:val="59"/>
        </w:numPr>
      </w:pPr>
      <w:r>
        <w:rPr>
          <w:rStyle w:val="VerbatimChar"/>
        </w:rPr>
        <w:t>H5P__facc_cache_image_config_enc</w:t>
      </w:r>
      <w:r>
        <w:t xml:space="preserve"> - Encodes a cache image configration to a plist.</w:t>
      </w:r>
    </w:p>
    <w:p w:rsidR="00D31373" w:rsidRDefault="00000000">
      <w:pPr>
        <w:numPr>
          <w:ilvl w:val="0"/>
          <w:numId w:val="59"/>
        </w:numPr>
      </w:pPr>
      <w:r>
        <w:rPr>
          <w:rStyle w:val="VerbatimChar"/>
        </w:rPr>
        <w:t>H5P__facc_cache_image_config_dec</w:t>
      </w:r>
      <w:r>
        <w:t xml:space="preserve"> - Decodes a cache image configuration.</w:t>
      </w:r>
    </w:p>
    <w:p w:rsidR="00D31373" w:rsidRDefault="00000000">
      <w:pPr>
        <w:pStyle w:val="Heading3"/>
      </w:pPr>
      <w:bookmarkStart w:id="2194" w:name="__RefHeading___Toc55546_3132940253"/>
      <w:bookmarkStart w:id="2195" w:name="vol-connector-callbacks"/>
      <w:bookmarkEnd w:id="2194"/>
      <w:r>
        <w:t>VOL Connector Callbacks</w:t>
      </w:r>
      <w:bookmarkEnd w:id="2195"/>
    </w:p>
    <w:p w:rsidR="00D31373" w:rsidRDefault="00000000">
      <w:pPr>
        <w:pStyle w:val="FirstParagraph"/>
      </w:pPr>
      <w:r>
        <w:t xml:space="preserve">The create, set, get, and copy callbacks are wrappers around </w:t>
      </w:r>
      <w:r>
        <w:rPr>
          <w:rStyle w:val="VerbatimChar"/>
        </w:rPr>
        <w:t>H5VL_conn_copy</w:t>
      </w:r>
      <w:r>
        <w:t xml:space="preserve">. The delete and close callbacks are wrappers around </w:t>
      </w:r>
      <w:r>
        <w:rPr>
          <w:rStyle w:val="VerbatimChar"/>
        </w:rPr>
        <w:t>H5VL_conn_free</w:t>
      </w:r>
      <w:r>
        <w:t>. The compare callback uses H5I and H5VL routines. Because these modules are planned for threadsafe implementations, these callbacks are considered threadsafe.</w:t>
      </w:r>
    </w:p>
    <w:p w:rsidR="00D31373" w:rsidRDefault="00000000">
      <w:pPr>
        <w:pStyle w:val="BodyText"/>
      </w:pPr>
      <w:r>
        <w:rPr>
          <w:rStyle w:val="VerbatimChar"/>
        </w:rPr>
        <w:t>H5VL_conn_</w:t>
      </w:r>
      <w:proofErr w:type="gramStart"/>
      <w:r>
        <w:rPr>
          <w:rStyle w:val="VerbatimChar"/>
        </w:rPr>
        <w:t>copy(</w:t>
      </w:r>
      <w:proofErr w:type="gramEnd"/>
      <w:r>
        <w:rPr>
          <w:rStyle w:val="VerbatimChar"/>
        </w:rPr>
        <w:t>)</w:t>
      </w:r>
      <w:r>
        <w:t xml:space="preserve"> increments the reference count before acquiring the ID via </w:t>
      </w:r>
      <w:r>
        <w:rPr>
          <w:rStyle w:val="VerbatimChar"/>
        </w:rPr>
        <w:t>H5I_object</w:t>
      </w:r>
      <w:r>
        <w:t>, making the use of H5I threadsafe (Assuming the H5I module itself is made internally threadsafe).</w:t>
      </w:r>
    </w:p>
    <w:p w:rsidR="00D31373" w:rsidRDefault="00000000">
      <w:pPr>
        <w:pStyle w:val="BodyText"/>
      </w:pPr>
      <w:r>
        <w:rPr>
          <w:rStyle w:val="VerbatimChar"/>
        </w:rPr>
        <w:t>H5VL_conn_</w:t>
      </w:r>
      <w:proofErr w:type="gramStart"/>
      <w:r>
        <w:rPr>
          <w:rStyle w:val="VerbatimChar"/>
        </w:rPr>
        <w:t>free(</w:t>
      </w:r>
      <w:proofErr w:type="gramEnd"/>
      <w:r>
        <w:rPr>
          <w:rStyle w:val="VerbatimChar"/>
        </w:rPr>
        <w:t>)</w:t>
      </w:r>
      <w:r>
        <w:t xml:space="preserve"> frees connector information before decrementing the ref count of the ID. While another thread would be able to access the connector between these two calls, other H5VL callbacks independently check for the existence of </w:t>
      </w:r>
      <w:r>
        <w:rPr>
          <w:rStyle w:val="VerbatimChar"/>
        </w:rPr>
        <w:t>connector_info</w:t>
      </w:r>
      <w:r>
        <w:t>, so this shouldn’t be a threadsafety concern.</w:t>
      </w:r>
    </w:p>
    <w:p w:rsidR="00D31373" w:rsidRDefault="00000000">
      <w:pPr>
        <w:numPr>
          <w:ilvl w:val="0"/>
          <w:numId w:val="60"/>
        </w:numPr>
      </w:pPr>
      <w:r>
        <w:rPr>
          <w:rStyle w:val="VerbatimChar"/>
        </w:rPr>
        <w:t>H5P__facc_vol_create</w:t>
      </w:r>
      <w:r>
        <w:t xml:space="preserve"> - Wrapper around </w:t>
      </w:r>
      <w:r>
        <w:rPr>
          <w:rStyle w:val="VerbatimChar"/>
        </w:rPr>
        <w:t>H5VL_conn_copy</w:t>
      </w:r>
      <w:r>
        <w:t>.</w:t>
      </w:r>
    </w:p>
    <w:p w:rsidR="00D31373" w:rsidRDefault="00000000">
      <w:pPr>
        <w:numPr>
          <w:ilvl w:val="0"/>
          <w:numId w:val="60"/>
        </w:numPr>
      </w:pPr>
      <w:r>
        <w:rPr>
          <w:rStyle w:val="VerbatimChar"/>
        </w:rPr>
        <w:t>H5P__facc_vol_set</w:t>
      </w:r>
      <w:r>
        <w:t xml:space="preserve"> - Wrapper around </w:t>
      </w:r>
      <w:r>
        <w:rPr>
          <w:rStyle w:val="VerbatimChar"/>
        </w:rPr>
        <w:t>H5VL_conn_copy</w:t>
      </w:r>
      <w:r>
        <w:t>.</w:t>
      </w:r>
    </w:p>
    <w:p w:rsidR="00D31373" w:rsidRDefault="00000000">
      <w:pPr>
        <w:numPr>
          <w:ilvl w:val="0"/>
          <w:numId w:val="60"/>
        </w:numPr>
      </w:pPr>
      <w:r>
        <w:rPr>
          <w:rStyle w:val="VerbatimChar"/>
        </w:rPr>
        <w:t>H5P__facc_vol_get</w:t>
      </w:r>
      <w:r>
        <w:t xml:space="preserve"> - Wrapper around </w:t>
      </w:r>
      <w:r>
        <w:rPr>
          <w:rStyle w:val="VerbatimChar"/>
        </w:rPr>
        <w:t>H5VL_conn_copy</w:t>
      </w:r>
      <w:r>
        <w:t>.</w:t>
      </w:r>
    </w:p>
    <w:p w:rsidR="00D31373" w:rsidRDefault="00000000">
      <w:pPr>
        <w:numPr>
          <w:ilvl w:val="0"/>
          <w:numId w:val="60"/>
        </w:numPr>
      </w:pPr>
      <w:r>
        <w:rPr>
          <w:rStyle w:val="VerbatimChar"/>
        </w:rPr>
        <w:t>H5P__facc_vol_del</w:t>
      </w:r>
      <w:r>
        <w:t xml:space="preserve"> - Wrapper around </w:t>
      </w:r>
      <w:r>
        <w:rPr>
          <w:rStyle w:val="VerbatimChar"/>
        </w:rPr>
        <w:t>H5VL_conn_free</w:t>
      </w:r>
      <w:r>
        <w:t>.</w:t>
      </w:r>
    </w:p>
    <w:p w:rsidR="00D31373" w:rsidRDefault="00000000">
      <w:pPr>
        <w:numPr>
          <w:ilvl w:val="0"/>
          <w:numId w:val="60"/>
        </w:numPr>
      </w:pPr>
      <w:r>
        <w:rPr>
          <w:rStyle w:val="VerbatimChar"/>
        </w:rPr>
        <w:t>H5P__facc_vol_copy</w:t>
      </w:r>
      <w:r>
        <w:t xml:space="preserve"> - Wrapper around </w:t>
      </w:r>
      <w:r>
        <w:rPr>
          <w:rStyle w:val="VerbatimChar"/>
        </w:rPr>
        <w:t>H5VL_conn_copy</w:t>
      </w:r>
      <w:r>
        <w:t>.</w:t>
      </w:r>
    </w:p>
    <w:p w:rsidR="00D31373" w:rsidRDefault="00000000">
      <w:pPr>
        <w:numPr>
          <w:ilvl w:val="0"/>
          <w:numId w:val="60"/>
        </w:numPr>
      </w:pPr>
      <w:r>
        <w:rPr>
          <w:rStyle w:val="VerbatimChar"/>
        </w:rPr>
        <w:lastRenderedPageBreak/>
        <w:t>H5P__facc_vol_cmp</w:t>
      </w:r>
      <w:r>
        <w:t xml:space="preserve"> - Compares two sets of VOL connector ID and info. Depends on H5I and H5VL.</w:t>
      </w:r>
    </w:p>
    <w:p w:rsidR="00D31373" w:rsidRDefault="00000000">
      <w:pPr>
        <w:numPr>
          <w:ilvl w:val="0"/>
          <w:numId w:val="60"/>
        </w:numPr>
      </w:pPr>
      <w:r>
        <w:rPr>
          <w:rStyle w:val="VerbatimChar"/>
        </w:rPr>
        <w:t>H5P__facc_vol_close</w:t>
      </w:r>
      <w:r>
        <w:t xml:space="preserve"> - Wrapper around </w:t>
      </w:r>
      <w:r>
        <w:rPr>
          <w:rStyle w:val="VerbatimChar"/>
        </w:rPr>
        <w:t>H5VL_conn_free</w:t>
      </w:r>
      <w:r>
        <w:t>.</w:t>
      </w:r>
    </w:p>
    <w:p w:rsidR="00D31373" w:rsidRDefault="00000000">
      <w:pPr>
        <w:pStyle w:val="Heading3"/>
      </w:pPr>
      <w:bookmarkStart w:id="2196" w:name="__RefHeading___Toc55548_3132940253"/>
      <w:bookmarkStart w:id="2197" w:name="mpi-communicator-callbacks"/>
      <w:bookmarkEnd w:id="2196"/>
      <w:r>
        <w:t>MPI Communicator Callbacks</w:t>
      </w:r>
      <w:bookmarkEnd w:id="2197"/>
    </w:p>
    <w:p w:rsidR="00D31373" w:rsidRDefault="00000000">
      <w:pPr>
        <w:pStyle w:val="FirstParagraph"/>
      </w:pPr>
      <w:r>
        <w:t xml:space="preserve">These callbacks act as wrappers around </w:t>
      </w:r>
      <w:r>
        <w:rPr>
          <w:rStyle w:val="VerbatimChar"/>
        </w:rPr>
        <w:t>H5mpi.c</w:t>
      </w:r>
      <w:r>
        <w:t xml:space="preserve"> functions, which in turn make use of MPI routines. Get, set, and copy callbacks all use </w:t>
      </w:r>
      <w:r>
        <w:rPr>
          <w:rStyle w:val="VerbatimChar"/>
        </w:rPr>
        <w:t>H5_mpi_comm_dup</w:t>
      </w:r>
      <w:r>
        <w:t xml:space="preserve">, delete and close callbacks both use </w:t>
      </w:r>
      <w:r>
        <w:rPr>
          <w:rStyle w:val="VerbatimChar"/>
        </w:rPr>
        <w:t>H5_mpi_comm_free</w:t>
      </w:r>
      <w:r>
        <w:t>.</w:t>
      </w:r>
    </w:p>
    <w:p w:rsidR="00D31373" w:rsidRDefault="00000000">
      <w:pPr>
        <w:pStyle w:val="BodyText"/>
      </w:pPr>
      <w:r>
        <w:t>All MPI routines used are either guaranteed threadsafe, or threadsafe as long as the MPI object they modify is not being operated on by another thread - preconditions which should always hold due to the global mutex and/or the user application logic.</w:t>
      </w:r>
    </w:p>
    <w:p w:rsidR="00D31373" w:rsidRDefault="00000000">
      <w:pPr>
        <w:numPr>
          <w:ilvl w:val="0"/>
          <w:numId w:val="61"/>
        </w:numPr>
      </w:pPr>
      <w:r>
        <w:rPr>
          <w:rStyle w:val="VerbatimChar"/>
        </w:rPr>
        <w:t>H5P__facc_mpi_comm_set</w:t>
      </w:r>
      <w:r>
        <w:t xml:space="preserve"> - Wrapper around </w:t>
      </w:r>
      <w:r>
        <w:rPr>
          <w:rStyle w:val="VerbatimChar"/>
        </w:rPr>
        <w:t>H5_mpi_comm_</w:t>
      </w:r>
      <w:proofErr w:type="gramStart"/>
      <w:r>
        <w:rPr>
          <w:rStyle w:val="VerbatimChar"/>
        </w:rPr>
        <w:t>dup(</w:t>
      </w:r>
      <w:proofErr w:type="gramEnd"/>
      <w:r>
        <w:rPr>
          <w:rStyle w:val="VerbatimChar"/>
        </w:rPr>
        <w:t>)</w:t>
      </w:r>
      <w:r>
        <w:t>.</w:t>
      </w:r>
    </w:p>
    <w:p w:rsidR="00D31373" w:rsidRDefault="00000000">
      <w:pPr>
        <w:numPr>
          <w:ilvl w:val="0"/>
          <w:numId w:val="61"/>
        </w:numPr>
      </w:pPr>
      <w:r>
        <w:rPr>
          <w:rStyle w:val="VerbatimChar"/>
        </w:rPr>
        <w:t>H5P__facc_mpi_comm_get</w:t>
      </w:r>
      <w:r>
        <w:t xml:space="preserve"> - Wrapper around </w:t>
      </w:r>
      <w:r>
        <w:rPr>
          <w:rStyle w:val="VerbatimChar"/>
        </w:rPr>
        <w:t>H5_mpi_comm_</w:t>
      </w:r>
      <w:proofErr w:type="gramStart"/>
      <w:r>
        <w:rPr>
          <w:rStyle w:val="VerbatimChar"/>
        </w:rPr>
        <w:t>dup(</w:t>
      </w:r>
      <w:proofErr w:type="gramEnd"/>
      <w:r>
        <w:rPr>
          <w:rStyle w:val="VerbatimChar"/>
        </w:rPr>
        <w:t>)</w:t>
      </w:r>
      <w:r>
        <w:t>.</w:t>
      </w:r>
    </w:p>
    <w:p w:rsidR="00D31373" w:rsidRDefault="00000000">
      <w:pPr>
        <w:numPr>
          <w:ilvl w:val="0"/>
          <w:numId w:val="61"/>
        </w:numPr>
      </w:pPr>
      <w:r>
        <w:rPr>
          <w:rStyle w:val="VerbatimChar"/>
        </w:rPr>
        <w:t>H5P__facc_mpi_comm_del</w:t>
      </w:r>
      <w:r>
        <w:t xml:space="preserve"> - Wrapper around </w:t>
      </w:r>
      <w:r>
        <w:rPr>
          <w:rStyle w:val="VerbatimChar"/>
        </w:rPr>
        <w:t>H5_mpi_comm_</w:t>
      </w:r>
      <w:proofErr w:type="gramStart"/>
      <w:r>
        <w:rPr>
          <w:rStyle w:val="VerbatimChar"/>
        </w:rPr>
        <w:t>free(</w:t>
      </w:r>
      <w:proofErr w:type="gramEnd"/>
      <w:r>
        <w:rPr>
          <w:rStyle w:val="VerbatimChar"/>
        </w:rPr>
        <w:t>)</w:t>
      </w:r>
      <w:r>
        <w:t>.</w:t>
      </w:r>
    </w:p>
    <w:p w:rsidR="00D31373" w:rsidRDefault="00000000">
      <w:pPr>
        <w:numPr>
          <w:ilvl w:val="0"/>
          <w:numId w:val="61"/>
        </w:numPr>
      </w:pPr>
      <w:r>
        <w:rPr>
          <w:rStyle w:val="VerbatimChar"/>
        </w:rPr>
        <w:t>H5P__facc_mpi_comm_copy</w:t>
      </w:r>
      <w:r>
        <w:t xml:space="preserve"> - Wrapper around </w:t>
      </w:r>
      <w:r>
        <w:rPr>
          <w:rStyle w:val="VerbatimChar"/>
        </w:rPr>
        <w:t>H5_mpi_comm_</w:t>
      </w:r>
      <w:proofErr w:type="gramStart"/>
      <w:r>
        <w:rPr>
          <w:rStyle w:val="VerbatimChar"/>
        </w:rPr>
        <w:t>dup(</w:t>
      </w:r>
      <w:proofErr w:type="gramEnd"/>
      <w:r>
        <w:rPr>
          <w:rStyle w:val="VerbatimChar"/>
        </w:rPr>
        <w:t>)</w:t>
      </w:r>
      <w:r>
        <w:t>.</w:t>
      </w:r>
    </w:p>
    <w:p w:rsidR="00D31373" w:rsidRDefault="00000000">
      <w:pPr>
        <w:numPr>
          <w:ilvl w:val="0"/>
          <w:numId w:val="61"/>
        </w:numPr>
      </w:pPr>
      <w:r>
        <w:rPr>
          <w:rStyle w:val="VerbatimChar"/>
        </w:rPr>
        <w:t>H5P__facc_mpi_comm_cmp</w:t>
      </w:r>
      <w:r>
        <w:t xml:space="preserve"> - Wrapper around </w:t>
      </w:r>
      <w:r>
        <w:rPr>
          <w:rStyle w:val="VerbatimChar"/>
        </w:rPr>
        <w:t>H5_mpi_comm_</w:t>
      </w:r>
      <w:proofErr w:type="gramStart"/>
      <w:r>
        <w:rPr>
          <w:rStyle w:val="VerbatimChar"/>
        </w:rPr>
        <w:t>cmp(</w:t>
      </w:r>
      <w:proofErr w:type="gramEnd"/>
      <w:r>
        <w:rPr>
          <w:rStyle w:val="VerbatimChar"/>
        </w:rPr>
        <w:t>)</w:t>
      </w:r>
      <w:r>
        <w:t>.</w:t>
      </w:r>
    </w:p>
    <w:p w:rsidR="00D31373" w:rsidRDefault="00000000">
      <w:pPr>
        <w:numPr>
          <w:ilvl w:val="0"/>
          <w:numId w:val="61"/>
        </w:numPr>
      </w:pPr>
      <w:r>
        <w:rPr>
          <w:rStyle w:val="VerbatimChar"/>
        </w:rPr>
        <w:t>H5P__facc_mpi_comm_close</w:t>
      </w:r>
      <w:r>
        <w:t xml:space="preserve"> - Wrapper around </w:t>
      </w:r>
      <w:r>
        <w:rPr>
          <w:rStyle w:val="VerbatimChar"/>
        </w:rPr>
        <w:t>H5_mpi_comm_</w:t>
      </w:r>
      <w:proofErr w:type="gramStart"/>
      <w:r>
        <w:rPr>
          <w:rStyle w:val="VerbatimChar"/>
        </w:rPr>
        <w:t>free(</w:t>
      </w:r>
      <w:proofErr w:type="gramEnd"/>
      <w:r>
        <w:rPr>
          <w:rStyle w:val="VerbatimChar"/>
        </w:rPr>
        <w:t>)</w:t>
      </w:r>
      <w:r>
        <w:t>.</w:t>
      </w:r>
    </w:p>
    <w:p w:rsidR="00D31373" w:rsidRDefault="00000000">
      <w:pPr>
        <w:pStyle w:val="Heading3"/>
      </w:pPr>
      <w:bookmarkStart w:id="2198" w:name="__RefHeading___Toc55550_3132940253"/>
      <w:bookmarkStart w:id="2199" w:name="mpi-info-callbacks"/>
      <w:bookmarkEnd w:id="2198"/>
      <w:r>
        <w:t>MPI Info Callbacks</w:t>
      </w:r>
      <w:bookmarkEnd w:id="2199"/>
    </w:p>
    <w:p w:rsidR="00D31373" w:rsidRDefault="00000000">
      <w:pPr>
        <w:pStyle w:val="FirstParagraph"/>
      </w:pPr>
      <w:r>
        <w:t xml:space="preserve">Like the MPI Communicator callbacks, these callbacks are wrappers around </w:t>
      </w:r>
      <w:r>
        <w:rPr>
          <w:rStyle w:val="VerbatimChar"/>
        </w:rPr>
        <w:t>H5mpi.c</w:t>
      </w:r>
      <w:r>
        <w:t xml:space="preserve"> functions, which are in turn wrappers around MPI routines. Just as for those callbacks, all MPI routines used are threadsafe or threadsafe as long as the target MPI object is not externally modified during operation.</w:t>
      </w:r>
    </w:p>
    <w:p w:rsidR="00D31373" w:rsidRDefault="00000000">
      <w:pPr>
        <w:pStyle w:val="BodyText"/>
      </w:pPr>
      <w:r>
        <w:t xml:space="preserve">The set, get, and copy callbacks are wrappers around </w:t>
      </w:r>
      <w:r>
        <w:rPr>
          <w:rStyle w:val="VerbatimChar"/>
        </w:rPr>
        <w:t>H5_mpi_info_dup</w:t>
      </w:r>
      <w:r>
        <w:t xml:space="preserve">. The delete and close callbacks are wrappers around </w:t>
      </w:r>
      <w:r>
        <w:rPr>
          <w:rStyle w:val="VerbatimChar"/>
        </w:rPr>
        <w:t>H5_mpi_info_free</w:t>
      </w:r>
      <w:r>
        <w:t>.</w:t>
      </w:r>
    </w:p>
    <w:p w:rsidR="00D31373" w:rsidRDefault="00000000">
      <w:pPr>
        <w:numPr>
          <w:ilvl w:val="0"/>
          <w:numId w:val="62"/>
        </w:numPr>
      </w:pPr>
      <w:r>
        <w:rPr>
          <w:rStyle w:val="VerbatimChar"/>
        </w:rPr>
        <w:t>H5P__facc_mpi_info_set</w:t>
      </w:r>
      <w:r>
        <w:t xml:space="preserve"> - Wrapper around </w:t>
      </w:r>
      <w:r>
        <w:rPr>
          <w:rStyle w:val="VerbatimChar"/>
        </w:rPr>
        <w:t>H5_mpi_info_</w:t>
      </w:r>
      <w:proofErr w:type="gramStart"/>
      <w:r>
        <w:rPr>
          <w:rStyle w:val="VerbatimChar"/>
        </w:rPr>
        <w:t>dup(</w:t>
      </w:r>
      <w:proofErr w:type="gramEnd"/>
      <w:r>
        <w:rPr>
          <w:rStyle w:val="VerbatimChar"/>
        </w:rPr>
        <w:t>)</w:t>
      </w:r>
      <w:r>
        <w:t>.</w:t>
      </w:r>
    </w:p>
    <w:p w:rsidR="00D31373" w:rsidRDefault="00000000">
      <w:pPr>
        <w:numPr>
          <w:ilvl w:val="0"/>
          <w:numId w:val="62"/>
        </w:numPr>
      </w:pPr>
      <w:r>
        <w:rPr>
          <w:rStyle w:val="VerbatimChar"/>
        </w:rPr>
        <w:t>H5P__facc_mpi_info_get</w:t>
      </w:r>
      <w:r>
        <w:t xml:space="preserve"> - Wrapper around </w:t>
      </w:r>
      <w:r>
        <w:rPr>
          <w:rStyle w:val="VerbatimChar"/>
        </w:rPr>
        <w:t>H5_mpi_info_</w:t>
      </w:r>
      <w:proofErr w:type="gramStart"/>
      <w:r>
        <w:rPr>
          <w:rStyle w:val="VerbatimChar"/>
        </w:rPr>
        <w:t>dup(</w:t>
      </w:r>
      <w:proofErr w:type="gramEnd"/>
      <w:r>
        <w:rPr>
          <w:rStyle w:val="VerbatimChar"/>
        </w:rPr>
        <w:t>)</w:t>
      </w:r>
      <w:r>
        <w:t>.</w:t>
      </w:r>
    </w:p>
    <w:p w:rsidR="00D31373" w:rsidRDefault="00000000">
      <w:pPr>
        <w:numPr>
          <w:ilvl w:val="0"/>
          <w:numId w:val="62"/>
        </w:numPr>
      </w:pPr>
      <w:r>
        <w:rPr>
          <w:rStyle w:val="VerbatimChar"/>
        </w:rPr>
        <w:t>H5P__facc_mpi_info_del</w:t>
      </w:r>
      <w:r>
        <w:t xml:space="preserve"> - Wrapper around </w:t>
      </w:r>
      <w:r>
        <w:rPr>
          <w:rStyle w:val="VerbatimChar"/>
        </w:rPr>
        <w:t>H5_mpi_info_</w:t>
      </w:r>
      <w:proofErr w:type="gramStart"/>
      <w:r>
        <w:rPr>
          <w:rStyle w:val="VerbatimChar"/>
        </w:rPr>
        <w:t>free(</w:t>
      </w:r>
      <w:proofErr w:type="gramEnd"/>
      <w:r>
        <w:rPr>
          <w:rStyle w:val="VerbatimChar"/>
        </w:rPr>
        <w:t>)</w:t>
      </w:r>
      <w:r>
        <w:t>.</w:t>
      </w:r>
    </w:p>
    <w:p w:rsidR="00D31373" w:rsidRDefault="00000000">
      <w:pPr>
        <w:numPr>
          <w:ilvl w:val="0"/>
          <w:numId w:val="62"/>
        </w:numPr>
      </w:pPr>
      <w:r>
        <w:rPr>
          <w:rStyle w:val="VerbatimChar"/>
        </w:rPr>
        <w:t>H5P__facc_mpi_info_copy</w:t>
      </w:r>
      <w:r>
        <w:t xml:space="preserve"> - Wrapper around </w:t>
      </w:r>
      <w:r>
        <w:rPr>
          <w:rStyle w:val="VerbatimChar"/>
        </w:rPr>
        <w:t>H5_mpi_info_</w:t>
      </w:r>
      <w:proofErr w:type="gramStart"/>
      <w:r>
        <w:rPr>
          <w:rStyle w:val="VerbatimChar"/>
        </w:rPr>
        <w:t>dup(</w:t>
      </w:r>
      <w:proofErr w:type="gramEnd"/>
      <w:r>
        <w:rPr>
          <w:rStyle w:val="VerbatimChar"/>
        </w:rPr>
        <w:t>)</w:t>
      </w:r>
      <w:r>
        <w:t>.</w:t>
      </w:r>
    </w:p>
    <w:p w:rsidR="00D31373" w:rsidRDefault="00000000">
      <w:pPr>
        <w:numPr>
          <w:ilvl w:val="0"/>
          <w:numId w:val="62"/>
        </w:numPr>
      </w:pPr>
      <w:r>
        <w:rPr>
          <w:rStyle w:val="VerbatimChar"/>
        </w:rPr>
        <w:t>H5P__facc_mpi_info_cmp</w:t>
      </w:r>
      <w:r>
        <w:t xml:space="preserve"> - Wrapper around </w:t>
      </w:r>
      <w:r>
        <w:rPr>
          <w:rStyle w:val="VerbatimChar"/>
        </w:rPr>
        <w:t>H5_mpi_info_</w:t>
      </w:r>
      <w:proofErr w:type="gramStart"/>
      <w:r>
        <w:rPr>
          <w:rStyle w:val="VerbatimChar"/>
        </w:rPr>
        <w:t>cmp(</w:t>
      </w:r>
      <w:proofErr w:type="gramEnd"/>
      <w:r>
        <w:rPr>
          <w:rStyle w:val="VerbatimChar"/>
        </w:rPr>
        <w:t>)</w:t>
      </w:r>
      <w:r>
        <w:t>.</w:t>
      </w:r>
    </w:p>
    <w:p w:rsidR="00D31373" w:rsidRDefault="00000000">
      <w:pPr>
        <w:numPr>
          <w:ilvl w:val="0"/>
          <w:numId w:val="62"/>
        </w:numPr>
      </w:pPr>
      <w:r>
        <w:rPr>
          <w:rStyle w:val="VerbatimChar"/>
        </w:rPr>
        <w:t>H5P__facc_mpi_info_close</w:t>
      </w:r>
      <w:r>
        <w:t xml:space="preserve"> - Wrapper around </w:t>
      </w:r>
      <w:r>
        <w:rPr>
          <w:rStyle w:val="VerbatimChar"/>
        </w:rPr>
        <w:t>H5_mpi_info_</w:t>
      </w:r>
      <w:proofErr w:type="gramStart"/>
      <w:r>
        <w:rPr>
          <w:rStyle w:val="VerbatimChar"/>
        </w:rPr>
        <w:t>free(</w:t>
      </w:r>
      <w:proofErr w:type="gramEnd"/>
      <w:r>
        <w:rPr>
          <w:rStyle w:val="VerbatimChar"/>
        </w:rPr>
        <w:t>)</w:t>
      </w:r>
      <w:r>
        <w:t>.</w:t>
      </w:r>
    </w:p>
    <w:p w:rsidR="00D31373" w:rsidRDefault="00000000">
      <w:pPr>
        <w:pStyle w:val="Heading3"/>
      </w:pPr>
      <w:bookmarkStart w:id="2200" w:name="__RefHeading___Toc55552_3132940253"/>
      <w:bookmarkStart w:id="2201" w:name="encodedecode-callbacks-2"/>
      <w:bookmarkEnd w:id="2200"/>
      <w:r>
        <w:t>Encode/Decode Callbacks</w:t>
      </w:r>
      <w:bookmarkEnd w:id="2201"/>
    </w:p>
    <w:p w:rsidR="00D31373" w:rsidRDefault="00000000">
      <w:pPr>
        <w:pStyle w:val="FirstParagraph"/>
      </w:pPr>
      <w:r>
        <w:t>None of these callbacks use routines from any other module.</w:t>
      </w:r>
    </w:p>
    <w:p w:rsidR="00D31373" w:rsidRDefault="00000000">
      <w:pPr>
        <w:numPr>
          <w:ilvl w:val="0"/>
          <w:numId w:val="63"/>
        </w:numPr>
      </w:pPr>
      <w:r>
        <w:rPr>
          <w:rStyle w:val="VerbatimChar"/>
        </w:rPr>
        <w:t>H5P__facc_fclose_degree_enc</w:t>
      </w:r>
      <w:r>
        <w:t xml:space="preserve"> - Encodes file close degree</w:t>
      </w:r>
    </w:p>
    <w:p w:rsidR="00D31373" w:rsidRDefault="00000000">
      <w:pPr>
        <w:numPr>
          <w:ilvl w:val="0"/>
          <w:numId w:val="63"/>
        </w:numPr>
      </w:pPr>
      <w:r>
        <w:rPr>
          <w:rStyle w:val="VerbatimChar"/>
        </w:rPr>
        <w:t>H5P__facc_fclose_degree_dec</w:t>
      </w:r>
      <w:r>
        <w:t xml:space="preserve"> - Decodes file close degree</w:t>
      </w:r>
    </w:p>
    <w:p w:rsidR="00D31373" w:rsidRDefault="00000000">
      <w:pPr>
        <w:numPr>
          <w:ilvl w:val="0"/>
          <w:numId w:val="63"/>
        </w:numPr>
      </w:pPr>
      <w:r>
        <w:rPr>
          <w:rStyle w:val="VerbatimChar"/>
        </w:rPr>
        <w:t>H5P__facc_multi_type_enc</w:t>
      </w:r>
      <w:r>
        <w:t xml:space="preserve"> - Encodes multi VFD memory type</w:t>
      </w:r>
    </w:p>
    <w:p w:rsidR="00D31373" w:rsidRDefault="00000000">
      <w:pPr>
        <w:numPr>
          <w:ilvl w:val="0"/>
          <w:numId w:val="63"/>
        </w:numPr>
      </w:pPr>
      <w:r>
        <w:rPr>
          <w:rStyle w:val="VerbatimChar"/>
        </w:rPr>
        <w:t>H5P__facc_multi_type_dec</w:t>
      </w:r>
      <w:r>
        <w:t xml:space="preserve"> - Decodes multi VFD memory type</w:t>
      </w:r>
    </w:p>
    <w:p w:rsidR="00D31373" w:rsidRDefault="00000000">
      <w:pPr>
        <w:numPr>
          <w:ilvl w:val="0"/>
          <w:numId w:val="63"/>
        </w:numPr>
      </w:pPr>
      <w:r>
        <w:rPr>
          <w:rStyle w:val="VerbatimChar"/>
        </w:rPr>
        <w:t>H5P__facc_libver_type_enc</w:t>
      </w:r>
      <w:r>
        <w:t xml:space="preserve"> - Encodes a library version bound</w:t>
      </w:r>
    </w:p>
    <w:p w:rsidR="00D31373" w:rsidRDefault="00000000">
      <w:pPr>
        <w:numPr>
          <w:ilvl w:val="0"/>
          <w:numId w:val="63"/>
        </w:numPr>
      </w:pPr>
      <w:r>
        <w:rPr>
          <w:rStyle w:val="VerbatimChar"/>
        </w:rPr>
        <w:lastRenderedPageBreak/>
        <w:t>H5P__facc_libver_type_dec</w:t>
      </w:r>
      <w:r>
        <w:t xml:space="preserve"> - Decodes a library version bound</w:t>
      </w:r>
    </w:p>
    <w:p w:rsidR="00D31373" w:rsidRDefault="00000000">
      <w:pPr>
        <w:numPr>
          <w:ilvl w:val="0"/>
          <w:numId w:val="63"/>
        </w:numPr>
      </w:pPr>
      <w:r>
        <w:rPr>
          <w:rStyle w:val="VerbatimChar"/>
        </w:rPr>
        <w:t>H5P__encode_coll_md_read_flag_t</w:t>
      </w:r>
      <w:r>
        <w:t xml:space="preserve"> - Encodes the collective metadata read flag</w:t>
      </w:r>
    </w:p>
    <w:p w:rsidR="00D31373" w:rsidRDefault="00000000">
      <w:pPr>
        <w:numPr>
          <w:ilvl w:val="0"/>
          <w:numId w:val="63"/>
        </w:numPr>
      </w:pPr>
      <w:r>
        <w:rPr>
          <w:rStyle w:val="VerbatimChar"/>
        </w:rPr>
        <w:t>H5P__decode_coll_md_read_flag_t</w:t>
      </w:r>
      <w:r>
        <w:t xml:space="preserve"> - Decodes the collective metadata read flag</w:t>
      </w:r>
    </w:p>
    <w:p w:rsidR="00D31373" w:rsidRDefault="00000000">
      <w:pPr>
        <w:pStyle w:val="Heading2"/>
      </w:pPr>
      <w:bookmarkStart w:id="2202" w:name="__RefHeading___Toc55554_3132940253"/>
      <w:bookmarkStart w:id="2203" w:name="fcpl-property-callbacks"/>
      <w:bookmarkEnd w:id="2202"/>
      <w:r>
        <w:t>FCPL Property Callbacks</w:t>
      </w:r>
      <w:bookmarkEnd w:id="2203"/>
    </w:p>
    <w:p w:rsidR="00D31373" w:rsidRDefault="00000000">
      <w:pPr>
        <w:pStyle w:val="FirstParagraph"/>
      </w:pPr>
      <w:r>
        <w:t xml:space="preserve">These property callbacks are found in </w:t>
      </w:r>
      <w:r>
        <w:rPr>
          <w:rStyle w:val="VerbatimChar"/>
        </w:rPr>
        <w:t>H5Pfcpl.c</w:t>
      </w:r>
      <w:r>
        <w:t>. This module contains only custom encode/decode callbacks. None of these callbacks use any external routines.</w:t>
      </w:r>
    </w:p>
    <w:p w:rsidR="00D31373" w:rsidRDefault="00000000">
      <w:pPr>
        <w:pStyle w:val="Heading3"/>
      </w:pPr>
      <w:bookmarkStart w:id="2204" w:name="__RefHeading___Toc55556_3132940253"/>
      <w:bookmarkStart w:id="2205" w:name="encodedecode-callbacks-3"/>
      <w:bookmarkEnd w:id="2204"/>
      <w:r>
        <w:t>Encode/Decode Callbacks</w:t>
      </w:r>
      <w:bookmarkEnd w:id="2205"/>
    </w:p>
    <w:p w:rsidR="00D31373" w:rsidRDefault="00000000">
      <w:pPr>
        <w:numPr>
          <w:ilvl w:val="0"/>
          <w:numId w:val="64"/>
        </w:numPr>
      </w:pPr>
      <w:r>
        <w:rPr>
          <w:rStyle w:val="VerbatimChar"/>
        </w:rPr>
        <w:t>H5P__fcrt_btree_rank_enc</w:t>
      </w:r>
      <w:r>
        <w:t xml:space="preserve"> - Encodes the minimum rank of a btree internal node</w:t>
      </w:r>
    </w:p>
    <w:p w:rsidR="00D31373" w:rsidRDefault="00000000">
      <w:pPr>
        <w:numPr>
          <w:ilvl w:val="0"/>
          <w:numId w:val="64"/>
        </w:numPr>
      </w:pPr>
      <w:r>
        <w:rPr>
          <w:rStyle w:val="VerbatimChar"/>
        </w:rPr>
        <w:t>H5P__fcrt_btree_rank_dec</w:t>
      </w:r>
      <w:r>
        <w:t xml:space="preserve"> - Decodes the minimum rank of a btree internal node</w:t>
      </w:r>
    </w:p>
    <w:p w:rsidR="00D31373" w:rsidRDefault="00000000">
      <w:pPr>
        <w:numPr>
          <w:ilvl w:val="0"/>
          <w:numId w:val="64"/>
        </w:numPr>
      </w:pPr>
      <w:r>
        <w:rPr>
          <w:rStyle w:val="VerbatimChar"/>
        </w:rPr>
        <w:t>H5P__fcrt_shmsg_index_types_enc</w:t>
      </w:r>
      <w:r>
        <w:t xml:space="preserve"> - Encodes the shared message index types</w:t>
      </w:r>
    </w:p>
    <w:p w:rsidR="00D31373" w:rsidRDefault="00000000">
      <w:pPr>
        <w:numPr>
          <w:ilvl w:val="0"/>
          <w:numId w:val="64"/>
        </w:numPr>
      </w:pPr>
      <w:r>
        <w:rPr>
          <w:rStyle w:val="VerbatimChar"/>
        </w:rPr>
        <w:t>H5P__fcrt_shmsg_index_types_dec</w:t>
      </w:r>
      <w:r>
        <w:t xml:space="preserve"> - Decodes the shared message index types</w:t>
      </w:r>
    </w:p>
    <w:p w:rsidR="00D31373" w:rsidRDefault="00000000">
      <w:pPr>
        <w:numPr>
          <w:ilvl w:val="0"/>
          <w:numId w:val="64"/>
        </w:numPr>
      </w:pPr>
      <w:r>
        <w:rPr>
          <w:rStyle w:val="VerbatimChar"/>
        </w:rPr>
        <w:t>H5P__fcrt_shmsg_index_minsize_enc</w:t>
      </w:r>
      <w:r>
        <w:t xml:space="preserve"> - Encodes the shared message index minimum size</w:t>
      </w:r>
    </w:p>
    <w:p w:rsidR="00D31373" w:rsidRDefault="00000000">
      <w:pPr>
        <w:numPr>
          <w:ilvl w:val="0"/>
          <w:numId w:val="64"/>
        </w:numPr>
      </w:pPr>
      <w:r>
        <w:rPr>
          <w:rStyle w:val="VerbatimChar"/>
        </w:rPr>
        <w:t>H5P__fcrt_shmsg_index_minsize_dec</w:t>
      </w:r>
      <w:r>
        <w:t xml:space="preserve"> - Decodes the shared message index minimum size</w:t>
      </w:r>
    </w:p>
    <w:p w:rsidR="00D31373" w:rsidRDefault="00000000">
      <w:pPr>
        <w:numPr>
          <w:ilvl w:val="0"/>
          <w:numId w:val="64"/>
        </w:numPr>
      </w:pPr>
      <w:r>
        <w:rPr>
          <w:rStyle w:val="VerbatimChar"/>
        </w:rPr>
        <w:t>H5P__fcrt_fspace_strategy_enc</w:t>
      </w:r>
      <w:r>
        <w:t xml:space="preserve"> - Encodes the free-space strategy.</w:t>
      </w:r>
    </w:p>
    <w:p w:rsidR="00D31373" w:rsidRDefault="00000000">
      <w:pPr>
        <w:numPr>
          <w:ilvl w:val="0"/>
          <w:numId w:val="64"/>
        </w:numPr>
      </w:pPr>
      <w:r>
        <w:rPr>
          <w:rStyle w:val="VerbatimChar"/>
        </w:rPr>
        <w:t>H5P__fcrt_fspace_strategy_dec</w:t>
      </w:r>
      <w:r>
        <w:t xml:space="preserve"> - Decodes the free-space strategy</w:t>
      </w:r>
    </w:p>
    <w:p w:rsidR="00D31373" w:rsidRDefault="00000000">
      <w:pPr>
        <w:pStyle w:val="Heading2"/>
      </w:pPr>
      <w:bookmarkStart w:id="2206" w:name="__RefHeading___Toc55558_3132940253"/>
      <w:bookmarkStart w:id="2207" w:name="gcpl-property-callbacks"/>
      <w:bookmarkEnd w:id="2206"/>
      <w:r>
        <w:t>GCPL Property Callbacks</w:t>
      </w:r>
      <w:bookmarkEnd w:id="2207"/>
    </w:p>
    <w:p w:rsidR="00D31373" w:rsidRDefault="00000000">
      <w:pPr>
        <w:pStyle w:val="FirstParagraph"/>
      </w:pPr>
      <w:r>
        <w:t xml:space="preserve">These property callbacks are found in </w:t>
      </w:r>
      <w:r>
        <w:rPr>
          <w:rStyle w:val="VerbatimChar"/>
        </w:rPr>
        <w:t>H5Pgcpl.c</w:t>
      </w:r>
      <w:r>
        <w:t>. This module contains only custom encode/decode callbacks. None of these callbacks use any external routines.</w:t>
      </w:r>
    </w:p>
    <w:p w:rsidR="00D31373" w:rsidRDefault="00000000">
      <w:pPr>
        <w:numPr>
          <w:ilvl w:val="0"/>
          <w:numId w:val="65"/>
        </w:numPr>
      </w:pPr>
      <w:r>
        <w:rPr>
          <w:rStyle w:val="VerbatimChar"/>
        </w:rPr>
        <w:t>H5P__gcrt_group_info_enc</w:t>
      </w:r>
      <w:r>
        <w:t xml:space="preserve"> - Encodes group info</w:t>
      </w:r>
    </w:p>
    <w:p w:rsidR="00D31373" w:rsidRDefault="00000000">
      <w:pPr>
        <w:numPr>
          <w:ilvl w:val="0"/>
          <w:numId w:val="65"/>
        </w:numPr>
      </w:pPr>
      <w:r>
        <w:rPr>
          <w:rStyle w:val="VerbatimChar"/>
        </w:rPr>
        <w:t>H5P__gcrt_group_info_dec</w:t>
      </w:r>
      <w:r>
        <w:t xml:space="preserve"> - Decodes group info</w:t>
      </w:r>
    </w:p>
    <w:p w:rsidR="00D31373" w:rsidRDefault="00000000">
      <w:pPr>
        <w:numPr>
          <w:ilvl w:val="0"/>
          <w:numId w:val="65"/>
        </w:numPr>
      </w:pPr>
      <w:r>
        <w:rPr>
          <w:rStyle w:val="VerbatimChar"/>
        </w:rPr>
        <w:t>H5P__gcrt_link_info_enc</w:t>
      </w:r>
      <w:r>
        <w:t xml:space="preserve"> - Encodes link info</w:t>
      </w:r>
    </w:p>
    <w:p w:rsidR="00D31373" w:rsidRDefault="00000000">
      <w:pPr>
        <w:numPr>
          <w:ilvl w:val="0"/>
          <w:numId w:val="65"/>
        </w:numPr>
      </w:pPr>
      <w:r>
        <w:rPr>
          <w:rStyle w:val="VerbatimChar"/>
        </w:rPr>
        <w:t>H5P__gcrt_link_info_dec</w:t>
      </w:r>
      <w:r>
        <w:t xml:space="preserve"> - Decodes link info</w:t>
      </w:r>
    </w:p>
    <w:p w:rsidR="00D31373" w:rsidRDefault="00000000">
      <w:pPr>
        <w:pStyle w:val="Heading2"/>
      </w:pPr>
      <w:bookmarkStart w:id="2208" w:name="__RefHeading___Toc55560_3132940253"/>
      <w:bookmarkStart w:id="2209" w:name="lapl-property-callbacks"/>
      <w:bookmarkEnd w:id="2208"/>
      <w:r>
        <w:t>LAPL Property Callbacks</w:t>
      </w:r>
      <w:bookmarkEnd w:id="2209"/>
    </w:p>
    <w:p w:rsidR="00D31373" w:rsidRDefault="00000000">
      <w:pPr>
        <w:pStyle w:val="FirstParagraph"/>
      </w:pPr>
      <w:r>
        <w:t xml:space="preserve">These property callbacks are found in </w:t>
      </w:r>
      <w:r>
        <w:rPr>
          <w:rStyle w:val="VerbatimChar"/>
        </w:rPr>
        <w:t>H5Plapl.c</w:t>
      </w:r>
      <w:r>
        <w:t>. The properties they belong to are external link prefixes, and external link FAPLs.</w:t>
      </w:r>
    </w:p>
    <w:p w:rsidR="00D31373" w:rsidRDefault="00000000">
      <w:pPr>
        <w:pStyle w:val="Heading3"/>
      </w:pPr>
      <w:bookmarkStart w:id="2210" w:name="__RefHeading___Toc55562_3132940253"/>
      <w:bookmarkStart w:id="2211" w:name="external-link-prefix-callbacks"/>
      <w:bookmarkEnd w:id="2210"/>
      <w:r>
        <w:t>External Link Prefix Callbacks</w:t>
      </w:r>
      <w:bookmarkEnd w:id="2211"/>
    </w:p>
    <w:p w:rsidR="00D31373" w:rsidRDefault="00000000">
      <w:pPr>
        <w:pStyle w:val="FirstParagraph"/>
      </w:pPr>
      <w:r>
        <w:t>These callbacks have only trivial dependencies on H5VM and H5MM routines.</w:t>
      </w:r>
    </w:p>
    <w:p w:rsidR="00D31373" w:rsidRDefault="00000000">
      <w:pPr>
        <w:numPr>
          <w:ilvl w:val="0"/>
          <w:numId w:val="66"/>
        </w:numPr>
      </w:pPr>
      <w:r>
        <w:rPr>
          <w:rStyle w:val="VerbatimChar"/>
        </w:rPr>
        <w:t>H5P__lacc_elink_pref_set</w:t>
      </w:r>
      <w:r>
        <w:t xml:space="preserve"> - Wrapper around </w:t>
      </w:r>
      <w:proofErr w:type="gramStart"/>
      <w:r>
        <w:rPr>
          <w:rStyle w:val="VerbatimChar"/>
        </w:rPr>
        <w:t>strdup(</w:t>
      </w:r>
      <w:proofErr w:type="gramEnd"/>
      <w:r>
        <w:rPr>
          <w:rStyle w:val="VerbatimChar"/>
        </w:rPr>
        <w:t>)</w:t>
      </w:r>
      <w:r>
        <w:t>.</w:t>
      </w:r>
    </w:p>
    <w:p w:rsidR="00D31373" w:rsidRDefault="00000000">
      <w:pPr>
        <w:numPr>
          <w:ilvl w:val="0"/>
          <w:numId w:val="66"/>
        </w:numPr>
      </w:pPr>
      <w:r>
        <w:rPr>
          <w:rStyle w:val="VerbatimChar"/>
        </w:rPr>
        <w:t>H5P__lacc_elink_pref_get</w:t>
      </w:r>
      <w:r>
        <w:t xml:space="preserve"> - Wrapper around </w:t>
      </w:r>
      <w:proofErr w:type="gramStart"/>
      <w:r>
        <w:rPr>
          <w:rStyle w:val="VerbatimChar"/>
        </w:rPr>
        <w:t>strdup(</w:t>
      </w:r>
      <w:proofErr w:type="gramEnd"/>
      <w:r>
        <w:rPr>
          <w:rStyle w:val="VerbatimChar"/>
        </w:rPr>
        <w:t>)</w:t>
      </w:r>
      <w:r>
        <w:t>.</w:t>
      </w:r>
    </w:p>
    <w:p w:rsidR="00D31373" w:rsidRDefault="00000000">
      <w:pPr>
        <w:numPr>
          <w:ilvl w:val="0"/>
          <w:numId w:val="66"/>
        </w:numPr>
      </w:pPr>
      <w:r>
        <w:rPr>
          <w:rStyle w:val="VerbatimChar"/>
        </w:rPr>
        <w:t>H5P__lacc_elink_pref_enc</w:t>
      </w:r>
      <w:r>
        <w:t xml:space="preserve"> - Encodes the external link prefix. Uses H5VM and H5MM.</w:t>
      </w:r>
    </w:p>
    <w:p w:rsidR="00D31373" w:rsidRDefault="00000000">
      <w:pPr>
        <w:numPr>
          <w:ilvl w:val="0"/>
          <w:numId w:val="66"/>
        </w:numPr>
      </w:pPr>
      <w:r>
        <w:rPr>
          <w:rStyle w:val="VerbatimChar"/>
        </w:rPr>
        <w:t>H5P__lacc_elink_pref_dec</w:t>
      </w:r>
      <w:r>
        <w:t xml:space="preserve"> - Decodes the external link prefix. Uses H5MM.</w:t>
      </w:r>
    </w:p>
    <w:p w:rsidR="00D31373" w:rsidRDefault="00000000">
      <w:pPr>
        <w:numPr>
          <w:ilvl w:val="0"/>
          <w:numId w:val="66"/>
        </w:numPr>
      </w:pPr>
      <w:r>
        <w:rPr>
          <w:rStyle w:val="VerbatimChar"/>
        </w:rPr>
        <w:t>H5P__lacc_elink_pref_del</w:t>
      </w:r>
      <w:r>
        <w:t xml:space="preserve"> - Wrapper around </w:t>
      </w:r>
      <w:proofErr w:type="gramStart"/>
      <w:r>
        <w:rPr>
          <w:rStyle w:val="VerbatimChar"/>
        </w:rPr>
        <w:t>free(</w:t>
      </w:r>
      <w:proofErr w:type="gramEnd"/>
      <w:r>
        <w:rPr>
          <w:rStyle w:val="VerbatimChar"/>
        </w:rPr>
        <w:t>)</w:t>
      </w:r>
      <w:r>
        <w:t>.</w:t>
      </w:r>
    </w:p>
    <w:p w:rsidR="00D31373" w:rsidRDefault="00000000">
      <w:pPr>
        <w:numPr>
          <w:ilvl w:val="0"/>
          <w:numId w:val="66"/>
        </w:numPr>
      </w:pPr>
      <w:r>
        <w:rPr>
          <w:rStyle w:val="VerbatimChar"/>
        </w:rPr>
        <w:t>H5P__lacc_elink_pref_copy</w:t>
      </w:r>
      <w:r>
        <w:t xml:space="preserve"> - Wrapper around </w:t>
      </w:r>
      <w:proofErr w:type="gramStart"/>
      <w:r>
        <w:rPr>
          <w:rStyle w:val="VerbatimChar"/>
        </w:rPr>
        <w:t>strdup(</w:t>
      </w:r>
      <w:proofErr w:type="gramEnd"/>
      <w:r>
        <w:rPr>
          <w:rStyle w:val="VerbatimChar"/>
        </w:rPr>
        <w:t>)</w:t>
      </w:r>
      <w:r>
        <w:t>.</w:t>
      </w:r>
    </w:p>
    <w:p w:rsidR="00D31373" w:rsidRDefault="00000000">
      <w:pPr>
        <w:numPr>
          <w:ilvl w:val="0"/>
          <w:numId w:val="66"/>
        </w:numPr>
      </w:pPr>
      <w:r>
        <w:rPr>
          <w:rStyle w:val="VerbatimChar"/>
        </w:rPr>
        <w:lastRenderedPageBreak/>
        <w:t>H5P__lacc_elink_pref_cmp</w:t>
      </w:r>
      <w:r>
        <w:t xml:space="preserve"> - Wrapper around </w:t>
      </w:r>
      <w:proofErr w:type="gramStart"/>
      <w:r>
        <w:rPr>
          <w:rStyle w:val="VerbatimChar"/>
        </w:rPr>
        <w:t>strcmp(</w:t>
      </w:r>
      <w:proofErr w:type="gramEnd"/>
      <w:r>
        <w:rPr>
          <w:rStyle w:val="VerbatimChar"/>
        </w:rPr>
        <w:t>)</w:t>
      </w:r>
      <w:r>
        <w:t>.</w:t>
      </w:r>
    </w:p>
    <w:p w:rsidR="00D31373" w:rsidRDefault="00000000">
      <w:pPr>
        <w:numPr>
          <w:ilvl w:val="0"/>
          <w:numId w:val="66"/>
        </w:numPr>
      </w:pPr>
      <w:r>
        <w:rPr>
          <w:rStyle w:val="VerbatimChar"/>
        </w:rPr>
        <w:t>H5P__lacc_elink_pref_close</w:t>
      </w:r>
      <w:r>
        <w:t xml:space="preserve"> - Wrapper around </w:t>
      </w:r>
      <w:proofErr w:type="gramStart"/>
      <w:r>
        <w:rPr>
          <w:rStyle w:val="VerbatimChar"/>
        </w:rPr>
        <w:t>free(</w:t>
      </w:r>
      <w:proofErr w:type="gramEnd"/>
      <w:r>
        <w:rPr>
          <w:rStyle w:val="VerbatimChar"/>
        </w:rPr>
        <w:t>)</w:t>
      </w:r>
      <w:r>
        <w:t>.</w:t>
      </w:r>
    </w:p>
    <w:p w:rsidR="00D31373" w:rsidRDefault="00000000">
      <w:pPr>
        <w:pStyle w:val="Heading3"/>
      </w:pPr>
      <w:bookmarkStart w:id="2212" w:name="__RefHeading___Toc55564_3132940253"/>
      <w:bookmarkStart w:id="2213" w:name="external-link-fapl-callbacks"/>
      <w:bookmarkEnd w:id="2212"/>
      <w:r>
        <w:t>External Link FAPL Callbacks</w:t>
      </w:r>
      <w:bookmarkEnd w:id="2213"/>
    </w:p>
    <w:p w:rsidR="00D31373" w:rsidRDefault="00000000">
      <w:pPr>
        <w:pStyle w:val="FirstParagraph"/>
      </w:pPr>
      <w:r>
        <w:t>These callbacks depend on routines from H5P, and on a threadsafe routine in H5VM. Because H5P has a threadsafe implementation planned, these callbacks are considered threadsafe.</w:t>
      </w:r>
    </w:p>
    <w:p w:rsidR="00D31373" w:rsidRDefault="00000000">
      <w:pPr>
        <w:pStyle w:val="BodyText"/>
      </w:pPr>
      <w:r>
        <w:t>An entire FAPL is stored as a single property for external links. Callbacks which usually copy their property internally (get, set, copy) only do so if the FAPL is non-default, otherwise the callback is a noop. The encode/decode callbacks first serialize to/from a single byte that indicates whether the FAPL is non-default, followed by a serialization of the FAPL itself only if it is non-default.</w:t>
      </w:r>
    </w:p>
    <w:p w:rsidR="00D31373" w:rsidRDefault="00000000">
      <w:pPr>
        <w:pStyle w:val="BodyText"/>
      </w:pPr>
      <w:r>
        <w:t>These callbacks are potentially non-threadsafe, if the external link FAPL contains a file image with callbacks that use reference counting for memory allocation (see File Image Info Callbacks).</w:t>
      </w:r>
    </w:p>
    <w:p w:rsidR="00D31373" w:rsidRDefault="00000000">
      <w:pPr>
        <w:numPr>
          <w:ilvl w:val="0"/>
          <w:numId w:val="67"/>
        </w:numPr>
      </w:pPr>
      <w:r>
        <w:rPr>
          <w:rStyle w:val="VerbatimChar"/>
        </w:rPr>
        <w:t>H5P__lacc_elink_fapl_set</w:t>
      </w:r>
      <w:r>
        <w:t xml:space="preserve"> - Duplicates target FAPL if it is non-default, otherwise a no-op. Wrapper around </w:t>
      </w:r>
      <w:r>
        <w:rPr>
          <w:rStyle w:val="VerbatimChar"/>
        </w:rPr>
        <w:t>H5P_copy_</w:t>
      </w:r>
      <w:proofErr w:type="gramStart"/>
      <w:r>
        <w:rPr>
          <w:rStyle w:val="VerbatimChar"/>
        </w:rPr>
        <w:t>plist(</w:t>
      </w:r>
      <w:proofErr w:type="gramEnd"/>
      <w:r>
        <w:rPr>
          <w:rStyle w:val="VerbatimChar"/>
        </w:rPr>
        <w:t>)</w:t>
      </w:r>
      <w:r>
        <w:t>. Not threadsafe due to potential use of non-threadsafe file image callbacks.</w:t>
      </w:r>
    </w:p>
    <w:p w:rsidR="00D31373" w:rsidRDefault="00000000">
      <w:pPr>
        <w:numPr>
          <w:ilvl w:val="0"/>
          <w:numId w:val="67"/>
        </w:numPr>
      </w:pPr>
      <w:r>
        <w:rPr>
          <w:rStyle w:val="VerbatimChar"/>
        </w:rPr>
        <w:t>H5P__lacc_elink_fapl_get</w:t>
      </w:r>
      <w:r>
        <w:t xml:space="preserve"> - Duplicates target FAPL if it is non-default, otherwise a no-op. Wrapper around </w:t>
      </w:r>
      <w:r>
        <w:rPr>
          <w:rStyle w:val="VerbatimChar"/>
        </w:rPr>
        <w:t>H5P_copy_</w:t>
      </w:r>
      <w:proofErr w:type="gramStart"/>
      <w:r>
        <w:rPr>
          <w:rStyle w:val="VerbatimChar"/>
        </w:rPr>
        <w:t>plist(</w:t>
      </w:r>
      <w:proofErr w:type="gramEnd"/>
      <w:r>
        <w:rPr>
          <w:rStyle w:val="VerbatimChar"/>
        </w:rPr>
        <w:t>)</w:t>
      </w:r>
      <w:r>
        <w:t>. Not threadsafe due to potential use of non-threadsafe file image callbacks.</w:t>
      </w:r>
    </w:p>
    <w:p w:rsidR="00D31373" w:rsidRDefault="00000000">
      <w:pPr>
        <w:numPr>
          <w:ilvl w:val="0"/>
          <w:numId w:val="67"/>
        </w:numPr>
      </w:pPr>
      <w:r>
        <w:rPr>
          <w:rStyle w:val="VerbatimChar"/>
        </w:rPr>
        <w:t>H5P__lacc_elink_fapl_enc</w:t>
      </w:r>
      <w:r>
        <w:t xml:space="preserve"> - Encodes a byte indicating whether the FAPL is non-default, and the entire FAPL if it is non-default. Wrapper around </w:t>
      </w:r>
      <w:r>
        <w:rPr>
          <w:rStyle w:val="VerbatimChar"/>
        </w:rPr>
        <w:t>H5P__</w:t>
      </w:r>
      <w:proofErr w:type="gramStart"/>
      <w:r>
        <w:rPr>
          <w:rStyle w:val="VerbatimChar"/>
        </w:rPr>
        <w:t>encode(</w:t>
      </w:r>
      <w:proofErr w:type="gramEnd"/>
      <w:r>
        <w:rPr>
          <w:rStyle w:val="VerbatimChar"/>
        </w:rPr>
        <w:t>)</w:t>
      </w:r>
      <w:r>
        <w:t>.</w:t>
      </w:r>
    </w:p>
    <w:p w:rsidR="00D31373" w:rsidRDefault="00000000">
      <w:pPr>
        <w:numPr>
          <w:ilvl w:val="0"/>
          <w:numId w:val="67"/>
        </w:numPr>
      </w:pPr>
      <w:r>
        <w:rPr>
          <w:rStyle w:val="VerbatimChar"/>
        </w:rPr>
        <w:t>H5P__lacc_elink_fapl_dec</w:t>
      </w:r>
      <w:r>
        <w:t xml:space="preserve"> - Decodes an external link FAPL. Wrapper around </w:t>
      </w:r>
      <w:r>
        <w:rPr>
          <w:rStyle w:val="VerbatimChar"/>
        </w:rPr>
        <w:t>H5P__</w:t>
      </w:r>
      <w:proofErr w:type="gramStart"/>
      <w:r>
        <w:rPr>
          <w:rStyle w:val="VerbatimChar"/>
        </w:rPr>
        <w:t>decode(</w:t>
      </w:r>
      <w:proofErr w:type="gramEnd"/>
      <w:r>
        <w:rPr>
          <w:rStyle w:val="VerbatimChar"/>
        </w:rPr>
        <w:t>)</w:t>
      </w:r>
      <w:r>
        <w:t>.</w:t>
      </w:r>
    </w:p>
    <w:p w:rsidR="00D31373" w:rsidRDefault="00000000">
      <w:pPr>
        <w:numPr>
          <w:ilvl w:val="0"/>
          <w:numId w:val="67"/>
        </w:numPr>
      </w:pPr>
      <w:r>
        <w:rPr>
          <w:rStyle w:val="VerbatimChar"/>
        </w:rPr>
        <w:t>H5P__lacc_elink_fapl_del</w:t>
      </w:r>
      <w:r>
        <w:t xml:space="preserve"> - Decreases reference count of FAPL, if it is non-default. Wrapper around </w:t>
      </w:r>
      <w:r>
        <w:rPr>
          <w:rStyle w:val="VerbatimChar"/>
        </w:rPr>
        <w:t>H5I_dec_</w:t>
      </w:r>
      <w:proofErr w:type="gramStart"/>
      <w:r>
        <w:rPr>
          <w:rStyle w:val="VerbatimChar"/>
        </w:rPr>
        <w:t>ref(</w:t>
      </w:r>
      <w:proofErr w:type="gramEnd"/>
      <w:r>
        <w:rPr>
          <w:rStyle w:val="VerbatimChar"/>
        </w:rPr>
        <w:t>)</w:t>
      </w:r>
      <w:r>
        <w:t>. Not threadsafe due to potential use of non-threadsafe file image callbacks.</w:t>
      </w:r>
    </w:p>
    <w:p w:rsidR="00D31373" w:rsidRDefault="00000000">
      <w:pPr>
        <w:numPr>
          <w:ilvl w:val="0"/>
          <w:numId w:val="67"/>
        </w:numPr>
      </w:pPr>
      <w:r>
        <w:rPr>
          <w:rStyle w:val="VerbatimChar"/>
        </w:rPr>
        <w:t>H5P__lacc_elink_fapl_copy</w:t>
      </w:r>
      <w:r>
        <w:t xml:space="preserve"> - Duplicates target FAPL if it is non-default, otherwise a no-op. Wrapper around </w:t>
      </w:r>
      <w:r>
        <w:rPr>
          <w:rStyle w:val="VerbatimChar"/>
        </w:rPr>
        <w:t>H5P_copy_</w:t>
      </w:r>
      <w:proofErr w:type="gramStart"/>
      <w:r>
        <w:rPr>
          <w:rStyle w:val="VerbatimChar"/>
        </w:rPr>
        <w:t>plist(</w:t>
      </w:r>
      <w:proofErr w:type="gramEnd"/>
      <w:r>
        <w:rPr>
          <w:rStyle w:val="VerbatimChar"/>
        </w:rPr>
        <w:t>)</w:t>
      </w:r>
      <w:r>
        <w:t>. Not threadsafe due to potential use of non-threadsafe file image callbacks.</w:t>
      </w:r>
    </w:p>
    <w:p w:rsidR="00D31373" w:rsidRDefault="00000000">
      <w:pPr>
        <w:numPr>
          <w:ilvl w:val="0"/>
          <w:numId w:val="67"/>
        </w:numPr>
      </w:pPr>
      <w:r>
        <w:rPr>
          <w:rStyle w:val="VerbatimChar"/>
        </w:rPr>
        <w:t>H5P__lacc_elink_fapl_cmp</w:t>
      </w:r>
      <w:r>
        <w:t xml:space="preserve"> - Wrapper around </w:t>
      </w:r>
      <w:r>
        <w:rPr>
          <w:rStyle w:val="VerbatimChar"/>
        </w:rPr>
        <w:t>H5P__cmp_</w:t>
      </w:r>
      <w:proofErr w:type="gramStart"/>
      <w:r>
        <w:rPr>
          <w:rStyle w:val="VerbatimChar"/>
        </w:rPr>
        <w:t>plist(</w:t>
      </w:r>
      <w:proofErr w:type="gramEnd"/>
      <w:r>
        <w:rPr>
          <w:rStyle w:val="VerbatimChar"/>
        </w:rPr>
        <w:t>)</w:t>
      </w:r>
      <w:r>
        <w:t xml:space="preserve">. Also depends on H5I. Not threadsafe due to potential invocation of </w:t>
      </w:r>
      <w:r>
        <w:rPr>
          <w:rStyle w:val="VerbatimChar"/>
        </w:rPr>
        <w:t>H5P_facc_file_image_info_cmp</w:t>
      </w:r>
      <w:r>
        <w:t>. Not threadsafe due to potential use of non-threadsafe file image callbacks.</w:t>
      </w:r>
    </w:p>
    <w:p w:rsidR="00D31373" w:rsidRDefault="00000000">
      <w:pPr>
        <w:numPr>
          <w:ilvl w:val="0"/>
          <w:numId w:val="67"/>
        </w:numPr>
      </w:pPr>
      <w:r>
        <w:rPr>
          <w:rStyle w:val="VerbatimChar"/>
        </w:rPr>
        <w:t>H5P__lacc_elink_fapl_close</w:t>
      </w:r>
      <w:r>
        <w:t xml:space="preserve"> - Decreases reference count of FAPL, if it is non-default. Wrapper around </w:t>
      </w:r>
      <w:r>
        <w:rPr>
          <w:rStyle w:val="VerbatimChar"/>
        </w:rPr>
        <w:t>H5I_dec_</w:t>
      </w:r>
      <w:proofErr w:type="gramStart"/>
      <w:r>
        <w:rPr>
          <w:rStyle w:val="VerbatimChar"/>
        </w:rPr>
        <w:t>ref(</w:t>
      </w:r>
      <w:proofErr w:type="gramEnd"/>
      <w:r>
        <w:rPr>
          <w:rStyle w:val="VerbatimChar"/>
        </w:rPr>
        <w:t>)</w:t>
      </w:r>
      <w:r>
        <w:t>. Not threadsafe due to potential use of non-threadsafe file image callbacks.</w:t>
      </w:r>
    </w:p>
    <w:p w:rsidR="00D31373" w:rsidRDefault="00000000">
      <w:pPr>
        <w:pStyle w:val="Heading2"/>
      </w:pPr>
      <w:bookmarkStart w:id="2214" w:name="__RefHeading___Toc55566_3132940253"/>
      <w:bookmarkStart w:id="2215" w:name="ocpl-property-callbacks"/>
      <w:bookmarkEnd w:id="2214"/>
      <w:r>
        <w:t>OCPL Property Callbacks</w:t>
      </w:r>
      <w:bookmarkEnd w:id="2215"/>
    </w:p>
    <w:p w:rsidR="00D31373" w:rsidRDefault="00000000">
      <w:pPr>
        <w:pStyle w:val="FirstParagraph"/>
      </w:pPr>
      <w:r>
        <w:t xml:space="preserve">These callbacks are defined in </w:t>
      </w:r>
      <w:r>
        <w:rPr>
          <w:rStyle w:val="VerbatimChar"/>
        </w:rPr>
        <w:t>H5Pocpl.c</w:t>
      </w:r>
      <w:r>
        <w:t>. The only property with callbacks defined in this module is the filter pipeline for object creation.</w:t>
      </w:r>
    </w:p>
    <w:p w:rsidR="00D31373" w:rsidRDefault="00000000">
      <w:pPr>
        <w:pStyle w:val="Heading3"/>
      </w:pPr>
      <w:bookmarkStart w:id="2216" w:name="__RefHeading___Toc55568_3132940253"/>
      <w:bookmarkStart w:id="2217" w:name="filter-pipeline-property-callbacks"/>
      <w:bookmarkEnd w:id="2216"/>
      <w:r>
        <w:lastRenderedPageBreak/>
        <w:t>Filter Pipeline Property Callbacks</w:t>
      </w:r>
      <w:bookmarkEnd w:id="2217"/>
    </w:p>
    <w:p w:rsidR="00D31373" w:rsidRDefault="00000000">
      <w:pPr>
        <w:pStyle w:val="FirstParagraph"/>
      </w:pPr>
      <w:r>
        <w:t xml:space="preserve">This property’s callbacks are wrappers around the object message callbacks </w:t>
      </w:r>
      <w:r>
        <w:rPr>
          <w:rStyle w:val="VerbatimChar"/>
        </w:rPr>
        <w:t>H5O_msg_</w:t>
      </w:r>
      <w:proofErr w:type="gramStart"/>
      <w:r>
        <w:rPr>
          <w:rStyle w:val="VerbatimChar"/>
        </w:rPr>
        <w:t>copy(</w:t>
      </w:r>
      <w:proofErr w:type="gramEnd"/>
      <w:r>
        <w:rPr>
          <w:rStyle w:val="VerbatimChar"/>
        </w:rPr>
        <w:t>)</w:t>
      </w:r>
      <w:r>
        <w:t xml:space="preserve"> and </w:t>
      </w:r>
      <w:r>
        <w:rPr>
          <w:rStyle w:val="VerbatimChar"/>
        </w:rPr>
        <w:t>H5O_msg_reset()</w:t>
      </w:r>
      <w:r>
        <w:t>.</w:t>
      </w:r>
    </w:p>
    <w:p w:rsidR="00D31373" w:rsidRDefault="00000000">
      <w:pPr>
        <w:pStyle w:val="BodyText"/>
      </w:pPr>
      <w:r>
        <w:t xml:space="preserve">The set, get, and copy callbacks invoke the object message copy callback for filter pipelines, which is </w:t>
      </w:r>
      <w:r>
        <w:rPr>
          <w:rStyle w:val="VerbatimChar"/>
        </w:rPr>
        <w:t>H5O__pline_</w:t>
      </w:r>
      <w:proofErr w:type="gramStart"/>
      <w:r>
        <w:rPr>
          <w:rStyle w:val="VerbatimChar"/>
        </w:rPr>
        <w:t>copy(</w:t>
      </w:r>
      <w:proofErr w:type="gramEnd"/>
      <w:r>
        <w:rPr>
          <w:rStyle w:val="VerbatimChar"/>
        </w:rPr>
        <w:t>)</w:t>
      </w:r>
      <w:r>
        <w:t>. Besides a dependence on H5FL, this callback is threadsafe, and so the callbacks which use it are threadsafe.</w:t>
      </w:r>
    </w:p>
    <w:p w:rsidR="00D31373" w:rsidRDefault="00000000">
      <w:pPr>
        <w:pStyle w:val="BodyText"/>
      </w:pPr>
      <w:r>
        <w:t xml:space="preserve">The delete and close callbacks invoke the object message reset callback for filter pipelines - </w:t>
      </w:r>
      <w:r>
        <w:rPr>
          <w:rStyle w:val="VerbatimChar"/>
        </w:rPr>
        <w:t>H5O__pline_</w:t>
      </w:r>
      <w:proofErr w:type="gramStart"/>
      <w:r>
        <w:rPr>
          <w:rStyle w:val="VerbatimChar"/>
        </w:rPr>
        <w:t>reset(</w:t>
      </w:r>
      <w:proofErr w:type="gramEnd"/>
      <w:r>
        <w:rPr>
          <w:rStyle w:val="VerbatimChar"/>
        </w:rPr>
        <w:t>)</w:t>
      </w:r>
      <w:r>
        <w:t>. This callback is threadsafe, so the property callbacks which use it are threadsafe.</w:t>
      </w:r>
    </w:p>
    <w:p w:rsidR="00D31373" w:rsidRDefault="00000000">
      <w:pPr>
        <w:pStyle w:val="BodyText"/>
      </w:pPr>
      <w:r>
        <w:t>This set of callbacks has trivial dependencies on H5VM and H5MM, and a threadsafe dependency on H5Z.</w:t>
      </w:r>
    </w:p>
    <w:p w:rsidR="00D31373" w:rsidRDefault="00000000">
      <w:pPr>
        <w:numPr>
          <w:ilvl w:val="0"/>
          <w:numId w:val="68"/>
        </w:numPr>
      </w:pPr>
      <w:r>
        <w:rPr>
          <w:rStyle w:val="VerbatimChar"/>
        </w:rPr>
        <w:t>H5P__ocrt_pipeline_set</w:t>
      </w:r>
      <w:r>
        <w:t xml:space="preserve"> - Wrapper around </w:t>
      </w:r>
      <w:r>
        <w:rPr>
          <w:rStyle w:val="VerbatimChar"/>
        </w:rPr>
        <w:t>H5O_msg_</w:t>
      </w:r>
      <w:proofErr w:type="gramStart"/>
      <w:r>
        <w:rPr>
          <w:rStyle w:val="VerbatimChar"/>
        </w:rPr>
        <w:t>copy(</w:t>
      </w:r>
      <w:proofErr w:type="gramEnd"/>
      <w:r>
        <w:rPr>
          <w:rStyle w:val="VerbatimChar"/>
        </w:rPr>
        <w:t>)</w:t>
      </w:r>
      <w:r>
        <w:t>. Indirect dependence on H5FL.</w:t>
      </w:r>
    </w:p>
    <w:p w:rsidR="00D31373" w:rsidRDefault="00000000">
      <w:pPr>
        <w:numPr>
          <w:ilvl w:val="0"/>
          <w:numId w:val="68"/>
        </w:numPr>
      </w:pPr>
      <w:r>
        <w:rPr>
          <w:rStyle w:val="VerbatimChar"/>
        </w:rPr>
        <w:t>H5P__ocrt_pipeline_get</w:t>
      </w:r>
      <w:r>
        <w:t xml:space="preserve"> - Wrapper around </w:t>
      </w:r>
      <w:r>
        <w:rPr>
          <w:rStyle w:val="VerbatimChar"/>
        </w:rPr>
        <w:t>H5O_msg_</w:t>
      </w:r>
      <w:proofErr w:type="gramStart"/>
      <w:r>
        <w:rPr>
          <w:rStyle w:val="VerbatimChar"/>
        </w:rPr>
        <w:t>copy(</w:t>
      </w:r>
      <w:proofErr w:type="gramEnd"/>
      <w:r>
        <w:rPr>
          <w:rStyle w:val="VerbatimChar"/>
        </w:rPr>
        <w:t>)</w:t>
      </w:r>
      <w:r>
        <w:t>. Indirect dependence on H5FL.</w:t>
      </w:r>
    </w:p>
    <w:p w:rsidR="00D31373" w:rsidRDefault="00000000">
      <w:pPr>
        <w:numPr>
          <w:ilvl w:val="0"/>
          <w:numId w:val="68"/>
        </w:numPr>
      </w:pPr>
      <w:r>
        <w:rPr>
          <w:rStyle w:val="VerbatimChar"/>
        </w:rPr>
        <w:t>H5P__ocrt_pipeline_enc</w:t>
      </w:r>
      <w:r>
        <w:t xml:space="preserve"> - Encodes the filter pipeline. Depends on H5VM and H5MM.</w:t>
      </w:r>
    </w:p>
    <w:p w:rsidR="00D31373" w:rsidRDefault="00000000">
      <w:pPr>
        <w:numPr>
          <w:ilvl w:val="0"/>
          <w:numId w:val="68"/>
        </w:numPr>
      </w:pPr>
      <w:r>
        <w:rPr>
          <w:rStyle w:val="VerbatimChar"/>
        </w:rPr>
        <w:t>H5P__ocrt_pipeline_dec</w:t>
      </w:r>
      <w:r>
        <w:t xml:space="preserve"> - Decodes the filter pipeline. Depends on H5Z, H5VM, and H5MM.</w:t>
      </w:r>
    </w:p>
    <w:p w:rsidR="00D31373" w:rsidRDefault="00000000">
      <w:pPr>
        <w:numPr>
          <w:ilvl w:val="0"/>
          <w:numId w:val="68"/>
        </w:numPr>
      </w:pPr>
      <w:r>
        <w:rPr>
          <w:rStyle w:val="VerbatimChar"/>
        </w:rPr>
        <w:t>H5P__ocrt_pipeline_del</w:t>
      </w:r>
      <w:r>
        <w:t xml:space="preserve"> - Wrapper around </w:t>
      </w:r>
      <w:r>
        <w:rPr>
          <w:rStyle w:val="VerbatimChar"/>
        </w:rPr>
        <w:t>H5O_msg_</w:t>
      </w:r>
      <w:proofErr w:type="gramStart"/>
      <w:r>
        <w:rPr>
          <w:rStyle w:val="VerbatimChar"/>
        </w:rPr>
        <w:t>reset(</w:t>
      </w:r>
      <w:proofErr w:type="gramEnd"/>
      <w:r>
        <w:rPr>
          <w:rStyle w:val="VerbatimChar"/>
        </w:rPr>
        <w:t>)</w:t>
      </w:r>
      <w:r>
        <w:t>.</w:t>
      </w:r>
    </w:p>
    <w:p w:rsidR="00D31373" w:rsidRDefault="00000000">
      <w:pPr>
        <w:numPr>
          <w:ilvl w:val="0"/>
          <w:numId w:val="68"/>
        </w:numPr>
      </w:pPr>
      <w:r>
        <w:rPr>
          <w:rStyle w:val="VerbatimChar"/>
        </w:rPr>
        <w:t>H5P__ocrt_pipeline_copy</w:t>
      </w:r>
      <w:r>
        <w:t xml:space="preserve"> - Wrapper around </w:t>
      </w:r>
      <w:r>
        <w:rPr>
          <w:rStyle w:val="VerbatimChar"/>
        </w:rPr>
        <w:t>H5O_msg_</w:t>
      </w:r>
      <w:proofErr w:type="gramStart"/>
      <w:r>
        <w:rPr>
          <w:rStyle w:val="VerbatimChar"/>
        </w:rPr>
        <w:t>copy(</w:t>
      </w:r>
      <w:proofErr w:type="gramEnd"/>
      <w:r>
        <w:rPr>
          <w:rStyle w:val="VerbatimChar"/>
        </w:rPr>
        <w:t>)</w:t>
      </w:r>
      <w:r>
        <w:t>. Indirect dependence on H5FL.</w:t>
      </w:r>
    </w:p>
    <w:p w:rsidR="00D31373" w:rsidRDefault="00000000">
      <w:pPr>
        <w:numPr>
          <w:ilvl w:val="0"/>
          <w:numId w:val="68"/>
        </w:numPr>
      </w:pPr>
      <w:r>
        <w:rPr>
          <w:rStyle w:val="VerbatimChar"/>
        </w:rPr>
        <w:t>H5P__ocrt_pipeline_cmp</w:t>
      </w:r>
      <w:r>
        <w:t xml:space="preserve"> - Compares two filter pipelines.</w:t>
      </w:r>
    </w:p>
    <w:p w:rsidR="00D31373" w:rsidRDefault="00000000">
      <w:pPr>
        <w:numPr>
          <w:ilvl w:val="0"/>
          <w:numId w:val="68"/>
        </w:numPr>
      </w:pPr>
      <w:r>
        <w:rPr>
          <w:rStyle w:val="VerbatimChar"/>
        </w:rPr>
        <w:t>H5P__ocrt_pipeline_close</w:t>
      </w:r>
      <w:r>
        <w:t xml:space="preserve"> - Wrapper around </w:t>
      </w:r>
      <w:r>
        <w:rPr>
          <w:rStyle w:val="VerbatimChar"/>
        </w:rPr>
        <w:t>H5O_msg_</w:t>
      </w:r>
      <w:proofErr w:type="gramStart"/>
      <w:r>
        <w:rPr>
          <w:rStyle w:val="VerbatimChar"/>
        </w:rPr>
        <w:t>reset(</w:t>
      </w:r>
      <w:proofErr w:type="gramEnd"/>
      <w:r>
        <w:rPr>
          <w:rStyle w:val="VerbatimChar"/>
        </w:rPr>
        <w:t>)</w:t>
      </w:r>
      <w:r>
        <w:t>.</w:t>
      </w:r>
    </w:p>
    <w:p w:rsidR="00D31373" w:rsidRDefault="00000000">
      <w:pPr>
        <w:pStyle w:val="Heading2"/>
      </w:pPr>
      <w:bookmarkStart w:id="2218" w:name="__RefHeading___Toc55570_3132940253"/>
      <w:bookmarkStart w:id="2219" w:name="ocpypl-property-callbacks"/>
      <w:bookmarkEnd w:id="2218"/>
      <w:r>
        <w:t>OCPYPL Property Callbacks</w:t>
      </w:r>
      <w:bookmarkEnd w:id="2219"/>
    </w:p>
    <w:p w:rsidR="00D31373" w:rsidRDefault="00000000">
      <w:pPr>
        <w:pStyle w:val="FirstParagraph"/>
      </w:pPr>
      <w:r>
        <w:t xml:space="preserve">These callbacks are found in </w:t>
      </w:r>
      <w:r>
        <w:rPr>
          <w:rStyle w:val="VerbatimChar"/>
        </w:rPr>
        <w:t>H5Pocpypl.c</w:t>
      </w:r>
      <w:r>
        <w:t>. The only property these callbacks belong to is the merge committed datatype list.</w:t>
      </w:r>
    </w:p>
    <w:p w:rsidR="00D31373" w:rsidRDefault="00000000">
      <w:pPr>
        <w:pStyle w:val="Heading3"/>
      </w:pPr>
      <w:bookmarkStart w:id="2220" w:name="__RefHeading___Toc55572_3132940253"/>
      <w:bookmarkStart w:id="2221" w:name="merge-committed-datatype-list-callbacks"/>
      <w:bookmarkEnd w:id="2220"/>
      <w:r>
        <w:t>Merge Committed Datatype List Callbacks</w:t>
      </w:r>
      <w:bookmarkEnd w:id="2221"/>
    </w:p>
    <w:p w:rsidR="00D31373" w:rsidRDefault="00000000">
      <w:pPr>
        <w:pStyle w:val="FirstParagraph"/>
      </w:pPr>
      <w:r>
        <w:t>Most of these callbacks are wrappers around H5P callback routines for merge committed datatype lists. Besides a dependence on H5FL, these callbacks are threadsafe.</w:t>
      </w:r>
    </w:p>
    <w:p w:rsidR="00D31373" w:rsidRDefault="00000000">
      <w:pPr>
        <w:numPr>
          <w:ilvl w:val="0"/>
          <w:numId w:val="69"/>
        </w:numPr>
      </w:pPr>
      <w:r>
        <w:rPr>
          <w:rStyle w:val="VerbatimChar"/>
        </w:rPr>
        <w:t>H5P__ocpy_merge_comm_dt_list_set</w:t>
      </w:r>
      <w:r>
        <w:t xml:space="preserve"> - Wrapper around </w:t>
      </w:r>
      <w:r>
        <w:rPr>
          <w:rStyle w:val="VerbatimChar"/>
        </w:rPr>
        <w:t>H5P__copy_merge_comm_dt_</w:t>
      </w:r>
      <w:proofErr w:type="gramStart"/>
      <w:r>
        <w:rPr>
          <w:rStyle w:val="VerbatimChar"/>
        </w:rPr>
        <w:t>list(</w:t>
      </w:r>
      <w:proofErr w:type="gramEnd"/>
      <w:r>
        <w:rPr>
          <w:rStyle w:val="VerbatimChar"/>
        </w:rPr>
        <w:t>)</w:t>
      </w:r>
      <w:r>
        <w:t>. Depends on H5FL.</w:t>
      </w:r>
    </w:p>
    <w:p w:rsidR="00D31373" w:rsidRDefault="00000000">
      <w:pPr>
        <w:numPr>
          <w:ilvl w:val="0"/>
          <w:numId w:val="69"/>
        </w:numPr>
      </w:pPr>
      <w:r>
        <w:rPr>
          <w:rStyle w:val="VerbatimChar"/>
        </w:rPr>
        <w:t>H5P__ocpy_merge_comm_dt_list_get</w:t>
      </w:r>
      <w:r>
        <w:t xml:space="preserve"> - Wrapper around</w:t>
      </w:r>
      <w:r>
        <w:rPr>
          <w:rStyle w:val="VerbatimChar"/>
        </w:rPr>
        <w:t>H5P__copy_merge_comm_dt_</w:t>
      </w:r>
      <w:proofErr w:type="gramStart"/>
      <w:r>
        <w:rPr>
          <w:rStyle w:val="VerbatimChar"/>
        </w:rPr>
        <w:t>list(</w:t>
      </w:r>
      <w:proofErr w:type="gramEnd"/>
      <w:r>
        <w:rPr>
          <w:rStyle w:val="VerbatimChar"/>
        </w:rPr>
        <w:t>)</w:t>
      </w:r>
      <w:r>
        <w:t>. Depends on H5FL.</w:t>
      </w:r>
    </w:p>
    <w:p w:rsidR="00D31373" w:rsidRDefault="00000000">
      <w:pPr>
        <w:numPr>
          <w:ilvl w:val="0"/>
          <w:numId w:val="69"/>
        </w:numPr>
      </w:pPr>
      <w:r>
        <w:rPr>
          <w:rStyle w:val="VerbatimChar"/>
        </w:rPr>
        <w:t>H5P__ocpy_merge_comm_dt_list_enc</w:t>
      </w:r>
      <w:r>
        <w:t xml:space="preserve"> - Encodes a merge committed datatype list.</w:t>
      </w:r>
    </w:p>
    <w:p w:rsidR="00D31373" w:rsidRDefault="00000000">
      <w:pPr>
        <w:numPr>
          <w:ilvl w:val="0"/>
          <w:numId w:val="69"/>
        </w:numPr>
      </w:pPr>
      <w:r>
        <w:rPr>
          <w:rStyle w:val="VerbatimChar"/>
        </w:rPr>
        <w:t>H5P__ocpy_merge_comm_dt_list_dec</w:t>
      </w:r>
      <w:r>
        <w:t xml:space="preserve"> - Decodes a merge committed datatype list. Depends on H5FL and H5MM.</w:t>
      </w:r>
    </w:p>
    <w:p w:rsidR="00D31373" w:rsidRDefault="00000000">
      <w:pPr>
        <w:numPr>
          <w:ilvl w:val="0"/>
          <w:numId w:val="69"/>
        </w:numPr>
      </w:pPr>
      <w:r>
        <w:rPr>
          <w:rStyle w:val="VerbatimChar"/>
        </w:rPr>
        <w:lastRenderedPageBreak/>
        <w:t>H5P__ocpy_merge_comm_dt_list_del</w:t>
      </w:r>
      <w:r>
        <w:t xml:space="preserve"> - Wrapper around </w:t>
      </w:r>
      <w:r>
        <w:rPr>
          <w:rStyle w:val="VerbatimChar"/>
        </w:rPr>
        <w:t>H5P__free_merge_comm_dtype_</w:t>
      </w:r>
      <w:proofErr w:type="gramStart"/>
      <w:r>
        <w:rPr>
          <w:rStyle w:val="VerbatimChar"/>
        </w:rPr>
        <w:t>list(</w:t>
      </w:r>
      <w:proofErr w:type="gramEnd"/>
      <w:r>
        <w:rPr>
          <w:rStyle w:val="VerbatimChar"/>
        </w:rPr>
        <w:t>)</w:t>
      </w:r>
      <w:r>
        <w:t>. Depends on H5FL.</w:t>
      </w:r>
    </w:p>
    <w:p w:rsidR="00D31373" w:rsidRDefault="00000000">
      <w:pPr>
        <w:numPr>
          <w:ilvl w:val="0"/>
          <w:numId w:val="69"/>
        </w:numPr>
      </w:pPr>
      <w:r>
        <w:rPr>
          <w:rStyle w:val="VerbatimChar"/>
        </w:rPr>
        <w:t>H5P__ocpy_merge_comm_dt_list_copy</w:t>
      </w:r>
      <w:r>
        <w:t xml:space="preserve"> - Wrapper around </w:t>
      </w:r>
      <w:r>
        <w:rPr>
          <w:rStyle w:val="VerbatimChar"/>
        </w:rPr>
        <w:t>H5P__copy_merge_comm_dt_</w:t>
      </w:r>
      <w:proofErr w:type="gramStart"/>
      <w:r>
        <w:rPr>
          <w:rStyle w:val="VerbatimChar"/>
        </w:rPr>
        <w:t>list(</w:t>
      </w:r>
      <w:proofErr w:type="gramEnd"/>
      <w:r>
        <w:rPr>
          <w:rStyle w:val="VerbatimChar"/>
        </w:rPr>
        <w:t>)</w:t>
      </w:r>
      <w:r>
        <w:t>. Depends on H5FL.</w:t>
      </w:r>
    </w:p>
    <w:p w:rsidR="00D31373" w:rsidRDefault="00000000">
      <w:pPr>
        <w:numPr>
          <w:ilvl w:val="0"/>
          <w:numId w:val="69"/>
        </w:numPr>
      </w:pPr>
      <w:r>
        <w:rPr>
          <w:rStyle w:val="VerbatimChar"/>
        </w:rPr>
        <w:t>H5P__ocpy_merge_comm_dt_list_cmp</w:t>
      </w:r>
      <w:r>
        <w:t xml:space="preserve"> - Compares two merge committed datatype lists.</w:t>
      </w:r>
    </w:p>
    <w:p w:rsidR="00D31373" w:rsidRDefault="00000000">
      <w:pPr>
        <w:numPr>
          <w:ilvl w:val="0"/>
          <w:numId w:val="69"/>
        </w:numPr>
      </w:pPr>
      <w:r>
        <w:rPr>
          <w:rStyle w:val="VerbatimChar"/>
        </w:rPr>
        <w:t>H5P__ocpy_merge_comm_dt_list_close</w:t>
      </w:r>
      <w:r>
        <w:t xml:space="preserve"> - Wrapper around </w:t>
      </w:r>
      <w:r>
        <w:rPr>
          <w:rStyle w:val="VerbatimChar"/>
        </w:rPr>
        <w:t>H5P__free_merge_comm_dtype_</w:t>
      </w:r>
      <w:proofErr w:type="gramStart"/>
      <w:r>
        <w:rPr>
          <w:rStyle w:val="VerbatimChar"/>
        </w:rPr>
        <w:t>list(</w:t>
      </w:r>
      <w:proofErr w:type="gramEnd"/>
      <w:r>
        <w:rPr>
          <w:rStyle w:val="VerbatimChar"/>
        </w:rPr>
        <w:t>)</w:t>
      </w:r>
      <w:r>
        <w:t>. Depends on H5FL.</w:t>
      </w:r>
    </w:p>
    <w:p w:rsidR="00D31373" w:rsidRDefault="00000000">
      <w:pPr>
        <w:pStyle w:val="Heading2"/>
      </w:pPr>
      <w:bookmarkStart w:id="2222" w:name="__RefHeading___Toc55574_3132940253"/>
      <w:bookmarkStart w:id="2223" w:name="h5pstrcpl-property-callbacks"/>
      <w:bookmarkEnd w:id="2222"/>
      <w:r>
        <w:t>H5Pstrcpl Property Callbacks</w:t>
      </w:r>
      <w:bookmarkEnd w:id="2223"/>
    </w:p>
    <w:p w:rsidR="00D31373" w:rsidRDefault="00000000">
      <w:pPr>
        <w:pStyle w:val="FirstParagraph"/>
      </w:pPr>
      <w:r>
        <w:t xml:space="preserve">These callbacks are found in </w:t>
      </w:r>
      <w:r>
        <w:rPr>
          <w:rStyle w:val="VerbatimChar"/>
        </w:rPr>
        <w:t>H5strcpl.c</w:t>
      </w:r>
      <w:r>
        <w:t>. This module contains only encode and decode callbacks for character set encodings, which depend on no routines from other modules.</w:t>
      </w:r>
    </w:p>
    <w:p w:rsidR="00D31373" w:rsidRDefault="00000000">
      <w:pPr>
        <w:pStyle w:val="Heading3"/>
      </w:pPr>
      <w:bookmarkStart w:id="2224" w:name="__RefHeading___Toc55576_3132940253"/>
      <w:bookmarkStart w:id="2225" w:name="character-set-encoding-callbacks"/>
      <w:bookmarkEnd w:id="2224"/>
      <w:r>
        <w:t>Character Set Encoding Callbacks</w:t>
      </w:r>
      <w:bookmarkEnd w:id="2225"/>
    </w:p>
    <w:p w:rsidR="00D31373" w:rsidRDefault="00000000">
      <w:pPr>
        <w:numPr>
          <w:ilvl w:val="0"/>
          <w:numId w:val="70"/>
        </w:numPr>
      </w:pPr>
      <w:r>
        <w:rPr>
          <w:rStyle w:val="VerbatimChar"/>
        </w:rPr>
        <w:t>H5P__strcrt_char_encoding_enc</w:t>
      </w:r>
      <w:r>
        <w:t xml:space="preserve"> - Encodes a character set.</w:t>
      </w:r>
    </w:p>
    <w:p w:rsidR="00D31373" w:rsidRDefault="00000000">
      <w:pPr>
        <w:numPr>
          <w:ilvl w:val="0"/>
          <w:numId w:val="70"/>
        </w:numPr>
      </w:pPr>
      <w:r>
        <w:rPr>
          <w:rStyle w:val="VerbatimChar"/>
        </w:rPr>
        <w:t>H5P__strcrt_char_encoding_dec</w:t>
      </w:r>
      <w:r>
        <w:t xml:space="preserve"> - Decodes a character set.</w:t>
      </w:r>
    </w:p>
    <w:p w:rsidR="00D31373" w:rsidRDefault="00000000">
      <w:pPr>
        <w:pStyle w:val="Heading2"/>
      </w:pPr>
      <w:bookmarkStart w:id="2226" w:name="__RefHeading___Toc55578_3132940253"/>
      <w:bookmarkStart w:id="2227" w:name="encodingdecoding-callbacks"/>
      <w:bookmarkEnd w:id="2226"/>
      <w:r>
        <w:t>Encoding/Decoding Callbacks</w:t>
      </w:r>
      <w:bookmarkEnd w:id="2227"/>
    </w:p>
    <w:p w:rsidR="00D31373" w:rsidRDefault="00000000">
      <w:pPr>
        <w:pStyle w:val="FirstParagraph"/>
      </w:pPr>
      <w:r>
        <w:t xml:space="preserve">These callbacks are defined in </w:t>
      </w:r>
      <w:r>
        <w:rPr>
          <w:rStyle w:val="VerbatimChar"/>
        </w:rPr>
        <w:t>H5Pencdec.c</w:t>
      </w:r>
      <w:r>
        <w:t>. They contain only trivial dependencies on H5VM.</w:t>
      </w:r>
    </w:p>
    <w:p w:rsidR="00D31373" w:rsidRDefault="00000000">
      <w:pPr>
        <w:numPr>
          <w:ilvl w:val="0"/>
          <w:numId w:val="71"/>
        </w:numPr>
      </w:pPr>
      <w:r>
        <w:rPr>
          <w:rStyle w:val="VerbatimChar"/>
        </w:rPr>
        <w:t>H5P__encode_size_t</w:t>
      </w:r>
      <w:r>
        <w:t xml:space="preserve"> - Encodes a size_t value into a provided buffer.</w:t>
      </w:r>
    </w:p>
    <w:p w:rsidR="00D31373" w:rsidRDefault="00000000">
      <w:pPr>
        <w:numPr>
          <w:ilvl w:val="0"/>
          <w:numId w:val="71"/>
        </w:numPr>
      </w:pPr>
      <w:r>
        <w:rPr>
          <w:rStyle w:val="VerbatimChar"/>
        </w:rPr>
        <w:t>H5P__decode_size_t</w:t>
      </w:r>
      <w:r>
        <w:t xml:space="preserve"> - Decodes a size_t value from a provided buffer.</w:t>
      </w:r>
    </w:p>
    <w:p w:rsidR="00D31373" w:rsidRDefault="00000000">
      <w:pPr>
        <w:numPr>
          <w:ilvl w:val="0"/>
          <w:numId w:val="71"/>
        </w:numPr>
      </w:pPr>
      <w:r>
        <w:rPr>
          <w:rStyle w:val="VerbatimChar"/>
        </w:rPr>
        <w:t>H5P__encode_hsize_t</w:t>
      </w:r>
      <w:r>
        <w:t xml:space="preserve"> - Encodes an hsize_t value into a provided buffer.</w:t>
      </w:r>
    </w:p>
    <w:p w:rsidR="00D31373" w:rsidRDefault="00000000">
      <w:pPr>
        <w:numPr>
          <w:ilvl w:val="0"/>
          <w:numId w:val="71"/>
        </w:numPr>
      </w:pPr>
      <w:r>
        <w:rPr>
          <w:rStyle w:val="VerbatimChar"/>
        </w:rPr>
        <w:t>H5P__decode_hsize_t</w:t>
      </w:r>
      <w:r>
        <w:t xml:space="preserve"> - Decodes an hsize_t value from a provided buffer.</w:t>
      </w:r>
    </w:p>
    <w:p w:rsidR="00D31373" w:rsidRDefault="00000000">
      <w:pPr>
        <w:numPr>
          <w:ilvl w:val="0"/>
          <w:numId w:val="71"/>
        </w:numPr>
      </w:pPr>
      <w:r>
        <w:rPr>
          <w:rStyle w:val="VerbatimChar"/>
        </w:rPr>
        <w:t>H5P__encode_unsigned</w:t>
      </w:r>
      <w:r>
        <w:t xml:space="preserve"> - Encodes an unsigned value into a provided buffer.</w:t>
      </w:r>
    </w:p>
    <w:p w:rsidR="00D31373" w:rsidRDefault="00000000">
      <w:pPr>
        <w:numPr>
          <w:ilvl w:val="0"/>
          <w:numId w:val="71"/>
        </w:numPr>
      </w:pPr>
      <w:r>
        <w:rPr>
          <w:rStyle w:val="VerbatimChar"/>
        </w:rPr>
        <w:t>H5P__decode_unsigned</w:t>
      </w:r>
      <w:r>
        <w:t xml:space="preserve"> - Decodes an unsigned value from a provided buffer.</w:t>
      </w:r>
    </w:p>
    <w:p w:rsidR="00D31373" w:rsidRDefault="00000000">
      <w:pPr>
        <w:numPr>
          <w:ilvl w:val="0"/>
          <w:numId w:val="71"/>
        </w:numPr>
      </w:pPr>
      <w:r>
        <w:rPr>
          <w:rStyle w:val="VerbatimChar"/>
        </w:rPr>
        <w:t>H5P__encode_uint8_t</w:t>
      </w:r>
      <w:r>
        <w:t xml:space="preserve"> - Encodes a uint8_t value into a provided buffer.</w:t>
      </w:r>
    </w:p>
    <w:p w:rsidR="00D31373" w:rsidRDefault="00000000">
      <w:pPr>
        <w:numPr>
          <w:ilvl w:val="0"/>
          <w:numId w:val="71"/>
        </w:numPr>
      </w:pPr>
      <w:r>
        <w:rPr>
          <w:rStyle w:val="VerbatimChar"/>
        </w:rPr>
        <w:t>H5P__decode_uint8_t</w:t>
      </w:r>
      <w:r>
        <w:t xml:space="preserve"> - Decodes a uint8_t value from a provided buffer.</w:t>
      </w:r>
    </w:p>
    <w:p w:rsidR="00D31373" w:rsidRDefault="00000000">
      <w:pPr>
        <w:numPr>
          <w:ilvl w:val="0"/>
          <w:numId w:val="71"/>
        </w:numPr>
      </w:pPr>
      <w:r>
        <w:rPr>
          <w:rStyle w:val="VerbatimChar"/>
        </w:rPr>
        <w:t>H5P__encode_bool</w:t>
      </w:r>
      <w:r>
        <w:t xml:space="preserve"> - Encodes a boolean value into a provided buffer.</w:t>
      </w:r>
    </w:p>
    <w:p w:rsidR="00D31373" w:rsidRDefault="00000000">
      <w:pPr>
        <w:numPr>
          <w:ilvl w:val="0"/>
          <w:numId w:val="71"/>
        </w:numPr>
      </w:pPr>
      <w:r>
        <w:rPr>
          <w:rStyle w:val="VerbatimChar"/>
        </w:rPr>
        <w:t>H5P__decode_bool</w:t>
      </w:r>
      <w:r>
        <w:t xml:space="preserve"> - Decodes a boolean value from a provided buffer.</w:t>
      </w:r>
    </w:p>
    <w:p w:rsidR="00D31373" w:rsidRDefault="00000000">
      <w:pPr>
        <w:numPr>
          <w:ilvl w:val="0"/>
          <w:numId w:val="71"/>
        </w:numPr>
      </w:pPr>
      <w:r>
        <w:rPr>
          <w:rStyle w:val="VerbatimChar"/>
        </w:rPr>
        <w:t>H5P__encode_double</w:t>
      </w:r>
      <w:r>
        <w:t xml:space="preserve"> - Encodes a double value to provided buffer.</w:t>
      </w:r>
    </w:p>
    <w:p w:rsidR="00D31373" w:rsidRDefault="00000000">
      <w:pPr>
        <w:numPr>
          <w:ilvl w:val="0"/>
          <w:numId w:val="71"/>
        </w:numPr>
      </w:pPr>
      <w:r>
        <w:rPr>
          <w:rStyle w:val="VerbatimChar"/>
        </w:rPr>
        <w:t>H5P__decode_double</w:t>
      </w:r>
      <w:r>
        <w:t xml:space="preserve"> - Decodes a double value from a provided buffer.</w:t>
      </w:r>
    </w:p>
    <w:p w:rsidR="00D31373" w:rsidRDefault="00000000">
      <w:pPr>
        <w:numPr>
          <w:ilvl w:val="0"/>
          <w:numId w:val="71"/>
        </w:numPr>
      </w:pPr>
      <w:r>
        <w:rPr>
          <w:rStyle w:val="VerbatimChar"/>
        </w:rPr>
        <w:t>H5P__encode_uint64_t</w:t>
      </w:r>
      <w:r>
        <w:t xml:space="preserve"> - Encode a uint64_t value into a provided buffer.</w:t>
      </w:r>
    </w:p>
    <w:p w:rsidR="00D31373" w:rsidRDefault="00000000">
      <w:pPr>
        <w:numPr>
          <w:ilvl w:val="0"/>
          <w:numId w:val="71"/>
        </w:numPr>
      </w:pPr>
      <w:r>
        <w:rPr>
          <w:rStyle w:val="VerbatimChar"/>
        </w:rPr>
        <w:t>H5P__decode_uint64_t</w:t>
      </w:r>
      <w:r>
        <w:t xml:space="preserve"> - Decodes a uint64_t value from a provided buffer.</w:t>
      </w:r>
    </w:p>
    <w:p w:rsidR="00D31373" w:rsidRDefault="00000000">
      <w:pPr>
        <w:pStyle w:val="Heading2"/>
      </w:pPr>
      <w:bookmarkStart w:id="2228" w:name="__RefHeading___Toc55580_3132940253"/>
      <w:bookmarkStart w:id="2229" w:name="test-callbacks"/>
      <w:bookmarkEnd w:id="2228"/>
      <w:r>
        <w:t>Test Callbacks</w:t>
      </w:r>
      <w:bookmarkEnd w:id="2229"/>
    </w:p>
    <w:p w:rsidR="00D31373" w:rsidRDefault="00000000">
      <w:pPr>
        <w:pStyle w:val="FirstParagraph"/>
      </w:pPr>
      <w:r>
        <w:t xml:space="preserve">These callbacks are defined in the test module for generic property and property class callbacks, </w:t>
      </w:r>
      <w:r>
        <w:rPr>
          <w:rStyle w:val="VerbatimChar"/>
        </w:rPr>
        <w:t>tgenprop.c</w:t>
      </w:r>
      <w:r>
        <w:t>.</w:t>
      </w:r>
    </w:p>
    <w:p w:rsidR="00D31373" w:rsidRDefault="00000000">
      <w:pPr>
        <w:pStyle w:val="Heading3"/>
      </w:pPr>
      <w:bookmarkStart w:id="2230" w:name="__RefHeading___Toc55582_3132940253"/>
      <w:bookmarkStart w:id="2231" w:name="test-property-callbacks"/>
      <w:bookmarkEnd w:id="2230"/>
      <w:r>
        <w:t>Test Property Callbacks</w:t>
      </w:r>
      <w:bookmarkEnd w:id="2231"/>
    </w:p>
    <w:p w:rsidR="00D31373" w:rsidRDefault="00000000">
      <w:pPr>
        <w:pStyle w:val="FirstParagraph"/>
      </w:pPr>
      <w:r>
        <w:t xml:space="preserve">The generic test property callbacks modify a file-local structure </w:t>
      </w:r>
      <w:r>
        <w:rPr>
          <w:rStyle w:val="VerbatimChar"/>
        </w:rPr>
        <w:t>prop1_cb_info</w:t>
      </w:r>
      <w:r>
        <w:t xml:space="preserve">, in order to verify that the correct callbacks have been executed on the correct property lists. Since these </w:t>
      </w:r>
      <w:r>
        <w:lastRenderedPageBreak/>
        <w:t>functions modify a shared application-level object, they are not threadsafe, although this is not currently an issue since the test is single threaded.</w:t>
      </w:r>
    </w:p>
    <w:p w:rsidR="00D31373" w:rsidRDefault="00000000">
      <w:pPr>
        <w:numPr>
          <w:ilvl w:val="0"/>
          <w:numId w:val="72"/>
        </w:numPr>
      </w:pPr>
      <w:r>
        <w:rPr>
          <w:rStyle w:val="VerbatimChar"/>
        </w:rPr>
        <w:t>test_genprop_prop_crt_cb1</w:t>
      </w:r>
      <w:r>
        <w:t xml:space="preserve"> - Increases ’creation count’ of shared structure, duplicate the property name, and copies the user-defined value into the shared structure. Not threadsafe due to manipulation of shared object. </w:t>
      </w:r>
    </w:p>
    <w:p w:rsidR="00D31373" w:rsidRDefault="00000000">
      <w:pPr>
        <w:numPr>
          <w:ilvl w:val="0"/>
          <w:numId w:val="72"/>
        </w:numPr>
      </w:pPr>
      <w:r>
        <w:rPr>
          <w:rStyle w:val="VerbatimChar"/>
        </w:rPr>
        <w:t>test_genprop_prop_set_cb1</w:t>
      </w:r>
      <w:r>
        <w:t xml:space="preserve"> - Increases ’set count’ of shared structure. Stores target property list ID, target property name, and user-defined value in shared structure. Not threadsafe due to manipulation of shared object. </w:t>
      </w:r>
    </w:p>
    <w:p w:rsidR="00D31373" w:rsidRDefault="00000000">
      <w:pPr>
        <w:numPr>
          <w:ilvl w:val="0"/>
          <w:numId w:val="72"/>
        </w:numPr>
      </w:pPr>
      <w:r>
        <w:rPr>
          <w:rStyle w:val="VerbatimChar"/>
        </w:rPr>
        <w:t>test_genprop_prop_get_cb1</w:t>
      </w:r>
      <w:r>
        <w:t xml:space="preserve"> - Increases ’get count’ of shared structure. Stores target property list ID, target property name, and user-defined value in shared structure. Not threadsafe due to manipulation of shared object. </w:t>
      </w:r>
    </w:p>
    <w:p w:rsidR="00D31373" w:rsidRDefault="00000000">
      <w:pPr>
        <w:numPr>
          <w:ilvl w:val="0"/>
          <w:numId w:val="72"/>
        </w:numPr>
      </w:pPr>
      <w:r>
        <w:rPr>
          <w:rStyle w:val="VerbatimChar"/>
        </w:rPr>
        <w:t>test_genprop_prop_cop_cb1</w:t>
      </w:r>
      <w:r>
        <w:t xml:space="preserve"> - Increases ’copy count’ on shared structure. Stores target property name and user-defined value in shared struct. Not threadsafe due to manipulation of shared object. </w:t>
      </w:r>
    </w:p>
    <w:p w:rsidR="00D31373" w:rsidRDefault="00000000">
      <w:pPr>
        <w:numPr>
          <w:ilvl w:val="0"/>
          <w:numId w:val="72"/>
        </w:numPr>
      </w:pPr>
      <w:r>
        <w:rPr>
          <w:rStyle w:val="VerbatimChar"/>
        </w:rPr>
        <w:t>test_genprop_prop_cmp_cb1</w:t>
      </w:r>
      <w:r>
        <w:t xml:space="preserve"> - Increases ’comparison count’ on shared structure. Wrapper around </w:t>
      </w:r>
      <w:r>
        <w:rPr>
          <w:rStyle w:val="VerbatimChar"/>
        </w:rPr>
        <w:t>memcpy</w:t>
      </w:r>
      <w:r>
        <w:t xml:space="preserve">. Not threadsafe due to manipulation of shared object. </w:t>
      </w:r>
    </w:p>
    <w:p w:rsidR="00D31373" w:rsidRDefault="00000000">
      <w:pPr>
        <w:numPr>
          <w:ilvl w:val="0"/>
          <w:numId w:val="72"/>
        </w:numPr>
      </w:pPr>
      <w:r>
        <w:rPr>
          <w:rStyle w:val="VerbatimChar"/>
        </w:rPr>
        <w:t>test_genprop_prop_cls_cb1</w:t>
      </w:r>
      <w:r>
        <w:t xml:space="preserve"> - Increases ’close count’ of shared structure. Stores traget property name and user-defined value in shared struct. Not threadsafe due to manipulation of shared object. </w:t>
      </w:r>
    </w:p>
    <w:p w:rsidR="00D31373" w:rsidRDefault="00000000">
      <w:pPr>
        <w:numPr>
          <w:ilvl w:val="0"/>
          <w:numId w:val="72"/>
        </w:numPr>
      </w:pPr>
      <w:r>
        <w:rPr>
          <w:rStyle w:val="VerbatimChar"/>
        </w:rPr>
        <w:t>test_genprop_prop_del_cb2</w:t>
      </w:r>
      <w:r>
        <w:t xml:space="preserve"> - Increases ’delete count’ of shared structure. Stores deleted plist ID in target property name, and user-defined data in the shared structure. Not threadsafe due to manipulation of shared object. </w:t>
      </w:r>
    </w:p>
    <w:p w:rsidR="00D31373" w:rsidRDefault="00000000">
      <w:pPr>
        <w:numPr>
          <w:ilvl w:val="0"/>
          <w:numId w:val="72"/>
        </w:numPr>
      </w:pPr>
      <w:r>
        <w:rPr>
          <w:rStyle w:val="VerbatimChar"/>
        </w:rPr>
        <w:t>test_genprop_prop_cmp_cb3</w:t>
      </w:r>
      <w:r>
        <w:t xml:space="preserve"> - Increases ’comparison count’ of shared structure. Wrapper around </w:t>
      </w:r>
      <w:r>
        <w:rPr>
          <w:rStyle w:val="VerbatimChar"/>
        </w:rPr>
        <w:t>memcpy</w:t>
      </w:r>
      <w:r>
        <w:t xml:space="preserve">. Not threadsafe due to manipulation of shared object. </w:t>
      </w:r>
    </w:p>
    <w:p w:rsidR="00D31373" w:rsidRDefault="00000000">
      <w:pPr>
        <w:pStyle w:val="Heading3"/>
      </w:pPr>
      <w:bookmarkStart w:id="2232" w:name="__RefHeading___Toc55584_3132940253"/>
      <w:bookmarkStart w:id="2233" w:name="test-property-class-callbacks"/>
      <w:bookmarkEnd w:id="2232"/>
      <w:r>
        <w:t>Test Property Class Callbacks</w:t>
      </w:r>
      <w:bookmarkEnd w:id="2233"/>
    </w:p>
    <w:p w:rsidR="00D31373" w:rsidRDefault="00000000">
      <w:pPr>
        <w:pStyle w:val="FirstParagraph"/>
      </w:pPr>
      <w:r>
        <w:t>Similar to the test property callbacks, these class callbacks increment counters in potentially shared structures to verify that they have been executed during testing. For the same reason, there are potential race conditions when doing operations on the same property list class in multiple threads, and so these callbacks are not threadsafe.</w:t>
      </w:r>
    </w:p>
    <w:p w:rsidR="00D31373" w:rsidRDefault="00000000">
      <w:pPr>
        <w:numPr>
          <w:ilvl w:val="0"/>
          <w:numId w:val="30"/>
        </w:numPr>
      </w:pPr>
      <w:r>
        <w:rPr>
          <w:rStyle w:val="VerbatimChar"/>
        </w:rPr>
        <w:t>test_genprop_cls_crt_cb1</w:t>
      </w:r>
      <w:r>
        <w:t xml:space="preserve"> - Increments reference count of creation data, and sets creation data plist pointer to the newly created property list. Not threadsafe due to manipulation of shared object. </w:t>
      </w:r>
    </w:p>
    <w:p w:rsidR="00D31373" w:rsidRDefault="00000000">
      <w:pPr>
        <w:numPr>
          <w:ilvl w:val="0"/>
          <w:numId w:val="30"/>
        </w:numPr>
      </w:pPr>
      <w:r>
        <w:rPr>
          <w:rStyle w:val="VerbatimChar"/>
        </w:rPr>
        <w:t>test_genprop_cls_cpy_cb1</w:t>
      </w:r>
      <w:r>
        <w:t xml:space="preserve"> - Increments reference count of copy data, and sets copy data plist pointer to the new copy of the property list. Not threadsafe due to manipulation of shared object. </w:t>
      </w:r>
    </w:p>
    <w:p w:rsidR="00D31373" w:rsidRDefault="00000000">
      <w:pPr>
        <w:numPr>
          <w:ilvl w:val="0"/>
          <w:numId w:val="30"/>
        </w:numPr>
      </w:pPr>
      <w:r>
        <w:rPr>
          <w:rStyle w:val="VerbatimChar"/>
        </w:rPr>
        <w:t>test_genprop_cls_cls_cb1</w:t>
      </w:r>
      <w:r>
        <w:t xml:space="preserve"> - Increments the reference count of close data, and sets close data plist pointer to the list being closed. Not threadsafe due to manipulation of shared object. </w:t>
      </w:r>
    </w:p>
    <w:p w:rsidR="00D31373" w:rsidRDefault="00000000">
      <w:pPr>
        <w:numPr>
          <w:ilvl w:val="0"/>
          <w:numId w:val="30"/>
        </w:numPr>
      </w:pPr>
      <w:r>
        <w:rPr>
          <w:rStyle w:val="VerbatimChar"/>
        </w:rPr>
        <w:lastRenderedPageBreak/>
        <w:t>test_genprop_cls_cpy_cb2</w:t>
      </w:r>
      <w:r>
        <w:t xml:space="preserve"> - Increments reference count of copy data, and sets copy data plist pointer to the new copy of the property list. Not threadsafe due to manipulation of shared object. </w:t>
      </w:r>
      <w:r>
        <w:br w:type="page"/>
      </w:r>
    </w:p>
    <w:p w:rsidR="00D31373" w:rsidRDefault="00000000">
      <w:pPr>
        <w:pStyle w:val="Heading1"/>
      </w:pPr>
      <w:bookmarkStart w:id="2234" w:name="__RefHeading___Toc40341_3249754264"/>
      <w:bookmarkEnd w:id="2234"/>
      <w:r>
        <w:lastRenderedPageBreak/>
        <w:t>Appendix 6 – Comments</w:t>
      </w:r>
    </w:p>
    <w:p w:rsidR="00D31373" w:rsidRDefault="00D31373"/>
    <w:p w:rsidR="00D31373" w:rsidRDefault="00000000">
      <w:r>
        <w:t>From Jordan Henderson 8/26/24:</w:t>
      </w:r>
    </w:p>
    <w:p w:rsidR="00D31373" w:rsidRDefault="00D31373"/>
    <w:p w:rsidR="00D31373" w:rsidRDefault="00000000">
      <w:pPr>
        <w:rPr>
          <w:rFonts w:ascii="Aptos;Aptos EmbeddedFont;Aptos" w:hAnsi="Aptos;Aptos EmbeddedFont;Aptos"/>
          <w:color w:val="000000"/>
        </w:rPr>
      </w:pPr>
      <w:r>
        <w:rPr>
          <w:rFonts w:ascii="Aptos;Aptos EmbeddedFont;Aptos" w:hAnsi="Aptos;Aptos EmbeddedFont;Aptos"/>
          <w:color w:val="000000"/>
        </w:rPr>
        <w:t>Hi John,</w:t>
      </w:r>
    </w:p>
    <w:p w:rsidR="00D31373" w:rsidRDefault="00D31373">
      <w:pPr>
        <w:sectPr w:rsidR="00D31373">
          <w:type w:val="continuous"/>
          <w:pgSz w:w="12240" w:h="15840"/>
          <w:pgMar w:top="1440" w:right="1440" w:bottom="1440" w:left="1440" w:header="0" w:footer="0" w:gutter="0"/>
          <w:cols w:space="720"/>
          <w:formProt w:val="0"/>
          <w:docGrid w:linePitch="360"/>
        </w:sectPr>
      </w:pPr>
    </w:p>
    <w:p w:rsidR="00D31373" w:rsidRDefault="00D31373">
      <w:pPr>
        <w:rPr>
          <w:rFonts w:ascii="Aptos;Aptos EmbeddedFont;Aptos" w:hAnsi="Aptos;Aptos EmbeddedFont;Aptos"/>
          <w:color w:val="000000"/>
        </w:rPr>
      </w:pPr>
    </w:p>
    <w:p w:rsidR="00D31373" w:rsidRDefault="00000000">
      <w:pPr>
        <w:rPr>
          <w:rFonts w:ascii="Aptos;Aptos EmbeddedFont;Aptos" w:hAnsi="Aptos;Aptos EmbeddedFont;Aptos"/>
          <w:color w:val="000000"/>
        </w:rPr>
      </w:pPr>
      <w:r>
        <w:rPr>
          <w:rFonts w:ascii="Aptos;Aptos EmbeddedFont;Aptos" w:hAnsi="Aptos;Aptos EmbeddedFont;Aptos"/>
          <w:color w:val="000000"/>
        </w:rPr>
        <w:t>here are my notes after reviewing the H5P document:</w:t>
      </w:r>
    </w:p>
    <w:p w:rsidR="00D31373" w:rsidRDefault="00D31373">
      <w:pPr>
        <w:rPr>
          <w:rFonts w:ascii="Aptos;Aptos EmbeddedFont;Aptos" w:hAnsi="Aptos;Aptos EmbeddedFont;Aptos"/>
          <w:color w:val="000000"/>
        </w:rPr>
      </w:pPr>
    </w:p>
    <w:p w:rsidR="00D31373" w:rsidRDefault="00000000">
      <w:pPr>
        <w:rPr>
          <w:rFonts w:ascii="Aptos;Aptos EmbeddedFont;Aptos" w:hAnsi="Aptos;Aptos EmbeddedFont;Aptos"/>
          <w:color w:val="000000"/>
        </w:rPr>
      </w:pPr>
      <w:r>
        <w:rPr>
          <w:rFonts w:ascii="Aptos;Aptos EmbeddedFont;Aptos" w:hAnsi="Aptos;Aptos EmbeddedFont;Aptos"/>
          <w:color w:val="000000"/>
        </w:rPr>
        <w:t>General</w:t>
      </w:r>
    </w:p>
    <w:p w:rsidR="00D31373" w:rsidRDefault="00D31373">
      <w:pPr>
        <w:rPr>
          <w:rFonts w:ascii="Aptos;Aptos EmbeddedFont;Aptos" w:hAnsi="Aptos;Aptos EmbeddedFont;Aptos"/>
          <w:color w:val="000000"/>
        </w:rPr>
      </w:pPr>
    </w:p>
    <w:p w:rsidR="00D31373" w:rsidRDefault="00000000">
      <w:pPr>
        <w:rPr>
          <w:rFonts w:ascii="Aptos;Aptos EmbeddedFont;Aptos" w:hAnsi="Aptos;Aptos EmbeddedFont;Aptos"/>
          <w:color w:val="000000"/>
        </w:rPr>
      </w:pPr>
      <w:r>
        <w:rPr>
          <w:rFonts w:ascii="Aptos;Aptos EmbeddedFont;Aptos" w:hAnsi="Aptos;Aptos EmbeddedFont;Aptos"/>
          <w:color w:val="000000"/>
        </w:rPr>
        <w:t>- I'm struggling to understand the search algorithm for a property as it relates</w:t>
      </w:r>
    </w:p>
    <w:p w:rsidR="00D31373" w:rsidRDefault="00000000">
      <w:r>
        <w:rPr>
          <w:color w:val="000000"/>
        </w:rPr>
        <w:t> </w:t>
      </w:r>
      <w:r>
        <w:rPr>
          <w:rFonts w:ascii="Aptos;Aptos EmbeddedFont;Aptos" w:hAnsi="Aptos;Aptos EmbeddedFont;Aptos"/>
          <w:color w:val="000000"/>
        </w:rPr>
        <w:t>to the lkup_tbl and pl_head properties of the H5P_mt_list_t structure, as well</w:t>
      </w:r>
    </w:p>
    <w:p w:rsidR="00D31373" w:rsidRDefault="00000000">
      <w:r>
        <w:rPr>
          <w:color w:val="000000"/>
        </w:rPr>
        <w:t> </w:t>
      </w:r>
      <w:r>
        <w:rPr>
          <w:rFonts w:ascii="Aptos;Aptos EmbeddedFont;Aptos" w:hAnsi="Aptos;Aptos EmbeddedFont;Aptos"/>
          <w:color w:val="000000"/>
        </w:rPr>
        <w:t>as the performance characteristics / algorithmic complexity of the algorithm.</w:t>
      </w:r>
    </w:p>
    <w:p w:rsidR="00D31373" w:rsidRDefault="00000000">
      <w:pPr>
        <w:rPr>
          <w:rFonts w:ascii="Aptos;Aptos EmbeddedFont;Aptos" w:hAnsi="Aptos;Aptos EmbeddedFont;Aptos"/>
          <w:color w:val="000000"/>
        </w:rPr>
      </w:pPr>
      <w:r>
        <w:rPr>
          <w:rFonts w:ascii="Aptos;Aptos EmbeddedFont;Aptos" w:hAnsi="Aptos;Aptos EmbeddedFont;Aptos"/>
          <w:color w:val="000000"/>
        </w:rPr>
        <w:t>I may need some live discussion to grasp this.</w:t>
      </w:r>
    </w:p>
    <w:p w:rsidR="00D31373" w:rsidRDefault="00D31373">
      <w:pPr>
        <w:rPr>
          <w:rFonts w:ascii="Aptos;Aptos EmbeddedFont;Aptos" w:hAnsi="Aptos;Aptos EmbeddedFont;Aptos"/>
          <w:color w:val="000000"/>
        </w:rPr>
      </w:pPr>
    </w:p>
    <w:p w:rsidR="00D31373" w:rsidRDefault="00000000">
      <w:pPr>
        <w:rPr>
          <w:rFonts w:ascii="Aptos;Aptos EmbeddedFont;Aptos" w:hAnsi="Aptos;Aptos EmbeddedFont;Aptos"/>
          <w:color w:val="000000"/>
        </w:rPr>
      </w:pPr>
      <w:r>
        <w:rPr>
          <w:rFonts w:ascii="Aptos;Aptos EmbeddedFont;Aptos" w:hAnsi="Aptos;Aptos EmbeddedFont;Aptos"/>
          <w:color w:val="000000"/>
        </w:rPr>
        <w:t>pg. 11/12</w:t>
      </w:r>
    </w:p>
    <w:p w:rsidR="00D31373" w:rsidRDefault="00D31373">
      <w:pPr>
        <w:rPr>
          <w:rFonts w:ascii="Aptos;Aptos EmbeddedFont;Aptos" w:hAnsi="Aptos;Aptos EmbeddedFont;Aptos"/>
          <w:color w:val="000000"/>
        </w:rPr>
      </w:pPr>
    </w:p>
    <w:p w:rsidR="00D31373" w:rsidRDefault="00000000">
      <w:pPr>
        <w:rPr>
          <w:rFonts w:ascii="Aptos;Aptos EmbeddedFont;Aptos" w:hAnsi="Aptos;Aptos EmbeddedFont;Aptos"/>
          <w:color w:val="000000"/>
        </w:rPr>
      </w:pPr>
      <w:r>
        <w:rPr>
          <w:rFonts w:ascii="Aptos;Aptos EmbeddedFont;Aptos" w:hAnsi="Aptos;Aptos EmbeddedFont;Aptos"/>
          <w:color w:val="000000"/>
        </w:rPr>
        <w:t>- This is definitely a documentation issue for H5Pcopy. I occasionally use it</w:t>
      </w:r>
    </w:p>
    <w:p w:rsidR="00D31373" w:rsidRDefault="00000000">
      <w:r>
        <w:rPr>
          <w:color w:val="000000"/>
        </w:rPr>
        <w:t> </w:t>
      </w:r>
      <w:r>
        <w:rPr>
          <w:rFonts w:ascii="Aptos;Aptos EmbeddedFont;Aptos" w:hAnsi="Aptos;Aptos EmbeddedFont;Aptos"/>
          <w:color w:val="000000"/>
        </w:rPr>
        <w:t>for copying a property list, but didn't realize it can be used to copy a</w:t>
      </w:r>
    </w:p>
    <w:p w:rsidR="00D31373" w:rsidRDefault="00000000">
      <w:r>
        <w:rPr>
          <w:color w:val="000000"/>
        </w:rPr>
        <w:t> </w:t>
      </w:r>
      <w:r>
        <w:rPr>
          <w:rFonts w:ascii="Aptos;Aptos EmbeddedFont;Aptos" w:hAnsi="Aptos;Aptos EmbeddedFont;Aptos"/>
          <w:color w:val="000000"/>
        </w:rPr>
        <w:t>property list class as well.</w:t>
      </w:r>
    </w:p>
    <w:p w:rsidR="00D31373" w:rsidRDefault="00D31373">
      <w:pPr>
        <w:rPr>
          <w:rFonts w:ascii="Aptos;Aptos EmbeddedFont;Aptos" w:hAnsi="Aptos;Aptos EmbeddedFont;Aptos"/>
          <w:color w:val="000000"/>
        </w:rPr>
      </w:pPr>
    </w:p>
    <w:p w:rsidR="00D31373" w:rsidRDefault="00000000">
      <w:pPr>
        <w:rPr>
          <w:rFonts w:ascii="Aptos;Aptos EmbeddedFont;Aptos" w:hAnsi="Aptos;Aptos EmbeddedFont;Aptos"/>
          <w:color w:val="000000"/>
        </w:rPr>
      </w:pPr>
      <w:r>
        <w:rPr>
          <w:rFonts w:ascii="Aptos;Aptos EmbeddedFont;Aptos" w:hAnsi="Aptos;Aptos EmbeddedFont;Aptos"/>
          <w:color w:val="000000"/>
        </w:rPr>
        <w:t>pg. 28</w:t>
      </w:r>
    </w:p>
    <w:p w:rsidR="00D31373" w:rsidRDefault="00D31373">
      <w:pPr>
        <w:rPr>
          <w:rFonts w:ascii="Aptos;Aptos EmbeddedFont;Aptos" w:hAnsi="Aptos;Aptos EmbeddedFont;Aptos"/>
          <w:color w:val="000000"/>
        </w:rPr>
      </w:pPr>
    </w:p>
    <w:p w:rsidR="00D31373" w:rsidRDefault="00000000">
      <w:pPr>
        <w:rPr>
          <w:rFonts w:ascii="Aptos;Aptos EmbeddedFont;Aptos" w:hAnsi="Aptos;Aptos EmbeddedFont;Aptos"/>
          <w:color w:val="000000"/>
        </w:rPr>
      </w:pPr>
      <w:r>
        <w:rPr>
          <w:rFonts w:ascii="Aptos;Aptos EmbeddedFont;Aptos" w:hAnsi="Aptos;Aptos EmbeddedFont;Aptos"/>
          <w:color w:val="000000"/>
        </w:rPr>
        <w:t>- For padding out to 128 bits, it seems it might be cleaner to use a union</w:t>
      </w:r>
    </w:p>
    <w:p w:rsidR="00D31373" w:rsidRDefault="00000000">
      <w:r>
        <w:rPr>
          <w:color w:val="000000"/>
        </w:rPr>
        <w:t> </w:t>
      </w:r>
      <w:r>
        <w:rPr>
          <w:rFonts w:ascii="Aptos;Aptos EmbeddedFont;Aptos" w:hAnsi="Aptos;Aptos EmbeddedFont;Aptos"/>
          <w:color w:val="000000"/>
        </w:rPr>
        <w:t>similar to:</w:t>
      </w:r>
    </w:p>
    <w:p w:rsidR="00D31373" w:rsidRDefault="00D31373">
      <w:pPr>
        <w:rPr>
          <w:rFonts w:ascii="Aptos;Aptos EmbeddedFont;Aptos" w:hAnsi="Aptos;Aptos EmbeddedFont;Aptos"/>
          <w:color w:val="000000"/>
        </w:rPr>
      </w:pPr>
    </w:p>
    <w:p w:rsidR="00D31373" w:rsidRDefault="00000000">
      <w:r>
        <w:rPr>
          <w:color w:val="000000"/>
        </w:rPr>
        <w:t> </w:t>
      </w:r>
      <w:r>
        <w:rPr>
          <w:rFonts w:ascii="Aptos;Aptos EmbeddedFont;Aptos" w:hAnsi="Aptos;Aptos EmbeddedFont;Aptos"/>
          <w:color w:val="000000"/>
        </w:rPr>
        <w:t>typedef struct H5P_mt_prop_aptr_t {</w:t>
      </w:r>
    </w:p>
    <w:p w:rsidR="00D31373" w:rsidRDefault="00000000">
      <w:r>
        <w:rPr>
          <w:color w:val="000000"/>
        </w:rPr>
        <w:t>     </w:t>
      </w:r>
      <w:r>
        <w:rPr>
          <w:rFonts w:ascii="Aptos;Aptos EmbeddedFont;Aptos" w:hAnsi="Aptos;Aptos EmbeddedFont;Aptos"/>
          <w:color w:val="000000"/>
        </w:rPr>
        <w:t>union {</w:t>
      </w:r>
    </w:p>
    <w:p w:rsidR="00D31373" w:rsidRDefault="00000000">
      <w:r>
        <w:rPr>
          <w:color w:val="000000"/>
        </w:rPr>
        <w:t>         </w:t>
      </w:r>
      <w:r>
        <w:rPr>
          <w:rFonts w:ascii="Aptos;Aptos EmbeddedFont;Aptos" w:hAnsi="Aptos;Aptos EmbeddedFont;Aptos"/>
          <w:color w:val="000000"/>
        </w:rPr>
        <w:t>struct {</w:t>
      </w:r>
    </w:p>
    <w:p w:rsidR="00D31373" w:rsidRDefault="00000000">
      <w:r>
        <w:rPr>
          <w:color w:val="000000"/>
        </w:rPr>
        <w:t>             </w:t>
      </w:r>
      <w:r>
        <w:rPr>
          <w:rFonts w:ascii="Aptos;Aptos EmbeddedFont;Aptos" w:hAnsi="Aptos;Aptos EmbeddedFont;Aptos"/>
          <w:color w:val="000000"/>
        </w:rPr>
        <w:t>... fields ...</w:t>
      </w:r>
    </w:p>
    <w:p w:rsidR="00D31373" w:rsidRDefault="00000000">
      <w:r>
        <w:rPr>
          <w:color w:val="000000"/>
        </w:rPr>
        <w:t>         </w:t>
      </w:r>
      <w:r>
        <w:rPr>
          <w:rFonts w:ascii="Aptos;Aptos EmbeddedFont;Aptos" w:hAnsi="Aptos;Aptos EmbeddedFont;Aptos"/>
          <w:color w:val="000000"/>
        </w:rPr>
        <w:t>}</w:t>
      </w:r>
    </w:p>
    <w:p w:rsidR="00D31373" w:rsidRDefault="00000000">
      <w:r>
        <w:rPr>
          <w:color w:val="000000"/>
        </w:rPr>
        <w:t>         </w:t>
      </w:r>
      <w:r>
        <w:rPr>
          <w:rFonts w:ascii="Aptos;Aptos EmbeddedFont;Aptos" w:hAnsi="Aptos;Aptos EmbeddedFont;Aptos"/>
          <w:color w:val="000000"/>
        </w:rPr>
        <w:t>struct {</w:t>
      </w:r>
    </w:p>
    <w:p w:rsidR="00D31373" w:rsidRDefault="00000000">
      <w:r>
        <w:rPr>
          <w:color w:val="000000"/>
        </w:rPr>
        <w:t>             </w:t>
      </w:r>
      <w:r>
        <w:rPr>
          <w:rFonts w:ascii="Aptos;Aptos EmbeddedFont;Aptos" w:hAnsi="Aptos;Aptos EmbeddedFont;Aptos"/>
          <w:color w:val="000000"/>
        </w:rPr>
        <w:t xml:space="preserve">uint64_t </w:t>
      </w:r>
      <w:proofErr w:type="gramStart"/>
      <w:r>
        <w:rPr>
          <w:rFonts w:ascii="Aptos;Aptos EmbeddedFont;Aptos" w:hAnsi="Aptos;Aptos EmbeddedFont;Aptos"/>
          <w:color w:val="000000"/>
        </w:rPr>
        <w:t>padding[</w:t>
      </w:r>
      <w:proofErr w:type="gramEnd"/>
      <w:r>
        <w:rPr>
          <w:rFonts w:ascii="Aptos;Aptos EmbeddedFont;Aptos" w:hAnsi="Aptos;Aptos EmbeddedFont;Aptos"/>
          <w:color w:val="000000"/>
        </w:rPr>
        <w:t>2];</w:t>
      </w:r>
    </w:p>
    <w:p w:rsidR="00D31373" w:rsidRDefault="00000000">
      <w:r>
        <w:rPr>
          <w:color w:val="000000"/>
        </w:rPr>
        <w:t>         </w:t>
      </w:r>
      <w:r>
        <w:rPr>
          <w:rFonts w:ascii="Aptos;Aptos EmbeddedFont;Aptos" w:hAnsi="Aptos;Aptos EmbeddedFont;Aptos"/>
          <w:color w:val="000000"/>
        </w:rPr>
        <w:t>}</w:t>
      </w:r>
    </w:p>
    <w:p w:rsidR="00D31373" w:rsidRDefault="00000000">
      <w:r>
        <w:rPr>
          <w:color w:val="000000"/>
        </w:rPr>
        <w:t>     </w:t>
      </w:r>
      <w:r>
        <w:rPr>
          <w:rFonts w:ascii="Aptos;Aptos EmbeddedFont;Aptos" w:hAnsi="Aptos;Aptos EmbeddedFont;Aptos"/>
          <w:color w:val="000000"/>
        </w:rPr>
        <w:t>}</w:t>
      </w:r>
    </w:p>
    <w:p w:rsidR="00D31373" w:rsidRDefault="00000000">
      <w:r>
        <w:rPr>
          <w:color w:val="000000"/>
        </w:rPr>
        <w:t> </w:t>
      </w:r>
      <w:r>
        <w:rPr>
          <w:rFonts w:ascii="Aptos;Aptos EmbeddedFont;Aptos" w:hAnsi="Aptos;Aptos EmbeddedFont;Aptos"/>
          <w:color w:val="000000"/>
        </w:rPr>
        <w:t>}</w:t>
      </w:r>
    </w:p>
    <w:p w:rsidR="00D31373" w:rsidRDefault="00D31373">
      <w:pPr>
        <w:rPr>
          <w:rFonts w:ascii="Aptos;Aptos EmbeddedFont;Aptos" w:hAnsi="Aptos;Aptos EmbeddedFont;Aptos"/>
          <w:color w:val="000000"/>
        </w:rPr>
      </w:pPr>
    </w:p>
    <w:p w:rsidR="00D31373" w:rsidRDefault="00000000">
      <w:r>
        <w:rPr>
          <w:color w:val="000000"/>
        </w:rPr>
        <w:t> </w:t>
      </w:r>
      <w:r>
        <w:rPr>
          <w:rFonts w:ascii="Aptos;Aptos EmbeddedFont;Aptos" w:hAnsi="Aptos;Aptos EmbeddedFont;Aptos"/>
          <w:color w:val="000000"/>
        </w:rPr>
        <w:t>Either way, I think we should always look to memset to take care of garbage</w:t>
      </w:r>
    </w:p>
    <w:p w:rsidR="00D31373" w:rsidRDefault="00000000">
      <w:r>
        <w:rPr>
          <w:color w:val="000000"/>
        </w:rPr>
        <w:t> </w:t>
      </w:r>
      <w:r>
        <w:rPr>
          <w:rFonts w:ascii="Aptos;Aptos EmbeddedFont;Aptos" w:hAnsi="Aptos;Aptos EmbeddedFont;Aptos"/>
          <w:color w:val="000000"/>
        </w:rPr>
        <w:t>in the structure rather than relying on a programmer setting the field to</w:t>
      </w:r>
    </w:p>
    <w:p w:rsidR="00D31373" w:rsidRDefault="00000000">
      <w:r>
        <w:rPr>
          <w:color w:val="000000"/>
        </w:rPr>
        <w:t> </w:t>
      </w:r>
      <w:r>
        <w:rPr>
          <w:rFonts w:ascii="Aptos;Aptos EmbeddedFont;Aptos" w:hAnsi="Aptos;Aptos EmbeddedFont;Aptos"/>
          <w:color w:val="000000"/>
        </w:rPr>
        <w:t>something.</w:t>
      </w:r>
    </w:p>
    <w:p w:rsidR="00D31373" w:rsidRDefault="00D31373">
      <w:pPr>
        <w:rPr>
          <w:rFonts w:ascii="Aptos;Aptos EmbeddedFont;Aptos" w:hAnsi="Aptos;Aptos EmbeddedFont;Aptos"/>
          <w:color w:val="000000"/>
        </w:rPr>
      </w:pPr>
    </w:p>
    <w:p w:rsidR="00D31373" w:rsidRDefault="00000000">
      <w:pPr>
        <w:rPr>
          <w:rFonts w:ascii="Aptos;Aptos EmbeddedFont;Aptos" w:hAnsi="Aptos;Aptos EmbeddedFont;Aptos"/>
          <w:color w:val="000000"/>
        </w:rPr>
      </w:pPr>
      <w:r>
        <w:rPr>
          <w:rFonts w:ascii="Aptos;Aptos EmbeddedFont;Aptos" w:hAnsi="Aptos;Aptos EmbeddedFont;Aptos"/>
          <w:color w:val="000000"/>
        </w:rPr>
        <w:t>pg. 28/29</w:t>
      </w:r>
    </w:p>
    <w:p w:rsidR="00D31373" w:rsidRDefault="00D31373">
      <w:pPr>
        <w:rPr>
          <w:rFonts w:ascii="Aptos;Aptos EmbeddedFont;Aptos" w:hAnsi="Aptos;Aptos EmbeddedFont;Aptos"/>
          <w:color w:val="000000"/>
        </w:rPr>
      </w:pPr>
    </w:p>
    <w:p w:rsidR="00D31373" w:rsidRDefault="00000000">
      <w:pPr>
        <w:rPr>
          <w:rFonts w:ascii="Aptos;Aptos EmbeddedFont;Aptos" w:hAnsi="Aptos;Aptos EmbeddedFont;Aptos"/>
          <w:color w:val="000000"/>
        </w:rPr>
      </w:pPr>
      <w:r>
        <w:rPr>
          <w:rFonts w:ascii="Aptos;Aptos EmbeddedFont;Aptos" w:hAnsi="Aptos;Aptos EmbeddedFont;Aptos"/>
          <w:color w:val="000000"/>
        </w:rPr>
        <w:lastRenderedPageBreak/>
        <w:t>- Again, we should use fixed-width types and possibly a compile-time assertion</w:t>
      </w:r>
    </w:p>
    <w:p w:rsidR="00D31373" w:rsidRDefault="00000000">
      <w:r>
        <w:rPr>
          <w:color w:val="000000"/>
        </w:rPr>
        <w:t> </w:t>
      </w:r>
      <w:r>
        <w:rPr>
          <w:rFonts w:ascii="Aptos;Aptos EmbeddedFont;Aptos" w:hAnsi="Aptos;Aptos EmbeddedFont;Aptos"/>
          <w:color w:val="000000"/>
        </w:rPr>
        <w:t>to ensure the structure is exactly as big as we expect it to be, then use</w:t>
      </w:r>
    </w:p>
    <w:p w:rsidR="00D31373" w:rsidRDefault="00000000">
      <w:r>
        <w:rPr>
          <w:color w:val="000000"/>
        </w:rPr>
        <w:t> </w:t>
      </w:r>
      <w:r>
        <w:rPr>
          <w:rFonts w:ascii="Aptos;Aptos EmbeddedFont;Aptos" w:hAnsi="Aptos;Aptos EmbeddedFont;Aptos"/>
          <w:color w:val="000000"/>
        </w:rPr>
        <w:t>memset to ensure there's no garbage in the structure.</w:t>
      </w:r>
    </w:p>
    <w:p w:rsidR="00D31373" w:rsidRDefault="00D31373">
      <w:pPr>
        <w:rPr>
          <w:rFonts w:ascii="Aptos;Aptos EmbeddedFont;Aptos" w:hAnsi="Aptos;Aptos EmbeddedFont;Aptos"/>
          <w:color w:val="000000"/>
        </w:rPr>
      </w:pPr>
    </w:p>
    <w:p w:rsidR="00D31373" w:rsidRDefault="00000000">
      <w:pPr>
        <w:rPr>
          <w:rFonts w:ascii="Aptos;Aptos EmbeddedFont;Aptos" w:hAnsi="Aptos;Aptos EmbeddedFont;Aptos"/>
          <w:color w:val="000000"/>
        </w:rPr>
      </w:pPr>
      <w:r>
        <w:rPr>
          <w:rFonts w:ascii="Aptos;Aptos EmbeddedFont;Aptos" w:hAnsi="Aptos;Aptos EmbeddedFont;Aptos"/>
          <w:color w:val="000000"/>
        </w:rPr>
        <w:t>pg. 40</w:t>
      </w:r>
    </w:p>
    <w:p w:rsidR="00D31373" w:rsidRDefault="00D31373">
      <w:pPr>
        <w:rPr>
          <w:rFonts w:ascii="Aptos;Aptos EmbeddedFont;Aptos" w:hAnsi="Aptos;Aptos EmbeddedFont;Aptos"/>
          <w:color w:val="000000"/>
        </w:rPr>
      </w:pPr>
    </w:p>
    <w:p w:rsidR="00D31373" w:rsidRDefault="00000000">
      <w:pPr>
        <w:rPr>
          <w:rFonts w:ascii="Aptos;Aptos EmbeddedFont;Aptos" w:hAnsi="Aptos;Aptos EmbeddedFont;Aptos"/>
          <w:color w:val="000000"/>
        </w:rPr>
      </w:pPr>
      <w:r>
        <w:rPr>
          <w:rFonts w:ascii="Aptos;Aptos EmbeddedFont;Aptos" w:hAnsi="Aptos;Aptos EmbeddedFont;Aptos"/>
          <w:color w:val="000000"/>
        </w:rPr>
        <w:t>- General note, the somewhat recent H5T refactoring moved towards replacing</w:t>
      </w:r>
    </w:p>
    <w:p w:rsidR="00D31373" w:rsidRDefault="00000000">
      <w:r>
        <w:rPr>
          <w:color w:val="000000"/>
        </w:rPr>
        <w:t> </w:t>
      </w:r>
      <w:r>
        <w:rPr>
          <w:rFonts w:ascii="Aptos;Aptos EmbeddedFont;Aptos" w:hAnsi="Aptos;Aptos EmbeddedFont;Aptos"/>
          <w:color w:val="000000"/>
        </w:rPr>
        <w:t>internal uses of datatype IDs with the pointer to the H5T_t structure for</w:t>
      </w:r>
    </w:p>
    <w:p w:rsidR="00D31373" w:rsidRDefault="00000000">
      <w:r>
        <w:rPr>
          <w:color w:val="000000"/>
        </w:rPr>
        <w:t> </w:t>
      </w:r>
      <w:r>
        <w:rPr>
          <w:rFonts w:ascii="Aptos;Aptos EmbeddedFont;Aptos" w:hAnsi="Aptos;Aptos EmbeddedFont;Aptos"/>
          <w:color w:val="000000"/>
        </w:rPr>
        <w:t>performance reasons. This structure (H5P_mt_list_t) holds the ID of the parent</w:t>
      </w:r>
    </w:p>
    <w:p w:rsidR="00D31373" w:rsidRDefault="00000000">
      <w:r>
        <w:rPr>
          <w:color w:val="000000"/>
        </w:rPr>
        <w:t> </w:t>
      </w:r>
      <w:r>
        <w:rPr>
          <w:rFonts w:ascii="Aptos;Aptos EmbeddedFont;Aptos" w:hAnsi="Aptos;Aptos EmbeddedFont;Aptos"/>
          <w:color w:val="000000"/>
        </w:rPr>
        <w:t>property class (pclass_id) and the ID assigned to the property list (plist_id).</w:t>
      </w:r>
    </w:p>
    <w:p w:rsidR="00D31373" w:rsidRDefault="00000000">
      <w:r>
        <w:rPr>
          <w:color w:val="000000"/>
        </w:rPr>
        <w:t> </w:t>
      </w:r>
      <w:r>
        <w:rPr>
          <w:rFonts w:ascii="Aptos;Aptos EmbeddedFont;Aptos" w:hAnsi="Aptos;Aptos EmbeddedFont;Aptos"/>
          <w:color w:val="000000"/>
        </w:rPr>
        <w:t>If possible, we should see if we can eliminate these and favor direct use of</w:t>
      </w:r>
    </w:p>
    <w:p w:rsidR="00D31373" w:rsidRDefault="00000000">
      <w:r>
        <w:rPr>
          <w:color w:val="000000"/>
        </w:rPr>
        <w:t> </w:t>
      </w:r>
      <w:r>
        <w:rPr>
          <w:rFonts w:ascii="Aptos;Aptos EmbeddedFont;Aptos" w:hAnsi="Aptos;Aptos EmbeddedFont;Aptos"/>
          <w:color w:val="000000"/>
        </w:rPr>
        <w:t>the pointers (pclass_ptr / no current alternative for plist_id) in this and other</w:t>
      </w:r>
    </w:p>
    <w:p w:rsidR="00D31373" w:rsidRDefault="00000000">
      <w:pPr>
        <w:rPr>
          <w:rFonts w:ascii="Aptos;Aptos EmbeddedFont;Aptos" w:hAnsi="Aptos;Aptos EmbeddedFont;Aptos"/>
          <w:color w:val="000000"/>
        </w:rPr>
      </w:pPr>
      <w:r>
        <w:rPr>
          <w:rFonts w:ascii="Aptos;Aptos EmbeddedFont;Aptos" w:hAnsi="Aptos;Aptos EmbeddedFont;Aptos"/>
          <w:color w:val="000000"/>
        </w:rPr>
        <w:t>similar structures since the ID lookups can be expensive.</w:t>
      </w:r>
    </w:p>
    <w:p w:rsidR="00D31373" w:rsidRDefault="00D31373">
      <w:pPr>
        <w:sectPr w:rsidR="00D31373">
          <w:type w:val="continuous"/>
          <w:pgSz w:w="12240" w:h="15840"/>
          <w:pgMar w:top="1440" w:right="1440" w:bottom="1440" w:left="1440" w:header="0" w:footer="0" w:gutter="0"/>
          <w:cols w:space="720"/>
          <w:formProt w:val="0"/>
          <w:docGrid w:linePitch="360"/>
        </w:sectPr>
      </w:pPr>
    </w:p>
    <w:p w:rsidR="00D31373" w:rsidRDefault="00D31373"/>
    <w:p w:rsidR="00D31373" w:rsidRDefault="00D31373">
      <w:pPr>
        <w:sectPr w:rsidR="00D31373">
          <w:type w:val="continuous"/>
          <w:pgSz w:w="12240" w:h="15840"/>
          <w:pgMar w:top="1440" w:right="1440" w:bottom="1440" w:left="1440" w:header="0" w:footer="0" w:gutter="0"/>
          <w:cols w:space="720"/>
          <w:formProt w:val="0"/>
          <w:docGrid w:linePitch="360"/>
        </w:sectPr>
      </w:pPr>
    </w:p>
    <w:p w:rsidR="00D31373" w:rsidRDefault="00D31373"/>
    <w:p w:rsidR="00D31373" w:rsidRDefault="00D31373">
      <w:pPr>
        <w:sectPr w:rsidR="00D31373">
          <w:type w:val="continuous"/>
          <w:pgSz w:w="12240" w:h="15840"/>
          <w:pgMar w:top="1440" w:right="1440" w:bottom="1440" w:left="1440" w:header="0" w:footer="0" w:gutter="0"/>
          <w:cols w:space="720"/>
          <w:formProt w:val="0"/>
          <w:docGrid w:linePitch="360"/>
        </w:sectPr>
      </w:pPr>
    </w:p>
    <w:p w:rsidR="00D31373" w:rsidRDefault="00D31373"/>
    <w:sectPr w:rsidR="00D31373">
      <w:type w:val="continuous"/>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C6ADC" w:rsidRDefault="002C6ADC">
      <w:r>
        <w:separator/>
      </w:r>
    </w:p>
  </w:endnote>
  <w:endnote w:type="continuationSeparator" w:id="0">
    <w:p w:rsidR="002C6ADC" w:rsidRDefault="002C6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iberation Mono">
    <w:altName w:val="Times New Roman"/>
    <w:panose1 w:val="020B0604020202020204"/>
    <w:charset w:val="01"/>
    <w:family w:val="roman"/>
    <w:pitch w:val="variable"/>
  </w:font>
  <w:font w:name="Noto Sans Mono CJK SC">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onospace">
    <w:altName w:val="Cambria"/>
    <w:panose1 w:val="020B0604020202020204"/>
    <w:charset w:val="01"/>
    <w:family w:val="roman"/>
    <w:pitch w:val="variable"/>
  </w:font>
  <w:font w:name="Courier">
    <w:altName w:val="Courier New"/>
    <w:panose1 w:val="00000000000000000000"/>
    <w:charset w:val="01"/>
    <w:family w:val="roman"/>
    <w:pitch w:val="variable"/>
  </w:font>
  <w:font w:name="MingLiU">
    <w:altName w:val="細明體"/>
    <w:panose1 w:val="02020509000000000000"/>
    <w:charset w:val="88"/>
    <w:family w:val="modern"/>
    <w:pitch w:val="fixed"/>
    <w:sig w:usb0="A00002FF" w:usb1="28CFFCFA" w:usb2="00000016" w:usb3="00000000" w:csb0="00100001" w:csb1="00000000"/>
  </w:font>
  <w:font w:name="ibri">
    <w:altName w:val="Cambria"/>
    <w:panose1 w:val="020B0604020202020204"/>
    <w:charset w:val="01"/>
    <w:family w:val="roman"/>
    <w:pitch w:val="variable"/>
  </w:font>
  <w:font w:name="Aptos;Aptos EmbeddedFont;Aptos">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373" w:rsidRDefault="0000000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48</w:t>
    </w:r>
    <w:r>
      <w:rPr>
        <w:rStyle w:val="PageNumber"/>
      </w:rPr>
      <w:fldChar w:fldCharType="end"/>
    </w:r>
  </w:p>
  <w:p w:rsidR="00D31373" w:rsidRDefault="00D3137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C6ADC" w:rsidRDefault="002C6ADC">
      <w:pPr>
        <w:rPr>
          <w:sz w:val="12"/>
        </w:rPr>
      </w:pPr>
      <w:r>
        <w:separator/>
      </w:r>
    </w:p>
  </w:footnote>
  <w:footnote w:type="continuationSeparator" w:id="0">
    <w:p w:rsidR="002C6ADC" w:rsidRDefault="002C6ADC">
      <w:pPr>
        <w:rPr>
          <w:sz w:val="12"/>
        </w:rPr>
      </w:pPr>
      <w:r>
        <w:continuationSeparator/>
      </w:r>
    </w:p>
  </w:footnote>
  <w:footnote w:id="1">
    <w:p w:rsidR="00D31373" w:rsidRDefault="00000000">
      <w:pPr>
        <w:pStyle w:val="FootnoteText"/>
      </w:pPr>
      <w:r>
        <w:rPr>
          <w:rStyle w:val="FootnoteCharacters"/>
        </w:rPr>
        <w:footnoteRef/>
      </w:r>
      <w:r>
        <w:tab/>
        <w:t>In a few cases, it is also used to pass data back out to the application program.</w:t>
      </w:r>
    </w:p>
  </w:footnote>
  <w:footnote w:id="2">
    <w:p w:rsidR="00D31373" w:rsidRDefault="00000000">
      <w:pPr>
        <w:pStyle w:val="FootnoteText"/>
      </w:pPr>
      <w:r>
        <w:rPr>
          <w:rStyle w:val="FootnoteCharacters"/>
        </w:rPr>
        <w:footnoteRef/>
      </w:r>
      <w:r>
        <w:tab/>
        <w:t>But note that properties may be either added to or removed from individual property lists.</w:t>
      </w:r>
    </w:p>
  </w:footnote>
  <w:footnote w:id="3">
    <w:p w:rsidR="00D31373" w:rsidRDefault="00000000">
      <w:pPr>
        <w:pStyle w:val="FootnoteText"/>
      </w:pPr>
      <w:r>
        <w:rPr>
          <w:rStyle w:val="FootnoteCharacters"/>
        </w:rPr>
        <w:footnoteRef/>
      </w:r>
      <w:r>
        <w:tab/>
        <w:t>I will argue later that skip lists should be removed from the property list implementation.</w:t>
      </w:r>
    </w:p>
  </w:footnote>
  <w:footnote w:id="4">
    <w:p w:rsidR="00D31373" w:rsidRDefault="00000000">
      <w:pPr>
        <w:pStyle w:val="FootnoteText"/>
      </w:pPr>
      <w:r>
        <w:rPr>
          <w:rStyle w:val="FootnoteCharacters"/>
        </w:rPr>
        <w:footnoteRef/>
      </w:r>
      <w:r>
        <w:tab/>
        <w:t>Or the parent property list class(es) for short.</w:t>
      </w:r>
    </w:p>
  </w:footnote>
  <w:footnote w:id="5">
    <w:p w:rsidR="00D31373" w:rsidRDefault="00000000">
      <w:pPr>
        <w:pStyle w:val="FootnoteText"/>
      </w:pPr>
      <w:r>
        <w:rPr>
          <w:rStyle w:val="FootnoteCharacters"/>
        </w:rPr>
        <w:footnoteRef/>
      </w:r>
      <w:r>
        <w:tab/>
        <w:t>For example, a version of the FAPL property list class that includes a property needed to configure a user supplied VFD.</w:t>
      </w:r>
    </w:p>
  </w:footnote>
  <w:footnote w:id="6">
    <w:p w:rsidR="00D31373" w:rsidRDefault="00000000">
      <w:pPr>
        <w:pStyle w:val="FootnoteText"/>
      </w:pPr>
      <w:r>
        <w:rPr>
          <w:rStyle w:val="FootnoteCharacters"/>
        </w:rPr>
        <w:footnoteRef/>
      </w:r>
      <w:r>
        <w:tab/>
        <w:t>Until relatively recently, RFCs proposing modifications or extensions to the HDF5 library usually discussed only public API changes and motivation – with little or no attention to implementation details.</w:t>
      </w:r>
    </w:p>
  </w:footnote>
  <w:footnote w:id="7">
    <w:p w:rsidR="00D31373" w:rsidRDefault="00000000">
      <w:pPr>
        <w:pStyle w:val="FootnoteText"/>
      </w:pPr>
      <w:r>
        <w:rPr>
          <w:rStyle w:val="FootnoteCharacters"/>
        </w:rPr>
        <w:footnoteRef/>
      </w:r>
      <w:r>
        <w:tab/>
        <w:t xml:space="preserve">But note Appendix 3, in which I have reproduced what appears to be an early RFC for the current implementation of H5P. </w:t>
      </w:r>
    </w:p>
  </w:footnote>
  <w:footnote w:id="8">
    <w:p w:rsidR="00D31373" w:rsidRDefault="00000000">
      <w:pPr>
        <w:pStyle w:val="FootnoteText"/>
      </w:pPr>
      <w:r>
        <w:rPr>
          <w:rStyle w:val="FootnoteCharacters"/>
        </w:rPr>
        <w:footnoteRef/>
      </w:r>
      <w:r>
        <w:tab/>
        <w:t>Including HDF5 library defined property list classes.</w:t>
      </w:r>
    </w:p>
  </w:footnote>
  <w:footnote w:id="9">
    <w:p w:rsidR="00D31373" w:rsidRDefault="00000000">
      <w:pPr>
        <w:pStyle w:val="FootnoteText"/>
      </w:pPr>
      <w:r>
        <w:rPr>
          <w:rStyle w:val="FootnoteCharacters"/>
        </w:rPr>
        <w:footnoteRef/>
      </w:r>
      <w:r>
        <w:tab/>
        <w:t>A property list class A has immediately derived property list class(es) or property list(s) if there exists one or more property list classes (i.e., instances of H5P_genclass_t) whose parent fields point to A and/or one or more property lists (</w:t>
      </w:r>
      <w:proofErr w:type="gramStart"/>
      <w:r>
        <w:t>i.e. ,instances</w:t>
      </w:r>
      <w:proofErr w:type="gramEnd"/>
      <w:r>
        <w:t xml:space="preserve"> of H5P_genlist_t) whose pclass fields point to A.  This is determined via inspection of A’s classes and plists fields.  If either of these fields contain a positive value, the property list class A has immediately derived property list class(es) and or property list(s).</w:t>
      </w:r>
    </w:p>
  </w:footnote>
  <w:footnote w:id="10">
    <w:p w:rsidR="00D31373" w:rsidRDefault="00000000">
      <w:pPr>
        <w:pStyle w:val="FootnoteText"/>
      </w:pPr>
      <w:r>
        <w:rPr>
          <w:rStyle w:val="FootnoteCharacters"/>
        </w:rPr>
        <w:footnoteRef/>
      </w:r>
      <w:r>
        <w:tab/>
        <w:t>At present, I don’t know why this is done.  I expect that investigation of the call back functions will reveal the answer.</w:t>
      </w:r>
    </w:p>
  </w:footnote>
  <w:footnote w:id="11">
    <w:p w:rsidR="00D31373" w:rsidRDefault="00000000">
      <w:pPr>
        <w:pStyle w:val="FootnoteText"/>
      </w:pPr>
      <w:r>
        <w:rPr>
          <w:rStyle w:val="FootnoteCharacters"/>
        </w:rPr>
        <w:footnoteRef/>
      </w:r>
      <w:r>
        <w:tab/>
        <w:t xml:space="preserve">Again, the reason for this is </w:t>
      </w:r>
      <w:proofErr w:type="gramStart"/>
      <w:r>
        <w:t>a</w:t>
      </w:r>
      <w:proofErr w:type="gramEnd"/>
      <w:r>
        <w:t xml:space="preserve"> unknown to me.  A review the property callbacks is needed to determine if this is really necessary, and if so why.</w:t>
      </w:r>
    </w:p>
  </w:footnote>
  <w:footnote w:id="12">
    <w:p w:rsidR="00D31373" w:rsidRDefault="00000000">
      <w:pPr>
        <w:pStyle w:val="FootnoteText"/>
      </w:pPr>
      <w:r>
        <w:rPr>
          <w:rStyle w:val="FootnoteCharacters"/>
        </w:rPr>
        <w:footnoteRef/>
      </w:r>
      <w:r>
        <w:tab/>
        <w:t>Yet another epicycle whose motivation must be investigated.</w:t>
      </w:r>
    </w:p>
  </w:footnote>
  <w:footnote w:id="13">
    <w:p w:rsidR="00D31373" w:rsidRDefault="00000000">
      <w:pPr>
        <w:pStyle w:val="FootnoteText"/>
      </w:pPr>
      <w:r>
        <w:rPr>
          <w:rStyle w:val="FootnoteCharacters"/>
        </w:rPr>
        <w:footnoteRef/>
      </w:r>
      <w:r>
        <w:tab/>
        <w:t xml:space="preserve">See the section </w:t>
      </w:r>
      <w:r>
        <w:rPr>
          <w:rFonts w:ascii="Liberation Sans" w:eastAsia="Noto Sans CJK SC Regular" w:hAnsi="Liberation Sans"/>
          <w:b/>
          <w:bCs/>
        </w:rPr>
        <w:t>Adding and Deleting Properties from</w:t>
      </w:r>
      <w:r>
        <w:rPr>
          <w:b/>
          <w:bCs/>
        </w:rPr>
        <w:t xml:space="preserve"> an Existing Property List Class</w:t>
      </w:r>
      <w:r>
        <w:t xml:space="preserve"> above for further discussion.</w:t>
      </w:r>
    </w:p>
  </w:footnote>
  <w:footnote w:id="14">
    <w:p w:rsidR="00D31373" w:rsidRDefault="00000000">
      <w:pPr>
        <w:pStyle w:val="FootnoteText"/>
      </w:pPr>
      <w:ins w:id="64" w:author="Unknown Author" w:date="2024-05-27T15:18:00Z">
        <w:r>
          <w:rPr>
            <w:rStyle w:val="FootnoteCharacters"/>
          </w:rPr>
          <w:footnoteRef/>
        </w:r>
        <w:r>
          <w:tab/>
          <w:t>As we have not yet settled on a thread package for this work, these locks are currently implemented via atomics</w:t>
        </w:r>
      </w:ins>
      <w:ins w:id="65" w:author="Unknown Author" w:date="2024-05-27T15:19:00Z">
        <w:r>
          <w:t>.  Once we do choose a thread</w:t>
        </w:r>
      </w:ins>
      <w:ins w:id="66" w:author="Unknown Author" w:date="2024-05-27T15:20:00Z">
        <w:r>
          <w:t>ing package for this work, these home brew locks will likely be replaced with recursive mutexes.</w:t>
        </w:r>
      </w:ins>
    </w:p>
  </w:footnote>
  <w:footnote w:id="15">
    <w:p w:rsidR="00D31373" w:rsidRDefault="00000000">
      <w:pPr>
        <w:pStyle w:val="FootnoteText"/>
      </w:pPr>
      <w:ins w:id="126" w:author="Unknown Author" w:date="2024-05-31T06:35:00Z">
        <w:r>
          <w:rPr>
            <w:rStyle w:val="FootnoteCharacters"/>
          </w:rPr>
          <w:footnoteRef/>
        </w:r>
        <w:r>
          <w:tab/>
          <w:t>Not quite – as shall be seen, property lists refer to their parent property list classes for default values of inherited proper</w:t>
        </w:r>
      </w:ins>
      <w:ins w:id="127" w:author="Unknown Author" w:date="2024-05-31T06:36:00Z">
        <w:r>
          <w:t>ties.</w:t>
        </w:r>
      </w:ins>
    </w:p>
  </w:footnote>
  <w:footnote w:id="16">
    <w:p w:rsidR="00D31373" w:rsidRDefault="00000000">
      <w:pPr>
        <w:pStyle w:val="FootnoteText"/>
      </w:pPr>
      <w:ins w:id="129" w:author="Unknown Author" w:date="2024-05-30T11:39:00Z">
        <w:r>
          <w:rPr>
            <w:rStyle w:val="FootnoteCharacters"/>
          </w:rPr>
          <w:footnoteRef/>
        </w:r>
        <w:r>
          <w:tab/>
          <w:t>To allow for hash code collisi</w:t>
        </w:r>
      </w:ins>
      <w:ins w:id="130" w:author="Unknown Author" w:date="2024-05-30T11:40:00Z">
        <w:r>
          <w:t>ons.</w:t>
        </w:r>
      </w:ins>
    </w:p>
  </w:footnote>
  <w:footnote w:id="17">
    <w:p w:rsidR="00D31373" w:rsidRDefault="00000000">
      <w:pPr>
        <w:pStyle w:val="FootnoteText"/>
      </w:pPr>
      <w:ins w:id="353" w:author="Unknown Author" w:date="2024-05-30T14:34:00Z">
        <w:r>
          <w:rPr>
            <w:rStyle w:val="FootnoteCharacters"/>
          </w:rPr>
          <w:footnoteRef/>
        </w:r>
        <w:r>
          <w:tab/>
          <w:t xml:space="preserve">i.e. a property </w:t>
        </w:r>
        <w:proofErr w:type="gramStart"/>
        <w:r>
          <w:t>create</w:t>
        </w:r>
        <w:proofErr w:type="gramEnd"/>
        <w:r>
          <w:t xml:space="preserve">, delete, or modify. </w:t>
        </w:r>
      </w:ins>
    </w:p>
  </w:footnote>
  <w:footnote w:id="18">
    <w:p w:rsidR="00D31373" w:rsidRDefault="00000000">
      <w:pPr>
        <w:pStyle w:val="FootnoteText"/>
      </w:pPr>
      <w:ins w:id="359" w:author="Unknown Author" w:date="2024-06-01T08:47:00Z">
        <w:r>
          <w:rPr>
            <w:rStyle w:val="FootnoteCharacters"/>
          </w:rPr>
          <w:footnoteRef/>
        </w:r>
        <w:r>
          <w:tab/>
          <w:t>This added bit of complexity could be avoided by inserting a to</w:t>
        </w:r>
      </w:ins>
      <w:ins w:id="360" w:author="Unknown Author" w:date="2024-06-01T08:48:00Z">
        <w:r>
          <w:t xml:space="preserve">mbstone instance of H5P_mt_prop_t into the LFSLL, and deleting </w:t>
        </w:r>
        <w:proofErr w:type="gramStart"/>
        <w:r>
          <w:t xml:space="preserve">the </w:t>
        </w:r>
      </w:ins>
      <w:ins w:id="361" w:author="Unknown Author" w:date="2024-06-01T08:49:00Z">
        <w:r>
          <w:t xml:space="preserve"> deletion</w:t>
        </w:r>
        <w:proofErr w:type="gramEnd"/>
        <w:r>
          <w:t xml:space="preserve">_version field from H5P_mt_prop_t. </w:t>
        </w:r>
      </w:ins>
      <w:r>
        <w:t>Given the expected infrequency of simultaneous modifications to property list classes, it is probably simplest to just serialize these operations.</w:t>
      </w:r>
    </w:p>
  </w:footnote>
  <w:footnote w:id="19">
    <w:p w:rsidR="00D31373" w:rsidRDefault="00000000">
      <w:pPr>
        <w:pStyle w:val="FootnoteText"/>
      </w:pPr>
      <w:ins w:id="619" w:author="Unknown Author" w:date="2024-06-02T04:45:00Z">
        <w:r>
          <w:rPr>
            <w:rStyle w:val="FootnoteCharacters"/>
          </w:rPr>
          <w:footnoteRef/>
        </w:r>
        <w:r>
          <w:tab/>
          <w:t>But note that properties on property list cla</w:t>
        </w:r>
      </w:ins>
      <w:ins w:id="620" w:author="Unknown Author" w:date="2024-06-02T04:46:00Z">
        <w:r>
          <w:t xml:space="preserve">sses that have create callbacks must be copied to the new property list.  The current design doesn’t address this point, which is left pending a </w:t>
        </w:r>
      </w:ins>
      <w:ins w:id="621" w:author="Unknown Author" w:date="2024-06-02T04:48:00Z">
        <w:r>
          <w:t>better</w:t>
        </w:r>
      </w:ins>
      <w:ins w:id="622" w:author="Unknown Author" w:date="2024-06-02T04:47:00Z">
        <w:r>
          <w:t xml:space="preserve"> understanding of why this callback exists.</w:t>
        </w:r>
      </w:ins>
    </w:p>
  </w:footnote>
  <w:footnote w:id="20">
    <w:p w:rsidR="00D31373" w:rsidRDefault="00000000">
      <w:pPr>
        <w:pStyle w:val="FootnoteText"/>
      </w:pPr>
      <w:r>
        <w:rPr>
          <w:rStyle w:val="FootnoteCharacters"/>
        </w:rPr>
        <w:footnoteRef/>
      </w:r>
      <w:r>
        <w:tab/>
        <w:t xml:space="preserve">Avoiding this added bit of complexity would be more difficult with property lists.  In addition to inserting a tombstone instance of H5P_mt_prop_t into the LFSLL, and deleting </w:t>
      </w:r>
      <w:proofErr w:type="gramStart"/>
      <w:r>
        <w:t>the  deletion</w:t>
      </w:r>
      <w:proofErr w:type="gramEnd"/>
      <w:r>
        <w:t>_version field from H5P_mt_prop_t, it would be necessary to insert sentinel entries for each inherited property in the LFSLL, and modify the lookup table to point to these sentinels instead of the current version.  As per property list classes, the expected infrequency of simultaneous modifications to property lists, suggest that it it probably simplest just to serialize these operations, since I see no way of avoiding the requirement that curr_versions increments occur in issue order.</w:t>
      </w:r>
    </w:p>
  </w:footnote>
  <w:footnote w:id="21">
    <w:p w:rsidR="00D31373" w:rsidRDefault="00000000">
      <w:pPr>
        <w:pStyle w:val="FootnoteText"/>
      </w:pPr>
      <w:r>
        <w:rPr>
          <w:rStyle w:val="FootnoteCharacters"/>
        </w:rPr>
        <w:footnoteRef/>
      </w:r>
      <w:r>
        <w:tab/>
        <w:t>To see this, observe that after an ID’s reference count drops to zero, it is removed from the index, and searches on the ID will fail.</w:t>
      </w:r>
    </w:p>
  </w:footnote>
  <w:footnote w:id="22">
    <w:p w:rsidR="00D31373" w:rsidRDefault="00000000">
      <w:pPr>
        <w:pStyle w:val="FootnoteText"/>
      </w:pPr>
      <w:r>
        <w:rPr>
          <w:rStyle w:val="FootnoteCharacters"/>
        </w:rPr>
        <w:footnoteRef/>
      </w:r>
      <w:r>
        <w:tab/>
        <w:t>We don’t need this for property list creation since a new property list is created by a single thread, and does not become visible to other threads until it is inserted in the index.</w:t>
      </w:r>
    </w:p>
  </w:footnote>
  <w:footnote w:id="23">
    <w:p w:rsidR="00D31373" w:rsidRDefault="00000000">
      <w:pPr>
        <w:pStyle w:val="FootnoteText"/>
      </w:pPr>
      <w:r>
        <w:rPr>
          <w:rStyle w:val="FootnoteCharacters"/>
        </w:rPr>
        <w:footnoteRef/>
      </w:r>
      <w:r>
        <w:tab/>
        <w:t>All this said, I think it would be prudent to maintain a free list to facilitate useful error detection and reporting.  Further, during initial testing, keeping all discarded instances of H5P_mt_list_t on the free list until test completion would have the advantage of ruling out this class of error initially.  Due to the subtlety of errors caused by premature freeing or reuse of structures in lock free multi-thread algorithms, avoiding the possibility until the code is otherwise reasonably well tested has worked well for me.</w:t>
      </w:r>
    </w:p>
  </w:footnote>
  <w:footnote w:id="24">
    <w:p w:rsidR="00D31373" w:rsidRDefault="00000000">
      <w:pPr>
        <w:pStyle w:val="FootnoteText"/>
      </w:pPr>
      <w:r>
        <w:rPr>
          <w:rStyle w:val="FootnoteCharacters"/>
        </w:rPr>
        <w:footnoteRef/>
      </w:r>
      <w:r>
        <w:tab/>
        <w:t>That said, we should verify this with sanity checking code in the free_func provided to H5I.</w:t>
      </w:r>
    </w:p>
  </w:footnote>
  <w:footnote w:id="25">
    <w:p w:rsidR="00D31373" w:rsidRDefault="00000000">
      <w:pPr>
        <w:pStyle w:val="FootnoteText"/>
      </w:pPr>
      <w:r>
        <w:rPr>
          <w:rStyle w:val="FootnoteCharacters"/>
        </w:rPr>
        <w:footnoteRef/>
      </w:r>
      <w:r>
        <w:tab/>
        <w:t>Recall that if the property has a create callback, the property in the source property list class must be copied into the property list – and in this case base.ptr is NULL.</w:t>
      </w:r>
    </w:p>
  </w:footnote>
  <w:footnote w:id="26">
    <w:p w:rsidR="00D31373" w:rsidRDefault="00000000">
      <w:pPr>
        <w:pStyle w:val="FootnoteText"/>
      </w:pPr>
      <w:r>
        <w:rPr>
          <w:rStyle w:val="FootnoteCharacters"/>
        </w:rPr>
        <w:footnoteRef/>
      </w:r>
      <w:r>
        <w:tab/>
        <w:t>Just freeing the instance should be safe.  However, to simplify debugging, it may be useful to put the instance on a free list, and keep it there until the test is done.  If it turns our that there is a pointer to the instance of H5P_mt_prop_t out there, and it is de-referenced at some point, this allows us to catch any such errors more gracefully.  After all known bugs have been addressed, we can either alter the free list to allow re-use, or simply release instances of H5P_mt_prop_t to the heap immediately.</w:t>
      </w:r>
    </w:p>
  </w:footnote>
  <w:footnote w:id="27">
    <w:p w:rsidR="00D31373" w:rsidRDefault="00000000">
      <w:pPr>
        <w:pStyle w:val="FootnoteText"/>
      </w:pPr>
      <w:r>
        <w:rPr>
          <w:rStyle w:val="FootnoteCharacters"/>
        </w:rPr>
        <w:footnoteRef/>
      </w:r>
      <w:r>
        <w:tab/>
        <w:t xml:space="preserve">Unlike instances of H5P_mt_prop_t, we can’t free instances of H5P_mt_list_t immediately since it is possible that some thread still has a pointer to it.  </w:t>
      </w:r>
      <w:proofErr w:type="gramStart"/>
      <w:r>
        <w:t>Thus</w:t>
      </w:r>
      <w:proofErr w:type="gramEnd"/>
      <w:r>
        <w:t xml:space="preserve"> instances of H5P_mt_list_t must be kept on a free list until we are sure that no thread retains a pointer.  </w:t>
      </w:r>
      <w:r>
        <w:rPr>
          <w:color w:val="CC0066"/>
        </w:rPr>
        <w:t>Need to develop a heuristic for this.</w:t>
      </w:r>
    </w:p>
  </w:footnote>
  <w:footnote w:id="28">
    <w:p w:rsidR="00D31373" w:rsidRDefault="00000000">
      <w:pPr>
        <w:pStyle w:val="FootnoteText"/>
      </w:pPr>
      <w:r>
        <w:rPr>
          <w:rStyle w:val="FootnoteCharacters"/>
        </w:rPr>
        <w:footnoteRef/>
      </w:r>
      <w:r>
        <w:tab/>
        <w:t>Note the discrepencies between the documentation on this public API call and the code detailed in the discussion of H5</w:t>
      </w:r>
      <w:proofErr w:type="gramStart"/>
      <w:r>
        <w:t>Pcopy(</w:t>
      </w:r>
      <w:proofErr w:type="gramEnd"/>
      <w:r>
        <w:t>) in Appendix 1.</w:t>
      </w:r>
    </w:p>
  </w:footnote>
  <w:footnote w:id="29">
    <w:p w:rsidR="00D31373" w:rsidRDefault="00000000">
      <w:pPr>
        <w:pStyle w:val="FootnoteText"/>
      </w:pPr>
      <w:r>
        <w:rPr>
          <w:rStyle w:val="FootnoteCharacters"/>
        </w:rPr>
        <w:footnoteRef/>
      </w:r>
      <w:r>
        <w:tab/>
        <w:t>This should be impossible, since we incremented the reference count on cls_id.  If it happens, it probably means that there are some extra ref count decrements on cls_id elsewhere.</w:t>
      </w:r>
    </w:p>
  </w:footnote>
  <w:footnote w:id="30">
    <w:p w:rsidR="00D31373" w:rsidRDefault="00000000">
      <w:pPr>
        <w:pStyle w:val="FootnoteText"/>
      </w:pPr>
      <w:r>
        <w:rPr>
          <w:rStyle w:val="FootnoteCharacters"/>
        </w:rPr>
        <w:footnoteRef/>
      </w:r>
      <w:r>
        <w:tab/>
        <w:t>Recall that a property prop in a given property list class is valid for version v of that property list class if prop→create_version &lt;= v, prop→delete_version == 0 or prop→delete_version &gt; v, and the property list contains no property of name == prop→name with create_version greater than prop→create_version and less than or equal to v.</w:t>
      </w:r>
    </w:p>
  </w:footnote>
  <w:footnote w:id="31">
    <w:p w:rsidR="00D31373" w:rsidRDefault="00000000">
      <w:pPr>
        <w:pStyle w:val="FootnoteText"/>
        <w:rPr>
          <w:color w:val="CE181E"/>
        </w:rPr>
      </w:pPr>
      <w:r>
        <w:rPr>
          <w:rStyle w:val="FootnoteCharacters"/>
        </w:rPr>
        <w:footnoteRef/>
      </w:r>
      <w:r>
        <w:rPr>
          <w:color w:val="CE181E"/>
        </w:rPr>
        <w:tab/>
        <w:t>Need a method to ensure that properties are not deleted out from under property lists while they are being initialized.  Until that is done, don’t prune property list class properties.</w:t>
      </w:r>
    </w:p>
  </w:footnote>
  <w:footnote w:id="32">
    <w:p w:rsidR="00D31373" w:rsidRDefault="00000000">
      <w:pPr>
        <w:pStyle w:val="FootnoteText"/>
      </w:pPr>
      <w:r>
        <w:rPr>
          <w:rStyle w:val="FootnoteCharacters"/>
        </w:rPr>
        <w:footnoteRef/>
      </w:r>
      <w:r>
        <w:tab/>
        <w:t xml:space="preserve">We may need to disallow H5P_DEFAULT as the parent class.  See comment </w:t>
      </w:r>
    </w:p>
  </w:footnote>
  <w:footnote w:id="33">
    <w:p w:rsidR="00D31373" w:rsidRDefault="00000000">
      <w:pPr>
        <w:pStyle w:val="FootnoteText"/>
      </w:pPr>
      <w:r>
        <w:rPr>
          <w:rStyle w:val="FootnoteCharacters"/>
        </w:rPr>
        <w:footnoteRef/>
      </w:r>
      <w:r>
        <w:tab/>
        <w:t>Do we need to increment parent_pclass→</w:t>
      </w:r>
      <w:proofErr w:type="gramStart"/>
      <w:r>
        <w:t>thrd.count</w:t>
      </w:r>
      <w:proofErr w:type="gramEnd"/>
      <w:r>
        <w:t xml:space="preserve"> as well?  </w:t>
      </w:r>
    </w:p>
  </w:footnote>
  <w:footnote w:id="34">
    <w:p w:rsidR="00D31373" w:rsidRDefault="00000000">
      <w:pPr>
        <w:pStyle w:val="FootnoteText"/>
      </w:pPr>
      <w:r>
        <w:rPr>
          <w:rStyle w:val="FootnoteCharacters"/>
        </w:rPr>
        <w:footnoteRef/>
      </w:r>
      <w:r>
        <w:tab/>
        <w:t>Recall that this is for the convenience of our lock free singly linked list, as it allows us set values for positive and negative infinity that will never be computed as the checksum of a property name.</w:t>
      </w:r>
    </w:p>
  </w:footnote>
  <w:footnote w:id="35">
    <w:p w:rsidR="00D31373" w:rsidRDefault="00000000">
      <w:pPr>
        <w:pStyle w:val="FootnoteText"/>
      </w:pPr>
      <w:r>
        <w:rPr>
          <w:rStyle w:val="FootnoteCharacters"/>
        </w:rPr>
        <w:footnoteRef/>
      </w:r>
      <w:r>
        <w:tab/>
        <w:t>Recall that the lookup table is sorted first by chksum, and then by name.</w:t>
      </w:r>
    </w:p>
  </w:footnote>
  <w:footnote w:id="36">
    <w:p w:rsidR="00D31373" w:rsidRDefault="00000000">
      <w:pPr>
        <w:pStyle w:val="FootnoteText"/>
      </w:pPr>
      <w:r>
        <w:rPr>
          <w:rStyle w:val="FootnoteCharacters"/>
        </w:rPr>
        <w:footnoteRef/>
      </w:r>
      <w:r>
        <w:tab/>
        <w:t>As mentioned in the discussion of H5</w:t>
      </w:r>
      <w:proofErr w:type="gramStart"/>
      <w:r>
        <w:t>Pget(</w:t>
      </w:r>
      <w:proofErr w:type="gramEnd"/>
      <w:r>
        <w:t>) in appendix 1, this disagrees with the documentation.  Follow the existing code for now, but we must untangle this issue.</w:t>
      </w:r>
    </w:p>
  </w:footnote>
  <w:footnote w:id="37">
    <w:p w:rsidR="00D31373" w:rsidRDefault="00000000">
      <w:pPr>
        <w:pStyle w:val="FootnoteText"/>
      </w:pPr>
      <w:r>
        <w:rPr>
          <w:rStyle w:val="FootnoteCharacters"/>
        </w:rPr>
        <w:footnoteRef/>
      </w:r>
      <w:r>
        <w:tab/>
        <w:t>Is this sensible in the new implementation?  Think on this.</w:t>
      </w:r>
    </w:p>
  </w:footnote>
  <w:footnote w:id="38">
    <w:p w:rsidR="00D31373" w:rsidRDefault="00000000">
      <w:pPr>
        <w:pStyle w:val="FootnoteText"/>
        <w:ind w:firstLine="0"/>
      </w:pPr>
      <w:r>
        <w:rPr>
          <w:rStyle w:val="FootnoteCharacters"/>
        </w:rPr>
        <w:footnoteRef/>
      </w:r>
      <w:r>
        <w:t xml:space="preserve"> The current semantics of this function are odd – to quote the discussion of same in Appendix 1:</w:t>
      </w:r>
    </w:p>
    <w:p w:rsidR="00D31373" w:rsidRDefault="00D31373">
      <w:pPr>
        <w:pStyle w:val="FootnoteText"/>
        <w:ind w:firstLine="0"/>
      </w:pPr>
    </w:p>
    <w:p w:rsidR="00D31373" w:rsidRDefault="00000000">
      <w:pPr>
        <w:pStyle w:val="FootnoteText"/>
        <w:ind w:left="709" w:firstLine="0"/>
        <w:rPr>
          <w:color w:val="000000"/>
        </w:rPr>
      </w:pPr>
      <w:r>
        <w:rPr>
          <w:color w:val="000000"/>
        </w:rPr>
        <w:t xml:space="preserve">Here “member” </w:t>
      </w:r>
      <w:r>
        <w:rPr>
          <w:rFonts w:eastAsia="Noto Serif CJK SC"/>
          <w:color w:val="000000"/>
          <w:kern w:val="2"/>
          <w:lang w:eastAsia="zh-CN" w:bidi="hi-IN"/>
        </w:rPr>
        <w:t>appears</w:t>
      </w:r>
      <w:r>
        <w:rPr>
          <w:color w:val="000000"/>
        </w:rPr>
        <w:t xml:space="preserve"> to mean that plist_id refers to a property list that is an instance of the property list class referred to by pclass_id </w:t>
      </w:r>
      <w:r>
        <w:rPr>
          <w:rFonts w:eastAsia="Noto Serif CJK SC"/>
          <w:b/>
          <w:bCs/>
          <w:color w:val="000000"/>
          <w:kern w:val="2"/>
          <w:lang w:eastAsia="zh-CN" w:bidi="hi-IN"/>
        </w:rPr>
        <w:t>OR</w:t>
      </w:r>
      <w:r>
        <w:rPr>
          <w:color w:val="000000"/>
        </w:rPr>
        <w:t xml:space="preserve"> that the immediate parent property list class of the supplied property list is a descendant of the supplied property list class.   While this is standard OOP terminology, it may be asking a bit much of our users to know this.  Assuming that this interpretation is retained, this point should be made clear in the user level documentation. </w:t>
      </w:r>
    </w:p>
    <w:p w:rsidR="00D31373" w:rsidRDefault="00D31373">
      <w:pPr>
        <w:pStyle w:val="FootnoteText"/>
        <w:ind w:left="709" w:firstLine="0"/>
        <w:rPr>
          <w:color w:val="000000"/>
        </w:rPr>
      </w:pPr>
    </w:p>
    <w:p w:rsidR="00D31373" w:rsidRDefault="00000000">
      <w:pPr>
        <w:pStyle w:val="FootnoteText"/>
        <w:ind w:firstLine="0"/>
      </w:pPr>
      <w:r>
        <w:t>We need to decide whether to retain this.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4B6E"/>
    <w:multiLevelType w:val="multilevel"/>
    <w:tmpl w:val="E904012C"/>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 w15:restartNumberingAfterBreak="0">
    <w:nsid w:val="04BB29E1"/>
    <w:multiLevelType w:val="multilevel"/>
    <w:tmpl w:val="B06A46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6E53AD"/>
    <w:multiLevelType w:val="multilevel"/>
    <w:tmpl w:val="C9B601A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7224304"/>
    <w:multiLevelType w:val="multilevel"/>
    <w:tmpl w:val="701A150E"/>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15:restartNumberingAfterBreak="0">
    <w:nsid w:val="07282A7C"/>
    <w:multiLevelType w:val="multilevel"/>
    <w:tmpl w:val="36A4A3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A202A31"/>
    <w:multiLevelType w:val="multilevel"/>
    <w:tmpl w:val="8BDE4AA4"/>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15:restartNumberingAfterBreak="0">
    <w:nsid w:val="0B2661CC"/>
    <w:multiLevelType w:val="multilevel"/>
    <w:tmpl w:val="1C5EB7A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0B684CEC"/>
    <w:multiLevelType w:val="multilevel"/>
    <w:tmpl w:val="9686FC8A"/>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 w15:restartNumberingAfterBreak="0">
    <w:nsid w:val="0C984522"/>
    <w:multiLevelType w:val="multilevel"/>
    <w:tmpl w:val="D4A0B7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0FA846FE"/>
    <w:multiLevelType w:val="multilevel"/>
    <w:tmpl w:val="78BC3BB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04255F4"/>
    <w:multiLevelType w:val="multilevel"/>
    <w:tmpl w:val="5B22B9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118E2903"/>
    <w:multiLevelType w:val="multilevel"/>
    <w:tmpl w:val="0E1CB9D2"/>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2" w15:restartNumberingAfterBreak="0">
    <w:nsid w:val="11DF3E58"/>
    <w:multiLevelType w:val="multilevel"/>
    <w:tmpl w:val="D318DC3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4A10FB0"/>
    <w:multiLevelType w:val="multilevel"/>
    <w:tmpl w:val="E7BA83C4"/>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4" w15:restartNumberingAfterBreak="0">
    <w:nsid w:val="15905B4B"/>
    <w:multiLevelType w:val="multilevel"/>
    <w:tmpl w:val="1FC421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16D64AF9"/>
    <w:multiLevelType w:val="multilevel"/>
    <w:tmpl w:val="01DEE526"/>
    <w:lvl w:ilvl="0">
      <w:start w:val="1"/>
      <w:numFmt w:val="decimal"/>
      <w:lvlText w:val="%1."/>
      <w:lvlJc w:val="left"/>
      <w:pPr>
        <w:tabs>
          <w:tab w:val="num" w:pos="773"/>
        </w:tabs>
        <w:ind w:left="773" w:hanging="360"/>
      </w:pPr>
    </w:lvl>
    <w:lvl w:ilvl="1">
      <w:start w:val="1"/>
      <w:numFmt w:val="decimal"/>
      <w:lvlText w:val="%2."/>
      <w:lvlJc w:val="left"/>
      <w:pPr>
        <w:tabs>
          <w:tab w:val="num" w:pos="1133"/>
        </w:tabs>
        <w:ind w:left="1133" w:hanging="360"/>
      </w:pPr>
    </w:lvl>
    <w:lvl w:ilvl="2">
      <w:start w:val="1"/>
      <w:numFmt w:val="decimal"/>
      <w:lvlText w:val="%3."/>
      <w:lvlJc w:val="left"/>
      <w:pPr>
        <w:tabs>
          <w:tab w:val="num" w:pos="1493"/>
        </w:tabs>
        <w:ind w:left="1493" w:hanging="360"/>
      </w:pPr>
    </w:lvl>
    <w:lvl w:ilvl="3">
      <w:start w:val="1"/>
      <w:numFmt w:val="decimal"/>
      <w:lvlText w:val="%4."/>
      <w:lvlJc w:val="left"/>
      <w:pPr>
        <w:tabs>
          <w:tab w:val="num" w:pos="1853"/>
        </w:tabs>
        <w:ind w:left="1853" w:hanging="360"/>
      </w:pPr>
    </w:lvl>
    <w:lvl w:ilvl="4">
      <w:start w:val="1"/>
      <w:numFmt w:val="decimal"/>
      <w:lvlText w:val="%5."/>
      <w:lvlJc w:val="left"/>
      <w:pPr>
        <w:tabs>
          <w:tab w:val="num" w:pos="2213"/>
        </w:tabs>
        <w:ind w:left="2213" w:hanging="360"/>
      </w:pPr>
    </w:lvl>
    <w:lvl w:ilvl="5">
      <w:start w:val="1"/>
      <w:numFmt w:val="decimal"/>
      <w:lvlText w:val="%6."/>
      <w:lvlJc w:val="left"/>
      <w:pPr>
        <w:tabs>
          <w:tab w:val="num" w:pos="2573"/>
        </w:tabs>
        <w:ind w:left="2573" w:hanging="360"/>
      </w:pPr>
    </w:lvl>
    <w:lvl w:ilvl="6">
      <w:start w:val="1"/>
      <w:numFmt w:val="decimal"/>
      <w:lvlText w:val="%7."/>
      <w:lvlJc w:val="left"/>
      <w:pPr>
        <w:tabs>
          <w:tab w:val="num" w:pos="2933"/>
        </w:tabs>
        <w:ind w:left="2933" w:hanging="360"/>
      </w:pPr>
    </w:lvl>
    <w:lvl w:ilvl="7">
      <w:start w:val="1"/>
      <w:numFmt w:val="decimal"/>
      <w:lvlText w:val="%8."/>
      <w:lvlJc w:val="left"/>
      <w:pPr>
        <w:tabs>
          <w:tab w:val="num" w:pos="3293"/>
        </w:tabs>
        <w:ind w:left="3293" w:hanging="360"/>
      </w:pPr>
    </w:lvl>
    <w:lvl w:ilvl="8">
      <w:start w:val="1"/>
      <w:numFmt w:val="decimal"/>
      <w:lvlText w:val="%9."/>
      <w:lvlJc w:val="left"/>
      <w:pPr>
        <w:tabs>
          <w:tab w:val="num" w:pos="3653"/>
        </w:tabs>
        <w:ind w:left="3653" w:hanging="360"/>
      </w:pPr>
    </w:lvl>
  </w:abstractNum>
  <w:abstractNum w:abstractNumId="16" w15:restartNumberingAfterBreak="0">
    <w:nsid w:val="18367EA5"/>
    <w:multiLevelType w:val="multilevel"/>
    <w:tmpl w:val="A2CAB93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18DC63A7"/>
    <w:multiLevelType w:val="multilevel"/>
    <w:tmpl w:val="B8E813BE"/>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8" w15:restartNumberingAfterBreak="0">
    <w:nsid w:val="19935C63"/>
    <w:multiLevelType w:val="multilevel"/>
    <w:tmpl w:val="0E122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1C5E792F"/>
    <w:multiLevelType w:val="multilevel"/>
    <w:tmpl w:val="C532AE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1EA96860"/>
    <w:multiLevelType w:val="multilevel"/>
    <w:tmpl w:val="EAC89F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0C60056"/>
    <w:multiLevelType w:val="multilevel"/>
    <w:tmpl w:val="4568FCA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21D778E2"/>
    <w:multiLevelType w:val="multilevel"/>
    <w:tmpl w:val="7E4491D4"/>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3" w15:restartNumberingAfterBreak="0">
    <w:nsid w:val="222A4AFD"/>
    <w:multiLevelType w:val="multilevel"/>
    <w:tmpl w:val="180856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22A4267B"/>
    <w:multiLevelType w:val="multilevel"/>
    <w:tmpl w:val="FD72AB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239835AC"/>
    <w:multiLevelType w:val="multilevel"/>
    <w:tmpl w:val="A6F6D0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23A409EA"/>
    <w:multiLevelType w:val="multilevel"/>
    <w:tmpl w:val="0A628C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260A751A"/>
    <w:multiLevelType w:val="multilevel"/>
    <w:tmpl w:val="4D423014"/>
    <w:lvl w:ilvl="0">
      <w:start w:val="1"/>
      <w:numFmt w:val="bullet"/>
      <w:lvlText w:val=""/>
      <w:lvlJc w:val="left"/>
      <w:pPr>
        <w:tabs>
          <w:tab w:val="num" w:pos="0"/>
        </w:tabs>
        <w:ind w:left="720" w:hanging="360"/>
      </w:pPr>
      <w:rPr>
        <w:rFonts w:ascii="Symbol" w:hAnsi="Symbol" w:cs="Symbol" w:hint="default"/>
        <w:sz w:val="24"/>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27E657E7"/>
    <w:multiLevelType w:val="multilevel"/>
    <w:tmpl w:val="14C4E3FA"/>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9" w15:restartNumberingAfterBreak="0">
    <w:nsid w:val="28283FAD"/>
    <w:multiLevelType w:val="multilevel"/>
    <w:tmpl w:val="2924C6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287251A4"/>
    <w:multiLevelType w:val="multilevel"/>
    <w:tmpl w:val="A7F2916A"/>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1" w15:restartNumberingAfterBreak="0">
    <w:nsid w:val="29736532"/>
    <w:multiLevelType w:val="multilevel"/>
    <w:tmpl w:val="E9B6835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2DEE4E72"/>
    <w:multiLevelType w:val="multilevel"/>
    <w:tmpl w:val="763E9C6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2F6D1CA4"/>
    <w:multiLevelType w:val="multilevel"/>
    <w:tmpl w:val="0668163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2FBA1F04"/>
    <w:multiLevelType w:val="multilevel"/>
    <w:tmpl w:val="441EC64A"/>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5" w15:restartNumberingAfterBreak="0">
    <w:nsid w:val="314F5F49"/>
    <w:multiLevelType w:val="multilevel"/>
    <w:tmpl w:val="8E5865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31997D28"/>
    <w:multiLevelType w:val="multilevel"/>
    <w:tmpl w:val="722698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15:restartNumberingAfterBreak="0">
    <w:nsid w:val="31F3041D"/>
    <w:multiLevelType w:val="multilevel"/>
    <w:tmpl w:val="E6DC1D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325A6AD7"/>
    <w:multiLevelType w:val="multilevel"/>
    <w:tmpl w:val="30B05250"/>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9" w15:restartNumberingAfterBreak="0">
    <w:nsid w:val="332F521B"/>
    <w:multiLevelType w:val="multilevel"/>
    <w:tmpl w:val="39EEBC5C"/>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0" w15:restartNumberingAfterBreak="0">
    <w:nsid w:val="33627ED9"/>
    <w:multiLevelType w:val="multilevel"/>
    <w:tmpl w:val="6390EC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33E17536"/>
    <w:multiLevelType w:val="multilevel"/>
    <w:tmpl w:val="F71A2E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15:restartNumberingAfterBreak="0">
    <w:nsid w:val="34AC5C14"/>
    <w:multiLevelType w:val="multilevel"/>
    <w:tmpl w:val="48904C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34F54C72"/>
    <w:multiLevelType w:val="multilevel"/>
    <w:tmpl w:val="F0548B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34FE27FA"/>
    <w:multiLevelType w:val="multilevel"/>
    <w:tmpl w:val="C0F646DE"/>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5" w15:restartNumberingAfterBreak="0">
    <w:nsid w:val="35AD595C"/>
    <w:multiLevelType w:val="multilevel"/>
    <w:tmpl w:val="E012B7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15:restartNumberingAfterBreak="0">
    <w:nsid w:val="3ACE26BE"/>
    <w:multiLevelType w:val="multilevel"/>
    <w:tmpl w:val="E1E6DBDC"/>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7" w15:restartNumberingAfterBreak="0">
    <w:nsid w:val="3C110981"/>
    <w:multiLevelType w:val="multilevel"/>
    <w:tmpl w:val="82906A74"/>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8" w15:restartNumberingAfterBreak="0">
    <w:nsid w:val="3CB11DE6"/>
    <w:multiLevelType w:val="multilevel"/>
    <w:tmpl w:val="6EEE31D2"/>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9" w15:restartNumberingAfterBreak="0">
    <w:nsid w:val="3DF46D47"/>
    <w:multiLevelType w:val="multilevel"/>
    <w:tmpl w:val="1018BDDA"/>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0" w15:restartNumberingAfterBreak="0">
    <w:nsid w:val="3EBF6E57"/>
    <w:multiLevelType w:val="multilevel"/>
    <w:tmpl w:val="91A605BE"/>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1" w15:restartNumberingAfterBreak="0">
    <w:nsid w:val="3F334B9A"/>
    <w:multiLevelType w:val="multilevel"/>
    <w:tmpl w:val="49862F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15:restartNumberingAfterBreak="0">
    <w:nsid w:val="3F9B5AEB"/>
    <w:multiLevelType w:val="multilevel"/>
    <w:tmpl w:val="805CD92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409A22B9"/>
    <w:multiLevelType w:val="multilevel"/>
    <w:tmpl w:val="9176C51E"/>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4" w15:restartNumberingAfterBreak="0">
    <w:nsid w:val="40D03476"/>
    <w:multiLevelType w:val="multilevel"/>
    <w:tmpl w:val="8870A82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413375DF"/>
    <w:multiLevelType w:val="multilevel"/>
    <w:tmpl w:val="5E6A63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15:restartNumberingAfterBreak="0">
    <w:nsid w:val="41343985"/>
    <w:multiLevelType w:val="multilevel"/>
    <w:tmpl w:val="CDC455EA"/>
    <w:lvl w:ilvl="0">
      <w:start w:val="1"/>
      <w:numFmt w:val="bullet"/>
      <w:lvlText w:val=""/>
      <w:lvlJc w:val="left"/>
      <w:pPr>
        <w:tabs>
          <w:tab w:val="num" w:pos="773"/>
        </w:tabs>
        <w:ind w:left="773" w:hanging="360"/>
      </w:pPr>
      <w:rPr>
        <w:rFonts w:ascii="Symbol" w:hAnsi="Symbol" w:cs="Symbol" w:hint="default"/>
      </w:rPr>
    </w:lvl>
    <w:lvl w:ilvl="1">
      <w:start w:val="1"/>
      <w:numFmt w:val="bullet"/>
      <w:lvlText w:val="◦"/>
      <w:lvlJc w:val="left"/>
      <w:pPr>
        <w:tabs>
          <w:tab w:val="num" w:pos="1133"/>
        </w:tabs>
        <w:ind w:left="1133" w:hanging="360"/>
      </w:pPr>
      <w:rPr>
        <w:rFonts w:ascii="OpenSymbol" w:hAnsi="OpenSymbol" w:cs="OpenSymbol" w:hint="default"/>
      </w:rPr>
    </w:lvl>
    <w:lvl w:ilvl="2">
      <w:start w:val="1"/>
      <w:numFmt w:val="bullet"/>
      <w:lvlText w:val="▪"/>
      <w:lvlJc w:val="left"/>
      <w:pPr>
        <w:tabs>
          <w:tab w:val="num" w:pos="1493"/>
        </w:tabs>
        <w:ind w:left="1493" w:hanging="360"/>
      </w:pPr>
      <w:rPr>
        <w:rFonts w:ascii="OpenSymbol" w:hAnsi="OpenSymbol" w:cs="OpenSymbol" w:hint="default"/>
      </w:rPr>
    </w:lvl>
    <w:lvl w:ilvl="3">
      <w:start w:val="1"/>
      <w:numFmt w:val="bullet"/>
      <w:lvlText w:val=""/>
      <w:lvlJc w:val="left"/>
      <w:pPr>
        <w:tabs>
          <w:tab w:val="num" w:pos="1853"/>
        </w:tabs>
        <w:ind w:left="1853" w:hanging="360"/>
      </w:pPr>
      <w:rPr>
        <w:rFonts w:ascii="Symbol" w:hAnsi="Symbol" w:cs="Symbol" w:hint="default"/>
      </w:rPr>
    </w:lvl>
    <w:lvl w:ilvl="4">
      <w:start w:val="1"/>
      <w:numFmt w:val="bullet"/>
      <w:lvlText w:val="◦"/>
      <w:lvlJc w:val="left"/>
      <w:pPr>
        <w:tabs>
          <w:tab w:val="num" w:pos="2213"/>
        </w:tabs>
        <w:ind w:left="2213" w:hanging="360"/>
      </w:pPr>
      <w:rPr>
        <w:rFonts w:ascii="OpenSymbol" w:hAnsi="OpenSymbol" w:cs="OpenSymbol" w:hint="default"/>
      </w:rPr>
    </w:lvl>
    <w:lvl w:ilvl="5">
      <w:start w:val="1"/>
      <w:numFmt w:val="bullet"/>
      <w:lvlText w:val="▪"/>
      <w:lvlJc w:val="left"/>
      <w:pPr>
        <w:tabs>
          <w:tab w:val="num" w:pos="2573"/>
        </w:tabs>
        <w:ind w:left="2573" w:hanging="360"/>
      </w:pPr>
      <w:rPr>
        <w:rFonts w:ascii="OpenSymbol" w:hAnsi="OpenSymbol" w:cs="OpenSymbol" w:hint="default"/>
      </w:rPr>
    </w:lvl>
    <w:lvl w:ilvl="6">
      <w:start w:val="1"/>
      <w:numFmt w:val="bullet"/>
      <w:lvlText w:val=""/>
      <w:lvlJc w:val="left"/>
      <w:pPr>
        <w:tabs>
          <w:tab w:val="num" w:pos="2933"/>
        </w:tabs>
        <w:ind w:left="2933" w:hanging="360"/>
      </w:pPr>
      <w:rPr>
        <w:rFonts w:ascii="Symbol" w:hAnsi="Symbol" w:cs="Symbol" w:hint="default"/>
      </w:rPr>
    </w:lvl>
    <w:lvl w:ilvl="7">
      <w:start w:val="1"/>
      <w:numFmt w:val="bullet"/>
      <w:lvlText w:val="◦"/>
      <w:lvlJc w:val="left"/>
      <w:pPr>
        <w:tabs>
          <w:tab w:val="num" w:pos="3293"/>
        </w:tabs>
        <w:ind w:left="3293" w:hanging="360"/>
      </w:pPr>
      <w:rPr>
        <w:rFonts w:ascii="OpenSymbol" w:hAnsi="OpenSymbol" w:cs="OpenSymbol" w:hint="default"/>
      </w:rPr>
    </w:lvl>
    <w:lvl w:ilvl="8">
      <w:start w:val="1"/>
      <w:numFmt w:val="bullet"/>
      <w:lvlText w:val="▪"/>
      <w:lvlJc w:val="left"/>
      <w:pPr>
        <w:tabs>
          <w:tab w:val="num" w:pos="3653"/>
        </w:tabs>
        <w:ind w:left="3653" w:hanging="360"/>
      </w:pPr>
      <w:rPr>
        <w:rFonts w:ascii="OpenSymbol" w:hAnsi="OpenSymbol" w:cs="OpenSymbol" w:hint="default"/>
      </w:rPr>
    </w:lvl>
  </w:abstractNum>
  <w:abstractNum w:abstractNumId="57" w15:restartNumberingAfterBreak="0">
    <w:nsid w:val="421C6BAD"/>
    <w:multiLevelType w:val="multilevel"/>
    <w:tmpl w:val="34AC1528"/>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8" w15:restartNumberingAfterBreak="0">
    <w:nsid w:val="43CC2EDB"/>
    <w:multiLevelType w:val="multilevel"/>
    <w:tmpl w:val="A508ACC0"/>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9" w15:restartNumberingAfterBreak="0">
    <w:nsid w:val="465A1E68"/>
    <w:multiLevelType w:val="multilevel"/>
    <w:tmpl w:val="8AE4CA70"/>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0" w15:restartNumberingAfterBreak="0">
    <w:nsid w:val="46BE380B"/>
    <w:multiLevelType w:val="multilevel"/>
    <w:tmpl w:val="5EB22FC0"/>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1" w15:restartNumberingAfterBreak="0">
    <w:nsid w:val="46CD6140"/>
    <w:multiLevelType w:val="multilevel"/>
    <w:tmpl w:val="64A8EBEC"/>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2" w15:restartNumberingAfterBreak="0">
    <w:nsid w:val="49B31F30"/>
    <w:multiLevelType w:val="multilevel"/>
    <w:tmpl w:val="52304FF8"/>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3" w15:restartNumberingAfterBreak="0">
    <w:nsid w:val="4A1A08B8"/>
    <w:multiLevelType w:val="multilevel"/>
    <w:tmpl w:val="64E62ED6"/>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4" w15:restartNumberingAfterBreak="0">
    <w:nsid w:val="4C341AF2"/>
    <w:multiLevelType w:val="multilevel"/>
    <w:tmpl w:val="C3E4B4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5" w15:restartNumberingAfterBreak="0">
    <w:nsid w:val="4D39459E"/>
    <w:multiLevelType w:val="multilevel"/>
    <w:tmpl w:val="0A60536A"/>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6" w15:restartNumberingAfterBreak="0">
    <w:nsid w:val="4E5A1626"/>
    <w:multiLevelType w:val="multilevel"/>
    <w:tmpl w:val="D812A5B8"/>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7" w15:restartNumberingAfterBreak="0">
    <w:nsid w:val="500D5A93"/>
    <w:multiLevelType w:val="multilevel"/>
    <w:tmpl w:val="E8F6BAC6"/>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8" w15:restartNumberingAfterBreak="0">
    <w:nsid w:val="55E15425"/>
    <w:multiLevelType w:val="multilevel"/>
    <w:tmpl w:val="CFCA25DC"/>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9" w15:restartNumberingAfterBreak="0">
    <w:nsid w:val="5763305F"/>
    <w:multiLevelType w:val="multilevel"/>
    <w:tmpl w:val="DE088B9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0" w15:restartNumberingAfterBreak="0">
    <w:nsid w:val="58672095"/>
    <w:multiLevelType w:val="multilevel"/>
    <w:tmpl w:val="5BE01B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15:restartNumberingAfterBreak="0">
    <w:nsid w:val="5884170F"/>
    <w:multiLevelType w:val="multilevel"/>
    <w:tmpl w:val="B2282FF6"/>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2" w15:restartNumberingAfterBreak="0">
    <w:nsid w:val="5BF21222"/>
    <w:multiLevelType w:val="multilevel"/>
    <w:tmpl w:val="90E62D9E"/>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3" w15:restartNumberingAfterBreak="0">
    <w:nsid w:val="5EAC4227"/>
    <w:multiLevelType w:val="multilevel"/>
    <w:tmpl w:val="20DACD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4" w15:restartNumberingAfterBreak="0">
    <w:nsid w:val="5F5E69C6"/>
    <w:multiLevelType w:val="multilevel"/>
    <w:tmpl w:val="5AA62A00"/>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5" w15:restartNumberingAfterBreak="0">
    <w:nsid w:val="5F6D2CC1"/>
    <w:multiLevelType w:val="multilevel"/>
    <w:tmpl w:val="574ECB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6" w15:restartNumberingAfterBreak="0">
    <w:nsid w:val="5F836B3A"/>
    <w:multiLevelType w:val="multilevel"/>
    <w:tmpl w:val="A2CAAA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7" w15:restartNumberingAfterBreak="0">
    <w:nsid w:val="5FD2422A"/>
    <w:multiLevelType w:val="multilevel"/>
    <w:tmpl w:val="2BC824E2"/>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8" w15:restartNumberingAfterBreak="0">
    <w:nsid w:val="60710BEA"/>
    <w:multiLevelType w:val="multilevel"/>
    <w:tmpl w:val="A50086D4"/>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9" w15:restartNumberingAfterBreak="0">
    <w:nsid w:val="60BE18CC"/>
    <w:multiLevelType w:val="multilevel"/>
    <w:tmpl w:val="12FC9874"/>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0" w15:restartNumberingAfterBreak="0">
    <w:nsid w:val="624B153B"/>
    <w:multiLevelType w:val="multilevel"/>
    <w:tmpl w:val="78F840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1" w15:restartNumberingAfterBreak="0">
    <w:nsid w:val="66E474BF"/>
    <w:multiLevelType w:val="multilevel"/>
    <w:tmpl w:val="28B28A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15:restartNumberingAfterBreak="0">
    <w:nsid w:val="689B5785"/>
    <w:multiLevelType w:val="multilevel"/>
    <w:tmpl w:val="9CA622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3" w15:restartNumberingAfterBreak="0">
    <w:nsid w:val="6AC60BFA"/>
    <w:multiLevelType w:val="multilevel"/>
    <w:tmpl w:val="5234EF9A"/>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4" w15:restartNumberingAfterBreak="0">
    <w:nsid w:val="6C8F0BE2"/>
    <w:multiLevelType w:val="multilevel"/>
    <w:tmpl w:val="0CFEE9D4"/>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5" w15:restartNumberingAfterBreak="0">
    <w:nsid w:val="6DA93290"/>
    <w:multiLevelType w:val="multilevel"/>
    <w:tmpl w:val="15ACA5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6" w15:restartNumberingAfterBreak="0">
    <w:nsid w:val="700D7555"/>
    <w:multiLevelType w:val="multilevel"/>
    <w:tmpl w:val="10FCD4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15:restartNumberingAfterBreak="0">
    <w:nsid w:val="70746407"/>
    <w:multiLevelType w:val="multilevel"/>
    <w:tmpl w:val="3AF057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8" w15:restartNumberingAfterBreak="0">
    <w:nsid w:val="71BA309C"/>
    <w:multiLevelType w:val="multilevel"/>
    <w:tmpl w:val="15966C2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9" w15:restartNumberingAfterBreak="0">
    <w:nsid w:val="71D00EB6"/>
    <w:multiLevelType w:val="multilevel"/>
    <w:tmpl w:val="07D84290"/>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0" w15:restartNumberingAfterBreak="0">
    <w:nsid w:val="741522CF"/>
    <w:multiLevelType w:val="multilevel"/>
    <w:tmpl w:val="2912FBA4"/>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1" w15:restartNumberingAfterBreak="0">
    <w:nsid w:val="76B71DFA"/>
    <w:multiLevelType w:val="multilevel"/>
    <w:tmpl w:val="545CC0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2" w15:restartNumberingAfterBreak="0">
    <w:nsid w:val="7AF55D99"/>
    <w:multiLevelType w:val="multilevel"/>
    <w:tmpl w:val="E65ACE14"/>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3" w15:restartNumberingAfterBreak="0">
    <w:nsid w:val="7B34528F"/>
    <w:multiLevelType w:val="multilevel"/>
    <w:tmpl w:val="21E25C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15:restartNumberingAfterBreak="0">
    <w:nsid w:val="7DA866ED"/>
    <w:multiLevelType w:val="multilevel"/>
    <w:tmpl w:val="DFBCE1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15:restartNumberingAfterBreak="0">
    <w:nsid w:val="7DFE5754"/>
    <w:multiLevelType w:val="multilevel"/>
    <w:tmpl w:val="F69679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15:restartNumberingAfterBreak="0">
    <w:nsid w:val="7F570C87"/>
    <w:multiLevelType w:val="multilevel"/>
    <w:tmpl w:val="7E585F8C"/>
    <w:lvl w:ilvl="0">
      <w:start w:val="1"/>
      <w:numFmt w:val="bullet"/>
      <w:lvlText w:val=""/>
      <w:lvlJc w:val="left"/>
      <w:pPr>
        <w:tabs>
          <w:tab w:val="num" w:pos="0"/>
        </w:tabs>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16cid:durableId="1533807748">
    <w:abstractNumId w:val="26"/>
  </w:num>
  <w:num w:numId="2" w16cid:durableId="21056054">
    <w:abstractNumId w:val="27"/>
  </w:num>
  <w:num w:numId="3" w16cid:durableId="1958414841">
    <w:abstractNumId w:val="21"/>
  </w:num>
  <w:num w:numId="4" w16cid:durableId="429591893">
    <w:abstractNumId w:val="8"/>
  </w:num>
  <w:num w:numId="5" w16cid:durableId="860167021">
    <w:abstractNumId w:val="23"/>
  </w:num>
  <w:num w:numId="6" w16cid:durableId="343673781">
    <w:abstractNumId w:val="2"/>
  </w:num>
  <w:num w:numId="7" w16cid:durableId="521895440">
    <w:abstractNumId w:val="86"/>
  </w:num>
  <w:num w:numId="8" w16cid:durableId="1080099273">
    <w:abstractNumId w:val="20"/>
  </w:num>
  <w:num w:numId="9" w16cid:durableId="976110955">
    <w:abstractNumId w:val="45"/>
  </w:num>
  <w:num w:numId="10" w16cid:durableId="547180702">
    <w:abstractNumId w:val="95"/>
  </w:num>
  <w:num w:numId="11" w16cid:durableId="208304604">
    <w:abstractNumId w:val="94"/>
  </w:num>
  <w:num w:numId="12" w16cid:durableId="1057121697">
    <w:abstractNumId w:val="41"/>
  </w:num>
  <w:num w:numId="13" w16cid:durableId="198662367">
    <w:abstractNumId w:val="76"/>
  </w:num>
  <w:num w:numId="14" w16cid:durableId="37752764">
    <w:abstractNumId w:val="9"/>
  </w:num>
  <w:num w:numId="15" w16cid:durableId="2145661323">
    <w:abstractNumId w:val="43"/>
  </w:num>
  <w:num w:numId="16" w16cid:durableId="1923567044">
    <w:abstractNumId w:val="87"/>
  </w:num>
  <w:num w:numId="17" w16cid:durableId="1646011480">
    <w:abstractNumId w:val="70"/>
  </w:num>
  <w:num w:numId="18" w16cid:durableId="65566728">
    <w:abstractNumId w:val="69"/>
  </w:num>
  <w:num w:numId="19" w16cid:durableId="419257548">
    <w:abstractNumId w:val="31"/>
  </w:num>
  <w:num w:numId="20" w16cid:durableId="1726638972">
    <w:abstractNumId w:val="52"/>
  </w:num>
  <w:num w:numId="21" w16cid:durableId="1206989034">
    <w:abstractNumId w:val="32"/>
  </w:num>
  <w:num w:numId="22" w16cid:durableId="20716682">
    <w:abstractNumId w:val="33"/>
  </w:num>
  <w:num w:numId="23" w16cid:durableId="1627269686">
    <w:abstractNumId w:val="16"/>
  </w:num>
  <w:num w:numId="24" w16cid:durableId="311106796">
    <w:abstractNumId w:val="88"/>
  </w:num>
  <w:num w:numId="25" w16cid:durableId="1094589550">
    <w:abstractNumId w:val="54"/>
  </w:num>
  <w:num w:numId="26" w16cid:durableId="279268923">
    <w:abstractNumId w:val="12"/>
  </w:num>
  <w:num w:numId="27" w16cid:durableId="1524202616">
    <w:abstractNumId w:val="6"/>
  </w:num>
  <w:num w:numId="28" w16cid:durableId="1579559259">
    <w:abstractNumId w:val="93"/>
  </w:num>
  <w:num w:numId="29" w16cid:durableId="157159395">
    <w:abstractNumId w:val="91"/>
  </w:num>
  <w:num w:numId="30" w16cid:durableId="1156384790">
    <w:abstractNumId w:val="68"/>
  </w:num>
  <w:num w:numId="31" w16cid:durableId="1258293776">
    <w:abstractNumId w:val="28"/>
  </w:num>
  <w:num w:numId="32" w16cid:durableId="1751079793">
    <w:abstractNumId w:val="48"/>
  </w:num>
  <w:num w:numId="33" w16cid:durableId="750389601">
    <w:abstractNumId w:val="66"/>
  </w:num>
  <w:num w:numId="34" w16cid:durableId="595098018">
    <w:abstractNumId w:val="79"/>
  </w:num>
  <w:num w:numId="35" w16cid:durableId="200633743">
    <w:abstractNumId w:val="59"/>
  </w:num>
  <w:num w:numId="36" w16cid:durableId="280651744">
    <w:abstractNumId w:val="62"/>
  </w:num>
  <w:num w:numId="37" w16cid:durableId="310985846">
    <w:abstractNumId w:val="63"/>
  </w:num>
  <w:num w:numId="38" w16cid:durableId="1923878772">
    <w:abstractNumId w:val="92"/>
  </w:num>
  <w:num w:numId="39" w16cid:durableId="944918858">
    <w:abstractNumId w:val="47"/>
  </w:num>
  <w:num w:numId="40" w16cid:durableId="1341855895">
    <w:abstractNumId w:val="84"/>
  </w:num>
  <w:num w:numId="41" w16cid:durableId="1654524897">
    <w:abstractNumId w:val="49"/>
  </w:num>
  <w:num w:numId="42" w16cid:durableId="497966182">
    <w:abstractNumId w:val="71"/>
  </w:num>
  <w:num w:numId="43" w16cid:durableId="1212423520">
    <w:abstractNumId w:val="3"/>
  </w:num>
  <w:num w:numId="44" w16cid:durableId="1556088936">
    <w:abstractNumId w:val="60"/>
  </w:num>
  <w:num w:numId="45" w16cid:durableId="1536231143">
    <w:abstractNumId w:val="72"/>
  </w:num>
  <w:num w:numId="46" w16cid:durableId="2106488657">
    <w:abstractNumId w:val="46"/>
  </w:num>
  <w:num w:numId="47" w16cid:durableId="1624145110">
    <w:abstractNumId w:val="5"/>
  </w:num>
  <w:num w:numId="48" w16cid:durableId="1325818522">
    <w:abstractNumId w:val="77"/>
  </w:num>
  <w:num w:numId="49" w16cid:durableId="19479347">
    <w:abstractNumId w:val="17"/>
  </w:num>
  <w:num w:numId="50" w16cid:durableId="524490102">
    <w:abstractNumId w:val="34"/>
  </w:num>
  <w:num w:numId="51" w16cid:durableId="600331661">
    <w:abstractNumId w:val="61"/>
  </w:num>
  <w:num w:numId="52" w16cid:durableId="1128739393">
    <w:abstractNumId w:val="58"/>
  </w:num>
  <w:num w:numId="53" w16cid:durableId="860629724">
    <w:abstractNumId w:val="57"/>
  </w:num>
  <w:num w:numId="54" w16cid:durableId="1853493873">
    <w:abstractNumId w:val="83"/>
  </w:num>
  <w:num w:numId="55" w16cid:durableId="1551648638">
    <w:abstractNumId w:val="89"/>
  </w:num>
  <w:num w:numId="56" w16cid:durableId="1946383767">
    <w:abstractNumId w:val="13"/>
  </w:num>
  <w:num w:numId="57" w16cid:durableId="1765566443">
    <w:abstractNumId w:val="53"/>
  </w:num>
  <w:num w:numId="58" w16cid:durableId="459423386">
    <w:abstractNumId w:val="11"/>
  </w:num>
  <w:num w:numId="59" w16cid:durableId="1087187097">
    <w:abstractNumId w:val="30"/>
  </w:num>
  <w:num w:numId="60" w16cid:durableId="84503286">
    <w:abstractNumId w:val="0"/>
  </w:num>
  <w:num w:numId="61" w16cid:durableId="1384712887">
    <w:abstractNumId w:val="67"/>
  </w:num>
  <w:num w:numId="62" w16cid:durableId="583417636">
    <w:abstractNumId w:val="74"/>
  </w:num>
  <w:num w:numId="63" w16cid:durableId="1842699162">
    <w:abstractNumId w:val="39"/>
  </w:num>
  <w:num w:numId="64" w16cid:durableId="1532452662">
    <w:abstractNumId w:val="90"/>
  </w:num>
  <w:num w:numId="65" w16cid:durableId="1205942975">
    <w:abstractNumId w:val="44"/>
  </w:num>
  <w:num w:numId="66" w16cid:durableId="1868441459">
    <w:abstractNumId w:val="50"/>
  </w:num>
  <w:num w:numId="67" w16cid:durableId="519704025">
    <w:abstractNumId w:val="38"/>
  </w:num>
  <w:num w:numId="68" w16cid:durableId="1415935293">
    <w:abstractNumId w:val="7"/>
  </w:num>
  <w:num w:numId="69" w16cid:durableId="794370440">
    <w:abstractNumId w:val="96"/>
  </w:num>
  <w:num w:numId="70" w16cid:durableId="793132408">
    <w:abstractNumId w:val="78"/>
  </w:num>
  <w:num w:numId="71" w16cid:durableId="2041397336">
    <w:abstractNumId w:val="65"/>
  </w:num>
  <w:num w:numId="72" w16cid:durableId="537858883">
    <w:abstractNumId w:val="22"/>
  </w:num>
  <w:num w:numId="73" w16cid:durableId="110326016">
    <w:abstractNumId w:val="73"/>
  </w:num>
  <w:num w:numId="74" w16cid:durableId="1749646529">
    <w:abstractNumId w:val="55"/>
  </w:num>
  <w:num w:numId="75" w16cid:durableId="118036020">
    <w:abstractNumId w:val="24"/>
  </w:num>
  <w:num w:numId="76" w16cid:durableId="1996176212">
    <w:abstractNumId w:val="36"/>
  </w:num>
  <w:num w:numId="77" w16cid:durableId="340088924">
    <w:abstractNumId w:val="75"/>
  </w:num>
  <w:num w:numId="78" w16cid:durableId="1966155857">
    <w:abstractNumId w:val="80"/>
  </w:num>
  <w:num w:numId="79" w16cid:durableId="1617252109">
    <w:abstractNumId w:val="18"/>
  </w:num>
  <w:num w:numId="80" w16cid:durableId="552275783">
    <w:abstractNumId w:val="29"/>
  </w:num>
  <w:num w:numId="81" w16cid:durableId="852109609">
    <w:abstractNumId w:val="14"/>
  </w:num>
  <w:num w:numId="82" w16cid:durableId="874536444">
    <w:abstractNumId w:val="25"/>
  </w:num>
  <w:num w:numId="83" w16cid:durableId="441338057">
    <w:abstractNumId w:val="19"/>
  </w:num>
  <w:num w:numId="84" w16cid:durableId="523322978">
    <w:abstractNumId w:val="82"/>
  </w:num>
  <w:num w:numId="85" w16cid:durableId="70390899">
    <w:abstractNumId w:val="35"/>
  </w:num>
  <w:num w:numId="86" w16cid:durableId="1578903659">
    <w:abstractNumId w:val="4"/>
  </w:num>
  <w:num w:numId="87" w16cid:durableId="1943150318">
    <w:abstractNumId w:val="85"/>
  </w:num>
  <w:num w:numId="88" w16cid:durableId="786630319">
    <w:abstractNumId w:val="64"/>
  </w:num>
  <w:num w:numId="89" w16cid:durableId="1644043045">
    <w:abstractNumId w:val="40"/>
  </w:num>
  <w:num w:numId="90" w16cid:durableId="88963104">
    <w:abstractNumId w:val="10"/>
  </w:num>
  <w:num w:numId="91" w16cid:durableId="718895972">
    <w:abstractNumId w:val="51"/>
  </w:num>
  <w:num w:numId="92" w16cid:durableId="1889876627">
    <w:abstractNumId w:val="56"/>
  </w:num>
  <w:num w:numId="93" w16cid:durableId="1571772013">
    <w:abstractNumId w:val="1"/>
  </w:num>
  <w:num w:numId="94" w16cid:durableId="1537809657">
    <w:abstractNumId w:val="15"/>
  </w:num>
  <w:num w:numId="95" w16cid:durableId="90662577">
    <w:abstractNumId w:val="81"/>
  </w:num>
  <w:num w:numId="96" w16cid:durableId="2033457757">
    <w:abstractNumId w:val="37"/>
  </w:num>
  <w:num w:numId="97" w16cid:durableId="111551578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73"/>
    <w:rsid w:val="00012D37"/>
    <w:rsid w:val="00040C45"/>
    <w:rsid w:val="002C6ADC"/>
    <w:rsid w:val="00D3137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FA860864-A0C7-9940-B2CC-5B4B3539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olor w:val="00000A"/>
      <w:kern w:val="0"/>
      <w:sz w:val="24"/>
      <w:lang w:eastAsia="en-US" w:bidi="ar-SA"/>
    </w:rPr>
  </w:style>
  <w:style w:type="paragraph" w:styleId="Heading1">
    <w:name w:val="heading 1"/>
    <w:basedOn w:val="Normal"/>
    <w:next w:val="Normal"/>
    <w:uiPriority w:val="9"/>
    <w:qFormat/>
    <w:pPr>
      <w:keepNext/>
      <w:keepLines/>
      <w:spacing w:before="240"/>
      <w:outlineLvl w:val="0"/>
    </w:pPr>
    <w:rPr>
      <w:rFonts w:ascii="Calibri Light" w:eastAsia="Noto Serif CJK SC" w:hAnsi="Calibri Light"/>
      <w:color w:val="2E74B5"/>
      <w:sz w:val="32"/>
      <w:szCs w:val="32"/>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Noto Serif CJK SC" w:hAnsi="Calibri Light" w:cs="FreeSans"/>
      <w:color w:val="2E74B5"/>
      <w:sz w:val="32"/>
      <w:szCs w:val="32"/>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StrongEmphasis">
    <w:name w:val="Strong Emphasis"/>
    <w:qFormat/>
    <w:rPr>
      <w:b/>
      <w:bCs/>
    </w:rPr>
  </w:style>
  <w:style w:type="character" w:styleId="Hyperlink">
    <w:name w:val="Hyperlink"/>
    <w:basedOn w:val="DefaultParagraphFont"/>
    <w:rPr>
      <w:color w:val="0563C1"/>
      <w:u w:val="single"/>
    </w:rPr>
  </w:style>
  <w:style w:type="character" w:customStyle="1" w:styleId="SourceText">
    <w:name w:val="Source Text"/>
    <w:qFormat/>
    <w:rPr>
      <w:rFonts w:ascii="Liberation Mono" w:eastAsia="Noto Sans Mono CJK SC" w:hAnsi="Liberation Mono" w:cs="Liberation Mono"/>
    </w:rPr>
  </w:style>
  <w:style w:type="character" w:styleId="Emphasis">
    <w:name w:val="Emphasis"/>
    <w:qFormat/>
    <w:rPr>
      <w:i/>
      <w:iCs/>
    </w:rPr>
  </w:style>
  <w:style w:type="character" w:customStyle="1" w:styleId="FooterChar">
    <w:name w:val="Footer Char"/>
    <w:basedOn w:val="DefaultParagraphFont"/>
    <w:qFormat/>
    <w:rPr>
      <w:color w:val="00000A"/>
      <w:sz w:val="24"/>
    </w:rPr>
  </w:style>
  <w:style w:type="character" w:styleId="PageNumber">
    <w:name w:val="page number"/>
    <w:basedOn w:val="DefaultParagraphFont"/>
    <w:qFormat/>
  </w:style>
  <w:style w:type="character" w:customStyle="1" w:styleId="UnresolvedMention1">
    <w:name w:val="Unresolved Mention1"/>
    <w:basedOn w:val="DefaultParagraphFont"/>
    <w:qFormat/>
    <w:rPr>
      <w:color w:val="605E5C"/>
    </w:rPr>
  </w:style>
  <w:style w:type="character" w:customStyle="1" w:styleId="BalloonTextChar">
    <w:name w:val="Balloon Text Char"/>
    <w:basedOn w:val="DefaultParagraphFont"/>
    <w:qFormat/>
    <w:rPr>
      <w:rFonts w:ascii="Times New Roman" w:hAnsi="Times New Roman" w:cs="Times New Roman"/>
      <w:color w:val="00000A"/>
      <w:sz w:val="18"/>
      <w:szCs w:val="18"/>
    </w:rPr>
  </w:style>
  <w:style w:type="character" w:customStyle="1" w:styleId="IndexLink">
    <w:name w:val="Index Link"/>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ind w:left="720"/>
      <w:contextualSpacing/>
    </w:pPr>
  </w:style>
  <w:style w:type="paragraph" w:styleId="FootnoteText">
    <w:name w:val="footnote text"/>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Quotations">
    <w:name w:val="Quotations"/>
    <w:basedOn w:val="Normal"/>
    <w:qFormat/>
    <w:pPr>
      <w:spacing w:after="283"/>
      <w:ind w:left="567" w:right="567"/>
    </w:p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 w:type="paragraph" w:styleId="Revision">
    <w:name w:val="Revision"/>
    <w:qFormat/>
    <w:rPr>
      <w:rFonts w:ascii="Calibri" w:eastAsia="Calibri" w:hAnsi="Calibri"/>
      <w:color w:val="00000A"/>
      <w:kern w:val="0"/>
      <w:sz w:val="24"/>
      <w:lang w:eastAsia="en-US" w:bidi="ar-SA"/>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style>
  <w:style w:type="paragraph" w:styleId="TOC1">
    <w:name w:val="toc 1"/>
    <w:basedOn w:val="Normal"/>
    <w:next w:val="Normal"/>
    <w:autoRedefine/>
    <w:pPr>
      <w:tabs>
        <w:tab w:val="right" w:leader="dot" w:pos="9350"/>
      </w:tabs>
      <w:spacing w:before="240" w:after="120"/>
    </w:pPr>
    <w:rPr>
      <w:rFonts w:cs="Calibri"/>
      <w:b/>
      <w:bCs/>
      <w:sz w:val="20"/>
      <w:szCs w:val="20"/>
    </w:rPr>
  </w:style>
  <w:style w:type="paragraph" w:styleId="TOC2">
    <w:name w:val="toc 2"/>
    <w:basedOn w:val="Normal"/>
    <w:next w:val="Normal"/>
    <w:autoRedefine/>
    <w:pPr>
      <w:tabs>
        <w:tab w:val="right" w:leader="dot" w:pos="9350"/>
      </w:tabs>
      <w:spacing w:before="120"/>
      <w:ind w:left="240"/>
    </w:pPr>
    <w:rPr>
      <w:rFonts w:cs="Calibri"/>
      <w:i/>
      <w:iCs/>
      <w:sz w:val="20"/>
      <w:szCs w:val="20"/>
    </w:rPr>
  </w:style>
  <w:style w:type="paragraph" w:styleId="TOC3">
    <w:name w:val="toc 3"/>
    <w:basedOn w:val="Normal"/>
    <w:next w:val="Normal"/>
    <w:autoRedefine/>
    <w:pPr>
      <w:tabs>
        <w:tab w:val="right" w:leader="dot" w:pos="9350"/>
      </w:tabs>
      <w:ind w:left="480"/>
    </w:pPr>
    <w:rPr>
      <w:rFonts w:cs="Calibri"/>
      <w:sz w:val="20"/>
      <w:szCs w:val="20"/>
    </w:rPr>
  </w:style>
  <w:style w:type="paragraph" w:styleId="TOC4">
    <w:name w:val="toc 4"/>
    <w:basedOn w:val="Normal"/>
    <w:next w:val="Normal"/>
    <w:autoRedefine/>
    <w:pPr>
      <w:ind w:left="720"/>
    </w:pPr>
    <w:rPr>
      <w:rFonts w:cs="Calibri"/>
      <w:sz w:val="20"/>
      <w:szCs w:val="20"/>
    </w:rPr>
  </w:style>
  <w:style w:type="paragraph" w:styleId="TOC5">
    <w:name w:val="toc 5"/>
    <w:basedOn w:val="Normal"/>
    <w:next w:val="Normal"/>
    <w:autoRedefine/>
    <w:pPr>
      <w:ind w:left="960"/>
    </w:pPr>
    <w:rPr>
      <w:rFonts w:cs="Calibri"/>
      <w:sz w:val="20"/>
      <w:szCs w:val="20"/>
    </w:rPr>
  </w:style>
  <w:style w:type="paragraph" w:styleId="TOC6">
    <w:name w:val="toc 6"/>
    <w:basedOn w:val="Normal"/>
    <w:next w:val="Normal"/>
    <w:autoRedefine/>
    <w:pPr>
      <w:ind w:left="1200"/>
    </w:pPr>
    <w:rPr>
      <w:rFonts w:cs="Calibri"/>
      <w:sz w:val="20"/>
      <w:szCs w:val="20"/>
    </w:rPr>
  </w:style>
  <w:style w:type="paragraph" w:styleId="TOC7">
    <w:name w:val="toc 7"/>
    <w:basedOn w:val="Normal"/>
    <w:next w:val="Normal"/>
    <w:autoRedefine/>
    <w:pPr>
      <w:ind w:left="1440"/>
    </w:pPr>
    <w:rPr>
      <w:rFonts w:cs="Calibri"/>
      <w:sz w:val="20"/>
      <w:szCs w:val="20"/>
    </w:rPr>
  </w:style>
  <w:style w:type="paragraph" w:styleId="TOC8">
    <w:name w:val="toc 8"/>
    <w:basedOn w:val="Normal"/>
    <w:next w:val="Normal"/>
    <w:autoRedefine/>
    <w:pPr>
      <w:ind w:left="1680"/>
    </w:pPr>
    <w:rPr>
      <w:rFonts w:cs="Calibri"/>
      <w:sz w:val="20"/>
      <w:szCs w:val="20"/>
    </w:rPr>
  </w:style>
  <w:style w:type="paragraph" w:styleId="TOC9">
    <w:name w:val="toc 9"/>
    <w:basedOn w:val="Normal"/>
    <w:next w:val="Normal"/>
    <w:autoRedefine/>
    <w:pPr>
      <w:ind w:left="1920"/>
    </w:pPr>
    <w:rPr>
      <w:rFonts w:cs="Calibri"/>
      <w:sz w:val="20"/>
      <w:szCs w:val="20"/>
    </w:rPr>
  </w:style>
  <w:style w:type="paragraph" w:styleId="BalloonText">
    <w:name w:val="Balloon Text"/>
    <w:basedOn w:val="Normal"/>
    <w:qFormat/>
    <w:rPr>
      <w:rFonts w:ascii="Times New Roman" w:hAnsi="Times New Roman" w:cs="Times New Roman"/>
      <w:sz w:val="18"/>
      <w:szCs w:val="18"/>
    </w:rPr>
  </w:style>
  <w:style w:type="paragraph" w:styleId="TOAHeading">
    <w:name w:val="toa heading"/>
    <w:basedOn w:val="Heading"/>
    <w:qFormat/>
    <w:pPr>
      <w:suppressLineNumbers/>
    </w:pPr>
    <w:rPr>
      <w:b/>
      <w:bCs/>
      <w:sz w:val="32"/>
      <w:szCs w:val="32"/>
    </w:rPr>
  </w:style>
  <w:style w:type="paragraph" w:styleId="Title">
    <w:name w:val="Title"/>
    <w:basedOn w:val="Normal"/>
    <w:next w:val="BodyText"/>
    <w:uiPriority w:val="10"/>
    <w:qFormat/>
    <w:pPr>
      <w:keepNext/>
      <w:keepLines/>
      <w:spacing w:before="480" w:after="240"/>
      <w:jc w:val="center"/>
    </w:pPr>
    <w:rPr>
      <w:rFonts w:eastAsia="Noto Serif CJK SC"/>
      <w:b/>
      <w:bCs/>
      <w:color w:val="345A8A"/>
      <w:sz w:val="36"/>
      <w:szCs w:val="36"/>
    </w:rPr>
  </w:style>
  <w:style w:type="paragraph" w:customStyle="1" w:styleId="Author">
    <w:name w:val="Author"/>
    <w:next w:val="BodyText"/>
    <w:qFormat/>
    <w:pPr>
      <w:keepNext/>
      <w:keepLines/>
      <w:jc w:val="center"/>
    </w:pPr>
    <w:rPr>
      <w:sz w:val="24"/>
    </w:rPr>
  </w:style>
  <w:style w:type="paragraph" w:customStyle="1" w:styleId="FirstParagraph">
    <w:name w:val="First Paragraph"/>
    <w:basedOn w:val="BodyText"/>
    <w:next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upport.hdfgroup.org/HDF5/doc_resource/H5Generic_Props.html" TargetMode="External"/><Relationship Id="rId13" Type="http://schemas.openxmlformats.org/officeDocument/2006/relationships/hyperlink" Target="https://support.hdfgroup.org/HDF5/doc_resource/H5Generic_Props.html" TargetMode="External"/><Relationship Id="rId18" Type="http://schemas.openxmlformats.org/officeDocument/2006/relationships/hyperlink" Target="https://support.hdfgroup.org/HDF5/doc_resource/H5Generic_Props.html" TargetMode="External"/><Relationship Id="rId26" Type="http://schemas.openxmlformats.org/officeDocument/2006/relationships/hyperlink" Target="https://support.hdfgroup.org/HDF5/doc_resource/H5Generic_Props.html" TargetMode="External"/><Relationship Id="rId3" Type="http://schemas.openxmlformats.org/officeDocument/2006/relationships/settings" Target="settings.xml"/><Relationship Id="rId21" Type="http://schemas.openxmlformats.org/officeDocument/2006/relationships/hyperlink" Target="https://support.hdfgroup.org/HDF5/doc_resource/H5Generic_Props.html" TargetMode="External"/><Relationship Id="rId7" Type="http://schemas.openxmlformats.org/officeDocument/2006/relationships/footer" Target="footer1.xml"/><Relationship Id="rId12" Type="http://schemas.openxmlformats.org/officeDocument/2006/relationships/hyperlink" Target="https://support.hdfgroup.org/HDF5/doc_resource/H5Generic_Props.html" TargetMode="External"/><Relationship Id="rId17" Type="http://schemas.openxmlformats.org/officeDocument/2006/relationships/hyperlink" Target="https://support.hdfgroup.org/HDF5/doc_resource/H5Generic_Props.html" TargetMode="External"/><Relationship Id="rId25" Type="http://schemas.openxmlformats.org/officeDocument/2006/relationships/hyperlink" Target="https://support.hdfgroup.org/HDF5/doc_resource/H5Generic_Props.html" TargetMode="External"/><Relationship Id="rId2" Type="http://schemas.openxmlformats.org/officeDocument/2006/relationships/styles" Target="styles.xml"/><Relationship Id="rId16" Type="http://schemas.openxmlformats.org/officeDocument/2006/relationships/hyperlink" Target="https://support.hdfgroup.org/HDF5/doc_resource/H5Generic_Props.html" TargetMode="External"/><Relationship Id="rId20" Type="http://schemas.openxmlformats.org/officeDocument/2006/relationships/hyperlink" Target="https://support.hdfgroup.org/HDF5/doc_resource/H5Generic_Props.html" TargetMode="External"/><Relationship Id="rId29" Type="http://schemas.openxmlformats.org/officeDocument/2006/relationships/hyperlink" Target="https://support.hdfgroup.org/HDF5/doc_resource/H5Generic_Prop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hdfgroup.org/HDF5/doc_resource/H5Generic_Props.html" TargetMode="External"/><Relationship Id="rId24" Type="http://schemas.openxmlformats.org/officeDocument/2006/relationships/hyperlink" Target="https://support.hdfgroup.org/HDF5/doc_resource/H5Generic_Props.html" TargetMode="External"/><Relationship Id="rId5" Type="http://schemas.openxmlformats.org/officeDocument/2006/relationships/footnotes" Target="footnotes.xml"/><Relationship Id="rId15" Type="http://schemas.openxmlformats.org/officeDocument/2006/relationships/hyperlink" Target="https://support.hdfgroup.org/HDF5/doc_resource/H5Generic_Props.html" TargetMode="External"/><Relationship Id="rId23" Type="http://schemas.openxmlformats.org/officeDocument/2006/relationships/hyperlink" Target="https://support.hdfgroup.org/HDF5/doc_resource/H5Generic_Props.html" TargetMode="External"/><Relationship Id="rId28" Type="http://schemas.openxmlformats.org/officeDocument/2006/relationships/hyperlink" Target="https://support.hdfgroup.org/HDF5/doc_resource/H5Generic_Props.html" TargetMode="External"/><Relationship Id="rId10" Type="http://schemas.openxmlformats.org/officeDocument/2006/relationships/hyperlink" Target="https://support.hdfgroup.org/HDF5/doc_resource/H5Generic_Props.html" TargetMode="External"/><Relationship Id="rId19" Type="http://schemas.openxmlformats.org/officeDocument/2006/relationships/hyperlink" Target="https://support.hdfgroup.org/HDF5/doc_resource/H5Generic_Prop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hdfgroup.org/HDF5/doc_resource/H5Generic_Props.html" TargetMode="External"/><Relationship Id="rId14" Type="http://schemas.openxmlformats.org/officeDocument/2006/relationships/hyperlink" Target="https://support.hdfgroup.org/HDF5/doc_resource/H5Generic_Props.html" TargetMode="External"/><Relationship Id="rId22" Type="http://schemas.openxmlformats.org/officeDocument/2006/relationships/hyperlink" Target="https://support.hdfgroup.org/HDF5/doc_resource/H5Generic_Props.html" TargetMode="External"/><Relationship Id="rId27" Type="http://schemas.openxmlformats.org/officeDocument/2006/relationships/hyperlink" Target="https://support.hdfgroup.org/HDF5/doc_resource/H5Generic_Prop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288</Pages>
  <Words>89500</Words>
  <Characters>510152</Characters>
  <Application>Microsoft Office Word</Application>
  <DocSecurity>0</DocSecurity>
  <Lines>4251</Lines>
  <Paragraphs>1196</Paragraphs>
  <ScaleCrop>false</ScaleCrop>
  <Company/>
  <LinksUpToDate>false</LinksUpToDate>
  <CharactersWithSpaces>598456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Elena Pourmal</cp:lastModifiedBy>
  <cp:revision>2</cp:revision>
  <dcterms:created xsi:type="dcterms:W3CDTF">2025-01-17T17:58:00Z</dcterms:created>
  <dcterms:modified xsi:type="dcterms:W3CDTF">2025-01-17T17:58:00Z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